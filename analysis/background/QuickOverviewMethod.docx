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84581" w14:textId="50F1A8F7" w:rsidR="00926985" w:rsidRDefault="00CA5041">
      <w:r>
        <w:t>Methods (</w:t>
      </w:r>
      <w:r w:rsidR="00243579">
        <w:t>quick overview</w:t>
      </w:r>
      <w:r>
        <w:t>)</w:t>
      </w:r>
    </w:p>
    <w:p w14:paraId="1FC42100" w14:textId="00B59AA3" w:rsidR="00CA5041" w:rsidRDefault="00010F5C">
      <w:r>
        <w:t xml:space="preserve">The first objective of the paper is to estimate overshoot fallback abundance from PIT tagged fish at PDR. </w:t>
      </w:r>
      <w:r w:rsidR="00CA5041">
        <w:t xml:space="preserve">We have an estimate of wild abundance at PRD and used patch occupancy model (POM) to estimate steelhead abundance for UC populations. The steelhead abundance estimates used in the </w:t>
      </w:r>
      <w:r w:rsidR="00F52644">
        <w:t>overshoots</w:t>
      </w:r>
      <w:r w:rsidR="00CA5041">
        <w:t xml:space="preserve"> paper are based on the estimates at the lowest instream PIT tag array in Wenatchee, Enitiat, Methow, and Okanogan. Since POM included detection site in the Yakima, Snake, Walla Walla, Touchet, Umatilla, and John Day abundance estimates (i.e., </w:t>
      </w:r>
      <w:r w:rsidR="00522B5C">
        <w:t>fallback abundance to a stream</w:t>
      </w:r>
      <w:r w:rsidR="00CA5041">
        <w:t>) for these populations at IHA, PRO, PRV, HST, TMF, and JD1.</w:t>
      </w:r>
    </w:p>
    <w:p w14:paraId="76065706" w14:textId="01E3E11B" w:rsidR="002D336D" w:rsidRDefault="00CA5041">
      <w:r>
        <w:t xml:space="preserve">The </w:t>
      </w:r>
      <w:r w:rsidR="00010F5C">
        <w:t>second</w:t>
      </w:r>
      <w:r>
        <w:t xml:space="preserve"> objective of the paper is to estimate the </w:t>
      </w:r>
      <w:r w:rsidR="002D336D">
        <w:t xml:space="preserve">overshoot abundance at PRD. If PIT tag rates for wild steelhead were known, we could expand detection (assuming 100%) at PRD of known overshoots </w:t>
      </w:r>
      <w:r w:rsidR="00522B5C">
        <w:t xml:space="preserve">(juveniles PIT tagged from MCR and SR DPS and detected at PRD) </w:t>
      </w:r>
      <w:r w:rsidR="002D336D">
        <w:t xml:space="preserve">to estimate overshoot abundance at PRD. Since </w:t>
      </w:r>
      <w:r w:rsidR="00522B5C">
        <w:t xml:space="preserve">population specific </w:t>
      </w:r>
      <w:r w:rsidR="002D336D">
        <w:t>PIT tag rates are unknown we need another method to estimate overshoot abundance.</w:t>
      </w:r>
    </w:p>
    <w:p w14:paraId="1BC54018" w14:textId="09464D3F" w:rsidR="00E75417" w:rsidRDefault="00522B5C">
      <w:r>
        <w:t>The approach used in the paper</w:t>
      </w:r>
      <w:r w:rsidR="002D336D">
        <w:t xml:space="preserve"> is to use estimat</w:t>
      </w:r>
      <w:r>
        <w:t>e</w:t>
      </w:r>
      <w:r w:rsidR="002D336D">
        <w:t xml:space="preserve"> </w:t>
      </w:r>
      <w:r>
        <w:t>an expansion factor for known overshoots (b)</w:t>
      </w:r>
      <w:r w:rsidR="002D336D">
        <w:t xml:space="preserve"> by using a linear regression of known overshoots</w:t>
      </w:r>
      <w:r>
        <w:t xml:space="preserve"> tagged as juveniles (x) and the </w:t>
      </w:r>
      <w:r w:rsidR="00010F5C">
        <w:t>fallback</w:t>
      </w:r>
      <w:r>
        <w:t xml:space="preserve"> abundance (y) from the POM.  </w:t>
      </w:r>
      <w:r w:rsidR="007776AE">
        <w:t>T</w:t>
      </w:r>
      <w:r w:rsidR="007776AE" w:rsidRPr="007776AE">
        <w:t>he number</w:t>
      </w:r>
      <w:r w:rsidR="007776AE">
        <w:t xml:space="preserve"> </w:t>
      </w:r>
      <w:r w:rsidR="007776AE" w:rsidRPr="007776AE">
        <w:t>of known</w:t>
      </w:r>
      <w:r w:rsidR="00010F5C">
        <w:t xml:space="preserve"> overshoots</w:t>
      </w:r>
      <w:r w:rsidR="007776AE">
        <w:t xml:space="preserve"> (x)</w:t>
      </w:r>
      <w:r w:rsidR="007776AE" w:rsidRPr="007776AE">
        <w:t xml:space="preserve"> (i.e., PIT tagged as juveniles downstream of PRD) detected as adults at Priest Rapids </w:t>
      </w:r>
      <w:r w:rsidR="007776AE">
        <w:t xml:space="preserve">that are detected at any location </w:t>
      </w:r>
      <w:r w:rsidR="007776AE" w:rsidRPr="007776AE">
        <w:t>downstream of PRD</w:t>
      </w:r>
      <w:r w:rsidR="007776AE">
        <w:t xml:space="preserve">.  Technically, the number of known fallbacks </w:t>
      </w:r>
      <w:r w:rsidR="00E75417">
        <w:t>estimated in the paper</w:t>
      </w:r>
      <w:r w:rsidR="007776AE">
        <w:t xml:space="preserve"> based</w:t>
      </w:r>
      <w:r w:rsidR="00E75417">
        <w:t xml:space="preserve"> on the observed detected fallback and this is biased if survival from PRD tagging is</w:t>
      </w:r>
      <w:r w:rsidR="00010F5C">
        <w:t xml:space="preserve"> </w:t>
      </w:r>
      <w:r w:rsidR="00E75417">
        <w:t>100% and there is 0% probability that a fallback PIT tag will be undetected at all the PIT tag detection sites below PRD.</w:t>
      </w:r>
      <w:r w:rsidR="00010F5C">
        <w:t xml:space="preserve"> It is unlikely </w:t>
      </w:r>
      <w:r w:rsidR="00CF04D1">
        <w:t xml:space="preserve">the </w:t>
      </w:r>
      <w:r w:rsidR="00010F5C">
        <w:t xml:space="preserve">detection </w:t>
      </w:r>
      <w:r w:rsidR="00CF04D1">
        <w:t xml:space="preserve">probabilities </w:t>
      </w:r>
      <w:r w:rsidR="00010F5C">
        <w:t>are met</w:t>
      </w:r>
      <w:r w:rsidR="00CF04D1">
        <w:t xml:space="preserve"> ( Table 2 in the overshoot report). Based on Fuchs et al. 2020 it is unlikely the survival assumption is met.</w:t>
      </w:r>
    </w:p>
    <w:p w14:paraId="18889E60" w14:textId="74137240" w:rsidR="00E75417" w:rsidRDefault="00E75417">
      <w:r>
        <w:t>Therefore</w:t>
      </w:r>
      <w:r w:rsidR="003735F9">
        <w:t>,</w:t>
      </w:r>
      <w:r>
        <w:t xml:space="preserve"> to estimate overshoot abundance the known PIT tag overshoots must be expanded to account for mortality between PRD and fallback detection sites and if the fallback detection is not 100%</w:t>
      </w:r>
    </w:p>
    <w:p w14:paraId="2364B1AD" w14:textId="7317CEA0" w:rsidR="003735F9" w:rsidRDefault="00E75417">
      <w:pPr>
        <w:rPr>
          <w:ins w:id="0" w:author="See, Kevin" w:date="2020-05-08T14:17:00Z"/>
        </w:rPr>
      </w:pPr>
      <w:r>
        <w:t>E</w:t>
      </w:r>
      <w:r w:rsidR="003735F9">
        <w:t>xp</w:t>
      </w:r>
      <w:r>
        <w:t>KP</w:t>
      </w:r>
      <w:r w:rsidR="003735F9">
        <w:t>IT</w:t>
      </w:r>
      <w:r>
        <w:t>=Obs</w:t>
      </w:r>
      <w:r w:rsidR="003735F9">
        <w:t>K</w:t>
      </w:r>
      <w:r>
        <w:t>PIT</w:t>
      </w:r>
      <w:proofErr w:type="gramStart"/>
      <w:r>
        <w:t>/(</w:t>
      </w:r>
      <w:proofErr w:type="gramEnd"/>
      <w:r>
        <w:t>Sur * Det)</w:t>
      </w:r>
    </w:p>
    <w:p w14:paraId="0131D716" w14:textId="2449BF7B" w:rsidR="00A92BD0" w:rsidRDefault="00A92BD0">
      <w:pPr>
        <w:rPr>
          <w:ins w:id="1" w:author="See, Kevin" w:date="2020-05-08T14:18:00Z"/>
        </w:rPr>
      </w:pPr>
      <w:proofErr w:type="spellStart"/>
      <w:ins w:id="2" w:author="See, Kevin" w:date="2020-05-08T14:18:00Z">
        <w:r>
          <w:t>Surv</w:t>
        </w:r>
        <w:proofErr w:type="spellEnd"/>
        <w:r>
          <w:t xml:space="preserve"> = </w:t>
        </w:r>
        <w:proofErr w:type="spellStart"/>
        <w:r>
          <w:t>OksKPIT</w:t>
        </w:r>
        <w:proofErr w:type="spellEnd"/>
        <w:r>
          <w:t xml:space="preserve">/ (Det * </w:t>
        </w:r>
        <w:proofErr w:type="spellStart"/>
        <w:r>
          <w:t>ExpKPIT</w:t>
        </w:r>
        <w:proofErr w:type="spellEnd"/>
        <w:r>
          <w:t>)</w:t>
        </w:r>
      </w:ins>
    </w:p>
    <w:p w14:paraId="2196662F" w14:textId="4BBFE1E5" w:rsidR="00A92BD0" w:rsidDel="00A92BD0" w:rsidRDefault="00A92BD0">
      <w:pPr>
        <w:rPr>
          <w:del w:id="3" w:author="See, Kevin" w:date="2020-05-08T14:18:00Z"/>
        </w:rPr>
      </w:pPr>
    </w:p>
    <w:p w14:paraId="5DF7C667" w14:textId="32C393A6" w:rsidR="00E75417" w:rsidRDefault="003735F9">
      <w:r>
        <w:t xml:space="preserve">where </w:t>
      </w:r>
      <w:proofErr w:type="spellStart"/>
      <w:r>
        <w:t>ExpKPIT</w:t>
      </w:r>
      <w:proofErr w:type="spellEnd"/>
      <w:r>
        <w:t xml:space="preserve"> is the expanded Known PIT tag detections used in the regression, ObsKPIT is the observed PIT tag detections, </w:t>
      </w:r>
      <w:r w:rsidR="0077756E">
        <w:t>Sur</w:t>
      </w:r>
      <w:r>
        <w:t xml:space="preserve"> is the survival between PRD and </w:t>
      </w:r>
      <w:r w:rsidR="0077756E">
        <w:t>any detection site</w:t>
      </w:r>
      <w:r>
        <w:t xml:space="preserve">, and </w:t>
      </w:r>
      <w:r w:rsidR="0077756E">
        <w:t>Det</w:t>
      </w:r>
      <w:r>
        <w:t xml:space="preserve"> is the probability that a PIT tag fish that survives to the detection.  </w:t>
      </w:r>
      <w:commentRangeStart w:id="4"/>
      <w:r>
        <w:t>We need to accurately estimate ExpKPIT based on radio tag data from Fuchs et al. (2020), the POM, or some other multistate extension of th</w:t>
      </w:r>
      <w:r w:rsidR="00010F5C">
        <w:t>e CJS model.</w:t>
      </w:r>
      <w:commentRangeEnd w:id="4"/>
      <w:r w:rsidR="00A92BD0">
        <w:rPr>
          <w:rStyle w:val="CommentReference"/>
        </w:rPr>
        <w:commentReference w:id="4"/>
      </w:r>
      <w:r w:rsidR="00010F5C">
        <w:t xml:space="preserve">  I am hopeful that we can used the POM to estimate survival and </w:t>
      </w:r>
      <w:commentRangeStart w:id="5"/>
      <w:r w:rsidR="00010F5C">
        <w:t>detection prob</w:t>
      </w:r>
      <w:commentRangeEnd w:id="5"/>
      <w:r w:rsidR="00A92BD0">
        <w:rPr>
          <w:rStyle w:val="CommentReference"/>
        </w:rPr>
        <w:commentReference w:id="5"/>
      </w:r>
      <w:r w:rsidR="00CF04D1">
        <w:t>.  After this the overshoot conversion (fallback returns/overshoots) can be estimated</w:t>
      </w:r>
      <w:r w:rsidR="0077756E">
        <w:t>.</w:t>
      </w:r>
    </w:p>
    <w:p w14:paraId="3086C0F6" w14:textId="529FC1C3" w:rsidR="00010F5C" w:rsidRDefault="00010F5C">
      <w:r>
        <w:t>The third objective in the paper is to estimate the fallback conversion rate to natal stream based on how many dams pass</w:t>
      </w:r>
      <w:r w:rsidR="0077756E">
        <w:t>ed</w:t>
      </w:r>
      <w:r w:rsidR="00CF04D1">
        <w:t xml:space="preserve"> (Figure 2</w:t>
      </w:r>
      <w:r w:rsidR="0077756E">
        <w:t xml:space="preserve"> in overshoot </w:t>
      </w:r>
      <w:proofErr w:type="spellStart"/>
      <w:r w:rsidR="0077756E">
        <w:t>papaer</w:t>
      </w:r>
      <w:proofErr w:type="spellEnd"/>
      <w:r w:rsidR="00CF04D1">
        <w:t>).  I need to better understand was successful and uns</w:t>
      </w:r>
      <w:r w:rsidR="00947C12">
        <w:t xml:space="preserve">uccessful are but assuming successful is overshoot that returns and unsuccessful is overshoot that does not return. A better way to display this information is </w:t>
      </w:r>
      <w:r w:rsidR="0077756E">
        <w:t xml:space="preserve">based on logistic/binomial regression </w:t>
      </w:r>
      <w:r w:rsidR="00947C12">
        <w:t>in the graph below.</w:t>
      </w:r>
    </w:p>
    <w:p w14:paraId="09C39843" w14:textId="2FB4F392" w:rsidR="003735F9" w:rsidRDefault="003735F9"/>
    <w:p w14:paraId="4BF0E87A" w14:textId="1ADFD690" w:rsidR="003735F9" w:rsidRDefault="00CF04D1">
      <w:r>
        <w:rPr>
          <w:noProof/>
        </w:rPr>
        <w:lastRenderedPageBreak/>
        <w:drawing>
          <wp:inline distT="0" distB="0" distL="0" distR="0" wp14:anchorId="18370E08" wp14:editId="132219D5">
            <wp:extent cx="4214225" cy="3109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225" cy="3109229"/>
                    </a:xfrm>
                    <a:prstGeom prst="rect">
                      <a:avLst/>
                    </a:prstGeom>
                  </pic:spPr>
                </pic:pic>
              </a:graphicData>
            </a:graphic>
          </wp:inline>
        </w:drawing>
      </w:r>
    </w:p>
    <w:p w14:paraId="76E06BE9" w14:textId="77777777" w:rsidR="00947C12" w:rsidRDefault="007776AE">
      <w:r>
        <w:t xml:space="preserve"> </w:t>
      </w:r>
      <w:r w:rsidR="00947C12">
        <w:t>Figure 2. Relationship between the overshoot return probability and number of dams using the furthest upstream detection.  Note since there is no detection at Wanapum, I assumed half of the fish last detected below RIS passed Wanapum and half did not. Could use radio tag data from Fuchs et al. to refine this assumption.</w:t>
      </w:r>
    </w:p>
    <w:p w14:paraId="5F4EED8E" w14:textId="547E89A1" w:rsidR="00F52644" w:rsidRDefault="00F52644">
      <w:r>
        <w:t>Figure 5 and 6 display the same data as a pie chart and histogram</w:t>
      </w:r>
      <w:r w:rsidR="0077756E">
        <w:t>, and we only need on graph</w:t>
      </w:r>
      <w:r>
        <w:t>. In addition, Figure 5 is misleading. It would be appropriate to display this data in this manner if the PIT tag rates were the same for each population but this is not the case.</w:t>
      </w:r>
      <w:r w:rsidR="0077756E">
        <w:t xml:space="preserve"> A more accurate figure is based on PIT tag detections at PDR and IHR for different populations.</w:t>
      </w:r>
    </w:p>
    <w:p w14:paraId="78CC860E" w14:textId="1572D968" w:rsidR="00F52644" w:rsidRDefault="00F52644"/>
    <w:p w14:paraId="720B1E2E" w14:textId="77777777" w:rsidR="0077756E" w:rsidRDefault="0077756E"/>
    <w:p w14:paraId="4AB75B11" w14:textId="77777777" w:rsidR="00F52644" w:rsidRDefault="00F52644">
      <w:r>
        <w:rPr>
          <w:noProof/>
        </w:rPr>
        <w:lastRenderedPageBreak/>
        <w:drawing>
          <wp:inline distT="0" distB="0" distL="0" distR="0" wp14:anchorId="0137A377" wp14:editId="4E86C8C6">
            <wp:extent cx="4263390" cy="2766060"/>
            <wp:effectExtent l="0" t="0" r="3810" b="15240"/>
            <wp:docPr id="2" name="Chart 2">
              <a:extLst xmlns:a="http://schemas.openxmlformats.org/drawingml/2006/main">
                <a:ext uri="{FF2B5EF4-FFF2-40B4-BE49-F238E27FC236}">
                  <a16:creationId xmlns:a16="http://schemas.microsoft.com/office/drawing/2014/main" id="{50BA2255-72C6-4028-A042-C71BBD4D3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DF5BC0" w14:textId="4F88EF9C" w:rsidR="00CA5041" w:rsidRDefault="00F52644">
      <w:r>
        <w:t xml:space="preserve">Figure 5. The percentage of known overshoots detected at PDR (black) and IHR (grey). </w:t>
      </w:r>
      <w:r w:rsidR="00947C12">
        <w:t xml:space="preserve"> </w:t>
      </w:r>
    </w:p>
    <w:sectPr w:rsidR="00CA50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ee, Kevin" w:date="2020-05-08T14:25:00Z" w:initials="SK">
    <w:p w14:paraId="40183B92" w14:textId="12D76560" w:rsidR="00A92BD0" w:rsidRDefault="00A92BD0">
      <w:pPr>
        <w:pStyle w:val="CommentText"/>
      </w:pPr>
      <w:r>
        <w:rPr>
          <w:rStyle w:val="CommentReference"/>
        </w:rPr>
        <w:annotationRef/>
      </w:r>
      <w:r>
        <w:t xml:space="preserve">I think </w:t>
      </w:r>
      <w:proofErr w:type="spellStart"/>
      <w:r>
        <w:t>ExpKPT</w:t>
      </w:r>
      <w:proofErr w:type="spellEnd"/>
      <w:r>
        <w:t xml:space="preserve"> comes from the regression, an estimate of the average tag rate of wild fish (see Dan’s first sentence after the equation).</w:t>
      </w:r>
    </w:p>
  </w:comment>
  <w:comment w:id="5" w:author="See, Kevin" w:date="2020-05-08T14:26:00Z" w:initials="SK">
    <w:p w14:paraId="6C58DCA1" w14:textId="7DEB7132" w:rsidR="00A92BD0" w:rsidRDefault="00A92BD0">
      <w:pPr>
        <w:pStyle w:val="CommentText"/>
      </w:pPr>
      <w:r>
        <w:rPr>
          <w:rStyle w:val="CommentReference"/>
        </w:rPr>
        <w:annotationRef/>
      </w:r>
      <w:r>
        <w:t xml:space="preserve">The POM does estimate detection probabilities. </w:t>
      </w:r>
      <w:r>
        <w:t xml:space="preserve">If we take a weighted average of the estimated detection probabilities of all the sites in a given year, weighted by the number of tags observed there, and then average that across all the years, the overall average detection probability at all the downstream sites is </w:t>
      </w:r>
      <w:r>
        <w:t>~99%.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183B92" w15:done="0"/>
  <w15:commentEx w15:paraId="6C58DC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EA48" w16cex:dateUtc="2020-05-08T21:25:00Z"/>
  <w16cex:commentExtensible w16cex:durableId="225FEA84" w16cex:dateUtc="2020-05-08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183B92" w16cid:durableId="225FEA48"/>
  <w16cid:commentId w16cid:paraId="6C58DCA1" w16cid:durableId="225FE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41"/>
    <w:rsid w:val="00010F5C"/>
    <w:rsid w:val="000B0794"/>
    <w:rsid w:val="00243579"/>
    <w:rsid w:val="002D336D"/>
    <w:rsid w:val="003735F9"/>
    <w:rsid w:val="00522B5C"/>
    <w:rsid w:val="0077756E"/>
    <w:rsid w:val="007776AE"/>
    <w:rsid w:val="00926985"/>
    <w:rsid w:val="00947C12"/>
    <w:rsid w:val="00A92BD0"/>
    <w:rsid w:val="00CA5041"/>
    <w:rsid w:val="00CF04D1"/>
    <w:rsid w:val="00E75417"/>
    <w:rsid w:val="00F5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B15B"/>
  <w15:chartTrackingRefBased/>
  <w15:docId w15:val="{5CCE2DDF-DBAA-48CA-B2A4-E9FBF659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4D1"/>
    <w:rPr>
      <w:rFonts w:ascii="Segoe UI" w:hAnsi="Segoe UI" w:cs="Segoe UI"/>
      <w:sz w:val="18"/>
      <w:szCs w:val="18"/>
    </w:rPr>
  </w:style>
  <w:style w:type="character" w:styleId="CommentReference">
    <w:name w:val="annotation reference"/>
    <w:basedOn w:val="DefaultParagraphFont"/>
    <w:uiPriority w:val="99"/>
    <w:semiHidden/>
    <w:unhideWhenUsed/>
    <w:rsid w:val="00A92BD0"/>
    <w:rPr>
      <w:sz w:val="16"/>
      <w:szCs w:val="16"/>
    </w:rPr>
  </w:style>
  <w:style w:type="paragraph" w:styleId="CommentText">
    <w:name w:val="annotation text"/>
    <w:basedOn w:val="Normal"/>
    <w:link w:val="CommentTextChar"/>
    <w:uiPriority w:val="99"/>
    <w:semiHidden/>
    <w:unhideWhenUsed/>
    <w:rsid w:val="00A92BD0"/>
    <w:pPr>
      <w:spacing w:line="240" w:lineRule="auto"/>
    </w:pPr>
    <w:rPr>
      <w:sz w:val="20"/>
      <w:szCs w:val="20"/>
    </w:rPr>
  </w:style>
  <w:style w:type="character" w:customStyle="1" w:styleId="CommentTextChar">
    <w:name w:val="Comment Text Char"/>
    <w:basedOn w:val="DefaultParagraphFont"/>
    <w:link w:val="CommentText"/>
    <w:uiPriority w:val="99"/>
    <w:semiHidden/>
    <w:rsid w:val="00A92BD0"/>
    <w:rPr>
      <w:sz w:val="20"/>
      <w:szCs w:val="20"/>
    </w:rPr>
  </w:style>
  <w:style w:type="paragraph" w:styleId="CommentSubject">
    <w:name w:val="annotation subject"/>
    <w:basedOn w:val="CommentText"/>
    <w:next w:val="CommentText"/>
    <w:link w:val="CommentSubjectChar"/>
    <w:uiPriority w:val="99"/>
    <w:semiHidden/>
    <w:unhideWhenUsed/>
    <w:rsid w:val="00A92BD0"/>
    <w:rPr>
      <w:b/>
      <w:bCs/>
    </w:rPr>
  </w:style>
  <w:style w:type="character" w:customStyle="1" w:styleId="CommentSubjectChar">
    <w:name w:val="Comment Subject Char"/>
    <w:basedOn w:val="CommentTextChar"/>
    <w:link w:val="CommentSubject"/>
    <w:uiPriority w:val="99"/>
    <w:semiHidden/>
    <w:rsid w:val="00A92B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PRD</c:v>
                </c:pt>
              </c:strCache>
            </c:strRef>
          </c:tx>
          <c:spPr>
            <a:solidFill>
              <a:schemeClr val="tx1"/>
            </a:solidFill>
            <a:ln>
              <a:solidFill>
                <a:schemeClr val="tx1"/>
              </a:solidFill>
            </a:ln>
            <a:effectLst/>
          </c:spPr>
          <c:invertIfNegative val="0"/>
          <c:cat>
            <c:strRef>
              <c:f>Sheet1!$A$2:$A$6</c:f>
              <c:strCache>
                <c:ptCount val="5"/>
                <c:pt idx="0">
                  <c:v>Yakima</c:v>
                </c:pt>
                <c:pt idx="1">
                  <c:v>Walla Walla</c:v>
                </c:pt>
                <c:pt idx="2">
                  <c:v>Touchet</c:v>
                </c:pt>
                <c:pt idx="3">
                  <c:v>Umatilla</c:v>
                </c:pt>
                <c:pt idx="4">
                  <c:v>John Day</c:v>
                </c:pt>
              </c:strCache>
            </c:strRef>
          </c:cat>
          <c:val>
            <c:numRef>
              <c:f>Sheet1!$G$2:$G$6</c:f>
              <c:numCache>
                <c:formatCode>0.000</c:formatCode>
                <c:ptCount val="5"/>
                <c:pt idx="0">
                  <c:v>0.58823529411764708</c:v>
                </c:pt>
                <c:pt idx="1">
                  <c:v>6.6666666666666666E-2</c:v>
                </c:pt>
                <c:pt idx="2">
                  <c:v>5.4794520547945202E-2</c:v>
                </c:pt>
                <c:pt idx="3">
                  <c:v>7.7669902912621352E-2</c:v>
                </c:pt>
                <c:pt idx="4">
                  <c:v>8.6538461538461536E-2</c:v>
                </c:pt>
              </c:numCache>
            </c:numRef>
          </c:val>
          <c:extLst>
            <c:ext xmlns:c16="http://schemas.microsoft.com/office/drawing/2014/chart" uri="{C3380CC4-5D6E-409C-BE32-E72D297353CC}">
              <c16:uniqueId val="{00000000-3324-4678-94C4-1A0BD906C839}"/>
            </c:ext>
          </c:extLst>
        </c:ser>
        <c:ser>
          <c:idx val="1"/>
          <c:order val="1"/>
          <c:tx>
            <c:strRef>
              <c:f>Sheet1!$C$1</c:f>
              <c:strCache>
                <c:ptCount val="1"/>
                <c:pt idx="0">
                  <c:v>IHR</c:v>
                </c:pt>
              </c:strCache>
            </c:strRef>
          </c:tx>
          <c:spPr>
            <a:solidFill>
              <a:schemeClr val="bg1">
                <a:lumMod val="75000"/>
              </a:schemeClr>
            </a:solidFill>
            <a:ln>
              <a:solidFill>
                <a:schemeClr val="tx1"/>
              </a:solidFill>
            </a:ln>
            <a:effectLst/>
          </c:spPr>
          <c:invertIfNegative val="0"/>
          <c:cat>
            <c:strRef>
              <c:f>Sheet1!$A$2:$A$6</c:f>
              <c:strCache>
                <c:ptCount val="5"/>
                <c:pt idx="0">
                  <c:v>Yakima</c:v>
                </c:pt>
                <c:pt idx="1">
                  <c:v>Walla Walla</c:v>
                </c:pt>
                <c:pt idx="2">
                  <c:v>Touchet</c:v>
                </c:pt>
                <c:pt idx="3">
                  <c:v>Umatilla</c:v>
                </c:pt>
                <c:pt idx="4">
                  <c:v>John Day</c:v>
                </c:pt>
              </c:strCache>
            </c:strRef>
          </c:cat>
          <c:val>
            <c:numRef>
              <c:f>Sheet1!$H$2:$H$6</c:f>
              <c:numCache>
                <c:formatCode>0.000</c:formatCode>
                <c:ptCount val="5"/>
                <c:pt idx="0">
                  <c:v>0.41176470588235292</c:v>
                </c:pt>
                <c:pt idx="1">
                  <c:v>0.93333333333333335</c:v>
                </c:pt>
                <c:pt idx="2">
                  <c:v>0.9452054794520548</c:v>
                </c:pt>
                <c:pt idx="3">
                  <c:v>0.92233009708737868</c:v>
                </c:pt>
                <c:pt idx="4">
                  <c:v>0.91346153846153844</c:v>
                </c:pt>
              </c:numCache>
            </c:numRef>
          </c:val>
          <c:extLst>
            <c:ext xmlns:c16="http://schemas.microsoft.com/office/drawing/2014/chart" uri="{C3380CC4-5D6E-409C-BE32-E72D297353CC}">
              <c16:uniqueId val="{00000001-3324-4678-94C4-1A0BD906C839}"/>
            </c:ext>
          </c:extLst>
        </c:ser>
        <c:dLbls>
          <c:showLegendKey val="0"/>
          <c:showVal val="0"/>
          <c:showCatName val="0"/>
          <c:showSerName val="0"/>
          <c:showPercent val="0"/>
          <c:showBubbleSize val="0"/>
        </c:dLbls>
        <c:gapWidth val="150"/>
        <c:overlap val="100"/>
        <c:axId val="596872096"/>
        <c:axId val="385116256"/>
      </c:barChart>
      <c:catAx>
        <c:axId val="59687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116256"/>
        <c:crosses val="autoZero"/>
        <c:auto val="1"/>
        <c:lblAlgn val="ctr"/>
        <c:lblOffset val="100"/>
        <c:noMultiLvlLbl val="0"/>
      </c:catAx>
      <c:valAx>
        <c:axId val="3851162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Overshoot Dam</a:t>
                </a:r>
                <a:r>
                  <a:rPr lang="en-US" baseline="0"/>
                  <a:t> Detections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872096"/>
        <c:crosses val="autoZero"/>
        <c:crossBetween val="between"/>
        <c:majorUnit val="0.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Rawding, Daniel J (DFW)</dc:creator>
  <cp:keywords/>
  <dc:description/>
  <cp:lastModifiedBy>See, Kevin</cp:lastModifiedBy>
  <cp:revision>3</cp:revision>
  <dcterms:created xsi:type="dcterms:W3CDTF">2020-05-08T21:17:00Z</dcterms:created>
  <dcterms:modified xsi:type="dcterms:W3CDTF">2020-05-08T21:27:00Z</dcterms:modified>
</cp:coreProperties>
</file>