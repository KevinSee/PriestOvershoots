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5B83" w14:textId="199DE50F" w:rsidR="0018065B" w:rsidRPr="0018065B" w:rsidRDefault="0018065B" w:rsidP="0018065B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18065B">
        <w:rPr>
          <w:rFonts w:ascii="Times New Roman" w:hAnsi="Times New Roman"/>
          <w:sz w:val="24"/>
          <w:szCs w:val="24"/>
        </w:rPr>
        <w:t>Table 2. Estimate</w:t>
      </w:r>
      <w:r>
        <w:rPr>
          <w:rFonts w:ascii="Times New Roman" w:hAnsi="Times New Roman"/>
          <w:sz w:val="24"/>
          <w:szCs w:val="24"/>
        </w:rPr>
        <w:t>d abundance</w:t>
      </w:r>
      <w:r w:rsidRPr="0018065B">
        <w:rPr>
          <w:rFonts w:ascii="Times New Roman" w:hAnsi="Times New Roman"/>
          <w:sz w:val="24"/>
          <w:szCs w:val="24"/>
        </w:rPr>
        <w:t xml:space="preserve"> of overshoot fallback steelhead downstream of Priest Rapids Dam, by sub-basin and PTAGIS location code. (PRO = Prosser Dam; ICH = Ice Harbor Dam; PRV = Pierce RV Park instream array; TMF = Three Mile Falls Dam; JD1 = Lower John Day instream array at McDonald Ferry). Parentheses indicate PIT tag detection probability (mean, SE)</w:t>
      </w:r>
      <w:ins w:id="0" w:author="See, Kevin (DFW)" w:date="2022-05-16T09:05:00Z">
        <w:r w:rsidR="00075E86">
          <w:rPr>
            <w:rFonts w:ascii="Times New Roman" w:hAnsi="Times New Roman"/>
            <w:sz w:val="24"/>
            <w:szCs w:val="24"/>
          </w:rPr>
          <w:t xml:space="preserve"> estimated from patch-occupancy model</w:t>
        </w:r>
      </w:ins>
      <w:r w:rsidRPr="0018065B">
        <w:rPr>
          <w:rFonts w:ascii="Times New Roman" w:hAnsi="Times New Roman"/>
          <w:sz w:val="24"/>
          <w:szCs w:val="24"/>
        </w:rPr>
        <w:t>. W = wild and H = hatchery.</w:t>
      </w:r>
      <w:r w:rsidR="00941F50">
        <w:rPr>
          <w:rFonts w:ascii="Times New Roman" w:hAnsi="Times New Roman"/>
          <w:sz w:val="24"/>
          <w:szCs w:val="24"/>
        </w:rPr>
        <w:t xml:space="preserve"> </w:t>
      </w:r>
      <w:r w:rsidR="00D33743">
        <w:rPr>
          <w:rFonts w:ascii="Times New Roman" w:hAnsi="Times New Roman"/>
          <w:sz w:val="24"/>
          <w:szCs w:val="24"/>
        </w:rPr>
        <w:t xml:space="preserve">Percent </w:t>
      </w:r>
      <w:r w:rsidR="007943CC">
        <w:rPr>
          <w:rFonts w:ascii="Times New Roman" w:hAnsi="Times New Roman"/>
          <w:sz w:val="24"/>
          <w:szCs w:val="24"/>
        </w:rPr>
        <w:t>(</w:t>
      </w:r>
      <w:r w:rsidR="00ED5F5A">
        <w:rPr>
          <w:rFonts w:ascii="Times New Roman" w:hAnsi="Times New Roman"/>
          <w:sz w:val="24"/>
          <w:szCs w:val="24"/>
        </w:rPr>
        <w:t>%</w:t>
      </w:r>
      <w:r w:rsidR="007943CC">
        <w:rPr>
          <w:rFonts w:ascii="Times New Roman" w:hAnsi="Times New Roman"/>
          <w:sz w:val="24"/>
          <w:szCs w:val="24"/>
        </w:rPr>
        <w:t>) in last row</w:t>
      </w:r>
      <w:r w:rsidR="00ED5F5A">
        <w:rPr>
          <w:rFonts w:ascii="Times New Roman" w:hAnsi="Times New Roman"/>
          <w:sz w:val="24"/>
          <w:szCs w:val="24"/>
        </w:rPr>
        <w:t xml:space="preserve"> = </w:t>
      </w:r>
      <w:r w:rsidR="005A4315">
        <w:rPr>
          <w:rFonts w:ascii="Times New Roman" w:hAnsi="Times New Roman"/>
          <w:sz w:val="24"/>
          <w:szCs w:val="24"/>
        </w:rPr>
        <w:t>percentage of all fall</w:t>
      </w:r>
      <w:r w:rsidR="00901A77">
        <w:rPr>
          <w:rFonts w:ascii="Times New Roman" w:hAnsi="Times New Roman"/>
          <w:sz w:val="24"/>
          <w:szCs w:val="24"/>
        </w:rPr>
        <w:t>back steelhead</w:t>
      </w:r>
      <w:r w:rsidR="005A4315">
        <w:rPr>
          <w:rFonts w:ascii="Times New Roman" w:hAnsi="Times New Roman"/>
          <w:sz w:val="24"/>
          <w:szCs w:val="24"/>
        </w:rPr>
        <w:t xml:space="preserve"> based on mean</w:t>
      </w:r>
      <w:r w:rsidR="00901A77">
        <w:rPr>
          <w:rFonts w:ascii="Times New Roman" w:hAnsi="Times New Roman"/>
          <w:sz w:val="24"/>
          <w:szCs w:val="24"/>
        </w:rPr>
        <w:t xml:space="preserve"> value. </w:t>
      </w:r>
    </w:p>
    <w:tbl>
      <w:tblPr>
        <w:tblStyle w:val="TableGrid"/>
        <w:tblW w:w="102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85"/>
        <w:gridCol w:w="725"/>
        <w:gridCol w:w="990"/>
        <w:gridCol w:w="900"/>
        <w:gridCol w:w="1304"/>
        <w:gridCol w:w="676"/>
        <w:gridCol w:w="1277"/>
        <w:gridCol w:w="703"/>
        <w:gridCol w:w="985"/>
        <w:gridCol w:w="810"/>
      </w:tblGrid>
      <w:tr w:rsidR="0018065B" w:rsidRPr="00790227" w14:paraId="02811686" w14:textId="77777777" w:rsidTr="002C316D">
        <w:tc>
          <w:tcPr>
            <w:tcW w:w="805" w:type="dxa"/>
            <w:vMerge w:val="restart"/>
            <w:vAlign w:val="center"/>
          </w:tcPr>
          <w:p w14:paraId="7E79EA1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vAlign w:val="center"/>
          </w:tcPr>
          <w:p w14:paraId="2615AD7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Yakima</w:t>
            </w:r>
          </w:p>
          <w:p w14:paraId="28ACDB6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 xml:space="preserve">PRO </w:t>
            </w:r>
          </w:p>
          <w:p w14:paraId="0A695C6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(0.81, 0.08)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14:paraId="070AA36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Snake</w:t>
            </w:r>
          </w:p>
          <w:p w14:paraId="3E2C556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ICH</w:t>
            </w:r>
          </w:p>
          <w:p w14:paraId="45D625B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(0.98, 0.01)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4371C5A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Walla Walla</w:t>
            </w:r>
          </w:p>
          <w:p w14:paraId="7EB79DC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PRV</w:t>
            </w:r>
          </w:p>
          <w:p w14:paraId="652C075F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(0.54, 0.10)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6523B6E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Umatilla</w:t>
            </w:r>
          </w:p>
          <w:p w14:paraId="262DA62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TMF</w:t>
            </w:r>
          </w:p>
          <w:p w14:paraId="404ACF0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(0.62, 0.00)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  <w:vAlign w:val="center"/>
          </w:tcPr>
          <w:p w14:paraId="10F5ECC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John Day</w:t>
            </w:r>
          </w:p>
          <w:p w14:paraId="4588897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 xml:space="preserve">JD1 </w:t>
            </w:r>
          </w:p>
          <w:p w14:paraId="220DB26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(0.35, 0.11)</w:t>
            </w:r>
          </w:p>
        </w:tc>
      </w:tr>
      <w:tr w:rsidR="0018065B" w:rsidRPr="00790227" w14:paraId="6BA00CD0" w14:textId="77777777" w:rsidTr="002C316D"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</w:tcPr>
          <w:p w14:paraId="2D49B9A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3B3CF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0BF5AD8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F80D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DB98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DC2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1385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AD3E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FC8D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7BE7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9137C9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18065B" w:rsidRPr="00790227" w14:paraId="6D1FC1A0" w14:textId="77777777" w:rsidTr="002C316D">
        <w:tc>
          <w:tcPr>
            <w:tcW w:w="805" w:type="dxa"/>
            <w:tcBorders>
              <w:top w:val="nil"/>
              <w:left w:val="nil"/>
              <w:right w:val="nil"/>
            </w:tcBorders>
          </w:tcPr>
          <w:p w14:paraId="761884D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14:paraId="25AD20E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929</w:t>
            </w:r>
          </w:p>
        </w:tc>
        <w:tc>
          <w:tcPr>
            <w:tcW w:w="725" w:type="dxa"/>
            <w:tcBorders>
              <w:top w:val="nil"/>
              <w:left w:val="nil"/>
              <w:right w:val="nil"/>
            </w:tcBorders>
          </w:tcPr>
          <w:p w14:paraId="7DD4B81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64A7AA6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675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F409C5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1,429</w:t>
            </w: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</w:tcPr>
          <w:p w14:paraId="3CBB740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 w14:paraId="7E5FEF8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417457C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2758F37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1A810B9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3A5DD1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18065B" w:rsidRPr="00790227" w14:paraId="3A71B9FE" w14:textId="77777777" w:rsidTr="002C316D">
        <w:tc>
          <w:tcPr>
            <w:tcW w:w="805" w:type="dxa"/>
          </w:tcPr>
          <w:p w14:paraId="7654042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</w:tcPr>
          <w:p w14:paraId="102FE46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725" w:type="dxa"/>
          </w:tcPr>
          <w:p w14:paraId="1858DDC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14:paraId="24406619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900" w:type="dxa"/>
          </w:tcPr>
          <w:p w14:paraId="559981E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1,683</w:t>
            </w:r>
          </w:p>
        </w:tc>
        <w:tc>
          <w:tcPr>
            <w:tcW w:w="1304" w:type="dxa"/>
          </w:tcPr>
          <w:p w14:paraId="7D197D4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76" w:type="dxa"/>
          </w:tcPr>
          <w:p w14:paraId="55E8822F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14:paraId="53D71A1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7E11D0F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0C8A1B9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951994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8065B" w:rsidRPr="00790227" w14:paraId="0BF36D61" w14:textId="77777777" w:rsidTr="002C316D">
        <w:tc>
          <w:tcPr>
            <w:tcW w:w="805" w:type="dxa"/>
          </w:tcPr>
          <w:p w14:paraId="37F91B8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85" w:type="dxa"/>
          </w:tcPr>
          <w:p w14:paraId="6AA1736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725" w:type="dxa"/>
          </w:tcPr>
          <w:p w14:paraId="4ED588E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90" w:type="dxa"/>
          </w:tcPr>
          <w:p w14:paraId="70F1756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316</w:t>
            </w:r>
          </w:p>
        </w:tc>
        <w:tc>
          <w:tcPr>
            <w:tcW w:w="900" w:type="dxa"/>
          </w:tcPr>
          <w:p w14:paraId="7A32FEA9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1,815</w:t>
            </w:r>
          </w:p>
        </w:tc>
        <w:tc>
          <w:tcPr>
            <w:tcW w:w="1304" w:type="dxa"/>
          </w:tcPr>
          <w:p w14:paraId="1160836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6" w:type="dxa"/>
          </w:tcPr>
          <w:p w14:paraId="3E9E7A9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77" w:type="dxa"/>
          </w:tcPr>
          <w:p w14:paraId="60D28B3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0834717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5EF18E9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3F7FEB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8065B" w:rsidRPr="00790227" w14:paraId="1B09BA3D" w14:textId="77777777" w:rsidTr="002C316D">
        <w:tc>
          <w:tcPr>
            <w:tcW w:w="805" w:type="dxa"/>
          </w:tcPr>
          <w:p w14:paraId="14B7CD0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85" w:type="dxa"/>
          </w:tcPr>
          <w:p w14:paraId="6A412E2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348</w:t>
            </w:r>
          </w:p>
        </w:tc>
        <w:tc>
          <w:tcPr>
            <w:tcW w:w="725" w:type="dxa"/>
          </w:tcPr>
          <w:p w14:paraId="6194793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990" w:type="dxa"/>
          </w:tcPr>
          <w:p w14:paraId="17FC08A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626</w:t>
            </w:r>
          </w:p>
        </w:tc>
        <w:tc>
          <w:tcPr>
            <w:tcW w:w="900" w:type="dxa"/>
          </w:tcPr>
          <w:p w14:paraId="3AE4D34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1,371</w:t>
            </w:r>
          </w:p>
        </w:tc>
        <w:tc>
          <w:tcPr>
            <w:tcW w:w="1304" w:type="dxa"/>
          </w:tcPr>
          <w:p w14:paraId="778AE24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76" w:type="dxa"/>
          </w:tcPr>
          <w:p w14:paraId="2617853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277" w:type="dxa"/>
          </w:tcPr>
          <w:p w14:paraId="6F5DD369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03" w:type="dxa"/>
          </w:tcPr>
          <w:p w14:paraId="7D8453D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" w:type="dxa"/>
          </w:tcPr>
          <w:p w14:paraId="589119C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810" w:type="dxa"/>
          </w:tcPr>
          <w:p w14:paraId="5196A37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</w:tr>
      <w:tr w:rsidR="0018065B" w:rsidRPr="00790227" w14:paraId="4FCF1BF1" w14:textId="77777777" w:rsidTr="002C316D">
        <w:tc>
          <w:tcPr>
            <w:tcW w:w="805" w:type="dxa"/>
          </w:tcPr>
          <w:p w14:paraId="5F3A7DD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85" w:type="dxa"/>
          </w:tcPr>
          <w:p w14:paraId="61FB80F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537</w:t>
            </w:r>
          </w:p>
        </w:tc>
        <w:tc>
          <w:tcPr>
            <w:tcW w:w="725" w:type="dxa"/>
          </w:tcPr>
          <w:p w14:paraId="088F835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990" w:type="dxa"/>
          </w:tcPr>
          <w:p w14:paraId="04AE3A89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1,088</w:t>
            </w:r>
          </w:p>
        </w:tc>
        <w:tc>
          <w:tcPr>
            <w:tcW w:w="900" w:type="dxa"/>
          </w:tcPr>
          <w:p w14:paraId="2B08476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2,451</w:t>
            </w:r>
          </w:p>
        </w:tc>
        <w:tc>
          <w:tcPr>
            <w:tcW w:w="1304" w:type="dxa"/>
          </w:tcPr>
          <w:p w14:paraId="77A805A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676" w:type="dxa"/>
          </w:tcPr>
          <w:p w14:paraId="03ED72DF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475C861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703" w:type="dxa"/>
          </w:tcPr>
          <w:p w14:paraId="4390F93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85" w:type="dxa"/>
          </w:tcPr>
          <w:p w14:paraId="2BB5C38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810" w:type="dxa"/>
          </w:tcPr>
          <w:p w14:paraId="771A878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18065B" w:rsidRPr="00790227" w14:paraId="594357C6" w14:textId="77777777" w:rsidTr="002C316D">
        <w:tc>
          <w:tcPr>
            <w:tcW w:w="805" w:type="dxa"/>
          </w:tcPr>
          <w:p w14:paraId="576FBFC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85" w:type="dxa"/>
          </w:tcPr>
          <w:p w14:paraId="751DC76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311</w:t>
            </w:r>
          </w:p>
        </w:tc>
        <w:tc>
          <w:tcPr>
            <w:tcW w:w="725" w:type="dxa"/>
          </w:tcPr>
          <w:p w14:paraId="1276BF0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708AA9C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411</w:t>
            </w:r>
          </w:p>
        </w:tc>
        <w:tc>
          <w:tcPr>
            <w:tcW w:w="900" w:type="dxa"/>
          </w:tcPr>
          <w:p w14:paraId="12A059B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  <w:tc>
          <w:tcPr>
            <w:tcW w:w="1304" w:type="dxa"/>
          </w:tcPr>
          <w:p w14:paraId="2C9F79B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76" w:type="dxa"/>
          </w:tcPr>
          <w:p w14:paraId="7D0CEA9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7" w:type="dxa"/>
          </w:tcPr>
          <w:p w14:paraId="7391B5B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03" w:type="dxa"/>
          </w:tcPr>
          <w:p w14:paraId="37F62E1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7A52E9C4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14:paraId="59DEF3FF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8065B" w:rsidRPr="00790227" w14:paraId="6A5F88BB" w14:textId="77777777" w:rsidTr="002C316D">
        <w:tc>
          <w:tcPr>
            <w:tcW w:w="805" w:type="dxa"/>
          </w:tcPr>
          <w:p w14:paraId="078B347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85" w:type="dxa"/>
          </w:tcPr>
          <w:p w14:paraId="0268F53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725" w:type="dxa"/>
          </w:tcPr>
          <w:p w14:paraId="0F9481C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90" w:type="dxa"/>
          </w:tcPr>
          <w:p w14:paraId="4F442CC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900" w:type="dxa"/>
          </w:tcPr>
          <w:p w14:paraId="0576AB95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1304" w:type="dxa"/>
          </w:tcPr>
          <w:p w14:paraId="34A12C13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6" w:type="dxa"/>
          </w:tcPr>
          <w:p w14:paraId="2624B08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68957D9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3" w:type="dxa"/>
          </w:tcPr>
          <w:p w14:paraId="49FFF36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7B2A9A2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C699AA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18065B" w:rsidRPr="00790227" w14:paraId="2F11B574" w14:textId="77777777" w:rsidTr="002C316D">
        <w:tc>
          <w:tcPr>
            <w:tcW w:w="805" w:type="dxa"/>
          </w:tcPr>
          <w:p w14:paraId="6E0D5C6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85" w:type="dxa"/>
          </w:tcPr>
          <w:p w14:paraId="119DC50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725" w:type="dxa"/>
          </w:tcPr>
          <w:p w14:paraId="6C9CD557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14:paraId="57B15A19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00" w:type="dxa"/>
          </w:tcPr>
          <w:p w14:paraId="49DA55B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259</w:t>
            </w:r>
          </w:p>
        </w:tc>
        <w:tc>
          <w:tcPr>
            <w:tcW w:w="1304" w:type="dxa"/>
          </w:tcPr>
          <w:p w14:paraId="5816FEC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76" w:type="dxa"/>
          </w:tcPr>
          <w:p w14:paraId="05392C6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14:paraId="7D6A2F6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6DA9928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1D66441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10" w:type="dxa"/>
          </w:tcPr>
          <w:p w14:paraId="774F0F7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8065B" w:rsidRPr="00790227" w14:paraId="75725563" w14:textId="77777777" w:rsidTr="002C316D">
        <w:tc>
          <w:tcPr>
            <w:tcW w:w="805" w:type="dxa"/>
          </w:tcPr>
          <w:p w14:paraId="556AFFF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085" w:type="dxa"/>
          </w:tcPr>
          <w:p w14:paraId="04EAF5B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725" w:type="dxa"/>
          </w:tcPr>
          <w:p w14:paraId="44E00893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</w:tcPr>
          <w:p w14:paraId="61B5CC9D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900" w:type="dxa"/>
          </w:tcPr>
          <w:p w14:paraId="16777B6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1,321</w:t>
            </w:r>
          </w:p>
        </w:tc>
        <w:tc>
          <w:tcPr>
            <w:tcW w:w="1304" w:type="dxa"/>
          </w:tcPr>
          <w:p w14:paraId="00C4F1A3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676" w:type="dxa"/>
          </w:tcPr>
          <w:p w14:paraId="1E76B2F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77" w:type="dxa"/>
          </w:tcPr>
          <w:p w14:paraId="4ABB67EC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03" w:type="dxa"/>
          </w:tcPr>
          <w:p w14:paraId="128E99B3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5" w:type="dxa"/>
          </w:tcPr>
          <w:p w14:paraId="03AB127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14:paraId="54EF252F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8065B" w:rsidRPr="00790227" w14:paraId="7905B017" w14:textId="77777777" w:rsidTr="002C316D">
        <w:tc>
          <w:tcPr>
            <w:tcW w:w="805" w:type="dxa"/>
          </w:tcPr>
          <w:p w14:paraId="3E42A496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85" w:type="dxa"/>
          </w:tcPr>
          <w:p w14:paraId="1DB0DE7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15.9</w:t>
            </w:r>
          </w:p>
        </w:tc>
        <w:tc>
          <w:tcPr>
            <w:tcW w:w="725" w:type="dxa"/>
          </w:tcPr>
          <w:p w14:paraId="255267A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990" w:type="dxa"/>
          </w:tcPr>
          <w:p w14:paraId="655E1F0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19.7</w:t>
            </w:r>
          </w:p>
        </w:tc>
        <w:tc>
          <w:tcPr>
            <w:tcW w:w="900" w:type="dxa"/>
          </w:tcPr>
          <w:p w14:paraId="66D9D27E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57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1304" w:type="dxa"/>
          </w:tcPr>
          <w:p w14:paraId="4D6D2262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676" w:type="dxa"/>
          </w:tcPr>
          <w:p w14:paraId="6ECCF80B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1277" w:type="dxa"/>
          </w:tcPr>
          <w:p w14:paraId="4854B428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703" w:type="dxa"/>
          </w:tcPr>
          <w:p w14:paraId="74904D9A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985" w:type="dxa"/>
          </w:tcPr>
          <w:p w14:paraId="5EFDFC70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810" w:type="dxa"/>
          </w:tcPr>
          <w:p w14:paraId="50CA3951" w14:textId="77777777" w:rsidR="0018065B" w:rsidRPr="00790227" w:rsidRDefault="0018065B" w:rsidP="002C316D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</w:tbl>
    <w:p w14:paraId="40179269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35899FD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Pr="0079022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RPr="0079022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B742" w14:textId="77777777" w:rsidR="001F4827" w:rsidRDefault="001F4827" w:rsidP="00373BFC">
      <w:pPr>
        <w:spacing w:after="0" w:line="240" w:lineRule="auto"/>
      </w:pPr>
      <w:r>
        <w:separator/>
      </w:r>
    </w:p>
  </w:endnote>
  <w:endnote w:type="continuationSeparator" w:id="0">
    <w:p w14:paraId="52CAF82A" w14:textId="77777777" w:rsidR="001F4827" w:rsidRDefault="001F4827" w:rsidP="00373BFC">
      <w:pPr>
        <w:spacing w:after="0" w:line="240" w:lineRule="auto"/>
      </w:pPr>
      <w:r>
        <w:continuationSeparator/>
      </w:r>
    </w:p>
  </w:endnote>
  <w:endnote w:type="continuationNotice" w:id="1">
    <w:p w14:paraId="2B84936B" w14:textId="77777777" w:rsidR="001F4827" w:rsidRDefault="001F4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1E28" w14:textId="77777777" w:rsidR="001F4827" w:rsidRDefault="001F4827" w:rsidP="00373BFC">
      <w:pPr>
        <w:spacing w:after="0" w:line="240" w:lineRule="auto"/>
      </w:pPr>
      <w:r>
        <w:separator/>
      </w:r>
    </w:p>
  </w:footnote>
  <w:footnote w:type="continuationSeparator" w:id="0">
    <w:p w14:paraId="7923C985" w14:textId="77777777" w:rsidR="001F4827" w:rsidRDefault="001F4827" w:rsidP="00373BFC">
      <w:pPr>
        <w:spacing w:after="0" w:line="240" w:lineRule="auto"/>
      </w:pPr>
      <w:r>
        <w:continuationSeparator/>
      </w:r>
    </w:p>
  </w:footnote>
  <w:footnote w:type="continuationNotice" w:id="1">
    <w:p w14:paraId="57427A00" w14:textId="77777777" w:rsidR="001F4827" w:rsidRDefault="001F48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e, Kevin (DFW)">
    <w15:presenceInfo w15:providerId="AD" w15:userId="S::Kevin.See@dfw.wa.gov::7d74bfac-b2a7-4c45-bf26-85f096b986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75E86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481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065B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827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189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329C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6A7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467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315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3117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227"/>
    <w:rsid w:val="00790481"/>
    <w:rsid w:val="00792B58"/>
    <w:rsid w:val="00792BFE"/>
    <w:rsid w:val="0079317B"/>
    <w:rsid w:val="007943CC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6E72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458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A77"/>
    <w:rsid w:val="00901B56"/>
    <w:rsid w:val="009023AD"/>
    <w:rsid w:val="0090272E"/>
    <w:rsid w:val="0090284A"/>
    <w:rsid w:val="00904AE4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1F50"/>
    <w:rsid w:val="00942253"/>
    <w:rsid w:val="00945F26"/>
    <w:rsid w:val="0094622B"/>
    <w:rsid w:val="00946DFF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2BDD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38AD"/>
    <w:rsid w:val="00A4507C"/>
    <w:rsid w:val="00A458D5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239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1EBE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3743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D5F5A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10</cp:revision>
  <cp:lastPrinted>2019-10-09T15:29:00Z</cp:lastPrinted>
  <dcterms:created xsi:type="dcterms:W3CDTF">2022-04-05T18:25:00Z</dcterms:created>
  <dcterms:modified xsi:type="dcterms:W3CDTF">2022-05-16T16:05:00Z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2021-12-29T18:31:25Z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2e3d8954-1889-425c-9226-7c68f1489a0b</vt:lpwstr>
  </property>
  <property fmtid="{D5CDD505-2E9C-101B-9397-08002B2CF9AE}" pid="9" name="MSIP_Label_45011977-b912-4387-97a4-f4c94a801377_ContentBits">
    <vt:lpwstr>0</vt:lpwstr>
  </property>
</Properties>
</file>