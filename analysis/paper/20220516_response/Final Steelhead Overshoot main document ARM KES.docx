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3964E9" w14:textId="525F11D0" w:rsidR="00FC09D4" w:rsidRDefault="000E063D" w:rsidP="00DD34B9">
      <w:pPr>
        <w:spacing w:after="0" w:line="480" w:lineRule="auto"/>
        <w:ind w:firstLine="360"/>
        <w:rPr>
          <w:rFonts w:ascii="Times New Roman" w:hAnsi="Times New Roman"/>
          <w:sz w:val="24"/>
          <w:szCs w:val="24"/>
        </w:rPr>
      </w:pPr>
      <w:r>
        <w:rPr>
          <w:rFonts w:ascii="Times New Roman" w:hAnsi="Times New Roman"/>
          <w:sz w:val="24"/>
          <w:szCs w:val="24"/>
        </w:rPr>
        <w:t>Adult s</w:t>
      </w:r>
      <w:r w:rsidR="009F250A">
        <w:rPr>
          <w:rFonts w:ascii="Times New Roman" w:hAnsi="Times New Roman"/>
          <w:sz w:val="24"/>
          <w:szCs w:val="24"/>
        </w:rPr>
        <w:t xml:space="preserve">ummer steelhead </w:t>
      </w:r>
      <w:r w:rsidR="009F250A" w:rsidRPr="009F250A">
        <w:rPr>
          <w:rFonts w:ascii="Times New Roman" w:hAnsi="Times New Roman"/>
          <w:i/>
          <w:sz w:val="24"/>
          <w:szCs w:val="24"/>
        </w:rPr>
        <w:t>Oncorhynchus mykiss</w:t>
      </w:r>
      <w:r w:rsidR="009F250A">
        <w:rPr>
          <w:rFonts w:ascii="Times New Roman" w:hAnsi="Times New Roman"/>
          <w:sz w:val="24"/>
          <w:szCs w:val="24"/>
        </w:rPr>
        <w:t xml:space="preserve"> in the Columbia River enter freshwater the year prior to spawning. This life history strategy allows for access to spawning habitats </w:t>
      </w:r>
      <w:r w:rsidR="0006777A">
        <w:rPr>
          <w:rFonts w:ascii="Times New Roman" w:hAnsi="Times New Roman"/>
          <w:sz w:val="24"/>
          <w:szCs w:val="24"/>
        </w:rPr>
        <w:t xml:space="preserve">that are </w:t>
      </w:r>
      <w:r w:rsidR="009F250A">
        <w:rPr>
          <w:rFonts w:ascii="Times New Roman" w:hAnsi="Times New Roman"/>
          <w:sz w:val="24"/>
          <w:szCs w:val="24"/>
        </w:rPr>
        <w:t>a greater distance from the ocean</w:t>
      </w:r>
      <w:r w:rsidR="0006777A">
        <w:rPr>
          <w:rFonts w:ascii="Times New Roman" w:hAnsi="Times New Roman"/>
          <w:sz w:val="24"/>
          <w:szCs w:val="24"/>
        </w:rPr>
        <w:t>,</w:t>
      </w:r>
      <w:r w:rsidR="009F250A">
        <w:rPr>
          <w:rFonts w:ascii="Times New Roman" w:hAnsi="Times New Roman"/>
          <w:sz w:val="24"/>
          <w:szCs w:val="24"/>
        </w:rPr>
        <w:t xml:space="preserve"> </w:t>
      </w:r>
      <w:r w:rsidR="00DD34B9">
        <w:rPr>
          <w:rFonts w:ascii="Times New Roman" w:hAnsi="Times New Roman"/>
          <w:sz w:val="24"/>
          <w:szCs w:val="24"/>
        </w:rPr>
        <w:t xml:space="preserve">or </w:t>
      </w:r>
      <w:r w:rsidR="0006777A">
        <w:rPr>
          <w:rFonts w:ascii="Times New Roman" w:hAnsi="Times New Roman"/>
          <w:sz w:val="24"/>
          <w:szCs w:val="24"/>
        </w:rPr>
        <w:t xml:space="preserve">to </w:t>
      </w:r>
      <w:r w:rsidR="00DD34B9">
        <w:rPr>
          <w:rFonts w:ascii="Times New Roman" w:hAnsi="Times New Roman"/>
          <w:sz w:val="24"/>
          <w:szCs w:val="24"/>
        </w:rPr>
        <w:t xml:space="preserve">areas with only seasonal access (i.e., temporary migration barriers due to low discharge or </w:t>
      </w:r>
      <w:r w:rsidR="007E7EE7">
        <w:rPr>
          <w:rFonts w:ascii="Times New Roman" w:hAnsi="Times New Roman"/>
          <w:sz w:val="24"/>
          <w:szCs w:val="24"/>
        </w:rPr>
        <w:t>warm</w:t>
      </w:r>
      <w:r w:rsidR="00C70DD7">
        <w:rPr>
          <w:rFonts w:ascii="Times New Roman" w:hAnsi="Times New Roman"/>
          <w:sz w:val="24"/>
          <w:szCs w:val="24"/>
        </w:rPr>
        <w:t xml:space="preserve"> water</w:t>
      </w:r>
      <w:r w:rsidR="0072684B">
        <w:rPr>
          <w:rFonts w:ascii="Times New Roman" w:hAnsi="Times New Roman"/>
          <w:sz w:val="24"/>
          <w:szCs w:val="24"/>
        </w:rPr>
        <w:t xml:space="preserve"> </w:t>
      </w:r>
      <w:r w:rsidR="00DD34B9">
        <w:rPr>
          <w:rFonts w:ascii="Times New Roman" w:hAnsi="Times New Roman"/>
          <w:sz w:val="24"/>
          <w:szCs w:val="24"/>
        </w:rPr>
        <w:t>temperatures)</w:t>
      </w:r>
      <w:r w:rsidR="0006777A">
        <w:rPr>
          <w:rFonts w:ascii="Times New Roman" w:hAnsi="Times New Roman"/>
          <w:sz w:val="24"/>
          <w:szCs w:val="24"/>
        </w:rPr>
        <w:t>,</w:t>
      </w:r>
      <w:r w:rsidR="00DD34B9">
        <w:rPr>
          <w:rFonts w:ascii="Times New Roman" w:hAnsi="Times New Roman"/>
          <w:sz w:val="24"/>
          <w:szCs w:val="24"/>
        </w:rPr>
        <w:t xml:space="preserve"> </w:t>
      </w:r>
      <w:r w:rsidR="00F467BD">
        <w:rPr>
          <w:rFonts w:ascii="Times New Roman" w:hAnsi="Times New Roman"/>
          <w:sz w:val="24"/>
          <w:szCs w:val="24"/>
        </w:rPr>
        <w:t xml:space="preserve">compared to </w:t>
      </w:r>
      <w:r w:rsidR="009F250A">
        <w:rPr>
          <w:rFonts w:ascii="Times New Roman" w:hAnsi="Times New Roman"/>
          <w:sz w:val="24"/>
          <w:szCs w:val="24"/>
        </w:rPr>
        <w:t xml:space="preserve">winter steelhead that enter freshwater the same year </w:t>
      </w:r>
      <w:r w:rsidR="00C2237B">
        <w:rPr>
          <w:rFonts w:ascii="Times New Roman" w:hAnsi="Times New Roman"/>
          <w:sz w:val="24"/>
          <w:szCs w:val="24"/>
        </w:rPr>
        <w:t xml:space="preserve">as </w:t>
      </w:r>
      <w:r w:rsidR="009F250A">
        <w:rPr>
          <w:rFonts w:ascii="Times New Roman" w:hAnsi="Times New Roman"/>
          <w:sz w:val="24"/>
          <w:szCs w:val="24"/>
        </w:rPr>
        <w:t>spawning.</w:t>
      </w:r>
      <w:r w:rsidR="00DD34B9">
        <w:rPr>
          <w:rFonts w:ascii="Times New Roman" w:hAnsi="Times New Roman"/>
          <w:sz w:val="24"/>
          <w:szCs w:val="24"/>
        </w:rPr>
        <w:t xml:space="preserve"> </w:t>
      </w:r>
      <w:r w:rsidR="00FC09D4">
        <w:rPr>
          <w:rFonts w:ascii="Times New Roman" w:hAnsi="Times New Roman"/>
          <w:sz w:val="24"/>
          <w:szCs w:val="24"/>
        </w:rPr>
        <w:t xml:space="preserve">Adult summer steelhead may enter the Columbia River over an </w:t>
      </w:r>
      <w:r w:rsidR="002C6BE3">
        <w:rPr>
          <w:rFonts w:ascii="Times New Roman" w:hAnsi="Times New Roman"/>
          <w:sz w:val="24"/>
          <w:szCs w:val="24"/>
        </w:rPr>
        <w:t>eight-month</w:t>
      </w:r>
      <w:r w:rsidR="00FC09D4">
        <w:rPr>
          <w:rFonts w:ascii="Times New Roman" w:hAnsi="Times New Roman"/>
          <w:sz w:val="24"/>
          <w:szCs w:val="24"/>
        </w:rPr>
        <w:t xml:space="preserve"> period between March and October (Busby et al. 1996), but peak migration at Bonneville Dam</w:t>
      </w:r>
      <w:r w:rsidR="00374836">
        <w:rPr>
          <w:rFonts w:ascii="Times New Roman" w:hAnsi="Times New Roman"/>
          <w:sz w:val="24"/>
          <w:szCs w:val="24"/>
        </w:rPr>
        <w:t>, the most downstream dam on the Columbia River</w:t>
      </w:r>
      <w:r w:rsidR="00AB2B06">
        <w:rPr>
          <w:rFonts w:ascii="Times New Roman" w:hAnsi="Times New Roman"/>
          <w:sz w:val="24"/>
          <w:szCs w:val="24"/>
        </w:rPr>
        <w:t xml:space="preserve"> located at </w:t>
      </w:r>
      <w:r w:rsidR="00FA2F0D">
        <w:rPr>
          <w:rFonts w:ascii="Times New Roman" w:hAnsi="Times New Roman"/>
          <w:sz w:val="24"/>
          <w:szCs w:val="24"/>
        </w:rPr>
        <w:t xml:space="preserve">river kilometer </w:t>
      </w:r>
      <w:r w:rsidR="00AB2B06">
        <w:rPr>
          <w:rFonts w:ascii="Times New Roman" w:hAnsi="Times New Roman"/>
          <w:sz w:val="24"/>
          <w:szCs w:val="24"/>
        </w:rPr>
        <w:t>(</w:t>
      </w:r>
      <w:r w:rsidR="00FC09D4">
        <w:rPr>
          <w:rFonts w:ascii="Times New Roman" w:hAnsi="Times New Roman"/>
          <w:sz w:val="24"/>
          <w:szCs w:val="24"/>
        </w:rPr>
        <w:t>rkm</w:t>
      </w:r>
      <w:r w:rsidR="00AB2B06">
        <w:rPr>
          <w:rFonts w:ascii="Times New Roman" w:hAnsi="Times New Roman"/>
          <w:sz w:val="24"/>
          <w:szCs w:val="24"/>
        </w:rPr>
        <w:t>)</w:t>
      </w:r>
      <w:r w:rsidR="00FC09D4">
        <w:rPr>
          <w:rFonts w:ascii="Times New Roman" w:hAnsi="Times New Roman"/>
          <w:sz w:val="24"/>
          <w:szCs w:val="24"/>
        </w:rPr>
        <w:t xml:space="preserve"> </w:t>
      </w:r>
      <w:r w:rsidR="002C6BE3">
        <w:rPr>
          <w:rFonts w:ascii="Times New Roman" w:hAnsi="Times New Roman"/>
          <w:sz w:val="24"/>
          <w:szCs w:val="24"/>
        </w:rPr>
        <w:t>234</w:t>
      </w:r>
      <w:r w:rsidR="00FC09D4">
        <w:rPr>
          <w:rFonts w:ascii="Times New Roman" w:hAnsi="Times New Roman"/>
          <w:sz w:val="24"/>
          <w:szCs w:val="24"/>
        </w:rPr>
        <w:t xml:space="preserve"> occurs during August when water temperatures </w:t>
      </w:r>
      <w:r w:rsidR="00AC5D85">
        <w:rPr>
          <w:rFonts w:ascii="Times New Roman" w:hAnsi="Times New Roman"/>
          <w:sz w:val="24"/>
          <w:szCs w:val="24"/>
        </w:rPr>
        <w:t xml:space="preserve">upstream of Bonneville Dam </w:t>
      </w:r>
      <w:r w:rsidR="00A619DF">
        <w:rPr>
          <w:rFonts w:ascii="Times New Roman" w:hAnsi="Times New Roman"/>
          <w:sz w:val="24"/>
          <w:szCs w:val="24"/>
        </w:rPr>
        <w:t>may</w:t>
      </w:r>
      <w:r w:rsidR="007D1562">
        <w:rPr>
          <w:rFonts w:ascii="Times New Roman" w:hAnsi="Times New Roman"/>
          <w:sz w:val="24"/>
          <w:szCs w:val="24"/>
        </w:rPr>
        <w:t xml:space="preserve"> be </w:t>
      </w:r>
      <w:r w:rsidR="00FC09D4">
        <w:rPr>
          <w:rFonts w:ascii="Times New Roman" w:hAnsi="Times New Roman"/>
          <w:sz w:val="24"/>
          <w:szCs w:val="24"/>
        </w:rPr>
        <w:t xml:space="preserve">near lethal limits (Richter and Kolmes 2005). </w:t>
      </w:r>
      <w:r w:rsidR="004C37B5">
        <w:rPr>
          <w:rFonts w:ascii="Times New Roman" w:hAnsi="Times New Roman"/>
          <w:sz w:val="24"/>
          <w:szCs w:val="24"/>
        </w:rPr>
        <w:t xml:space="preserve">The effects of Columbia River water temperatures on </w:t>
      </w:r>
      <w:r w:rsidR="00EF2088">
        <w:rPr>
          <w:rFonts w:ascii="Times New Roman" w:hAnsi="Times New Roman"/>
          <w:sz w:val="24"/>
          <w:szCs w:val="24"/>
        </w:rPr>
        <w:t xml:space="preserve">survival of </w:t>
      </w:r>
      <w:r w:rsidR="004C37B5">
        <w:rPr>
          <w:rFonts w:ascii="Times New Roman" w:hAnsi="Times New Roman"/>
          <w:sz w:val="24"/>
          <w:szCs w:val="24"/>
        </w:rPr>
        <w:t>adult anadromous salmonid</w:t>
      </w:r>
      <w:r w:rsidR="00EF2088">
        <w:rPr>
          <w:rFonts w:ascii="Times New Roman" w:hAnsi="Times New Roman"/>
          <w:sz w:val="24"/>
          <w:szCs w:val="24"/>
        </w:rPr>
        <w:t>s</w:t>
      </w:r>
      <w:r w:rsidR="004C37B5">
        <w:rPr>
          <w:rFonts w:ascii="Times New Roman" w:hAnsi="Times New Roman"/>
          <w:sz w:val="24"/>
          <w:szCs w:val="24"/>
        </w:rPr>
        <w:t xml:space="preserve"> </w:t>
      </w:r>
      <w:r w:rsidR="00EF2088">
        <w:rPr>
          <w:rFonts w:ascii="Times New Roman" w:hAnsi="Times New Roman"/>
          <w:sz w:val="24"/>
          <w:szCs w:val="24"/>
        </w:rPr>
        <w:t xml:space="preserve">during </w:t>
      </w:r>
      <w:r w:rsidR="004C37B5">
        <w:rPr>
          <w:rFonts w:ascii="Times New Roman" w:hAnsi="Times New Roman"/>
          <w:sz w:val="24"/>
          <w:szCs w:val="24"/>
        </w:rPr>
        <w:t>migration is a concern for fish managers (Keefer et al. 2004). Interior Columbia River summer steelhead populations (i.e., upstream of Bonneville Dam)</w:t>
      </w:r>
      <w:r w:rsidR="00613C66">
        <w:rPr>
          <w:rFonts w:ascii="Times New Roman" w:hAnsi="Times New Roman"/>
          <w:sz w:val="24"/>
          <w:szCs w:val="24"/>
        </w:rPr>
        <w:t xml:space="preserve"> are </w:t>
      </w:r>
      <w:r w:rsidR="004F3B6F">
        <w:rPr>
          <w:rFonts w:ascii="Times New Roman" w:hAnsi="Times New Roman"/>
          <w:sz w:val="24"/>
          <w:szCs w:val="24"/>
        </w:rPr>
        <w:t xml:space="preserve">thus </w:t>
      </w:r>
      <w:r w:rsidR="00613C66">
        <w:rPr>
          <w:rFonts w:ascii="Times New Roman" w:hAnsi="Times New Roman"/>
          <w:sz w:val="24"/>
          <w:szCs w:val="24"/>
        </w:rPr>
        <w:t>at greater risk</w:t>
      </w:r>
      <w:r w:rsidR="008B30AA">
        <w:rPr>
          <w:rFonts w:ascii="Times New Roman" w:hAnsi="Times New Roman"/>
          <w:sz w:val="24"/>
          <w:szCs w:val="24"/>
        </w:rPr>
        <w:t xml:space="preserve"> </w:t>
      </w:r>
      <w:r w:rsidR="00613C66">
        <w:rPr>
          <w:rFonts w:ascii="Times New Roman" w:hAnsi="Times New Roman"/>
          <w:sz w:val="24"/>
          <w:szCs w:val="24"/>
        </w:rPr>
        <w:t xml:space="preserve">to </w:t>
      </w:r>
      <w:r w:rsidR="002C6BE3">
        <w:rPr>
          <w:rFonts w:ascii="Times New Roman" w:hAnsi="Times New Roman"/>
          <w:sz w:val="24"/>
          <w:szCs w:val="24"/>
        </w:rPr>
        <w:t xml:space="preserve">future </w:t>
      </w:r>
      <w:r w:rsidR="00613C66">
        <w:rPr>
          <w:rFonts w:ascii="Times New Roman" w:hAnsi="Times New Roman"/>
          <w:sz w:val="24"/>
          <w:szCs w:val="24"/>
        </w:rPr>
        <w:t xml:space="preserve">climate-change related increases in water temperature </w:t>
      </w:r>
      <w:r w:rsidR="008801AE">
        <w:rPr>
          <w:rFonts w:ascii="Times New Roman" w:hAnsi="Times New Roman"/>
          <w:sz w:val="24"/>
          <w:szCs w:val="24"/>
        </w:rPr>
        <w:t xml:space="preserve">than other steelhead populations </w:t>
      </w:r>
      <w:r w:rsidR="000F293A">
        <w:rPr>
          <w:rFonts w:ascii="Times New Roman" w:hAnsi="Times New Roman"/>
          <w:sz w:val="24"/>
          <w:szCs w:val="24"/>
        </w:rPr>
        <w:t xml:space="preserve">because water </w:t>
      </w:r>
      <w:r w:rsidR="004710F6">
        <w:rPr>
          <w:rFonts w:ascii="Times New Roman" w:hAnsi="Times New Roman"/>
          <w:sz w:val="24"/>
          <w:szCs w:val="24"/>
        </w:rPr>
        <w:t>temperatures</w:t>
      </w:r>
      <w:r w:rsidR="000F293A">
        <w:rPr>
          <w:rFonts w:ascii="Times New Roman" w:hAnsi="Times New Roman"/>
          <w:sz w:val="24"/>
          <w:szCs w:val="24"/>
        </w:rPr>
        <w:t xml:space="preserve"> are already at near lethal limits</w:t>
      </w:r>
      <w:r w:rsidR="004710F6">
        <w:rPr>
          <w:rFonts w:ascii="Times New Roman" w:hAnsi="Times New Roman"/>
          <w:sz w:val="24"/>
          <w:szCs w:val="24"/>
        </w:rPr>
        <w:t xml:space="preserve"> </w:t>
      </w:r>
      <w:r w:rsidR="00613C66">
        <w:rPr>
          <w:rFonts w:ascii="Times New Roman" w:hAnsi="Times New Roman"/>
          <w:sz w:val="24"/>
          <w:szCs w:val="24"/>
        </w:rPr>
        <w:t>(Wade et al. 2013).</w:t>
      </w:r>
      <w:r w:rsidR="004C37B5">
        <w:rPr>
          <w:rFonts w:ascii="Times New Roman" w:hAnsi="Times New Roman"/>
          <w:sz w:val="24"/>
          <w:szCs w:val="24"/>
        </w:rPr>
        <w:t xml:space="preserve"> </w:t>
      </w:r>
      <w:r w:rsidR="009F7804">
        <w:rPr>
          <w:rFonts w:ascii="Times New Roman" w:hAnsi="Times New Roman"/>
          <w:sz w:val="24"/>
          <w:szCs w:val="24"/>
        </w:rPr>
        <w:t xml:space="preserve">The physiological effects, both acute and chronic, of elevated water temperatures on </w:t>
      </w:r>
      <w:r w:rsidR="00CB6967">
        <w:rPr>
          <w:rFonts w:ascii="Times New Roman" w:hAnsi="Times New Roman"/>
          <w:sz w:val="24"/>
          <w:szCs w:val="24"/>
        </w:rPr>
        <w:t>salmonids</w:t>
      </w:r>
      <w:r w:rsidR="009F7804">
        <w:rPr>
          <w:rFonts w:ascii="Times New Roman" w:hAnsi="Times New Roman"/>
          <w:sz w:val="24"/>
          <w:szCs w:val="24"/>
        </w:rPr>
        <w:t xml:space="preserve"> are well studied and include higher metabolic demands, stress, </w:t>
      </w:r>
      <w:ins w:id="0" w:author="See, Kevin (DFW)" w:date="2022-05-16T09:23:00Z">
        <w:r w:rsidR="00572909">
          <w:rPr>
            <w:rFonts w:ascii="Times New Roman" w:hAnsi="Times New Roman"/>
            <w:sz w:val="24"/>
            <w:szCs w:val="24"/>
          </w:rPr>
          <w:t xml:space="preserve">and </w:t>
        </w:r>
      </w:ins>
      <w:r w:rsidR="009F7804">
        <w:rPr>
          <w:rFonts w:ascii="Times New Roman" w:hAnsi="Times New Roman"/>
          <w:sz w:val="24"/>
          <w:szCs w:val="24"/>
        </w:rPr>
        <w:t xml:space="preserve">prevalence of disease and </w:t>
      </w:r>
      <w:r w:rsidR="00CB6967">
        <w:rPr>
          <w:rFonts w:ascii="Times New Roman" w:hAnsi="Times New Roman"/>
          <w:sz w:val="24"/>
          <w:szCs w:val="24"/>
        </w:rPr>
        <w:t>death</w:t>
      </w:r>
      <w:r w:rsidR="0022139A">
        <w:rPr>
          <w:rFonts w:ascii="Times New Roman" w:hAnsi="Times New Roman"/>
          <w:sz w:val="24"/>
          <w:szCs w:val="24"/>
        </w:rPr>
        <w:t xml:space="preserve"> (McCullough 1999)</w:t>
      </w:r>
      <w:r w:rsidR="00CB6967">
        <w:rPr>
          <w:rFonts w:ascii="Times New Roman" w:hAnsi="Times New Roman"/>
          <w:sz w:val="24"/>
          <w:szCs w:val="24"/>
        </w:rPr>
        <w:t xml:space="preserve">.  Behavioral effects from elevated water temperatures include delayed migration </w:t>
      </w:r>
      <w:r w:rsidR="00513F83">
        <w:rPr>
          <w:rFonts w:ascii="Times New Roman" w:hAnsi="Times New Roman"/>
          <w:sz w:val="24"/>
          <w:szCs w:val="24"/>
        </w:rPr>
        <w:t>at hydroelectric dams (Keefer et al. 2004</w:t>
      </w:r>
      <w:r w:rsidR="006613C1">
        <w:rPr>
          <w:rFonts w:ascii="Times New Roman" w:hAnsi="Times New Roman"/>
          <w:sz w:val="24"/>
          <w:szCs w:val="24"/>
        </w:rPr>
        <w:t>; Siegel et al. 202</w:t>
      </w:r>
      <w:r w:rsidR="00E44CB2">
        <w:rPr>
          <w:rFonts w:ascii="Times New Roman" w:hAnsi="Times New Roman"/>
          <w:sz w:val="24"/>
          <w:szCs w:val="24"/>
        </w:rPr>
        <w:t>1</w:t>
      </w:r>
      <w:r w:rsidR="00513F83">
        <w:rPr>
          <w:rFonts w:ascii="Times New Roman" w:hAnsi="Times New Roman"/>
          <w:sz w:val="24"/>
          <w:szCs w:val="24"/>
        </w:rPr>
        <w:t>)</w:t>
      </w:r>
      <w:r w:rsidR="00720F02">
        <w:rPr>
          <w:rFonts w:ascii="Times New Roman" w:hAnsi="Times New Roman"/>
          <w:sz w:val="24"/>
          <w:szCs w:val="24"/>
        </w:rPr>
        <w:t>,</w:t>
      </w:r>
      <w:r w:rsidR="00A30005">
        <w:rPr>
          <w:rFonts w:ascii="Times New Roman" w:hAnsi="Times New Roman"/>
          <w:sz w:val="24"/>
          <w:szCs w:val="24"/>
        </w:rPr>
        <w:t xml:space="preserve"> </w:t>
      </w:r>
      <w:r w:rsidR="00513F83">
        <w:rPr>
          <w:rFonts w:ascii="Times New Roman" w:hAnsi="Times New Roman"/>
          <w:sz w:val="24"/>
          <w:szCs w:val="24"/>
        </w:rPr>
        <w:t>temporary use of non-natal tributaries (High et al. 2006</w:t>
      </w:r>
      <w:r w:rsidR="006416EB">
        <w:rPr>
          <w:rFonts w:ascii="Times New Roman" w:hAnsi="Times New Roman"/>
          <w:sz w:val="24"/>
          <w:szCs w:val="24"/>
        </w:rPr>
        <w:t>)</w:t>
      </w:r>
      <w:ins w:id="1" w:author="See, Kevin (DFW)" w:date="2022-05-16T09:23:00Z">
        <w:r w:rsidR="002C1C49">
          <w:rPr>
            <w:rFonts w:ascii="Times New Roman" w:hAnsi="Times New Roman"/>
            <w:sz w:val="24"/>
            <w:szCs w:val="24"/>
          </w:rPr>
          <w:t>,</w:t>
        </w:r>
      </w:ins>
      <w:r w:rsidR="006416EB">
        <w:rPr>
          <w:rFonts w:ascii="Times New Roman" w:hAnsi="Times New Roman"/>
          <w:sz w:val="24"/>
          <w:szCs w:val="24"/>
        </w:rPr>
        <w:t xml:space="preserve"> and</w:t>
      </w:r>
      <w:r w:rsidR="00720F02">
        <w:rPr>
          <w:rFonts w:ascii="Times New Roman" w:hAnsi="Times New Roman"/>
          <w:sz w:val="24"/>
          <w:szCs w:val="24"/>
        </w:rPr>
        <w:t xml:space="preserve"> over</w:t>
      </w:r>
      <w:r w:rsidR="00471443">
        <w:rPr>
          <w:rFonts w:ascii="Times New Roman" w:hAnsi="Times New Roman"/>
          <w:sz w:val="24"/>
          <w:szCs w:val="24"/>
        </w:rPr>
        <w:t>shooting</w:t>
      </w:r>
      <w:r w:rsidR="00456642">
        <w:rPr>
          <w:rFonts w:ascii="Times New Roman" w:hAnsi="Times New Roman"/>
          <w:sz w:val="24"/>
          <w:szCs w:val="24"/>
        </w:rPr>
        <w:t xml:space="preserve"> or migrating upstream of</w:t>
      </w:r>
      <w:r w:rsidR="00471443">
        <w:rPr>
          <w:rFonts w:ascii="Times New Roman" w:hAnsi="Times New Roman"/>
          <w:sz w:val="24"/>
          <w:szCs w:val="24"/>
        </w:rPr>
        <w:t xml:space="preserve"> natal tributaries (Richins and Skalski 2018)</w:t>
      </w:r>
      <w:r w:rsidR="00513F83">
        <w:rPr>
          <w:rFonts w:ascii="Times New Roman" w:hAnsi="Times New Roman"/>
          <w:sz w:val="24"/>
          <w:szCs w:val="24"/>
        </w:rPr>
        <w:t>.</w:t>
      </w:r>
    </w:p>
    <w:p w14:paraId="78E0EB26" w14:textId="1654BEFE" w:rsidR="00746A18" w:rsidRDefault="009F250A" w:rsidP="00DD34B9">
      <w:pPr>
        <w:spacing w:after="0" w:line="480" w:lineRule="auto"/>
        <w:ind w:firstLine="360"/>
        <w:rPr>
          <w:rFonts w:ascii="Times New Roman" w:hAnsi="Times New Roman"/>
          <w:sz w:val="24"/>
          <w:szCs w:val="24"/>
        </w:rPr>
      </w:pPr>
      <w:r>
        <w:rPr>
          <w:rFonts w:ascii="Times New Roman" w:hAnsi="Times New Roman"/>
          <w:sz w:val="24"/>
          <w:szCs w:val="24"/>
        </w:rPr>
        <w:t xml:space="preserve">Due to a prolonged period of freshwater </w:t>
      </w:r>
      <w:r w:rsidR="00A80663">
        <w:rPr>
          <w:rFonts w:ascii="Times New Roman" w:hAnsi="Times New Roman"/>
          <w:sz w:val="24"/>
          <w:szCs w:val="24"/>
        </w:rPr>
        <w:t xml:space="preserve">entry and </w:t>
      </w:r>
      <w:r>
        <w:rPr>
          <w:rFonts w:ascii="Times New Roman" w:hAnsi="Times New Roman"/>
          <w:sz w:val="24"/>
          <w:szCs w:val="24"/>
        </w:rPr>
        <w:t xml:space="preserve">residency prior to spawning, summer steelhead </w:t>
      </w:r>
      <w:r w:rsidR="00613C66">
        <w:rPr>
          <w:rFonts w:ascii="Times New Roman" w:hAnsi="Times New Roman"/>
          <w:sz w:val="24"/>
          <w:szCs w:val="24"/>
        </w:rPr>
        <w:t xml:space="preserve">may </w:t>
      </w:r>
      <w:r>
        <w:rPr>
          <w:rFonts w:ascii="Times New Roman" w:hAnsi="Times New Roman"/>
          <w:sz w:val="24"/>
          <w:szCs w:val="24"/>
        </w:rPr>
        <w:t>exhibit complex m</w:t>
      </w:r>
      <w:r w:rsidR="006D5F1A">
        <w:rPr>
          <w:rFonts w:ascii="Times New Roman" w:hAnsi="Times New Roman"/>
          <w:sz w:val="24"/>
          <w:szCs w:val="24"/>
        </w:rPr>
        <w:t>ovement</w:t>
      </w:r>
      <w:r>
        <w:rPr>
          <w:rFonts w:ascii="Times New Roman" w:hAnsi="Times New Roman"/>
          <w:sz w:val="24"/>
          <w:szCs w:val="24"/>
        </w:rPr>
        <w:t xml:space="preserve"> patterns</w:t>
      </w:r>
      <w:r w:rsidR="00A80663">
        <w:rPr>
          <w:rFonts w:ascii="Times New Roman" w:hAnsi="Times New Roman"/>
          <w:sz w:val="24"/>
          <w:szCs w:val="24"/>
        </w:rPr>
        <w:t xml:space="preserve"> </w:t>
      </w:r>
      <w:r w:rsidR="009069DA">
        <w:rPr>
          <w:rFonts w:ascii="Times New Roman" w:hAnsi="Times New Roman"/>
          <w:sz w:val="24"/>
          <w:szCs w:val="24"/>
        </w:rPr>
        <w:t xml:space="preserve">as a behavioral thermoregulation </w:t>
      </w:r>
      <w:r w:rsidR="00A80663">
        <w:rPr>
          <w:rFonts w:ascii="Times New Roman" w:hAnsi="Times New Roman"/>
          <w:sz w:val="24"/>
          <w:szCs w:val="24"/>
        </w:rPr>
        <w:t xml:space="preserve">response to </w:t>
      </w:r>
      <w:r w:rsidR="002845BD">
        <w:rPr>
          <w:rFonts w:ascii="Times New Roman" w:hAnsi="Times New Roman"/>
          <w:sz w:val="24"/>
          <w:szCs w:val="24"/>
        </w:rPr>
        <w:t>suboptimal</w:t>
      </w:r>
      <w:r w:rsidR="0069223D">
        <w:rPr>
          <w:rFonts w:ascii="Times New Roman" w:hAnsi="Times New Roman"/>
          <w:sz w:val="24"/>
          <w:szCs w:val="24"/>
        </w:rPr>
        <w:t xml:space="preserve"> freshwater habitat conditions</w:t>
      </w:r>
      <w:r>
        <w:rPr>
          <w:rFonts w:ascii="Times New Roman" w:hAnsi="Times New Roman"/>
          <w:sz w:val="24"/>
          <w:szCs w:val="24"/>
        </w:rPr>
        <w:t>.</w:t>
      </w:r>
      <w:r w:rsidR="00A80663">
        <w:rPr>
          <w:rFonts w:ascii="Times New Roman" w:hAnsi="Times New Roman"/>
          <w:sz w:val="24"/>
          <w:szCs w:val="24"/>
        </w:rPr>
        <w:t xml:space="preserve"> Summer steelhead have been shown to temporarily use several non-natal tributaries in the lower Columbia River</w:t>
      </w:r>
      <w:r w:rsidR="00E64007">
        <w:rPr>
          <w:rFonts w:ascii="Times New Roman" w:hAnsi="Times New Roman"/>
          <w:sz w:val="24"/>
          <w:szCs w:val="24"/>
        </w:rPr>
        <w:t xml:space="preserve"> (</w:t>
      </w:r>
      <w:r w:rsidR="00DC33DE">
        <w:rPr>
          <w:rFonts w:ascii="Times New Roman" w:hAnsi="Times New Roman"/>
          <w:sz w:val="24"/>
          <w:szCs w:val="24"/>
        </w:rPr>
        <w:t>i.e.</w:t>
      </w:r>
      <w:r w:rsidR="00E64007">
        <w:rPr>
          <w:rFonts w:ascii="Times New Roman" w:hAnsi="Times New Roman"/>
          <w:sz w:val="24"/>
          <w:szCs w:val="24"/>
        </w:rPr>
        <w:t>,</w:t>
      </w:r>
      <w:r w:rsidR="00A80663">
        <w:rPr>
          <w:rFonts w:ascii="Times New Roman" w:hAnsi="Times New Roman"/>
          <w:sz w:val="24"/>
          <w:szCs w:val="24"/>
        </w:rPr>
        <w:t xml:space="preserve"> </w:t>
      </w:r>
      <w:r w:rsidR="003956C2">
        <w:rPr>
          <w:rFonts w:ascii="Times New Roman" w:hAnsi="Times New Roman"/>
          <w:sz w:val="24"/>
          <w:szCs w:val="24"/>
        </w:rPr>
        <w:t>downstream</w:t>
      </w:r>
      <w:r w:rsidR="004C5C9A">
        <w:rPr>
          <w:rFonts w:ascii="Times New Roman" w:hAnsi="Times New Roman"/>
          <w:sz w:val="24"/>
          <w:szCs w:val="24"/>
        </w:rPr>
        <w:t xml:space="preserve"> </w:t>
      </w:r>
      <w:r w:rsidR="003956C2">
        <w:rPr>
          <w:rFonts w:ascii="Times New Roman" w:hAnsi="Times New Roman"/>
          <w:sz w:val="24"/>
          <w:szCs w:val="24"/>
        </w:rPr>
        <w:t xml:space="preserve">of the confluence </w:t>
      </w:r>
      <w:r w:rsidR="003956C2">
        <w:rPr>
          <w:rFonts w:ascii="Times New Roman" w:hAnsi="Times New Roman"/>
          <w:sz w:val="24"/>
          <w:szCs w:val="24"/>
        </w:rPr>
        <w:lastRenderedPageBreak/>
        <w:t xml:space="preserve">with the </w:t>
      </w:r>
      <w:r w:rsidR="00E57C28">
        <w:rPr>
          <w:rFonts w:ascii="Times New Roman" w:hAnsi="Times New Roman"/>
          <w:sz w:val="24"/>
          <w:szCs w:val="24"/>
        </w:rPr>
        <w:t>Snake River</w:t>
      </w:r>
      <w:r w:rsidR="00DC33DE">
        <w:rPr>
          <w:rFonts w:ascii="Times New Roman" w:hAnsi="Times New Roman"/>
          <w:sz w:val="24"/>
          <w:szCs w:val="24"/>
        </w:rPr>
        <w:t>)</w:t>
      </w:r>
      <w:r w:rsidR="003956C2">
        <w:rPr>
          <w:rFonts w:ascii="Times New Roman" w:hAnsi="Times New Roman"/>
          <w:sz w:val="24"/>
          <w:szCs w:val="24"/>
        </w:rPr>
        <w:t xml:space="preserve"> </w:t>
      </w:r>
      <w:r w:rsidR="00A80663">
        <w:rPr>
          <w:rFonts w:ascii="Times New Roman" w:hAnsi="Times New Roman"/>
          <w:sz w:val="24"/>
          <w:szCs w:val="24"/>
        </w:rPr>
        <w:t xml:space="preserve">or areas in the Columbia River immediately downstream (i.e., tributary plume) as </w:t>
      </w:r>
      <w:r w:rsidR="00DB4AD2">
        <w:rPr>
          <w:rFonts w:ascii="Times New Roman" w:hAnsi="Times New Roman"/>
          <w:sz w:val="24"/>
          <w:szCs w:val="24"/>
        </w:rPr>
        <w:t>cool water</w:t>
      </w:r>
      <w:r w:rsidR="00A80663">
        <w:rPr>
          <w:rFonts w:ascii="Times New Roman" w:hAnsi="Times New Roman"/>
          <w:sz w:val="24"/>
          <w:szCs w:val="24"/>
        </w:rPr>
        <w:t xml:space="preserve"> refuges (High et al</w:t>
      </w:r>
      <w:r w:rsidR="00476488">
        <w:rPr>
          <w:rFonts w:ascii="Times New Roman" w:hAnsi="Times New Roman"/>
          <w:sz w:val="24"/>
          <w:szCs w:val="24"/>
        </w:rPr>
        <w:t>.</w:t>
      </w:r>
      <w:r w:rsidR="00A80663">
        <w:rPr>
          <w:rFonts w:ascii="Times New Roman" w:hAnsi="Times New Roman"/>
          <w:sz w:val="24"/>
          <w:szCs w:val="24"/>
        </w:rPr>
        <w:t xml:space="preserve"> 2006; Keefer et al. 2009; Hess et al</w:t>
      </w:r>
      <w:r w:rsidR="00476488">
        <w:rPr>
          <w:rFonts w:ascii="Times New Roman" w:hAnsi="Times New Roman"/>
          <w:sz w:val="24"/>
          <w:szCs w:val="24"/>
        </w:rPr>
        <w:t>.</w:t>
      </w:r>
      <w:r w:rsidR="00A80663">
        <w:rPr>
          <w:rFonts w:ascii="Times New Roman" w:hAnsi="Times New Roman"/>
          <w:sz w:val="24"/>
          <w:szCs w:val="24"/>
        </w:rPr>
        <w:t xml:space="preserve"> 2016; Keefer et al. 2018). </w:t>
      </w:r>
      <w:r w:rsidR="00DC6EBC">
        <w:rPr>
          <w:rFonts w:ascii="Times New Roman" w:hAnsi="Times New Roman"/>
          <w:sz w:val="24"/>
          <w:szCs w:val="24"/>
        </w:rPr>
        <w:t xml:space="preserve">Keefer et al. </w:t>
      </w:r>
      <w:r w:rsidR="00A675EB">
        <w:rPr>
          <w:rFonts w:ascii="Times New Roman" w:hAnsi="Times New Roman"/>
          <w:sz w:val="24"/>
          <w:szCs w:val="24"/>
        </w:rPr>
        <w:t xml:space="preserve">(2009) reported that survival of steelhead using </w:t>
      </w:r>
      <w:r w:rsidR="00DB4AD2">
        <w:rPr>
          <w:rFonts w:ascii="Times New Roman" w:hAnsi="Times New Roman"/>
          <w:sz w:val="24"/>
          <w:szCs w:val="24"/>
        </w:rPr>
        <w:t>cool</w:t>
      </w:r>
      <w:r w:rsidR="00A675EB">
        <w:rPr>
          <w:rFonts w:ascii="Times New Roman" w:hAnsi="Times New Roman"/>
          <w:sz w:val="24"/>
          <w:szCs w:val="24"/>
        </w:rPr>
        <w:t xml:space="preserve"> water refuges was 8% lower </w:t>
      </w:r>
      <w:r w:rsidR="00447957">
        <w:rPr>
          <w:rFonts w:ascii="Times New Roman" w:hAnsi="Times New Roman"/>
          <w:sz w:val="24"/>
          <w:szCs w:val="24"/>
        </w:rPr>
        <w:t xml:space="preserve">overall </w:t>
      </w:r>
      <w:r w:rsidR="00A675EB">
        <w:rPr>
          <w:rFonts w:ascii="Times New Roman" w:hAnsi="Times New Roman"/>
          <w:sz w:val="24"/>
          <w:szCs w:val="24"/>
        </w:rPr>
        <w:t xml:space="preserve">(11% </w:t>
      </w:r>
      <w:r w:rsidR="00447957">
        <w:rPr>
          <w:rFonts w:ascii="Times New Roman" w:hAnsi="Times New Roman"/>
          <w:sz w:val="24"/>
          <w:szCs w:val="24"/>
        </w:rPr>
        <w:t xml:space="preserve">for </w:t>
      </w:r>
      <w:r w:rsidR="00A675EB">
        <w:rPr>
          <w:rFonts w:ascii="Times New Roman" w:hAnsi="Times New Roman"/>
          <w:sz w:val="24"/>
          <w:szCs w:val="24"/>
        </w:rPr>
        <w:t xml:space="preserve">hatchery and 5% </w:t>
      </w:r>
      <w:r w:rsidR="00447957">
        <w:rPr>
          <w:rFonts w:ascii="Times New Roman" w:hAnsi="Times New Roman"/>
          <w:sz w:val="24"/>
          <w:szCs w:val="24"/>
        </w:rPr>
        <w:t xml:space="preserve">for </w:t>
      </w:r>
      <w:r w:rsidR="00A675EB">
        <w:rPr>
          <w:rFonts w:ascii="Times New Roman" w:hAnsi="Times New Roman"/>
          <w:sz w:val="24"/>
          <w:szCs w:val="24"/>
        </w:rPr>
        <w:t>wild</w:t>
      </w:r>
      <w:r w:rsidR="00447957">
        <w:rPr>
          <w:rFonts w:ascii="Times New Roman" w:hAnsi="Times New Roman"/>
          <w:sz w:val="24"/>
          <w:szCs w:val="24"/>
        </w:rPr>
        <w:t xml:space="preserve"> fish</w:t>
      </w:r>
      <w:r w:rsidR="00A675EB">
        <w:rPr>
          <w:rFonts w:ascii="Times New Roman" w:hAnsi="Times New Roman"/>
          <w:sz w:val="24"/>
          <w:szCs w:val="24"/>
        </w:rPr>
        <w:t xml:space="preserve">) compared to steelhead that did </w:t>
      </w:r>
      <w:r w:rsidR="0067504F">
        <w:rPr>
          <w:rFonts w:ascii="Times New Roman" w:hAnsi="Times New Roman"/>
          <w:sz w:val="24"/>
          <w:szCs w:val="24"/>
        </w:rPr>
        <w:t xml:space="preserve">not </w:t>
      </w:r>
      <w:r w:rsidR="00A675EB">
        <w:rPr>
          <w:rFonts w:ascii="Times New Roman" w:hAnsi="Times New Roman"/>
          <w:sz w:val="24"/>
          <w:szCs w:val="24"/>
        </w:rPr>
        <w:t xml:space="preserve">use </w:t>
      </w:r>
      <w:r w:rsidR="00DB4AD2">
        <w:rPr>
          <w:rFonts w:ascii="Times New Roman" w:hAnsi="Times New Roman"/>
          <w:sz w:val="24"/>
          <w:szCs w:val="24"/>
        </w:rPr>
        <w:t>cool</w:t>
      </w:r>
      <w:r w:rsidR="00A675EB">
        <w:rPr>
          <w:rFonts w:ascii="Times New Roman" w:hAnsi="Times New Roman"/>
          <w:sz w:val="24"/>
          <w:szCs w:val="24"/>
        </w:rPr>
        <w:t xml:space="preserve"> water refuges</w:t>
      </w:r>
      <w:r w:rsidR="00C4370D">
        <w:rPr>
          <w:rFonts w:ascii="Times New Roman" w:hAnsi="Times New Roman"/>
          <w:sz w:val="24"/>
          <w:szCs w:val="24"/>
        </w:rPr>
        <w:t xml:space="preserve">, but lower survival was attributed to </w:t>
      </w:r>
      <w:r w:rsidR="009A330C">
        <w:rPr>
          <w:rFonts w:ascii="Times New Roman" w:hAnsi="Times New Roman"/>
          <w:sz w:val="24"/>
          <w:szCs w:val="24"/>
        </w:rPr>
        <w:t>h</w:t>
      </w:r>
      <w:r w:rsidR="00A675EB">
        <w:rPr>
          <w:rFonts w:ascii="Times New Roman" w:hAnsi="Times New Roman"/>
          <w:sz w:val="24"/>
          <w:szCs w:val="24"/>
        </w:rPr>
        <w:t xml:space="preserve">igher rates of harvest within the </w:t>
      </w:r>
      <w:r w:rsidR="00DB4AD2">
        <w:rPr>
          <w:rFonts w:ascii="Times New Roman" w:hAnsi="Times New Roman"/>
          <w:sz w:val="24"/>
          <w:szCs w:val="24"/>
        </w:rPr>
        <w:t>cool water</w:t>
      </w:r>
      <w:r w:rsidR="00A675EB">
        <w:rPr>
          <w:rFonts w:ascii="Times New Roman" w:hAnsi="Times New Roman"/>
          <w:sz w:val="24"/>
          <w:szCs w:val="24"/>
        </w:rPr>
        <w:t xml:space="preserve"> tributaries</w:t>
      </w:r>
      <w:r w:rsidR="002D7E58">
        <w:rPr>
          <w:rFonts w:ascii="Times New Roman" w:hAnsi="Times New Roman"/>
          <w:sz w:val="24"/>
          <w:szCs w:val="24"/>
        </w:rPr>
        <w:t xml:space="preserve"> compared to </w:t>
      </w:r>
      <w:r w:rsidR="00AF538A">
        <w:rPr>
          <w:rFonts w:ascii="Times New Roman" w:hAnsi="Times New Roman"/>
          <w:sz w:val="24"/>
          <w:szCs w:val="24"/>
        </w:rPr>
        <w:t xml:space="preserve">in </w:t>
      </w:r>
      <w:r w:rsidR="002D7E58">
        <w:rPr>
          <w:rFonts w:ascii="Times New Roman" w:hAnsi="Times New Roman"/>
          <w:sz w:val="24"/>
          <w:szCs w:val="24"/>
        </w:rPr>
        <w:t>the Columbia River</w:t>
      </w:r>
      <w:r w:rsidR="00A675EB">
        <w:rPr>
          <w:rFonts w:ascii="Times New Roman" w:hAnsi="Times New Roman"/>
          <w:sz w:val="24"/>
          <w:szCs w:val="24"/>
        </w:rPr>
        <w:t xml:space="preserve">.  </w:t>
      </w:r>
    </w:p>
    <w:p w14:paraId="67AA0CF5" w14:textId="0A26485B" w:rsidR="00A27544" w:rsidRDefault="00746A18" w:rsidP="00DD34B9">
      <w:pPr>
        <w:spacing w:after="0" w:line="480" w:lineRule="auto"/>
        <w:ind w:firstLine="360"/>
        <w:rPr>
          <w:rFonts w:ascii="Times New Roman" w:hAnsi="Times New Roman"/>
          <w:sz w:val="24"/>
          <w:szCs w:val="24"/>
        </w:rPr>
      </w:pPr>
      <w:r>
        <w:rPr>
          <w:rFonts w:ascii="Times New Roman" w:hAnsi="Times New Roman"/>
          <w:sz w:val="24"/>
          <w:szCs w:val="24"/>
        </w:rPr>
        <w:t>Summer steelhea</w:t>
      </w:r>
      <w:r w:rsidR="00175F56">
        <w:rPr>
          <w:rFonts w:ascii="Times New Roman" w:hAnsi="Times New Roman"/>
          <w:sz w:val="24"/>
          <w:szCs w:val="24"/>
        </w:rPr>
        <w:t>d from some</w:t>
      </w:r>
      <w:r>
        <w:rPr>
          <w:rFonts w:ascii="Times New Roman" w:hAnsi="Times New Roman"/>
          <w:sz w:val="24"/>
          <w:szCs w:val="24"/>
        </w:rPr>
        <w:t xml:space="preserve"> interior Columbia River populations also may exhibit a complex m</w:t>
      </w:r>
      <w:r w:rsidR="00532085">
        <w:rPr>
          <w:rFonts w:ascii="Times New Roman" w:hAnsi="Times New Roman"/>
          <w:sz w:val="24"/>
          <w:szCs w:val="24"/>
        </w:rPr>
        <w:t>ovement</w:t>
      </w:r>
      <w:r>
        <w:rPr>
          <w:rFonts w:ascii="Times New Roman" w:hAnsi="Times New Roman"/>
          <w:sz w:val="24"/>
          <w:szCs w:val="24"/>
        </w:rPr>
        <w:t xml:space="preserve"> pattern referred to </w:t>
      </w:r>
      <w:r w:rsidR="00F332BE">
        <w:rPr>
          <w:rFonts w:ascii="Times New Roman" w:hAnsi="Times New Roman"/>
          <w:sz w:val="24"/>
          <w:szCs w:val="24"/>
        </w:rPr>
        <w:t xml:space="preserve">as </w:t>
      </w:r>
      <w:r>
        <w:rPr>
          <w:rFonts w:ascii="Times New Roman" w:hAnsi="Times New Roman"/>
          <w:sz w:val="24"/>
          <w:szCs w:val="24"/>
        </w:rPr>
        <w:t>overshooting</w:t>
      </w:r>
      <w:r w:rsidR="00175F56">
        <w:rPr>
          <w:rFonts w:ascii="Times New Roman" w:hAnsi="Times New Roman"/>
          <w:sz w:val="24"/>
          <w:szCs w:val="24"/>
        </w:rPr>
        <w:t xml:space="preserve"> that involves steelhead m</w:t>
      </w:r>
      <w:r w:rsidR="001716EA">
        <w:rPr>
          <w:rFonts w:ascii="Times New Roman" w:hAnsi="Times New Roman"/>
          <w:sz w:val="24"/>
          <w:szCs w:val="24"/>
        </w:rPr>
        <w:t>oving</w:t>
      </w:r>
      <w:r w:rsidR="00175F56">
        <w:rPr>
          <w:rFonts w:ascii="Times New Roman" w:hAnsi="Times New Roman"/>
          <w:sz w:val="24"/>
          <w:szCs w:val="24"/>
        </w:rPr>
        <w:t xml:space="preserve"> </w:t>
      </w:r>
      <w:r w:rsidR="004F1A6B">
        <w:rPr>
          <w:rFonts w:ascii="Times New Roman" w:hAnsi="Times New Roman"/>
          <w:sz w:val="24"/>
          <w:szCs w:val="24"/>
        </w:rPr>
        <w:t xml:space="preserve">upstream </w:t>
      </w:r>
      <w:r w:rsidR="00175F56">
        <w:rPr>
          <w:rFonts w:ascii="Times New Roman" w:hAnsi="Times New Roman"/>
          <w:sz w:val="24"/>
          <w:szCs w:val="24"/>
        </w:rPr>
        <w:t xml:space="preserve">of </w:t>
      </w:r>
      <w:r w:rsidR="00F61C0F">
        <w:rPr>
          <w:rFonts w:ascii="Times New Roman" w:hAnsi="Times New Roman"/>
          <w:sz w:val="24"/>
          <w:szCs w:val="24"/>
        </w:rPr>
        <w:t>their</w:t>
      </w:r>
      <w:r w:rsidR="00175F56">
        <w:rPr>
          <w:rFonts w:ascii="Times New Roman" w:hAnsi="Times New Roman"/>
          <w:sz w:val="24"/>
          <w:szCs w:val="24"/>
        </w:rPr>
        <w:t xml:space="preserve"> natal tributary</w:t>
      </w:r>
      <w:r w:rsidR="00046978">
        <w:rPr>
          <w:rFonts w:ascii="Times New Roman" w:hAnsi="Times New Roman"/>
          <w:sz w:val="24"/>
          <w:szCs w:val="24"/>
        </w:rPr>
        <w:t xml:space="preserve">. </w:t>
      </w:r>
      <w:r w:rsidR="00D447E2">
        <w:rPr>
          <w:rFonts w:ascii="Times New Roman" w:hAnsi="Times New Roman"/>
          <w:sz w:val="24"/>
          <w:szCs w:val="24"/>
        </w:rPr>
        <w:t xml:space="preserve">Richins and Skalski (2018) reported that </w:t>
      </w:r>
      <w:r w:rsidR="00833E86">
        <w:rPr>
          <w:rFonts w:ascii="Times New Roman" w:hAnsi="Times New Roman"/>
          <w:sz w:val="24"/>
          <w:szCs w:val="24"/>
        </w:rPr>
        <w:t xml:space="preserve">steelhead </w:t>
      </w:r>
      <w:r w:rsidR="00D447E2">
        <w:rPr>
          <w:rFonts w:ascii="Times New Roman" w:hAnsi="Times New Roman"/>
          <w:sz w:val="24"/>
          <w:szCs w:val="24"/>
        </w:rPr>
        <w:t>o</w:t>
      </w:r>
      <w:r w:rsidR="00A33E51">
        <w:rPr>
          <w:rFonts w:ascii="Times New Roman" w:hAnsi="Times New Roman"/>
          <w:sz w:val="24"/>
          <w:szCs w:val="24"/>
        </w:rPr>
        <w:t xml:space="preserve">vershoot </w:t>
      </w:r>
      <w:r w:rsidR="001D2CF6">
        <w:rPr>
          <w:rFonts w:ascii="Times New Roman" w:hAnsi="Times New Roman"/>
          <w:sz w:val="24"/>
          <w:szCs w:val="24"/>
        </w:rPr>
        <w:t xml:space="preserve">probability </w:t>
      </w:r>
      <w:r w:rsidR="004B3459">
        <w:rPr>
          <w:rFonts w:ascii="Times New Roman" w:hAnsi="Times New Roman"/>
          <w:sz w:val="24"/>
          <w:szCs w:val="24"/>
        </w:rPr>
        <w:t xml:space="preserve">and </w:t>
      </w:r>
      <w:r w:rsidR="00354DE7">
        <w:rPr>
          <w:rFonts w:ascii="Times New Roman" w:hAnsi="Times New Roman"/>
          <w:sz w:val="24"/>
          <w:szCs w:val="24"/>
        </w:rPr>
        <w:t xml:space="preserve">Columbia River </w:t>
      </w:r>
      <w:r w:rsidR="0094622B">
        <w:rPr>
          <w:rFonts w:ascii="Times New Roman" w:hAnsi="Times New Roman"/>
          <w:sz w:val="24"/>
          <w:szCs w:val="24"/>
        </w:rPr>
        <w:t>water temperature near the natal tribu</w:t>
      </w:r>
      <w:r w:rsidR="00354DE7">
        <w:rPr>
          <w:rFonts w:ascii="Times New Roman" w:hAnsi="Times New Roman"/>
          <w:sz w:val="24"/>
          <w:szCs w:val="24"/>
        </w:rPr>
        <w:t xml:space="preserve">tary </w:t>
      </w:r>
      <w:r w:rsidR="0094622B">
        <w:rPr>
          <w:rFonts w:ascii="Times New Roman" w:hAnsi="Times New Roman"/>
          <w:sz w:val="24"/>
          <w:szCs w:val="24"/>
        </w:rPr>
        <w:t xml:space="preserve">were </w:t>
      </w:r>
      <w:r w:rsidR="008B049C">
        <w:rPr>
          <w:rFonts w:ascii="Times New Roman" w:hAnsi="Times New Roman"/>
          <w:sz w:val="24"/>
          <w:szCs w:val="24"/>
        </w:rPr>
        <w:t xml:space="preserve">positively </w:t>
      </w:r>
      <w:r w:rsidR="001D2CF6">
        <w:rPr>
          <w:rFonts w:ascii="Times New Roman" w:hAnsi="Times New Roman"/>
          <w:sz w:val="24"/>
          <w:szCs w:val="24"/>
        </w:rPr>
        <w:t>related</w:t>
      </w:r>
      <w:r w:rsidR="00D447E2">
        <w:rPr>
          <w:rFonts w:ascii="Times New Roman" w:hAnsi="Times New Roman"/>
          <w:sz w:val="24"/>
          <w:szCs w:val="24"/>
        </w:rPr>
        <w:t>.</w:t>
      </w:r>
      <w:r w:rsidR="00175F56">
        <w:rPr>
          <w:rFonts w:ascii="Times New Roman" w:hAnsi="Times New Roman"/>
          <w:sz w:val="24"/>
          <w:szCs w:val="24"/>
        </w:rPr>
        <w:t xml:space="preserve"> </w:t>
      </w:r>
      <w:r w:rsidR="00C54ED2">
        <w:rPr>
          <w:rFonts w:ascii="Times New Roman" w:hAnsi="Times New Roman"/>
          <w:sz w:val="24"/>
          <w:szCs w:val="24"/>
        </w:rPr>
        <w:t>Overshooting</w:t>
      </w:r>
      <w:r w:rsidR="0072302D">
        <w:rPr>
          <w:rFonts w:ascii="Times New Roman" w:hAnsi="Times New Roman"/>
          <w:sz w:val="24"/>
          <w:szCs w:val="24"/>
        </w:rPr>
        <w:t xml:space="preserve"> has also been reported in the Columbia River for Chinook Salmon </w:t>
      </w:r>
      <w:r w:rsidR="0072302D" w:rsidRPr="0072302D">
        <w:rPr>
          <w:rFonts w:ascii="Times New Roman" w:hAnsi="Times New Roman"/>
          <w:i/>
          <w:sz w:val="24"/>
          <w:szCs w:val="24"/>
        </w:rPr>
        <w:t>O. tshawytscha</w:t>
      </w:r>
      <w:r w:rsidR="0072302D">
        <w:rPr>
          <w:rFonts w:ascii="Times New Roman" w:hAnsi="Times New Roman"/>
          <w:i/>
          <w:sz w:val="24"/>
          <w:szCs w:val="24"/>
        </w:rPr>
        <w:t>,</w:t>
      </w:r>
      <w:r w:rsidR="00175F56">
        <w:rPr>
          <w:rFonts w:ascii="Times New Roman" w:hAnsi="Times New Roman"/>
          <w:sz w:val="24"/>
          <w:szCs w:val="24"/>
        </w:rPr>
        <w:t xml:space="preserve"> </w:t>
      </w:r>
      <w:r w:rsidR="0072302D">
        <w:rPr>
          <w:rFonts w:ascii="Times New Roman" w:hAnsi="Times New Roman"/>
          <w:sz w:val="24"/>
          <w:szCs w:val="24"/>
        </w:rPr>
        <w:t>but at lower rate</w:t>
      </w:r>
      <w:r w:rsidR="00345246">
        <w:rPr>
          <w:rFonts w:ascii="Times New Roman" w:hAnsi="Times New Roman"/>
          <w:sz w:val="24"/>
          <w:szCs w:val="24"/>
        </w:rPr>
        <w:t>s</w:t>
      </w:r>
      <w:r w:rsidR="0072302D">
        <w:rPr>
          <w:rFonts w:ascii="Times New Roman" w:hAnsi="Times New Roman"/>
          <w:sz w:val="24"/>
          <w:szCs w:val="24"/>
        </w:rPr>
        <w:t xml:space="preserve"> than reported for steelhead (Boggs et al. 2004; Keefer et al</w:t>
      </w:r>
      <w:r w:rsidR="00FF25F7">
        <w:rPr>
          <w:rFonts w:ascii="Times New Roman" w:hAnsi="Times New Roman"/>
          <w:sz w:val="24"/>
          <w:szCs w:val="24"/>
        </w:rPr>
        <w:t>.</w:t>
      </w:r>
      <w:r w:rsidR="0072302D">
        <w:rPr>
          <w:rFonts w:ascii="Times New Roman" w:hAnsi="Times New Roman"/>
          <w:sz w:val="24"/>
          <w:szCs w:val="24"/>
        </w:rPr>
        <w:t xml:space="preserve"> 2008</w:t>
      </w:r>
      <w:r w:rsidR="00D04241">
        <w:rPr>
          <w:rFonts w:ascii="Times New Roman" w:hAnsi="Times New Roman"/>
          <w:sz w:val="24"/>
          <w:szCs w:val="24"/>
        </w:rPr>
        <w:t>a</w:t>
      </w:r>
      <w:r w:rsidR="0072302D">
        <w:rPr>
          <w:rFonts w:ascii="Times New Roman" w:hAnsi="Times New Roman"/>
          <w:sz w:val="24"/>
          <w:szCs w:val="24"/>
        </w:rPr>
        <w:t>; Mann and Snow 2018).</w:t>
      </w:r>
      <w:bookmarkStart w:id="2" w:name="_Hlk54281751"/>
      <w:r w:rsidR="00C959DC">
        <w:rPr>
          <w:rFonts w:ascii="Times New Roman" w:hAnsi="Times New Roman"/>
          <w:sz w:val="24"/>
          <w:szCs w:val="24"/>
        </w:rPr>
        <w:t xml:space="preserve"> </w:t>
      </w:r>
      <w:r w:rsidR="00427F0E">
        <w:rPr>
          <w:rFonts w:ascii="Times New Roman" w:hAnsi="Times New Roman"/>
          <w:sz w:val="24"/>
          <w:szCs w:val="24"/>
        </w:rPr>
        <w:t>Richins and Skalski (</w:t>
      </w:r>
      <w:r w:rsidR="0072302D">
        <w:rPr>
          <w:rFonts w:ascii="Times New Roman" w:hAnsi="Times New Roman"/>
          <w:sz w:val="24"/>
          <w:szCs w:val="24"/>
        </w:rPr>
        <w:t xml:space="preserve">2018) </w:t>
      </w:r>
      <w:bookmarkEnd w:id="2"/>
      <w:r w:rsidR="0072302D">
        <w:rPr>
          <w:rFonts w:ascii="Times New Roman" w:hAnsi="Times New Roman"/>
          <w:sz w:val="24"/>
          <w:szCs w:val="24"/>
        </w:rPr>
        <w:t xml:space="preserve">reported </w:t>
      </w:r>
      <w:r w:rsidR="00427F0E">
        <w:rPr>
          <w:rFonts w:ascii="Times New Roman" w:hAnsi="Times New Roman"/>
          <w:sz w:val="24"/>
          <w:szCs w:val="24"/>
        </w:rPr>
        <w:t xml:space="preserve">overshoot </w:t>
      </w:r>
      <w:r w:rsidR="002820E7">
        <w:rPr>
          <w:rFonts w:ascii="Times New Roman" w:hAnsi="Times New Roman"/>
          <w:sz w:val="24"/>
          <w:szCs w:val="24"/>
        </w:rPr>
        <w:t xml:space="preserve">percentages </w:t>
      </w:r>
      <w:r w:rsidR="00427F0E">
        <w:rPr>
          <w:rFonts w:ascii="Times New Roman" w:hAnsi="Times New Roman"/>
          <w:sz w:val="24"/>
          <w:szCs w:val="24"/>
        </w:rPr>
        <w:t>of adult steelhead as high as 71%</w:t>
      </w:r>
      <w:r w:rsidR="00483FBA">
        <w:rPr>
          <w:rFonts w:ascii="Times New Roman" w:hAnsi="Times New Roman"/>
          <w:sz w:val="24"/>
          <w:szCs w:val="24"/>
        </w:rPr>
        <w:t>,</w:t>
      </w:r>
      <w:r w:rsidR="00427F0E">
        <w:rPr>
          <w:rFonts w:ascii="Times New Roman" w:hAnsi="Times New Roman"/>
          <w:sz w:val="24"/>
          <w:szCs w:val="24"/>
        </w:rPr>
        <w:t xml:space="preserve"> with many populations </w:t>
      </w:r>
      <w:r w:rsidR="00483FBA">
        <w:rPr>
          <w:rFonts w:ascii="Times New Roman" w:hAnsi="Times New Roman"/>
          <w:sz w:val="24"/>
          <w:szCs w:val="24"/>
        </w:rPr>
        <w:t xml:space="preserve">exhibiting </w:t>
      </w:r>
      <w:r w:rsidR="002820E7">
        <w:rPr>
          <w:rFonts w:ascii="Times New Roman" w:hAnsi="Times New Roman"/>
          <w:sz w:val="24"/>
          <w:szCs w:val="24"/>
        </w:rPr>
        <w:t xml:space="preserve">percentages </w:t>
      </w:r>
      <w:r w:rsidR="00427F0E">
        <w:rPr>
          <w:rFonts w:ascii="Times New Roman" w:hAnsi="Times New Roman"/>
          <w:sz w:val="24"/>
          <w:szCs w:val="24"/>
        </w:rPr>
        <w:t xml:space="preserve">&gt; 50%. </w:t>
      </w:r>
      <w:r w:rsidR="00140064" w:rsidRPr="00140064">
        <w:rPr>
          <w:rFonts w:ascii="Times New Roman" w:hAnsi="Times New Roman"/>
          <w:sz w:val="24"/>
          <w:szCs w:val="24"/>
        </w:rPr>
        <w:t xml:space="preserve"> </w:t>
      </w:r>
      <w:r w:rsidR="00140064">
        <w:rPr>
          <w:rFonts w:ascii="Times New Roman" w:hAnsi="Times New Roman"/>
          <w:sz w:val="24"/>
          <w:szCs w:val="24"/>
        </w:rPr>
        <w:t>However, the</w:t>
      </w:r>
      <w:r w:rsidR="0031120E">
        <w:rPr>
          <w:rFonts w:ascii="Times New Roman" w:hAnsi="Times New Roman"/>
          <w:sz w:val="24"/>
          <w:szCs w:val="24"/>
        </w:rPr>
        <w:t xml:space="preserve"> mean</w:t>
      </w:r>
      <w:r w:rsidR="00140064">
        <w:rPr>
          <w:rFonts w:ascii="Times New Roman" w:hAnsi="Times New Roman"/>
          <w:sz w:val="24"/>
          <w:szCs w:val="24"/>
        </w:rPr>
        <w:t xml:space="preserve"> </w:t>
      </w:r>
      <w:r w:rsidR="009E1139">
        <w:rPr>
          <w:rFonts w:ascii="Times New Roman" w:hAnsi="Times New Roman"/>
          <w:sz w:val="24"/>
          <w:szCs w:val="24"/>
        </w:rPr>
        <w:t xml:space="preserve">annual </w:t>
      </w:r>
      <w:r w:rsidR="00BA52E4">
        <w:rPr>
          <w:rFonts w:ascii="Times New Roman" w:hAnsi="Times New Roman"/>
          <w:sz w:val="24"/>
          <w:szCs w:val="24"/>
        </w:rPr>
        <w:t xml:space="preserve">overshoot </w:t>
      </w:r>
      <w:r w:rsidR="00A06C52">
        <w:rPr>
          <w:rFonts w:ascii="Times New Roman" w:hAnsi="Times New Roman"/>
          <w:sz w:val="24"/>
          <w:szCs w:val="24"/>
        </w:rPr>
        <w:t>fallback probabili</w:t>
      </w:r>
      <w:r w:rsidR="0031120E">
        <w:rPr>
          <w:rFonts w:ascii="Times New Roman" w:hAnsi="Times New Roman"/>
          <w:sz w:val="24"/>
          <w:szCs w:val="24"/>
        </w:rPr>
        <w:t>ties</w:t>
      </w:r>
      <w:r w:rsidR="00A06C52">
        <w:rPr>
          <w:rFonts w:ascii="Times New Roman" w:hAnsi="Times New Roman"/>
          <w:sz w:val="24"/>
          <w:szCs w:val="24"/>
        </w:rPr>
        <w:t xml:space="preserve"> or </w:t>
      </w:r>
      <w:r w:rsidR="004C023A">
        <w:rPr>
          <w:rFonts w:ascii="Times New Roman" w:hAnsi="Times New Roman"/>
          <w:sz w:val="24"/>
          <w:szCs w:val="24"/>
        </w:rPr>
        <w:t xml:space="preserve">the </w:t>
      </w:r>
      <w:r w:rsidR="006730D5">
        <w:rPr>
          <w:rFonts w:ascii="Times New Roman" w:hAnsi="Times New Roman"/>
          <w:sz w:val="24"/>
          <w:szCs w:val="24"/>
        </w:rPr>
        <w:t>pro</w:t>
      </w:r>
      <w:r w:rsidR="004C023A">
        <w:rPr>
          <w:rFonts w:ascii="Times New Roman" w:hAnsi="Times New Roman"/>
          <w:sz w:val="24"/>
          <w:szCs w:val="24"/>
        </w:rPr>
        <w:t>bability</w:t>
      </w:r>
      <w:r w:rsidR="006730D5">
        <w:rPr>
          <w:rFonts w:ascii="Times New Roman" w:hAnsi="Times New Roman"/>
          <w:sz w:val="24"/>
          <w:szCs w:val="24"/>
        </w:rPr>
        <w:t xml:space="preserve"> </w:t>
      </w:r>
      <w:r w:rsidR="005F53D1">
        <w:rPr>
          <w:rFonts w:ascii="Times New Roman" w:hAnsi="Times New Roman"/>
          <w:sz w:val="24"/>
          <w:szCs w:val="24"/>
        </w:rPr>
        <w:t>that</w:t>
      </w:r>
      <w:r w:rsidR="006730D5">
        <w:rPr>
          <w:rFonts w:ascii="Times New Roman" w:hAnsi="Times New Roman"/>
          <w:sz w:val="24"/>
          <w:szCs w:val="24"/>
        </w:rPr>
        <w:t xml:space="preserve"> overshoot </w:t>
      </w:r>
      <w:r w:rsidR="00F076FA">
        <w:rPr>
          <w:rFonts w:ascii="Times New Roman" w:hAnsi="Times New Roman"/>
          <w:sz w:val="24"/>
          <w:szCs w:val="24"/>
        </w:rPr>
        <w:t xml:space="preserve">steelhead </w:t>
      </w:r>
      <w:r w:rsidR="000B3429">
        <w:rPr>
          <w:rFonts w:ascii="Times New Roman" w:hAnsi="Times New Roman"/>
          <w:sz w:val="24"/>
          <w:szCs w:val="24"/>
        </w:rPr>
        <w:t>will</w:t>
      </w:r>
      <w:r w:rsidR="00E2654E">
        <w:rPr>
          <w:rFonts w:ascii="Times New Roman" w:hAnsi="Times New Roman"/>
          <w:sz w:val="24"/>
          <w:szCs w:val="24"/>
        </w:rPr>
        <w:t xml:space="preserve"> successfully migrate downstream and </w:t>
      </w:r>
      <w:r w:rsidR="009C2365">
        <w:rPr>
          <w:rFonts w:ascii="Times New Roman" w:hAnsi="Times New Roman"/>
          <w:sz w:val="24"/>
          <w:szCs w:val="24"/>
        </w:rPr>
        <w:t>return</w:t>
      </w:r>
      <w:r w:rsidR="000B3429">
        <w:rPr>
          <w:rFonts w:ascii="Times New Roman" w:hAnsi="Times New Roman"/>
          <w:sz w:val="24"/>
          <w:szCs w:val="24"/>
        </w:rPr>
        <w:t xml:space="preserve"> to</w:t>
      </w:r>
      <w:r w:rsidR="009C2365">
        <w:rPr>
          <w:rFonts w:ascii="Times New Roman" w:hAnsi="Times New Roman"/>
          <w:sz w:val="24"/>
          <w:szCs w:val="24"/>
        </w:rPr>
        <w:t xml:space="preserve"> </w:t>
      </w:r>
      <w:r w:rsidR="00140064">
        <w:rPr>
          <w:rFonts w:ascii="Times New Roman" w:hAnsi="Times New Roman"/>
          <w:sz w:val="24"/>
          <w:szCs w:val="24"/>
        </w:rPr>
        <w:t>their natal stream</w:t>
      </w:r>
      <w:r w:rsidR="00D447E2">
        <w:rPr>
          <w:rFonts w:ascii="Times New Roman" w:hAnsi="Times New Roman"/>
          <w:sz w:val="24"/>
          <w:szCs w:val="24"/>
        </w:rPr>
        <w:t>,</w:t>
      </w:r>
      <w:r w:rsidR="00F615FC">
        <w:rPr>
          <w:rFonts w:ascii="Times New Roman" w:hAnsi="Times New Roman"/>
          <w:sz w:val="24"/>
          <w:szCs w:val="24"/>
        </w:rPr>
        <w:t xml:space="preserve"> hereafter referred to fallback migration success</w:t>
      </w:r>
      <w:r w:rsidR="00631064">
        <w:rPr>
          <w:rFonts w:ascii="Times New Roman" w:hAnsi="Times New Roman"/>
          <w:sz w:val="24"/>
          <w:szCs w:val="24"/>
        </w:rPr>
        <w:t>,</w:t>
      </w:r>
      <w:r w:rsidR="00140064">
        <w:rPr>
          <w:rFonts w:ascii="Times New Roman" w:hAnsi="Times New Roman"/>
          <w:sz w:val="24"/>
          <w:szCs w:val="24"/>
        </w:rPr>
        <w:t xml:space="preserve"> is more variable</w:t>
      </w:r>
      <w:ins w:id="3" w:author="See, Kevin (DFW)" w:date="2022-05-16T09:24:00Z">
        <w:r w:rsidR="00B81522">
          <w:rPr>
            <w:rFonts w:ascii="Times New Roman" w:hAnsi="Times New Roman"/>
            <w:sz w:val="24"/>
            <w:szCs w:val="24"/>
          </w:rPr>
          <w:t>,</w:t>
        </w:r>
      </w:ins>
      <w:r w:rsidR="00140064">
        <w:rPr>
          <w:rFonts w:ascii="Times New Roman" w:hAnsi="Times New Roman"/>
          <w:sz w:val="24"/>
          <w:szCs w:val="24"/>
        </w:rPr>
        <w:t xml:space="preserve"> </w:t>
      </w:r>
      <w:del w:id="4" w:author="See, Kevin (DFW)" w:date="2022-05-16T09:24:00Z">
        <w:r w:rsidR="00140064" w:rsidDel="00B81522">
          <w:rPr>
            <w:rFonts w:ascii="Times New Roman" w:hAnsi="Times New Roman"/>
            <w:sz w:val="24"/>
            <w:szCs w:val="24"/>
          </w:rPr>
          <w:delText xml:space="preserve">and </w:delText>
        </w:r>
      </w:del>
      <w:r w:rsidR="00140064">
        <w:rPr>
          <w:rFonts w:ascii="Times New Roman" w:hAnsi="Times New Roman"/>
          <w:sz w:val="24"/>
          <w:szCs w:val="24"/>
        </w:rPr>
        <w:t>less understood</w:t>
      </w:r>
      <w:ins w:id="5" w:author="See, Kevin (DFW)" w:date="2022-05-16T09:24:00Z">
        <w:r w:rsidR="00B81522">
          <w:rPr>
            <w:rFonts w:ascii="Times New Roman" w:hAnsi="Times New Roman"/>
            <w:sz w:val="24"/>
            <w:szCs w:val="24"/>
          </w:rPr>
          <w:t>,</w:t>
        </w:r>
      </w:ins>
      <w:r w:rsidR="007725FE">
        <w:rPr>
          <w:rFonts w:ascii="Times New Roman" w:hAnsi="Times New Roman"/>
          <w:sz w:val="24"/>
          <w:szCs w:val="24"/>
        </w:rPr>
        <w:t xml:space="preserve"> and </w:t>
      </w:r>
      <w:r w:rsidR="00427F0E">
        <w:rPr>
          <w:rFonts w:ascii="Times New Roman" w:hAnsi="Times New Roman"/>
          <w:sz w:val="24"/>
          <w:szCs w:val="24"/>
        </w:rPr>
        <w:t xml:space="preserve">ranged from </w:t>
      </w:r>
      <w:r w:rsidR="000B3429">
        <w:rPr>
          <w:rFonts w:ascii="Times New Roman" w:hAnsi="Times New Roman"/>
          <w:sz w:val="24"/>
          <w:szCs w:val="24"/>
        </w:rPr>
        <w:t xml:space="preserve">0.18 to 0.75 </w:t>
      </w:r>
      <w:r w:rsidR="00DE7FEE">
        <w:rPr>
          <w:rFonts w:ascii="Times New Roman" w:hAnsi="Times New Roman"/>
          <w:sz w:val="24"/>
          <w:szCs w:val="24"/>
        </w:rPr>
        <w:t>(Richins and Skalski 2018)</w:t>
      </w:r>
      <w:r w:rsidR="00384BD4">
        <w:rPr>
          <w:rFonts w:ascii="Times New Roman" w:hAnsi="Times New Roman"/>
          <w:sz w:val="24"/>
          <w:szCs w:val="24"/>
        </w:rPr>
        <w:t>.</w:t>
      </w:r>
      <w:r w:rsidR="00441CF8">
        <w:rPr>
          <w:rFonts w:ascii="Times New Roman" w:hAnsi="Times New Roman"/>
          <w:sz w:val="24"/>
          <w:szCs w:val="24"/>
        </w:rPr>
        <w:t xml:space="preserve"> </w:t>
      </w:r>
      <w:r w:rsidR="006E0EE0">
        <w:rPr>
          <w:rFonts w:ascii="Times New Roman" w:hAnsi="Times New Roman"/>
          <w:sz w:val="24"/>
          <w:szCs w:val="24"/>
        </w:rPr>
        <w:t xml:space="preserve">Large variability </w:t>
      </w:r>
      <w:r w:rsidR="00CA69BC">
        <w:rPr>
          <w:rFonts w:ascii="Times New Roman" w:hAnsi="Times New Roman"/>
          <w:sz w:val="24"/>
          <w:szCs w:val="24"/>
        </w:rPr>
        <w:t xml:space="preserve">in population-specific fallback migration success </w:t>
      </w:r>
      <w:r w:rsidR="00AC3C32">
        <w:rPr>
          <w:rFonts w:ascii="Times New Roman" w:hAnsi="Times New Roman"/>
          <w:sz w:val="24"/>
          <w:szCs w:val="24"/>
        </w:rPr>
        <w:t xml:space="preserve">may be attributed to many factors including non-representative </w:t>
      </w:r>
      <w:r w:rsidR="00A4018D">
        <w:rPr>
          <w:rFonts w:ascii="Times New Roman" w:hAnsi="Times New Roman"/>
          <w:sz w:val="24"/>
          <w:szCs w:val="24"/>
        </w:rPr>
        <w:t xml:space="preserve">or inter-annual variability in </w:t>
      </w:r>
      <w:r w:rsidR="007D5CAC">
        <w:rPr>
          <w:rFonts w:ascii="Times New Roman" w:hAnsi="Times New Roman"/>
          <w:sz w:val="24"/>
          <w:szCs w:val="24"/>
        </w:rPr>
        <w:t>tagging</w:t>
      </w:r>
      <w:r w:rsidR="00AC3C32">
        <w:rPr>
          <w:rFonts w:ascii="Times New Roman" w:hAnsi="Times New Roman"/>
          <w:sz w:val="24"/>
          <w:szCs w:val="24"/>
        </w:rPr>
        <w:t>, differ</w:t>
      </w:r>
      <w:r w:rsidR="006240F4">
        <w:rPr>
          <w:rFonts w:ascii="Times New Roman" w:hAnsi="Times New Roman"/>
          <w:sz w:val="24"/>
          <w:szCs w:val="24"/>
        </w:rPr>
        <w:t>ence</w:t>
      </w:r>
      <w:r w:rsidR="007D5CAC">
        <w:rPr>
          <w:rFonts w:ascii="Times New Roman" w:hAnsi="Times New Roman"/>
          <w:sz w:val="24"/>
          <w:szCs w:val="24"/>
        </w:rPr>
        <w:t>s</w:t>
      </w:r>
      <w:r w:rsidR="006240F4">
        <w:rPr>
          <w:rFonts w:ascii="Times New Roman" w:hAnsi="Times New Roman"/>
          <w:sz w:val="24"/>
          <w:szCs w:val="24"/>
        </w:rPr>
        <w:t xml:space="preserve"> in the number of </w:t>
      </w:r>
      <w:r w:rsidR="007D5CAC">
        <w:rPr>
          <w:rFonts w:ascii="Times New Roman" w:hAnsi="Times New Roman"/>
          <w:sz w:val="24"/>
          <w:szCs w:val="24"/>
        </w:rPr>
        <w:t>overshoot</w:t>
      </w:r>
      <w:r w:rsidR="006240F4">
        <w:rPr>
          <w:rFonts w:ascii="Times New Roman" w:hAnsi="Times New Roman"/>
          <w:sz w:val="24"/>
          <w:szCs w:val="24"/>
        </w:rPr>
        <w:t xml:space="preserve"> dams</w:t>
      </w:r>
      <w:ins w:id="6" w:author="See, Kevin (DFW)" w:date="2022-05-16T09:31:00Z">
        <w:r w:rsidR="00E24E10">
          <w:rPr>
            <w:rFonts w:ascii="Times New Roman" w:hAnsi="Times New Roman"/>
            <w:sz w:val="24"/>
            <w:szCs w:val="24"/>
          </w:rPr>
          <w:t>,</w:t>
        </w:r>
      </w:ins>
      <w:r w:rsidR="006240F4">
        <w:rPr>
          <w:rFonts w:ascii="Times New Roman" w:hAnsi="Times New Roman"/>
          <w:sz w:val="24"/>
          <w:szCs w:val="24"/>
        </w:rPr>
        <w:t xml:space="preserve"> and overshoot migration </w:t>
      </w:r>
      <w:r w:rsidR="000A16B7">
        <w:rPr>
          <w:rFonts w:ascii="Times New Roman" w:hAnsi="Times New Roman"/>
          <w:sz w:val="24"/>
          <w:szCs w:val="24"/>
        </w:rPr>
        <w:t>patterns, both spatially and temporally</w:t>
      </w:r>
      <w:r w:rsidR="006240F4">
        <w:rPr>
          <w:rFonts w:ascii="Times New Roman" w:hAnsi="Times New Roman"/>
          <w:sz w:val="24"/>
          <w:szCs w:val="24"/>
        </w:rPr>
        <w:t xml:space="preserve">. </w:t>
      </w:r>
      <w:r w:rsidR="00474A9B">
        <w:rPr>
          <w:rFonts w:ascii="Times New Roman" w:hAnsi="Times New Roman"/>
          <w:sz w:val="24"/>
          <w:szCs w:val="24"/>
        </w:rPr>
        <w:t xml:space="preserve">Large variability in </w:t>
      </w:r>
      <w:r w:rsidR="004774A5">
        <w:rPr>
          <w:rFonts w:ascii="Times New Roman" w:hAnsi="Times New Roman"/>
          <w:sz w:val="24"/>
          <w:szCs w:val="24"/>
        </w:rPr>
        <w:t xml:space="preserve">fallback migration success also makes it difficult to understand underlying causal </w:t>
      </w:r>
      <w:r w:rsidR="00CB08DD">
        <w:rPr>
          <w:rFonts w:ascii="Times New Roman" w:hAnsi="Times New Roman"/>
          <w:sz w:val="24"/>
          <w:szCs w:val="24"/>
        </w:rPr>
        <w:t xml:space="preserve">mechanisms thereby </w:t>
      </w:r>
      <w:r w:rsidR="00F07CC5">
        <w:rPr>
          <w:rFonts w:ascii="Times New Roman" w:hAnsi="Times New Roman"/>
          <w:sz w:val="24"/>
          <w:szCs w:val="24"/>
        </w:rPr>
        <w:t>increasing uncertainty in</w:t>
      </w:r>
      <w:r w:rsidR="00CB08DD">
        <w:rPr>
          <w:rFonts w:ascii="Times New Roman" w:hAnsi="Times New Roman"/>
          <w:sz w:val="24"/>
          <w:szCs w:val="24"/>
        </w:rPr>
        <w:t xml:space="preserve"> </w:t>
      </w:r>
      <w:r w:rsidR="003F4B8B">
        <w:rPr>
          <w:rFonts w:ascii="Times New Roman" w:hAnsi="Times New Roman"/>
          <w:sz w:val="24"/>
          <w:szCs w:val="24"/>
        </w:rPr>
        <w:t xml:space="preserve">the implementation of </w:t>
      </w:r>
      <w:r w:rsidR="00023365">
        <w:rPr>
          <w:rFonts w:ascii="Times New Roman" w:hAnsi="Times New Roman"/>
          <w:sz w:val="24"/>
          <w:szCs w:val="24"/>
        </w:rPr>
        <w:t xml:space="preserve">potential </w:t>
      </w:r>
      <w:r w:rsidR="00315FB7">
        <w:rPr>
          <w:rFonts w:ascii="Times New Roman" w:hAnsi="Times New Roman"/>
          <w:sz w:val="24"/>
          <w:szCs w:val="24"/>
        </w:rPr>
        <w:t>adaptive management</w:t>
      </w:r>
      <w:r w:rsidR="00023365">
        <w:rPr>
          <w:rFonts w:ascii="Times New Roman" w:hAnsi="Times New Roman"/>
          <w:sz w:val="24"/>
          <w:szCs w:val="24"/>
        </w:rPr>
        <w:t xml:space="preserve"> actions</w:t>
      </w:r>
      <w:r w:rsidR="003F4B8B">
        <w:rPr>
          <w:rFonts w:ascii="Times New Roman" w:hAnsi="Times New Roman"/>
          <w:sz w:val="24"/>
          <w:szCs w:val="24"/>
        </w:rPr>
        <w:t>.</w:t>
      </w:r>
      <w:r w:rsidR="00023365">
        <w:rPr>
          <w:rFonts w:ascii="Times New Roman" w:hAnsi="Times New Roman"/>
          <w:sz w:val="24"/>
          <w:szCs w:val="24"/>
        </w:rPr>
        <w:t xml:space="preserve"> </w:t>
      </w:r>
      <w:r w:rsidR="00811AB0">
        <w:rPr>
          <w:rFonts w:ascii="Times New Roman" w:hAnsi="Times New Roman"/>
          <w:sz w:val="24"/>
          <w:szCs w:val="24"/>
        </w:rPr>
        <w:t>While less studie</w:t>
      </w:r>
      <w:r w:rsidR="00E552D5">
        <w:rPr>
          <w:rFonts w:ascii="Times New Roman" w:hAnsi="Times New Roman"/>
          <w:sz w:val="24"/>
          <w:szCs w:val="24"/>
        </w:rPr>
        <w:t xml:space="preserve">d in large free-flowing rivers, </w:t>
      </w:r>
      <w:r w:rsidR="00E73417">
        <w:rPr>
          <w:rFonts w:ascii="Times New Roman" w:hAnsi="Times New Roman"/>
          <w:sz w:val="24"/>
          <w:szCs w:val="24"/>
        </w:rPr>
        <w:t xml:space="preserve">Eiler et al. (2015) reported </w:t>
      </w:r>
      <w:r w:rsidR="00E73417">
        <w:rPr>
          <w:rFonts w:ascii="Times New Roman" w:hAnsi="Times New Roman"/>
          <w:sz w:val="24"/>
          <w:szCs w:val="24"/>
        </w:rPr>
        <w:lastRenderedPageBreak/>
        <w:t>low rates of overshooting for Chinook Salmon (&lt;1%) in Yukon River, AK.</w:t>
      </w:r>
      <w:r w:rsidR="006164D7">
        <w:rPr>
          <w:rFonts w:ascii="Times New Roman" w:hAnsi="Times New Roman"/>
          <w:sz w:val="24"/>
          <w:szCs w:val="24"/>
        </w:rPr>
        <w:t xml:space="preserve"> However, </w:t>
      </w:r>
      <w:r w:rsidR="008D3F4C">
        <w:rPr>
          <w:rFonts w:ascii="Times New Roman" w:hAnsi="Times New Roman"/>
          <w:sz w:val="24"/>
          <w:szCs w:val="24"/>
        </w:rPr>
        <w:t>English et al</w:t>
      </w:r>
      <w:r w:rsidR="00FA5865">
        <w:rPr>
          <w:rFonts w:ascii="Times New Roman" w:hAnsi="Times New Roman"/>
          <w:sz w:val="24"/>
          <w:szCs w:val="24"/>
        </w:rPr>
        <w:t>.</w:t>
      </w:r>
      <w:r w:rsidR="008D3F4C">
        <w:rPr>
          <w:rFonts w:ascii="Times New Roman" w:hAnsi="Times New Roman"/>
          <w:sz w:val="24"/>
          <w:szCs w:val="24"/>
        </w:rPr>
        <w:t xml:space="preserve"> </w:t>
      </w:r>
      <w:r w:rsidR="006164D7">
        <w:rPr>
          <w:rFonts w:ascii="Times New Roman" w:hAnsi="Times New Roman"/>
          <w:sz w:val="24"/>
          <w:szCs w:val="24"/>
        </w:rPr>
        <w:t>(</w:t>
      </w:r>
      <w:r w:rsidR="008D3F4C">
        <w:rPr>
          <w:rFonts w:ascii="Times New Roman" w:hAnsi="Times New Roman"/>
          <w:sz w:val="24"/>
          <w:szCs w:val="24"/>
        </w:rPr>
        <w:t>2006</w:t>
      </w:r>
      <w:r w:rsidR="006164D7">
        <w:rPr>
          <w:rFonts w:ascii="Times New Roman" w:hAnsi="Times New Roman"/>
          <w:sz w:val="24"/>
          <w:szCs w:val="24"/>
        </w:rPr>
        <w:t>)</w:t>
      </w:r>
      <w:r w:rsidR="008D3F4C">
        <w:rPr>
          <w:rFonts w:ascii="Times New Roman" w:hAnsi="Times New Roman"/>
          <w:sz w:val="24"/>
          <w:szCs w:val="24"/>
        </w:rPr>
        <w:t xml:space="preserve"> </w:t>
      </w:r>
      <w:r w:rsidR="00FA5865">
        <w:rPr>
          <w:rFonts w:ascii="Times New Roman" w:hAnsi="Times New Roman"/>
          <w:sz w:val="24"/>
          <w:szCs w:val="24"/>
        </w:rPr>
        <w:t xml:space="preserve">compared adult steelhead migration </w:t>
      </w:r>
      <w:r w:rsidR="00835CFC">
        <w:rPr>
          <w:rFonts w:ascii="Times New Roman" w:hAnsi="Times New Roman"/>
          <w:sz w:val="24"/>
          <w:szCs w:val="24"/>
        </w:rPr>
        <w:t>patterns in the Upper Columbia to those in large free-flowing rive</w:t>
      </w:r>
      <w:r w:rsidR="00DE6C19">
        <w:rPr>
          <w:rFonts w:ascii="Times New Roman" w:hAnsi="Times New Roman"/>
          <w:sz w:val="24"/>
          <w:szCs w:val="24"/>
        </w:rPr>
        <w:t>rs in British Columbia, Cananda.</w:t>
      </w:r>
      <w:r w:rsidR="00F20736">
        <w:rPr>
          <w:rFonts w:ascii="Times New Roman" w:hAnsi="Times New Roman"/>
          <w:sz w:val="24"/>
          <w:szCs w:val="24"/>
        </w:rPr>
        <w:t xml:space="preserve"> </w:t>
      </w:r>
      <w:r w:rsidR="006F7E1F">
        <w:rPr>
          <w:rFonts w:ascii="Times New Roman" w:hAnsi="Times New Roman"/>
          <w:sz w:val="24"/>
          <w:szCs w:val="24"/>
        </w:rPr>
        <w:t>In th</w:t>
      </w:r>
      <w:r w:rsidR="005179C0">
        <w:rPr>
          <w:rFonts w:ascii="Times New Roman" w:hAnsi="Times New Roman"/>
          <w:sz w:val="24"/>
          <w:szCs w:val="24"/>
        </w:rPr>
        <w:t>at</w:t>
      </w:r>
      <w:r w:rsidR="006F7E1F">
        <w:rPr>
          <w:rFonts w:ascii="Times New Roman" w:hAnsi="Times New Roman"/>
          <w:sz w:val="24"/>
          <w:szCs w:val="24"/>
        </w:rPr>
        <w:t xml:space="preserve"> study, </w:t>
      </w:r>
      <w:r w:rsidR="00255EF1">
        <w:rPr>
          <w:rFonts w:ascii="Times New Roman" w:hAnsi="Times New Roman"/>
          <w:sz w:val="24"/>
          <w:szCs w:val="24"/>
        </w:rPr>
        <w:t xml:space="preserve">the proportion of radio-tagged </w:t>
      </w:r>
      <w:r w:rsidR="006F7E1F">
        <w:rPr>
          <w:rFonts w:ascii="Times New Roman" w:hAnsi="Times New Roman"/>
          <w:sz w:val="24"/>
          <w:szCs w:val="24"/>
        </w:rPr>
        <w:t>summer st</w:t>
      </w:r>
      <w:r w:rsidR="006B3C79">
        <w:rPr>
          <w:rFonts w:ascii="Times New Roman" w:hAnsi="Times New Roman"/>
          <w:sz w:val="24"/>
          <w:szCs w:val="24"/>
        </w:rPr>
        <w:t>eelhead</w:t>
      </w:r>
      <w:r w:rsidR="00967E28">
        <w:rPr>
          <w:rFonts w:ascii="Times New Roman" w:hAnsi="Times New Roman"/>
          <w:sz w:val="24"/>
          <w:szCs w:val="24"/>
        </w:rPr>
        <w:t xml:space="preserve"> (pooled across years to in</w:t>
      </w:r>
      <w:r w:rsidR="008B08A6">
        <w:rPr>
          <w:rFonts w:ascii="Times New Roman" w:hAnsi="Times New Roman"/>
          <w:sz w:val="24"/>
          <w:szCs w:val="24"/>
        </w:rPr>
        <w:t>crease</w:t>
      </w:r>
      <w:r w:rsidR="00967E28">
        <w:rPr>
          <w:rFonts w:ascii="Times New Roman" w:hAnsi="Times New Roman"/>
          <w:sz w:val="24"/>
          <w:szCs w:val="24"/>
        </w:rPr>
        <w:t xml:space="preserve"> sample</w:t>
      </w:r>
      <w:r w:rsidR="008B08A6">
        <w:rPr>
          <w:rFonts w:ascii="Times New Roman" w:hAnsi="Times New Roman"/>
          <w:sz w:val="24"/>
          <w:szCs w:val="24"/>
        </w:rPr>
        <w:t xml:space="preserve"> </w:t>
      </w:r>
      <w:r w:rsidR="00967E28">
        <w:rPr>
          <w:rFonts w:ascii="Times New Roman" w:hAnsi="Times New Roman"/>
          <w:sz w:val="24"/>
          <w:szCs w:val="24"/>
        </w:rPr>
        <w:t>size)</w:t>
      </w:r>
      <w:r w:rsidR="006B3C79">
        <w:rPr>
          <w:rFonts w:ascii="Times New Roman" w:hAnsi="Times New Roman"/>
          <w:sz w:val="24"/>
          <w:szCs w:val="24"/>
        </w:rPr>
        <w:t xml:space="preserve"> from the Upper Columbia and </w:t>
      </w:r>
      <w:r w:rsidR="0006199C">
        <w:rPr>
          <w:rFonts w:ascii="Times New Roman" w:hAnsi="Times New Roman"/>
          <w:sz w:val="24"/>
          <w:szCs w:val="24"/>
        </w:rPr>
        <w:t>British Columbia (Skeena and Nass rivers)</w:t>
      </w:r>
      <w:r w:rsidR="00725F6F">
        <w:rPr>
          <w:rFonts w:ascii="Times New Roman" w:hAnsi="Times New Roman"/>
          <w:sz w:val="24"/>
          <w:szCs w:val="24"/>
        </w:rPr>
        <w:t xml:space="preserve"> tracked to downstream spawning locations (i.e., overshoots)</w:t>
      </w:r>
      <w:r w:rsidR="008B08A6">
        <w:rPr>
          <w:rFonts w:ascii="Times New Roman" w:hAnsi="Times New Roman"/>
          <w:sz w:val="24"/>
          <w:szCs w:val="24"/>
        </w:rPr>
        <w:t xml:space="preserve"> was </w:t>
      </w:r>
      <w:r w:rsidR="00BC4050">
        <w:rPr>
          <w:rFonts w:ascii="Times New Roman" w:hAnsi="Times New Roman"/>
          <w:sz w:val="24"/>
          <w:szCs w:val="24"/>
        </w:rPr>
        <w:t>0.</w:t>
      </w:r>
      <w:r w:rsidR="00B01F15">
        <w:rPr>
          <w:rFonts w:ascii="Times New Roman" w:hAnsi="Times New Roman"/>
          <w:sz w:val="24"/>
          <w:szCs w:val="24"/>
        </w:rPr>
        <w:t>0</w:t>
      </w:r>
      <w:r w:rsidR="00BC4050">
        <w:rPr>
          <w:rFonts w:ascii="Times New Roman" w:hAnsi="Times New Roman"/>
          <w:sz w:val="24"/>
          <w:szCs w:val="24"/>
        </w:rPr>
        <w:t>86 and 0.006, respectively.</w:t>
      </w:r>
      <w:r w:rsidR="00893CC1">
        <w:rPr>
          <w:rFonts w:ascii="Times New Roman" w:hAnsi="Times New Roman"/>
          <w:sz w:val="24"/>
          <w:szCs w:val="24"/>
        </w:rPr>
        <w:t xml:space="preserve"> </w:t>
      </w:r>
      <w:r w:rsidR="00250B72">
        <w:rPr>
          <w:rFonts w:ascii="Times New Roman" w:hAnsi="Times New Roman"/>
          <w:sz w:val="24"/>
          <w:szCs w:val="24"/>
        </w:rPr>
        <w:t xml:space="preserve">Based on these studies, overshooting in large natural rivers </w:t>
      </w:r>
      <w:r w:rsidR="00D12459">
        <w:rPr>
          <w:rFonts w:ascii="Times New Roman" w:hAnsi="Times New Roman"/>
          <w:sz w:val="24"/>
          <w:szCs w:val="24"/>
        </w:rPr>
        <w:t>is</w:t>
      </w:r>
      <w:r w:rsidR="00250B72">
        <w:rPr>
          <w:rFonts w:ascii="Times New Roman" w:hAnsi="Times New Roman"/>
          <w:sz w:val="24"/>
          <w:szCs w:val="24"/>
        </w:rPr>
        <w:t xml:space="preserve"> an uncommon behavior </w:t>
      </w:r>
      <w:r w:rsidR="004619DB">
        <w:rPr>
          <w:rFonts w:ascii="Times New Roman" w:hAnsi="Times New Roman"/>
          <w:sz w:val="24"/>
          <w:szCs w:val="24"/>
        </w:rPr>
        <w:t xml:space="preserve">that </w:t>
      </w:r>
      <w:r w:rsidR="00DB1E2A">
        <w:rPr>
          <w:rFonts w:ascii="Times New Roman" w:hAnsi="Times New Roman"/>
          <w:sz w:val="24"/>
          <w:szCs w:val="24"/>
        </w:rPr>
        <w:t xml:space="preserve">is </w:t>
      </w:r>
      <w:r w:rsidR="004619DB">
        <w:rPr>
          <w:rFonts w:ascii="Times New Roman" w:hAnsi="Times New Roman"/>
          <w:sz w:val="24"/>
          <w:szCs w:val="24"/>
        </w:rPr>
        <w:t>more common</w:t>
      </w:r>
      <w:r w:rsidR="0090424B">
        <w:rPr>
          <w:rFonts w:ascii="Times New Roman" w:hAnsi="Times New Roman"/>
          <w:sz w:val="24"/>
          <w:szCs w:val="24"/>
        </w:rPr>
        <w:t xml:space="preserve">, yet highly </w:t>
      </w:r>
      <w:r w:rsidR="003934EF">
        <w:rPr>
          <w:rFonts w:ascii="Times New Roman" w:hAnsi="Times New Roman"/>
          <w:sz w:val="24"/>
          <w:szCs w:val="24"/>
        </w:rPr>
        <w:t>variable</w:t>
      </w:r>
      <w:r w:rsidR="00C60567">
        <w:rPr>
          <w:rFonts w:ascii="Times New Roman" w:hAnsi="Times New Roman"/>
          <w:sz w:val="24"/>
          <w:szCs w:val="24"/>
        </w:rPr>
        <w:t>,</w:t>
      </w:r>
      <w:r w:rsidR="004619DB">
        <w:rPr>
          <w:rFonts w:ascii="Times New Roman" w:hAnsi="Times New Roman"/>
          <w:sz w:val="24"/>
          <w:szCs w:val="24"/>
        </w:rPr>
        <w:t xml:space="preserve"> in </w:t>
      </w:r>
      <w:r w:rsidR="000944AF">
        <w:rPr>
          <w:rFonts w:ascii="Times New Roman" w:hAnsi="Times New Roman"/>
          <w:sz w:val="24"/>
          <w:szCs w:val="24"/>
        </w:rPr>
        <w:t xml:space="preserve">the </w:t>
      </w:r>
      <w:r w:rsidR="005D6A39">
        <w:rPr>
          <w:rFonts w:ascii="Times New Roman" w:hAnsi="Times New Roman"/>
          <w:sz w:val="24"/>
          <w:szCs w:val="24"/>
        </w:rPr>
        <w:t>high</w:t>
      </w:r>
      <w:r w:rsidR="0046711C">
        <w:rPr>
          <w:rFonts w:ascii="Times New Roman" w:hAnsi="Times New Roman"/>
          <w:sz w:val="24"/>
          <w:szCs w:val="24"/>
        </w:rPr>
        <w:t xml:space="preserve">ly regulated </w:t>
      </w:r>
      <w:r w:rsidR="000944AF">
        <w:rPr>
          <w:rFonts w:ascii="Times New Roman" w:hAnsi="Times New Roman"/>
          <w:sz w:val="24"/>
          <w:szCs w:val="24"/>
        </w:rPr>
        <w:t xml:space="preserve">Columbia River.  </w:t>
      </w:r>
      <w:r w:rsidR="004619DB">
        <w:rPr>
          <w:rFonts w:ascii="Times New Roman" w:hAnsi="Times New Roman"/>
          <w:sz w:val="24"/>
          <w:szCs w:val="24"/>
        </w:rPr>
        <w:t xml:space="preserve"> </w:t>
      </w:r>
      <w:r w:rsidR="001B5E05">
        <w:rPr>
          <w:rFonts w:ascii="Times New Roman" w:hAnsi="Times New Roman"/>
          <w:sz w:val="24"/>
          <w:szCs w:val="24"/>
        </w:rPr>
        <w:t xml:space="preserve"> </w:t>
      </w:r>
      <w:r w:rsidR="00BC4050">
        <w:rPr>
          <w:rFonts w:ascii="Times New Roman" w:hAnsi="Times New Roman"/>
          <w:sz w:val="24"/>
          <w:szCs w:val="24"/>
        </w:rPr>
        <w:t xml:space="preserve"> </w:t>
      </w:r>
      <w:r w:rsidR="00725F6F">
        <w:rPr>
          <w:rFonts w:ascii="Times New Roman" w:hAnsi="Times New Roman"/>
          <w:sz w:val="24"/>
          <w:szCs w:val="24"/>
        </w:rPr>
        <w:t xml:space="preserve"> </w:t>
      </w:r>
      <w:r w:rsidR="0006199C">
        <w:rPr>
          <w:rFonts w:ascii="Times New Roman" w:hAnsi="Times New Roman"/>
          <w:sz w:val="24"/>
          <w:szCs w:val="24"/>
        </w:rPr>
        <w:t xml:space="preserve"> </w:t>
      </w:r>
      <w:r w:rsidR="00DE6C19">
        <w:rPr>
          <w:rFonts w:ascii="Times New Roman" w:hAnsi="Times New Roman"/>
          <w:sz w:val="24"/>
          <w:szCs w:val="24"/>
        </w:rPr>
        <w:t xml:space="preserve">   </w:t>
      </w:r>
    </w:p>
    <w:p w14:paraId="32DF9B6E" w14:textId="6285BD81" w:rsidR="008C0945" w:rsidRDefault="005A1D88" w:rsidP="00DD34B9">
      <w:pPr>
        <w:spacing w:after="0" w:line="480" w:lineRule="auto"/>
        <w:ind w:firstLine="360"/>
        <w:rPr>
          <w:rFonts w:ascii="Times New Roman" w:hAnsi="Times New Roman"/>
          <w:sz w:val="24"/>
          <w:szCs w:val="24"/>
        </w:rPr>
      </w:pPr>
      <w:r>
        <w:rPr>
          <w:rFonts w:ascii="Times New Roman" w:hAnsi="Times New Roman"/>
          <w:sz w:val="24"/>
          <w:szCs w:val="24"/>
        </w:rPr>
        <w:t>Estimates of overshoot fallback abundance</w:t>
      </w:r>
      <w:ins w:id="7" w:author="See, Kevin (DFW)" w:date="2022-05-16T09:32:00Z">
        <w:r w:rsidR="001C05B3">
          <w:rPr>
            <w:rFonts w:ascii="Times New Roman" w:hAnsi="Times New Roman"/>
            <w:sz w:val="24"/>
            <w:szCs w:val="24"/>
          </w:rPr>
          <w:t>,</w:t>
        </w:r>
      </w:ins>
      <w:r w:rsidR="002B76DC">
        <w:rPr>
          <w:rFonts w:ascii="Times New Roman" w:hAnsi="Times New Roman"/>
          <w:sz w:val="24"/>
          <w:szCs w:val="24"/>
        </w:rPr>
        <w:t xml:space="preserve"> or the number of </w:t>
      </w:r>
      <w:r w:rsidR="00976C22">
        <w:rPr>
          <w:rFonts w:ascii="Times New Roman" w:hAnsi="Times New Roman"/>
          <w:sz w:val="24"/>
          <w:szCs w:val="24"/>
        </w:rPr>
        <w:t xml:space="preserve">steelhead that overshot and successfully migrated </w:t>
      </w:r>
      <w:r w:rsidR="005F593E">
        <w:rPr>
          <w:rFonts w:ascii="Times New Roman" w:hAnsi="Times New Roman"/>
          <w:sz w:val="24"/>
          <w:szCs w:val="24"/>
        </w:rPr>
        <w:t>downstream to their natal tributary,</w:t>
      </w:r>
      <w:r>
        <w:rPr>
          <w:rFonts w:ascii="Times New Roman" w:hAnsi="Times New Roman"/>
          <w:sz w:val="24"/>
          <w:szCs w:val="24"/>
        </w:rPr>
        <w:t xml:space="preserve"> </w:t>
      </w:r>
      <w:r w:rsidR="009C0B07">
        <w:rPr>
          <w:rFonts w:ascii="Times New Roman" w:hAnsi="Times New Roman"/>
          <w:sz w:val="24"/>
          <w:szCs w:val="24"/>
        </w:rPr>
        <w:t xml:space="preserve">do not account for </w:t>
      </w:r>
      <w:r>
        <w:rPr>
          <w:rFonts w:ascii="Times New Roman" w:hAnsi="Times New Roman"/>
          <w:sz w:val="24"/>
          <w:szCs w:val="24"/>
        </w:rPr>
        <w:t xml:space="preserve">steelhead that overshot their natal </w:t>
      </w:r>
      <w:r w:rsidR="00A17DCF">
        <w:rPr>
          <w:rFonts w:ascii="Times New Roman" w:hAnsi="Times New Roman"/>
          <w:sz w:val="24"/>
          <w:szCs w:val="24"/>
        </w:rPr>
        <w:t>stream</w:t>
      </w:r>
      <w:r w:rsidR="009D2409">
        <w:rPr>
          <w:rFonts w:ascii="Times New Roman" w:hAnsi="Times New Roman"/>
          <w:sz w:val="24"/>
          <w:szCs w:val="24"/>
        </w:rPr>
        <w:t xml:space="preserve"> </w:t>
      </w:r>
      <w:r w:rsidR="0063251B">
        <w:rPr>
          <w:rFonts w:ascii="Times New Roman" w:hAnsi="Times New Roman"/>
          <w:sz w:val="24"/>
          <w:szCs w:val="24"/>
        </w:rPr>
        <w:t xml:space="preserve">but </w:t>
      </w:r>
      <w:r w:rsidR="005F593E">
        <w:rPr>
          <w:rFonts w:ascii="Times New Roman" w:hAnsi="Times New Roman"/>
          <w:sz w:val="24"/>
          <w:szCs w:val="24"/>
        </w:rPr>
        <w:t>were unsuccessful</w:t>
      </w:r>
      <w:r w:rsidR="0063251B">
        <w:rPr>
          <w:rFonts w:ascii="Times New Roman" w:hAnsi="Times New Roman"/>
          <w:sz w:val="24"/>
          <w:szCs w:val="24"/>
        </w:rPr>
        <w:t xml:space="preserve"> </w:t>
      </w:r>
      <w:r w:rsidR="00D142F7">
        <w:rPr>
          <w:rFonts w:ascii="Times New Roman" w:hAnsi="Times New Roman"/>
          <w:sz w:val="24"/>
          <w:szCs w:val="24"/>
        </w:rPr>
        <w:t>due to mortality sources both intentional (</w:t>
      </w:r>
      <w:r w:rsidR="00671552">
        <w:rPr>
          <w:rFonts w:ascii="Times New Roman" w:hAnsi="Times New Roman"/>
          <w:sz w:val="24"/>
          <w:szCs w:val="24"/>
        </w:rPr>
        <w:t>i.e., harvest) or unintentiona</w:t>
      </w:r>
      <w:r w:rsidR="008F134E">
        <w:rPr>
          <w:rFonts w:ascii="Times New Roman" w:hAnsi="Times New Roman"/>
          <w:sz w:val="24"/>
          <w:szCs w:val="24"/>
        </w:rPr>
        <w:t xml:space="preserve">l (e.g., turbine </w:t>
      </w:r>
      <w:r w:rsidR="00F4744A">
        <w:rPr>
          <w:rFonts w:ascii="Times New Roman" w:hAnsi="Times New Roman"/>
          <w:sz w:val="24"/>
          <w:szCs w:val="24"/>
        </w:rPr>
        <w:t>strikes</w:t>
      </w:r>
      <w:r w:rsidR="008F134E">
        <w:rPr>
          <w:rFonts w:ascii="Times New Roman" w:hAnsi="Times New Roman"/>
          <w:sz w:val="24"/>
          <w:szCs w:val="24"/>
        </w:rPr>
        <w:t>)</w:t>
      </w:r>
      <w:r w:rsidR="003C33B7">
        <w:rPr>
          <w:rFonts w:ascii="Times New Roman" w:hAnsi="Times New Roman"/>
          <w:sz w:val="24"/>
          <w:szCs w:val="24"/>
        </w:rPr>
        <w:t xml:space="preserve"> that may occur during their downstream movement.</w:t>
      </w:r>
      <w:r>
        <w:rPr>
          <w:rFonts w:ascii="Times New Roman" w:hAnsi="Times New Roman"/>
          <w:sz w:val="24"/>
          <w:szCs w:val="24"/>
        </w:rPr>
        <w:t xml:space="preserve"> </w:t>
      </w:r>
      <w:commentRangeStart w:id="8"/>
      <w:r w:rsidR="00E01807">
        <w:rPr>
          <w:rFonts w:ascii="Times New Roman" w:hAnsi="Times New Roman"/>
          <w:sz w:val="24"/>
          <w:szCs w:val="24"/>
        </w:rPr>
        <w:t>Therefore,</w:t>
      </w:r>
      <w:r w:rsidR="00EF7053">
        <w:rPr>
          <w:rFonts w:ascii="Times New Roman" w:hAnsi="Times New Roman"/>
          <w:sz w:val="24"/>
          <w:szCs w:val="24"/>
        </w:rPr>
        <w:t xml:space="preserve"> </w:t>
      </w:r>
      <w:r>
        <w:rPr>
          <w:rFonts w:ascii="Times New Roman" w:hAnsi="Times New Roman"/>
          <w:sz w:val="24"/>
          <w:szCs w:val="24"/>
        </w:rPr>
        <w:t>estimates of</w:t>
      </w:r>
      <w:r w:rsidR="001F523C">
        <w:rPr>
          <w:rFonts w:ascii="Times New Roman" w:hAnsi="Times New Roman"/>
          <w:sz w:val="24"/>
          <w:szCs w:val="24"/>
        </w:rPr>
        <w:t xml:space="preserve"> </w:t>
      </w:r>
      <w:r w:rsidR="00CD4B75">
        <w:rPr>
          <w:rFonts w:ascii="Times New Roman" w:hAnsi="Times New Roman"/>
          <w:sz w:val="24"/>
          <w:szCs w:val="24"/>
        </w:rPr>
        <w:t xml:space="preserve">spawner </w:t>
      </w:r>
      <w:r>
        <w:rPr>
          <w:rFonts w:ascii="Times New Roman" w:hAnsi="Times New Roman"/>
          <w:sz w:val="24"/>
          <w:szCs w:val="24"/>
        </w:rPr>
        <w:t xml:space="preserve">abundance </w:t>
      </w:r>
      <w:r w:rsidR="00AF283F">
        <w:rPr>
          <w:rFonts w:ascii="Times New Roman" w:hAnsi="Times New Roman"/>
          <w:sz w:val="24"/>
          <w:szCs w:val="24"/>
        </w:rPr>
        <w:t>and productivity</w:t>
      </w:r>
      <w:r w:rsidR="00402B31">
        <w:rPr>
          <w:rFonts w:ascii="Times New Roman" w:hAnsi="Times New Roman"/>
          <w:sz w:val="24"/>
          <w:szCs w:val="24"/>
        </w:rPr>
        <w:t xml:space="preserve"> for </w:t>
      </w:r>
      <w:r w:rsidR="001F4C6A">
        <w:rPr>
          <w:rFonts w:ascii="Times New Roman" w:hAnsi="Times New Roman"/>
          <w:sz w:val="24"/>
          <w:szCs w:val="24"/>
        </w:rPr>
        <w:t>populations that exhibit</w:t>
      </w:r>
      <w:r w:rsidR="00D80249">
        <w:rPr>
          <w:rFonts w:ascii="Times New Roman" w:hAnsi="Times New Roman"/>
          <w:sz w:val="24"/>
          <w:szCs w:val="24"/>
        </w:rPr>
        <w:t xml:space="preserve"> this behavior</w:t>
      </w:r>
      <w:r w:rsidR="00735EB7">
        <w:rPr>
          <w:rFonts w:ascii="Times New Roman" w:hAnsi="Times New Roman"/>
          <w:sz w:val="24"/>
          <w:szCs w:val="24"/>
        </w:rPr>
        <w:t>, based o</w:t>
      </w:r>
      <w:r>
        <w:rPr>
          <w:rFonts w:ascii="Times New Roman" w:hAnsi="Times New Roman"/>
          <w:sz w:val="24"/>
          <w:szCs w:val="24"/>
        </w:rPr>
        <w:t>n returns to the natal stream or subbasin</w:t>
      </w:r>
      <w:r w:rsidR="00735EB7">
        <w:rPr>
          <w:rFonts w:ascii="Times New Roman" w:hAnsi="Times New Roman"/>
          <w:sz w:val="24"/>
          <w:szCs w:val="24"/>
        </w:rPr>
        <w:t>,</w:t>
      </w:r>
      <w:r>
        <w:rPr>
          <w:rFonts w:ascii="Times New Roman" w:hAnsi="Times New Roman"/>
          <w:sz w:val="24"/>
          <w:szCs w:val="24"/>
        </w:rPr>
        <w:t xml:space="preserve"> </w:t>
      </w:r>
      <w:r w:rsidR="00EF7053">
        <w:rPr>
          <w:rFonts w:ascii="Times New Roman" w:hAnsi="Times New Roman"/>
          <w:sz w:val="24"/>
          <w:szCs w:val="24"/>
        </w:rPr>
        <w:t xml:space="preserve">would </w:t>
      </w:r>
      <w:r>
        <w:rPr>
          <w:rFonts w:ascii="Times New Roman" w:hAnsi="Times New Roman"/>
          <w:sz w:val="24"/>
          <w:szCs w:val="24"/>
        </w:rPr>
        <w:t xml:space="preserve">be </w:t>
      </w:r>
      <w:r w:rsidR="00690747">
        <w:rPr>
          <w:rFonts w:ascii="Times New Roman" w:hAnsi="Times New Roman"/>
          <w:sz w:val="24"/>
          <w:szCs w:val="24"/>
        </w:rPr>
        <w:t>negatively biased</w:t>
      </w:r>
      <w:r w:rsidR="00317CFE">
        <w:rPr>
          <w:rFonts w:ascii="Times New Roman" w:hAnsi="Times New Roman"/>
          <w:sz w:val="24"/>
          <w:szCs w:val="24"/>
        </w:rPr>
        <w:t xml:space="preserve"> compared to populations that don’t exhibit overshooting behavior</w:t>
      </w:r>
      <w:r w:rsidR="00027441">
        <w:rPr>
          <w:rFonts w:ascii="Times New Roman" w:hAnsi="Times New Roman"/>
          <w:sz w:val="24"/>
          <w:szCs w:val="24"/>
        </w:rPr>
        <w:t xml:space="preserve"> (i.e., no overshoot fallback related mortality)</w:t>
      </w:r>
      <w:commentRangeEnd w:id="8"/>
      <w:r w:rsidR="00A46DC5">
        <w:rPr>
          <w:rStyle w:val="CommentReference"/>
        </w:rPr>
        <w:commentReference w:id="8"/>
      </w:r>
      <w:r>
        <w:rPr>
          <w:rFonts w:ascii="Times New Roman" w:hAnsi="Times New Roman"/>
          <w:sz w:val="24"/>
          <w:szCs w:val="24"/>
        </w:rPr>
        <w:t xml:space="preserve">. </w:t>
      </w:r>
      <w:r w:rsidR="00A27544">
        <w:rPr>
          <w:rFonts w:ascii="Times New Roman" w:hAnsi="Times New Roman"/>
          <w:sz w:val="24"/>
          <w:szCs w:val="24"/>
        </w:rPr>
        <w:t xml:space="preserve">Given the </w:t>
      </w:r>
      <w:r w:rsidR="00A6138E">
        <w:rPr>
          <w:rFonts w:ascii="Times New Roman" w:hAnsi="Times New Roman"/>
          <w:sz w:val="24"/>
          <w:szCs w:val="24"/>
        </w:rPr>
        <w:t xml:space="preserve">low rates of </w:t>
      </w:r>
      <w:r w:rsidR="00D4527B">
        <w:rPr>
          <w:rFonts w:ascii="Times New Roman" w:hAnsi="Times New Roman"/>
          <w:sz w:val="24"/>
          <w:szCs w:val="24"/>
        </w:rPr>
        <w:t>fallback migration success</w:t>
      </w:r>
      <w:r w:rsidR="00A27544">
        <w:rPr>
          <w:rFonts w:ascii="Times New Roman" w:hAnsi="Times New Roman"/>
          <w:sz w:val="24"/>
          <w:szCs w:val="24"/>
        </w:rPr>
        <w:t xml:space="preserve"> reported for steelhead</w:t>
      </w:r>
      <w:r w:rsidR="00E86268">
        <w:rPr>
          <w:rFonts w:ascii="Times New Roman" w:hAnsi="Times New Roman"/>
          <w:sz w:val="24"/>
          <w:szCs w:val="24"/>
        </w:rPr>
        <w:t xml:space="preserve"> populations </w:t>
      </w:r>
      <w:r w:rsidR="001F086A">
        <w:rPr>
          <w:rFonts w:ascii="Times New Roman" w:hAnsi="Times New Roman"/>
          <w:sz w:val="24"/>
          <w:szCs w:val="24"/>
        </w:rPr>
        <w:t>in the Columbia Basin (Richins and Skalski 2018)</w:t>
      </w:r>
      <w:r w:rsidR="00A27544">
        <w:rPr>
          <w:rFonts w:ascii="Times New Roman" w:hAnsi="Times New Roman"/>
          <w:sz w:val="24"/>
          <w:szCs w:val="24"/>
        </w:rPr>
        <w:t xml:space="preserve">, </w:t>
      </w:r>
      <w:r w:rsidR="008019E6">
        <w:rPr>
          <w:rFonts w:ascii="Times New Roman" w:hAnsi="Times New Roman"/>
          <w:sz w:val="24"/>
          <w:szCs w:val="24"/>
        </w:rPr>
        <w:t xml:space="preserve">the absence of </w:t>
      </w:r>
      <w:r w:rsidR="00761DE6">
        <w:rPr>
          <w:rFonts w:ascii="Times New Roman" w:hAnsi="Times New Roman"/>
          <w:sz w:val="24"/>
          <w:szCs w:val="24"/>
        </w:rPr>
        <w:t xml:space="preserve">these fish in </w:t>
      </w:r>
      <w:r w:rsidR="00A27544">
        <w:rPr>
          <w:rFonts w:ascii="Times New Roman" w:hAnsi="Times New Roman"/>
          <w:sz w:val="24"/>
          <w:szCs w:val="24"/>
        </w:rPr>
        <w:t>their natal tributary or presence</w:t>
      </w:r>
      <w:r w:rsidR="00ED4041">
        <w:rPr>
          <w:rFonts w:ascii="Times New Roman" w:hAnsi="Times New Roman"/>
          <w:sz w:val="24"/>
          <w:szCs w:val="24"/>
        </w:rPr>
        <w:t xml:space="preserve"> (i.e., PIT tag detection)</w:t>
      </w:r>
      <w:r w:rsidR="00A27544">
        <w:rPr>
          <w:rFonts w:ascii="Times New Roman" w:hAnsi="Times New Roman"/>
          <w:sz w:val="24"/>
          <w:szCs w:val="24"/>
        </w:rPr>
        <w:t xml:space="preserve"> in a non-natal tributary may have conservation implications</w:t>
      </w:r>
      <w:r w:rsidR="00E06C74">
        <w:rPr>
          <w:rFonts w:ascii="Times New Roman" w:hAnsi="Times New Roman"/>
          <w:sz w:val="24"/>
          <w:szCs w:val="24"/>
        </w:rPr>
        <w:t>,</w:t>
      </w:r>
      <w:r w:rsidR="00BE372B">
        <w:rPr>
          <w:rFonts w:ascii="Times New Roman" w:hAnsi="Times New Roman"/>
          <w:sz w:val="24"/>
          <w:szCs w:val="24"/>
        </w:rPr>
        <w:t xml:space="preserve"> either demographically, </w:t>
      </w:r>
      <w:r w:rsidR="00D3443B">
        <w:rPr>
          <w:rFonts w:ascii="Times New Roman" w:hAnsi="Times New Roman"/>
          <w:sz w:val="24"/>
          <w:szCs w:val="24"/>
        </w:rPr>
        <w:t>genetically</w:t>
      </w:r>
      <w:r w:rsidR="00635F20">
        <w:rPr>
          <w:rFonts w:ascii="Times New Roman" w:hAnsi="Times New Roman"/>
          <w:sz w:val="24"/>
          <w:szCs w:val="24"/>
        </w:rPr>
        <w:t xml:space="preserve"> (i.e., introgression)</w:t>
      </w:r>
      <w:r w:rsidR="00D3443B">
        <w:rPr>
          <w:rFonts w:ascii="Times New Roman" w:hAnsi="Times New Roman"/>
          <w:sz w:val="24"/>
          <w:szCs w:val="24"/>
        </w:rPr>
        <w:t>,</w:t>
      </w:r>
      <w:r w:rsidR="00BE372B">
        <w:rPr>
          <w:rFonts w:ascii="Times New Roman" w:hAnsi="Times New Roman"/>
          <w:sz w:val="24"/>
          <w:szCs w:val="24"/>
        </w:rPr>
        <w:t xml:space="preserve"> or both</w:t>
      </w:r>
      <w:r w:rsidR="00A27544">
        <w:rPr>
          <w:rFonts w:ascii="Times New Roman" w:hAnsi="Times New Roman"/>
          <w:sz w:val="24"/>
          <w:szCs w:val="24"/>
        </w:rPr>
        <w:t>.</w:t>
      </w:r>
      <w:r w:rsidR="00746A18">
        <w:rPr>
          <w:rFonts w:ascii="Times New Roman" w:hAnsi="Times New Roman"/>
          <w:sz w:val="24"/>
          <w:szCs w:val="24"/>
        </w:rPr>
        <w:t xml:space="preserve"> </w:t>
      </w:r>
      <w:r w:rsidR="00C100AA">
        <w:rPr>
          <w:rFonts w:ascii="Times New Roman" w:hAnsi="Times New Roman"/>
          <w:sz w:val="24"/>
          <w:szCs w:val="24"/>
        </w:rPr>
        <w:t xml:space="preserve">While the apparent mortality or cost of </w:t>
      </w:r>
      <w:r w:rsidR="008276A2">
        <w:rPr>
          <w:rFonts w:ascii="Times New Roman" w:hAnsi="Times New Roman"/>
          <w:sz w:val="24"/>
          <w:szCs w:val="24"/>
        </w:rPr>
        <w:t xml:space="preserve">temporarily </w:t>
      </w:r>
      <w:r w:rsidR="00C100AA">
        <w:rPr>
          <w:rFonts w:ascii="Times New Roman" w:hAnsi="Times New Roman"/>
          <w:sz w:val="24"/>
          <w:szCs w:val="24"/>
        </w:rPr>
        <w:t xml:space="preserve">using </w:t>
      </w:r>
      <w:r w:rsidR="00A360AF">
        <w:rPr>
          <w:rFonts w:ascii="Times New Roman" w:hAnsi="Times New Roman"/>
          <w:sz w:val="24"/>
          <w:szCs w:val="24"/>
        </w:rPr>
        <w:t xml:space="preserve">downstream </w:t>
      </w:r>
      <w:r w:rsidR="00C100AA">
        <w:rPr>
          <w:rFonts w:ascii="Times New Roman" w:hAnsi="Times New Roman"/>
          <w:sz w:val="24"/>
          <w:szCs w:val="24"/>
        </w:rPr>
        <w:t xml:space="preserve">non-natal tributaries as cool water refuges can be reduced, in part, through harvest regulations (Keefer et al. 2009), </w:t>
      </w:r>
      <w:r w:rsidR="00D10408">
        <w:rPr>
          <w:rFonts w:ascii="Times New Roman" w:hAnsi="Times New Roman"/>
          <w:sz w:val="24"/>
          <w:szCs w:val="24"/>
        </w:rPr>
        <w:t xml:space="preserve">overshoot </w:t>
      </w:r>
      <w:r w:rsidR="00BF4FEF">
        <w:rPr>
          <w:rFonts w:ascii="Times New Roman" w:hAnsi="Times New Roman"/>
          <w:sz w:val="24"/>
          <w:szCs w:val="24"/>
        </w:rPr>
        <w:t>steelhead</w:t>
      </w:r>
      <w:r w:rsidR="00D10408">
        <w:rPr>
          <w:rFonts w:ascii="Times New Roman" w:hAnsi="Times New Roman"/>
          <w:sz w:val="24"/>
          <w:szCs w:val="24"/>
        </w:rPr>
        <w:t xml:space="preserve"> exhibit a much broader </w:t>
      </w:r>
      <w:r w:rsidR="00BF4FEF">
        <w:rPr>
          <w:rFonts w:ascii="Times New Roman" w:hAnsi="Times New Roman"/>
          <w:sz w:val="24"/>
          <w:szCs w:val="24"/>
        </w:rPr>
        <w:t>geographic</w:t>
      </w:r>
      <w:r w:rsidR="00D10408">
        <w:rPr>
          <w:rFonts w:ascii="Times New Roman" w:hAnsi="Times New Roman"/>
          <w:sz w:val="24"/>
          <w:szCs w:val="24"/>
        </w:rPr>
        <w:t xml:space="preserve"> </w:t>
      </w:r>
      <w:r w:rsidR="00CB4D37">
        <w:rPr>
          <w:rFonts w:ascii="Times New Roman" w:hAnsi="Times New Roman"/>
          <w:sz w:val="24"/>
          <w:szCs w:val="24"/>
        </w:rPr>
        <w:t xml:space="preserve">upstream </w:t>
      </w:r>
      <w:r w:rsidR="00D10408">
        <w:rPr>
          <w:rFonts w:ascii="Times New Roman" w:hAnsi="Times New Roman"/>
          <w:sz w:val="24"/>
          <w:szCs w:val="24"/>
        </w:rPr>
        <w:t xml:space="preserve">distribution </w:t>
      </w:r>
      <w:r w:rsidR="00BF4FEF">
        <w:rPr>
          <w:rFonts w:ascii="Times New Roman" w:hAnsi="Times New Roman"/>
          <w:sz w:val="24"/>
          <w:szCs w:val="24"/>
        </w:rPr>
        <w:t xml:space="preserve">and </w:t>
      </w:r>
      <w:r w:rsidR="00A36A22">
        <w:rPr>
          <w:rFonts w:ascii="Times New Roman" w:hAnsi="Times New Roman"/>
          <w:sz w:val="24"/>
          <w:szCs w:val="24"/>
        </w:rPr>
        <w:t xml:space="preserve">are subject to </w:t>
      </w:r>
      <w:r w:rsidR="0029402C">
        <w:rPr>
          <w:rFonts w:ascii="Times New Roman" w:hAnsi="Times New Roman"/>
          <w:sz w:val="24"/>
          <w:szCs w:val="24"/>
        </w:rPr>
        <w:t xml:space="preserve">other </w:t>
      </w:r>
      <w:r w:rsidR="00BF4FEF">
        <w:rPr>
          <w:rFonts w:ascii="Times New Roman" w:hAnsi="Times New Roman"/>
          <w:sz w:val="24"/>
          <w:szCs w:val="24"/>
        </w:rPr>
        <w:t xml:space="preserve">mortality </w:t>
      </w:r>
      <w:r w:rsidR="00955D34">
        <w:rPr>
          <w:rFonts w:ascii="Times New Roman" w:hAnsi="Times New Roman"/>
          <w:sz w:val="24"/>
          <w:szCs w:val="24"/>
        </w:rPr>
        <w:t xml:space="preserve">sources </w:t>
      </w:r>
      <w:r w:rsidR="00351C22">
        <w:rPr>
          <w:rFonts w:ascii="Times New Roman" w:hAnsi="Times New Roman"/>
          <w:sz w:val="24"/>
          <w:szCs w:val="24"/>
        </w:rPr>
        <w:t xml:space="preserve">in addition </w:t>
      </w:r>
      <w:r w:rsidR="00102767">
        <w:rPr>
          <w:rFonts w:ascii="Times New Roman" w:hAnsi="Times New Roman"/>
          <w:sz w:val="24"/>
          <w:szCs w:val="24"/>
        </w:rPr>
        <w:t>to</w:t>
      </w:r>
      <w:r w:rsidR="00351C22">
        <w:rPr>
          <w:rFonts w:ascii="Times New Roman" w:hAnsi="Times New Roman"/>
          <w:sz w:val="24"/>
          <w:szCs w:val="24"/>
        </w:rPr>
        <w:t xml:space="preserve"> harvest</w:t>
      </w:r>
      <w:r w:rsidR="00CA7652">
        <w:rPr>
          <w:rFonts w:ascii="Times New Roman" w:hAnsi="Times New Roman"/>
          <w:sz w:val="24"/>
          <w:szCs w:val="24"/>
        </w:rPr>
        <w:t xml:space="preserve">. </w:t>
      </w:r>
    </w:p>
    <w:p w14:paraId="6E869DBD" w14:textId="77777777" w:rsidR="005C259E" w:rsidRDefault="00CA7652" w:rsidP="00DD34B9">
      <w:pPr>
        <w:spacing w:after="0" w:line="480" w:lineRule="auto"/>
        <w:ind w:firstLine="360"/>
        <w:rPr>
          <w:rFonts w:ascii="Times New Roman" w:hAnsi="Times New Roman"/>
          <w:sz w:val="24"/>
          <w:szCs w:val="24"/>
        </w:rPr>
      </w:pPr>
      <w:r>
        <w:rPr>
          <w:rFonts w:ascii="Times New Roman" w:hAnsi="Times New Roman"/>
          <w:sz w:val="24"/>
          <w:szCs w:val="24"/>
        </w:rPr>
        <w:lastRenderedPageBreak/>
        <w:t>O</w:t>
      </w:r>
      <w:r w:rsidR="00833907">
        <w:rPr>
          <w:rFonts w:ascii="Times New Roman" w:hAnsi="Times New Roman"/>
          <w:sz w:val="24"/>
          <w:szCs w:val="24"/>
        </w:rPr>
        <w:t xml:space="preserve">vershoot steelhead must migrate downstream </w:t>
      </w:r>
      <w:r w:rsidR="00FA7F04">
        <w:rPr>
          <w:rFonts w:ascii="Times New Roman" w:hAnsi="Times New Roman"/>
          <w:sz w:val="24"/>
          <w:szCs w:val="24"/>
        </w:rPr>
        <w:t>to</w:t>
      </w:r>
      <w:r w:rsidR="00833907">
        <w:rPr>
          <w:rFonts w:ascii="Times New Roman" w:hAnsi="Times New Roman"/>
          <w:sz w:val="24"/>
          <w:szCs w:val="24"/>
        </w:rPr>
        <w:t xml:space="preserve"> return to their natal tributary</w:t>
      </w:r>
      <w:r w:rsidR="00907F19">
        <w:rPr>
          <w:rFonts w:ascii="Times New Roman" w:hAnsi="Times New Roman"/>
          <w:sz w:val="24"/>
          <w:szCs w:val="24"/>
        </w:rPr>
        <w:t>.</w:t>
      </w:r>
      <w:r w:rsidR="00907F19" w:rsidRPr="00907F19">
        <w:rPr>
          <w:rFonts w:ascii="Times New Roman" w:hAnsi="Times New Roman"/>
          <w:sz w:val="24"/>
          <w:szCs w:val="24"/>
        </w:rPr>
        <w:t xml:space="preserve"> </w:t>
      </w:r>
      <w:r w:rsidR="00907F19">
        <w:rPr>
          <w:rFonts w:ascii="Times New Roman" w:hAnsi="Times New Roman"/>
          <w:sz w:val="24"/>
          <w:szCs w:val="24"/>
        </w:rPr>
        <w:t>Khan et al. (2013) found that downstream</w:t>
      </w:r>
      <w:r w:rsidR="002820E7">
        <w:rPr>
          <w:rFonts w:ascii="Times New Roman" w:hAnsi="Times New Roman"/>
          <w:sz w:val="24"/>
          <w:szCs w:val="24"/>
        </w:rPr>
        <w:t>-</w:t>
      </w:r>
      <w:r w:rsidR="00907F19">
        <w:rPr>
          <w:rFonts w:ascii="Times New Roman" w:hAnsi="Times New Roman"/>
          <w:sz w:val="24"/>
          <w:szCs w:val="24"/>
        </w:rPr>
        <w:t xml:space="preserve">migrating adult steelhead greatly prefer surface (e.g., </w:t>
      </w:r>
      <w:r w:rsidR="0050105E">
        <w:rPr>
          <w:rFonts w:ascii="Times New Roman" w:hAnsi="Times New Roman"/>
          <w:sz w:val="24"/>
          <w:szCs w:val="24"/>
        </w:rPr>
        <w:t xml:space="preserve">debris </w:t>
      </w:r>
      <w:r w:rsidR="00907F19">
        <w:rPr>
          <w:rFonts w:ascii="Times New Roman" w:hAnsi="Times New Roman"/>
          <w:sz w:val="24"/>
          <w:szCs w:val="24"/>
        </w:rPr>
        <w:t>sluiceway) over turbine passage routes</w:t>
      </w:r>
      <w:r w:rsidR="00071FE8">
        <w:rPr>
          <w:rFonts w:ascii="Times New Roman" w:hAnsi="Times New Roman"/>
          <w:sz w:val="24"/>
          <w:szCs w:val="24"/>
        </w:rPr>
        <w:t xml:space="preserve"> through dams</w:t>
      </w:r>
      <w:r w:rsidR="00907F19">
        <w:rPr>
          <w:rFonts w:ascii="Times New Roman" w:hAnsi="Times New Roman"/>
          <w:sz w:val="24"/>
          <w:szCs w:val="24"/>
        </w:rPr>
        <w:t>.</w:t>
      </w:r>
      <w:r w:rsidR="00472DF5">
        <w:rPr>
          <w:rFonts w:ascii="Times New Roman" w:hAnsi="Times New Roman"/>
          <w:sz w:val="24"/>
          <w:szCs w:val="24"/>
        </w:rPr>
        <w:t xml:space="preserve"> However, </w:t>
      </w:r>
      <w:r w:rsidR="00657084">
        <w:rPr>
          <w:rFonts w:ascii="Times New Roman" w:hAnsi="Times New Roman"/>
          <w:sz w:val="24"/>
          <w:szCs w:val="24"/>
        </w:rPr>
        <w:t xml:space="preserve">if </w:t>
      </w:r>
      <w:r w:rsidR="00833907">
        <w:rPr>
          <w:rFonts w:ascii="Times New Roman" w:hAnsi="Times New Roman"/>
          <w:sz w:val="24"/>
          <w:szCs w:val="24"/>
        </w:rPr>
        <w:t>the only passage route</w:t>
      </w:r>
      <w:r w:rsidR="00A51820">
        <w:rPr>
          <w:rFonts w:ascii="Times New Roman" w:hAnsi="Times New Roman"/>
          <w:sz w:val="24"/>
          <w:szCs w:val="24"/>
        </w:rPr>
        <w:t xml:space="preserve"> during non-spill periods</w:t>
      </w:r>
      <w:r w:rsidR="00833907">
        <w:rPr>
          <w:rFonts w:ascii="Times New Roman" w:hAnsi="Times New Roman"/>
          <w:sz w:val="24"/>
          <w:szCs w:val="24"/>
        </w:rPr>
        <w:t xml:space="preserve"> </w:t>
      </w:r>
      <w:r w:rsidR="005077FD">
        <w:rPr>
          <w:rFonts w:ascii="Times New Roman" w:hAnsi="Times New Roman"/>
          <w:sz w:val="24"/>
          <w:szCs w:val="24"/>
        </w:rPr>
        <w:t>(i</w:t>
      </w:r>
      <w:r w:rsidR="00BF1B6C">
        <w:rPr>
          <w:rFonts w:ascii="Times New Roman" w:hAnsi="Times New Roman"/>
          <w:sz w:val="24"/>
          <w:szCs w:val="24"/>
        </w:rPr>
        <w:t xml:space="preserve">.e., </w:t>
      </w:r>
      <w:r w:rsidR="007D1818">
        <w:rPr>
          <w:rFonts w:ascii="Times New Roman" w:hAnsi="Times New Roman"/>
          <w:sz w:val="24"/>
          <w:szCs w:val="24"/>
        </w:rPr>
        <w:t xml:space="preserve">all </w:t>
      </w:r>
      <w:r w:rsidR="00F86239">
        <w:rPr>
          <w:rFonts w:ascii="Times New Roman" w:hAnsi="Times New Roman"/>
          <w:sz w:val="24"/>
          <w:szCs w:val="24"/>
        </w:rPr>
        <w:t>surface passage route</w:t>
      </w:r>
      <w:r w:rsidR="00BF1B6C">
        <w:rPr>
          <w:rFonts w:ascii="Times New Roman" w:hAnsi="Times New Roman"/>
          <w:sz w:val="24"/>
          <w:szCs w:val="24"/>
        </w:rPr>
        <w:t>s</w:t>
      </w:r>
      <w:r w:rsidR="007D1818">
        <w:rPr>
          <w:rFonts w:ascii="Times New Roman" w:hAnsi="Times New Roman"/>
          <w:sz w:val="24"/>
          <w:szCs w:val="24"/>
        </w:rPr>
        <w:t xml:space="preserve"> are closed</w:t>
      </w:r>
      <w:r w:rsidR="00BF1B6C">
        <w:rPr>
          <w:rFonts w:ascii="Times New Roman" w:hAnsi="Times New Roman"/>
          <w:sz w:val="24"/>
          <w:szCs w:val="24"/>
        </w:rPr>
        <w:t>)</w:t>
      </w:r>
      <w:r w:rsidR="00F86239">
        <w:rPr>
          <w:rFonts w:ascii="Times New Roman" w:hAnsi="Times New Roman"/>
          <w:sz w:val="24"/>
          <w:szCs w:val="24"/>
        </w:rPr>
        <w:t xml:space="preserve"> </w:t>
      </w:r>
      <w:r w:rsidR="00657084">
        <w:rPr>
          <w:rFonts w:ascii="Times New Roman" w:hAnsi="Times New Roman"/>
          <w:sz w:val="24"/>
          <w:szCs w:val="24"/>
        </w:rPr>
        <w:t xml:space="preserve">is </w:t>
      </w:r>
      <w:r w:rsidR="00833907">
        <w:rPr>
          <w:rFonts w:ascii="Times New Roman" w:hAnsi="Times New Roman"/>
          <w:sz w:val="24"/>
          <w:szCs w:val="24"/>
        </w:rPr>
        <w:t>through the turbines (Richins and Skalski 2018)</w:t>
      </w:r>
      <w:r w:rsidR="00483FBA">
        <w:rPr>
          <w:rFonts w:ascii="Times New Roman" w:hAnsi="Times New Roman"/>
          <w:sz w:val="24"/>
          <w:szCs w:val="24"/>
        </w:rPr>
        <w:t>,</w:t>
      </w:r>
      <w:r w:rsidR="00E46F27">
        <w:rPr>
          <w:rFonts w:ascii="Times New Roman" w:hAnsi="Times New Roman"/>
          <w:sz w:val="24"/>
          <w:szCs w:val="24"/>
        </w:rPr>
        <w:t xml:space="preserve"> </w:t>
      </w:r>
      <w:r w:rsidR="00FA1AB4">
        <w:rPr>
          <w:rFonts w:ascii="Times New Roman" w:hAnsi="Times New Roman"/>
          <w:sz w:val="24"/>
          <w:szCs w:val="24"/>
        </w:rPr>
        <w:t xml:space="preserve">steelhead may experience </w:t>
      </w:r>
      <w:r w:rsidR="00E46F27">
        <w:rPr>
          <w:rFonts w:ascii="Times New Roman" w:hAnsi="Times New Roman"/>
          <w:sz w:val="24"/>
          <w:szCs w:val="24"/>
        </w:rPr>
        <w:t>high</w:t>
      </w:r>
      <w:r w:rsidR="00076DF0">
        <w:rPr>
          <w:rFonts w:ascii="Times New Roman" w:hAnsi="Times New Roman"/>
          <w:sz w:val="24"/>
          <w:szCs w:val="24"/>
        </w:rPr>
        <w:t>er</w:t>
      </w:r>
      <w:r w:rsidR="00E46F27">
        <w:rPr>
          <w:rFonts w:ascii="Times New Roman" w:hAnsi="Times New Roman"/>
          <w:sz w:val="24"/>
          <w:szCs w:val="24"/>
        </w:rPr>
        <w:t xml:space="preserve"> mortality rates (Wertheimer and Evans 2005). </w:t>
      </w:r>
      <w:r w:rsidR="0057706C">
        <w:rPr>
          <w:rFonts w:ascii="Times New Roman" w:hAnsi="Times New Roman"/>
          <w:sz w:val="24"/>
          <w:szCs w:val="24"/>
        </w:rPr>
        <w:t>If preferred passage routes are not available</w:t>
      </w:r>
      <w:r w:rsidR="006C2D33">
        <w:rPr>
          <w:rFonts w:ascii="Times New Roman" w:hAnsi="Times New Roman"/>
          <w:sz w:val="24"/>
          <w:szCs w:val="24"/>
        </w:rPr>
        <w:t>,</w:t>
      </w:r>
      <w:r w:rsidR="0057706C">
        <w:rPr>
          <w:rFonts w:ascii="Times New Roman" w:hAnsi="Times New Roman"/>
          <w:sz w:val="24"/>
          <w:szCs w:val="24"/>
        </w:rPr>
        <w:t xml:space="preserve"> steelhead may expend considerable energy searching </w:t>
      </w:r>
      <w:r w:rsidR="00A316AC">
        <w:rPr>
          <w:rFonts w:ascii="Times New Roman" w:hAnsi="Times New Roman"/>
          <w:sz w:val="24"/>
          <w:szCs w:val="24"/>
        </w:rPr>
        <w:t xml:space="preserve">for passage routes </w:t>
      </w:r>
      <w:r w:rsidR="0057706C">
        <w:rPr>
          <w:rFonts w:ascii="Times New Roman" w:hAnsi="Times New Roman"/>
          <w:sz w:val="24"/>
          <w:szCs w:val="24"/>
        </w:rPr>
        <w:t xml:space="preserve">prior to spawning or may simply spawn in the nearest available stream (i.e., stray). Hence, overshoot steelhead may suffer </w:t>
      </w:r>
      <w:r w:rsidR="003925A5">
        <w:rPr>
          <w:rFonts w:ascii="Times New Roman" w:hAnsi="Times New Roman"/>
          <w:sz w:val="24"/>
          <w:szCs w:val="24"/>
        </w:rPr>
        <w:t xml:space="preserve">high </w:t>
      </w:r>
      <w:r w:rsidR="0057706C">
        <w:rPr>
          <w:rFonts w:ascii="Times New Roman" w:hAnsi="Times New Roman"/>
          <w:sz w:val="24"/>
          <w:szCs w:val="24"/>
        </w:rPr>
        <w:t xml:space="preserve">mortality trying to return to their natal stream </w:t>
      </w:r>
      <w:r w:rsidR="003925A5">
        <w:rPr>
          <w:rFonts w:ascii="Times New Roman" w:hAnsi="Times New Roman"/>
          <w:sz w:val="24"/>
          <w:szCs w:val="24"/>
        </w:rPr>
        <w:t xml:space="preserve">during winter months </w:t>
      </w:r>
      <w:r w:rsidR="0057706C">
        <w:rPr>
          <w:rFonts w:ascii="Times New Roman" w:hAnsi="Times New Roman"/>
          <w:sz w:val="24"/>
          <w:szCs w:val="24"/>
        </w:rPr>
        <w:t>(i.e., demographic cost</w:t>
      </w:r>
      <w:r w:rsidR="003925A5">
        <w:rPr>
          <w:rFonts w:ascii="Times New Roman" w:hAnsi="Times New Roman"/>
          <w:sz w:val="24"/>
          <w:szCs w:val="24"/>
        </w:rPr>
        <w:t xml:space="preserve"> to </w:t>
      </w:r>
      <w:r w:rsidR="00544BB8">
        <w:rPr>
          <w:rFonts w:ascii="Times New Roman" w:hAnsi="Times New Roman"/>
          <w:sz w:val="24"/>
          <w:szCs w:val="24"/>
        </w:rPr>
        <w:t xml:space="preserve">their natal </w:t>
      </w:r>
      <w:r w:rsidR="003925A5">
        <w:rPr>
          <w:rFonts w:ascii="Times New Roman" w:hAnsi="Times New Roman"/>
          <w:sz w:val="24"/>
          <w:szCs w:val="24"/>
        </w:rPr>
        <w:t>population</w:t>
      </w:r>
      <w:r w:rsidR="0057706C">
        <w:rPr>
          <w:rFonts w:ascii="Times New Roman" w:hAnsi="Times New Roman"/>
          <w:sz w:val="24"/>
          <w:szCs w:val="24"/>
        </w:rPr>
        <w:t xml:space="preserve">) or </w:t>
      </w:r>
      <w:r w:rsidR="003925A5">
        <w:rPr>
          <w:rFonts w:ascii="Times New Roman" w:hAnsi="Times New Roman"/>
          <w:sz w:val="24"/>
          <w:szCs w:val="24"/>
        </w:rPr>
        <w:t xml:space="preserve">spawn in a non-natal stream and have genetic impacts </w:t>
      </w:r>
      <w:r w:rsidR="00383B40">
        <w:rPr>
          <w:rFonts w:ascii="Times New Roman" w:hAnsi="Times New Roman"/>
          <w:sz w:val="24"/>
          <w:szCs w:val="24"/>
        </w:rPr>
        <w:t>(</w:t>
      </w:r>
      <w:r w:rsidR="009063D2">
        <w:rPr>
          <w:rFonts w:ascii="Times New Roman" w:hAnsi="Times New Roman"/>
          <w:sz w:val="24"/>
          <w:szCs w:val="24"/>
        </w:rPr>
        <w:t>i.e</w:t>
      </w:r>
      <w:r w:rsidR="00383B40">
        <w:rPr>
          <w:rFonts w:ascii="Times New Roman" w:hAnsi="Times New Roman"/>
          <w:sz w:val="24"/>
          <w:szCs w:val="24"/>
        </w:rPr>
        <w:t xml:space="preserve">., </w:t>
      </w:r>
      <w:r w:rsidR="004A3D07">
        <w:rPr>
          <w:rFonts w:ascii="Times New Roman" w:hAnsi="Times New Roman"/>
          <w:sz w:val="24"/>
          <w:szCs w:val="24"/>
        </w:rPr>
        <w:t>introgression</w:t>
      </w:r>
      <w:r w:rsidR="00383B40">
        <w:rPr>
          <w:rFonts w:ascii="Times New Roman" w:hAnsi="Times New Roman"/>
          <w:sz w:val="24"/>
          <w:szCs w:val="24"/>
        </w:rPr>
        <w:t xml:space="preserve">) </w:t>
      </w:r>
      <w:r w:rsidR="003925A5">
        <w:rPr>
          <w:rFonts w:ascii="Times New Roman" w:hAnsi="Times New Roman"/>
          <w:sz w:val="24"/>
          <w:szCs w:val="24"/>
        </w:rPr>
        <w:t xml:space="preserve">on </w:t>
      </w:r>
      <w:r w:rsidR="00B10994">
        <w:rPr>
          <w:rFonts w:ascii="Times New Roman" w:hAnsi="Times New Roman"/>
          <w:sz w:val="24"/>
          <w:szCs w:val="24"/>
        </w:rPr>
        <w:t xml:space="preserve">upstream </w:t>
      </w:r>
      <w:r w:rsidR="003925A5">
        <w:rPr>
          <w:rFonts w:ascii="Times New Roman" w:hAnsi="Times New Roman"/>
          <w:sz w:val="24"/>
          <w:szCs w:val="24"/>
        </w:rPr>
        <w:t>population</w:t>
      </w:r>
      <w:r w:rsidR="00B10994">
        <w:rPr>
          <w:rFonts w:ascii="Times New Roman" w:hAnsi="Times New Roman"/>
          <w:sz w:val="24"/>
          <w:szCs w:val="24"/>
        </w:rPr>
        <w:t>s</w:t>
      </w:r>
      <w:r w:rsidR="003925A5">
        <w:rPr>
          <w:rFonts w:ascii="Times New Roman" w:hAnsi="Times New Roman"/>
          <w:sz w:val="24"/>
          <w:szCs w:val="24"/>
        </w:rPr>
        <w:t xml:space="preserve">. </w:t>
      </w:r>
      <w:r w:rsidR="00374722">
        <w:rPr>
          <w:rFonts w:ascii="Times New Roman" w:hAnsi="Times New Roman"/>
          <w:sz w:val="24"/>
          <w:szCs w:val="24"/>
        </w:rPr>
        <w:t xml:space="preserve">Furthermore, </w:t>
      </w:r>
      <w:r w:rsidR="00E844B1">
        <w:rPr>
          <w:rFonts w:ascii="Times New Roman" w:hAnsi="Times New Roman"/>
          <w:sz w:val="24"/>
          <w:szCs w:val="24"/>
        </w:rPr>
        <w:t xml:space="preserve">if the abundance of overshoot or </w:t>
      </w:r>
      <w:r w:rsidR="00226E4E">
        <w:rPr>
          <w:rFonts w:ascii="Times New Roman" w:hAnsi="Times New Roman"/>
          <w:sz w:val="24"/>
          <w:szCs w:val="24"/>
        </w:rPr>
        <w:t>non-natal steelhead is not known or accounted</w:t>
      </w:r>
      <w:r w:rsidR="00B238C5">
        <w:rPr>
          <w:rFonts w:ascii="Times New Roman" w:hAnsi="Times New Roman"/>
          <w:sz w:val="24"/>
          <w:szCs w:val="24"/>
        </w:rPr>
        <w:t xml:space="preserve"> for</w:t>
      </w:r>
      <w:r w:rsidR="00226E4E">
        <w:rPr>
          <w:rFonts w:ascii="Times New Roman" w:hAnsi="Times New Roman"/>
          <w:sz w:val="24"/>
          <w:szCs w:val="24"/>
        </w:rPr>
        <w:t xml:space="preserve">, their presence </w:t>
      </w:r>
      <w:r w:rsidR="00483FBA">
        <w:rPr>
          <w:rFonts w:ascii="Times New Roman" w:hAnsi="Times New Roman"/>
          <w:sz w:val="24"/>
          <w:szCs w:val="24"/>
        </w:rPr>
        <w:t>with</w:t>
      </w:r>
      <w:r w:rsidR="000466CB">
        <w:rPr>
          <w:rFonts w:ascii="Times New Roman" w:hAnsi="Times New Roman"/>
          <w:sz w:val="24"/>
          <w:szCs w:val="24"/>
        </w:rPr>
        <w:t xml:space="preserve">in non-natal populations </w:t>
      </w:r>
      <w:r w:rsidR="00226E4E">
        <w:rPr>
          <w:rFonts w:ascii="Times New Roman" w:hAnsi="Times New Roman"/>
          <w:sz w:val="24"/>
          <w:szCs w:val="24"/>
        </w:rPr>
        <w:t xml:space="preserve">may mask the </w:t>
      </w:r>
      <w:r w:rsidR="00316DC1">
        <w:rPr>
          <w:rFonts w:ascii="Times New Roman" w:hAnsi="Times New Roman"/>
          <w:sz w:val="24"/>
          <w:szCs w:val="24"/>
        </w:rPr>
        <w:t xml:space="preserve">true </w:t>
      </w:r>
      <w:r w:rsidR="00B238C5">
        <w:rPr>
          <w:rFonts w:ascii="Times New Roman" w:hAnsi="Times New Roman"/>
          <w:sz w:val="24"/>
          <w:szCs w:val="24"/>
        </w:rPr>
        <w:t>con</w:t>
      </w:r>
      <w:r w:rsidR="00CC5111">
        <w:rPr>
          <w:rFonts w:ascii="Times New Roman" w:hAnsi="Times New Roman"/>
          <w:sz w:val="24"/>
          <w:szCs w:val="24"/>
        </w:rPr>
        <w:t>servation</w:t>
      </w:r>
      <w:r w:rsidR="00B238C5">
        <w:rPr>
          <w:rFonts w:ascii="Times New Roman" w:hAnsi="Times New Roman"/>
          <w:sz w:val="24"/>
          <w:szCs w:val="24"/>
        </w:rPr>
        <w:t xml:space="preserve"> </w:t>
      </w:r>
      <w:r w:rsidR="00316DC1">
        <w:rPr>
          <w:rFonts w:ascii="Times New Roman" w:hAnsi="Times New Roman"/>
          <w:sz w:val="24"/>
          <w:szCs w:val="24"/>
        </w:rPr>
        <w:t xml:space="preserve">status </w:t>
      </w:r>
      <w:r w:rsidR="00B238C5">
        <w:rPr>
          <w:rFonts w:ascii="Times New Roman" w:hAnsi="Times New Roman"/>
          <w:sz w:val="24"/>
          <w:szCs w:val="24"/>
        </w:rPr>
        <w:t xml:space="preserve">or viability </w:t>
      </w:r>
      <w:r w:rsidR="00316DC1">
        <w:rPr>
          <w:rFonts w:ascii="Times New Roman" w:hAnsi="Times New Roman"/>
          <w:sz w:val="24"/>
          <w:szCs w:val="24"/>
        </w:rPr>
        <w:t xml:space="preserve">of </w:t>
      </w:r>
      <w:r w:rsidR="000466CB">
        <w:rPr>
          <w:rFonts w:ascii="Times New Roman" w:hAnsi="Times New Roman"/>
          <w:sz w:val="24"/>
          <w:szCs w:val="24"/>
        </w:rPr>
        <w:t xml:space="preserve">those </w:t>
      </w:r>
      <w:r w:rsidR="00316DC1">
        <w:rPr>
          <w:rFonts w:ascii="Times New Roman" w:hAnsi="Times New Roman"/>
          <w:sz w:val="24"/>
          <w:szCs w:val="24"/>
        </w:rPr>
        <w:t>populations</w:t>
      </w:r>
      <w:r w:rsidR="00697F15" w:rsidRPr="001862C7">
        <w:rPr>
          <w:rFonts w:ascii="Times New Roman" w:hAnsi="Times New Roman"/>
          <w:sz w:val="24"/>
          <w:szCs w:val="24"/>
        </w:rPr>
        <w:t>.</w:t>
      </w:r>
      <w:r w:rsidR="00316DC1" w:rsidRPr="001862C7">
        <w:rPr>
          <w:rFonts w:ascii="Times New Roman" w:hAnsi="Times New Roman"/>
          <w:sz w:val="24"/>
          <w:szCs w:val="24"/>
        </w:rPr>
        <w:t xml:space="preserve"> </w:t>
      </w:r>
    </w:p>
    <w:p w14:paraId="01C01276" w14:textId="0D77EB46" w:rsidR="00746A18" w:rsidRDefault="002C73C6" w:rsidP="00DD34B9">
      <w:pPr>
        <w:spacing w:after="0" w:line="480" w:lineRule="auto"/>
        <w:ind w:firstLine="360"/>
        <w:rPr>
          <w:rFonts w:ascii="Times New Roman" w:hAnsi="Times New Roman"/>
          <w:sz w:val="24"/>
          <w:szCs w:val="24"/>
        </w:rPr>
      </w:pPr>
      <w:bookmarkStart w:id="9" w:name="_Hlk99636556"/>
      <w:r>
        <w:rPr>
          <w:rFonts w:ascii="Times New Roman" w:hAnsi="Times New Roman"/>
          <w:sz w:val="24"/>
          <w:szCs w:val="24"/>
        </w:rPr>
        <w:t>Overshoot steelhead</w:t>
      </w:r>
      <w:r w:rsidR="00DF62C0">
        <w:rPr>
          <w:rFonts w:ascii="Times New Roman" w:hAnsi="Times New Roman"/>
          <w:sz w:val="24"/>
          <w:szCs w:val="24"/>
        </w:rPr>
        <w:t xml:space="preserve"> have been detected at</w:t>
      </w:r>
      <w:r w:rsidR="00BC3682">
        <w:rPr>
          <w:rFonts w:ascii="Times New Roman" w:hAnsi="Times New Roman"/>
          <w:sz w:val="24"/>
          <w:szCs w:val="24"/>
        </w:rPr>
        <w:t xml:space="preserve"> </w:t>
      </w:r>
      <w:r w:rsidR="006A3525">
        <w:rPr>
          <w:rFonts w:ascii="Times New Roman" w:hAnsi="Times New Roman"/>
          <w:sz w:val="24"/>
          <w:szCs w:val="24"/>
        </w:rPr>
        <w:t>Priest Rapids Dam (rkm</w:t>
      </w:r>
      <w:r w:rsidR="0034729F">
        <w:rPr>
          <w:rFonts w:ascii="Times New Roman" w:hAnsi="Times New Roman"/>
          <w:sz w:val="24"/>
          <w:szCs w:val="24"/>
        </w:rPr>
        <w:t xml:space="preserve"> </w:t>
      </w:r>
      <w:r w:rsidR="009D6192">
        <w:rPr>
          <w:rFonts w:ascii="Times New Roman" w:hAnsi="Times New Roman"/>
          <w:sz w:val="24"/>
          <w:szCs w:val="24"/>
        </w:rPr>
        <w:t>639</w:t>
      </w:r>
      <w:r w:rsidR="006A3525">
        <w:rPr>
          <w:rFonts w:ascii="Times New Roman" w:hAnsi="Times New Roman"/>
          <w:sz w:val="24"/>
          <w:szCs w:val="24"/>
        </w:rPr>
        <w:t>)</w:t>
      </w:r>
      <w:r w:rsidR="00E141C8">
        <w:rPr>
          <w:rFonts w:ascii="Times New Roman" w:hAnsi="Times New Roman"/>
          <w:sz w:val="24"/>
          <w:szCs w:val="24"/>
        </w:rPr>
        <w:t>, the first dam upstream f</w:t>
      </w:r>
      <w:r w:rsidR="009D1DE9">
        <w:rPr>
          <w:rFonts w:ascii="Times New Roman" w:hAnsi="Times New Roman"/>
          <w:sz w:val="24"/>
          <w:szCs w:val="24"/>
        </w:rPr>
        <w:t>rom</w:t>
      </w:r>
      <w:r w:rsidR="00E141C8">
        <w:rPr>
          <w:rFonts w:ascii="Times New Roman" w:hAnsi="Times New Roman"/>
          <w:sz w:val="24"/>
          <w:szCs w:val="24"/>
        </w:rPr>
        <w:t xml:space="preserve"> the </w:t>
      </w:r>
      <w:r w:rsidR="0066547E">
        <w:rPr>
          <w:rFonts w:ascii="Times New Roman" w:hAnsi="Times New Roman"/>
          <w:sz w:val="24"/>
          <w:szCs w:val="24"/>
        </w:rPr>
        <w:t>Yakima and Snake rivers</w:t>
      </w:r>
      <w:r w:rsidR="002176F8">
        <w:rPr>
          <w:rFonts w:ascii="Times New Roman" w:hAnsi="Times New Roman"/>
          <w:sz w:val="24"/>
          <w:szCs w:val="24"/>
        </w:rPr>
        <w:t>,</w:t>
      </w:r>
      <w:r w:rsidR="00E50C29">
        <w:rPr>
          <w:rFonts w:ascii="Times New Roman" w:hAnsi="Times New Roman"/>
          <w:sz w:val="24"/>
          <w:szCs w:val="24"/>
        </w:rPr>
        <w:t xml:space="preserve"> </w:t>
      </w:r>
      <w:r w:rsidR="00437BFD">
        <w:rPr>
          <w:rFonts w:ascii="Times New Roman" w:hAnsi="Times New Roman"/>
          <w:sz w:val="24"/>
          <w:szCs w:val="24"/>
        </w:rPr>
        <w:t>since</w:t>
      </w:r>
      <w:r w:rsidR="00DD5090">
        <w:rPr>
          <w:rFonts w:ascii="Times New Roman" w:hAnsi="Times New Roman"/>
          <w:sz w:val="24"/>
          <w:szCs w:val="24"/>
        </w:rPr>
        <w:t xml:space="preserve"> 2003</w:t>
      </w:r>
      <w:r w:rsidR="00E50C29">
        <w:rPr>
          <w:rFonts w:ascii="Times New Roman" w:hAnsi="Times New Roman"/>
          <w:sz w:val="24"/>
          <w:szCs w:val="24"/>
        </w:rPr>
        <w:t xml:space="preserve"> (Figure 1), when</w:t>
      </w:r>
      <w:r w:rsidR="00DD5090">
        <w:rPr>
          <w:rFonts w:ascii="Times New Roman" w:hAnsi="Times New Roman"/>
          <w:sz w:val="24"/>
          <w:szCs w:val="24"/>
        </w:rPr>
        <w:t xml:space="preserve"> passive integrated transponder (PIT) detectors in fish ladders </w:t>
      </w:r>
      <w:r>
        <w:rPr>
          <w:rFonts w:ascii="Times New Roman" w:hAnsi="Times New Roman"/>
          <w:sz w:val="24"/>
          <w:szCs w:val="24"/>
        </w:rPr>
        <w:t>became operational.</w:t>
      </w:r>
      <w:r w:rsidR="0066547E">
        <w:rPr>
          <w:rFonts w:ascii="Times New Roman" w:hAnsi="Times New Roman"/>
          <w:sz w:val="24"/>
          <w:szCs w:val="24"/>
        </w:rPr>
        <w:t xml:space="preserve"> </w:t>
      </w:r>
      <w:r w:rsidR="00A5446A">
        <w:rPr>
          <w:rFonts w:ascii="Times New Roman" w:hAnsi="Times New Roman"/>
          <w:sz w:val="24"/>
          <w:szCs w:val="24"/>
        </w:rPr>
        <w:t xml:space="preserve">Due to the high variability in abundance and </w:t>
      </w:r>
      <w:r w:rsidR="00704BDA">
        <w:rPr>
          <w:rFonts w:ascii="Times New Roman" w:hAnsi="Times New Roman"/>
          <w:sz w:val="24"/>
          <w:szCs w:val="24"/>
        </w:rPr>
        <w:t xml:space="preserve">PIT </w:t>
      </w:r>
      <w:r w:rsidR="00A5446A">
        <w:rPr>
          <w:rFonts w:ascii="Times New Roman" w:hAnsi="Times New Roman"/>
          <w:sz w:val="24"/>
          <w:szCs w:val="24"/>
        </w:rPr>
        <w:t xml:space="preserve">tag rates </w:t>
      </w:r>
      <w:r w:rsidR="00704BDA">
        <w:rPr>
          <w:rFonts w:ascii="Times New Roman" w:hAnsi="Times New Roman"/>
          <w:sz w:val="24"/>
          <w:szCs w:val="24"/>
        </w:rPr>
        <w:t>of oversho</w:t>
      </w:r>
      <w:r w:rsidR="00CD3A8F">
        <w:rPr>
          <w:rFonts w:ascii="Times New Roman" w:hAnsi="Times New Roman"/>
          <w:sz w:val="24"/>
          <w:szCs w:val="24"/>
        </w:rPr>
        <w:t>o</w:t>
      </w:r>
      <w:r w:rsidR="00704BDA">
        <w:rPr>
          <w:rFonts w:ascii="Times New Roman" w:hAnsi="Times New Roman"/>
          <w:sz w:val="24"/>
          <w:szCs w:val="24"/>
        </w:rPr>
        <w:t xml:space="preserve">t steelhead, </w:t>
      </w:r>
      <w:r w:rsidR="009D6C7F">
        <w:rPr>
          <w:rFonts w:ascii="Times New Roman" w:hAnsi="Times New Roman"/>
          <w:sz w:val="24"/>
          <w:szCs w:val="24"/>
        </w:rPr>
        <w:t xml:space="preserve">the fate of these fish and their contribution </w:t>
      </w:r>
      <w:r w:rsidR="00635988">
        <w:rPr>
          <w:rFonts w:ascii="Times New Roman" w:hAnsi="Times New Roman"/>
          <w:sz w:val="24"/>
          <w:szCs w:val="24"/>
        </w:rPr>
        <w:t>to upstream</w:t>
      </w:r>
      <w:r w:rsidR="009D1DE9">
        <w:rPr>
          <w:rFonts w:ascii="Times New Roman" w:hAnsi="Times New Roman"/>
          <w:sz w:val="24"/>
          <w:szCs w:val="24"/>
        </w:rPr>
        <w:t xml:space="preserve"> or downstream</w:t>
      </w:r>
      <w:r w:rsidR="00635988">
        <w:rPr>
          <w:rFonts w:ascii="Times New Roman" w:hAnsi="Times New Roman"/>
          <w:sz w:val="24"/>
          <w:szCs w:val="24"/>
        </w:rPr>
        <w:t xml:space="preserve"> </w:t>
      </w:r>
      <w:r w:rsidR="000C361A">
        <w:rPr>
          <w:rFonts w:ascii="Times New Roman" w:hAnsi="Times New Roman"/>
          <w:sz w:val="24"/>
          <w:szCs w:val="24"/>
        </w:rPr>
        <w:t xml:space="preserve">populations and recreational fisheries was not well understood.  </w:t>
      </w:r>
      <w:r w:rsidR="000B5B3E">
        <w:rPr>
          <w:rFonts w:ascii="Times New Roman" w:hAnsi="Times New Roman"/>
          <w:sz w:val="24"/>
          <w:szCs w:val="24"/>
        </w:rPr>
        <w:t xml:space="preserve">Recent </w:t>
      </w:r>
      <w:r w:rsidR="004B6751">
        <w:rPr>
          <w:rFonts w:ascii="Times New Roman" w:hAnsi="Times New Roman"/>
          <w:sz w:val="24"/>
          <w:szCs w:val="24"/>
        </w:rPr>
        <w:t xml:space="preserve">advancements in the </w:t>
      </w:r>
      <w:r w:rsidR="00D677E7">
        <w:rPr>
          <w:rFonts w:ascii="Times New Roman" w:hAnsi="Times New Roman"/>
          <w:sz w:val="24"/>
          <w:szCs w:val="24"/>
        </w:rPr>
        <w:t xml:space="preserve">abundance </w:t>
      </w:r>
      <w:r w:rsidR="00255B5D">
        <w:rPr>
          <w:rFonts w:ascii="Times New Roman" w:hAnsi="Times New Roman"/>
          <w:sz w:val="24"/>
          <w:szCs w:val="24"/>
        </w:rPr>
        <w:t xml:space="preserve">estimation </w:t>
      </w:r>
      <w:r w:rsidR="00B63111">
        <w:rPr>
          <w:rFonts w:ascii="Times New Roman" w:hAnsi="Times New Roman"/>
          <w:sz w:val="24"/>
          <w:szCs w:val="24"/>
        </w:rPr>
        <w:t>for</w:t>
      </w:r>
      <w:r w:rsidR="00255B5D">
        <w:rPr>
          <w:rFonts w:ascii="Times New Roman" w:hAnsi="Times New Roman"/>
          <w:sz w:val="24"/>
          <w:szCs w:val="24"/>
        </w:rPr>
        <w:t xml:space="preserve"> </w:t>
      </w:r>
      <w:r w:rsidR="00DC695D">
        <w:rPr>
          <w:rFonts w:ascii="Times New Roman" w:hAnsi="Times New Roman"/>
          <w:sz w:val="24"/>
          <w:szCs w:val="24"/>
        </w:rPr>
        <w:t xml:space="preserve">populations </w:t>
      </w:r>
      <w:r w:rsidR="00B63111">
        <w:rPr>
          <w:rFonts w:ascii="Times New Roman" w:hAnsi="Times New Roman"/>
          <w:sz w:val="24"/>
          <w:szCs w:val="24"/>
        </w:rPr>
        <w:t>upstream of Priest R</w:t>
      </w:r>
      <w:r w:rsidR="00BB661B">
        <w:rPr>
          <w:rFonts w:ascii="Times New Roman" w:hAnsi="Times New Roman"/>
          <w:sz w:val="24"/>
          <w:szCs w:val="24"/>
        </w:rPr>
        <w:t>apids</w:t>
      </w:r>
      <w:r w:rsidR="00B63111">
        <w:rPr>
          <w:rFonts w:ascii="Times New Roman" w:hAnsi="Times New Roman"/>
          <w:sz w:val="24"/>
          <w:szCs w:val="24"/>
        </w:rPr>
        <w:t xml:space="preserve"> Dam</w:t>
      </w:r>
      <w:r w:rsidR="00BB661B">
        <w:rPr>
          <w:rFonts w:ascii="Times New Roman" w:hAnsi="Times New Roman"/>
          <w:sz w:val="24"/>
          <w:szCs w:val="24"/>
        </w:rPr>
        <w:t xml:space="preserve"> </w:t>
      </w:r>
      <w:r w:rsidR="001D6083">
        <w:rPr>
          <w:rFonts w:ascii="Times New Roman" w:hAnsi="Times New Roman"/>
          <w:sz w:val="24"/>
          <w:szCs w:val="24"/>
        </w:rPr>
        <w:t xml:space="preserve">suggested </w:t>
      </w:r>
      <w:r w:rsidR="00A50FBC">
        <w:rPr>
          <w:rFonts w:ascii="Times New Roman" w:hAnsi="Times New Roman"/>
          <w:sz w:val="24"/>
          <w:szCs w:val="24"/>
        </w:rPr>
        <w:t>a p</w:t>
      </w:r>
      <w:r w:rsidR="00A3333E">
        <w:rPr>
          <w:rFonts w:ascii="Times New Roman" w:hAnsi="Times New Roman"/>
          <w:sz w:val="24"/>
          <w:szCs w:val="24"/>
        </w:rPr>
        <w:t>ercentage</w:t>
      </w:r>
      <w:r w:rsidR="00A50FBC">
        <w:rPr>
          <w:rFonts w:ascii="Times New Roman" w:hAnsi="Times New Roman"/>
          <w:sz w:val="24"/>
          <w:szCs w:val="24"/>
        </w:rPr>
        <w:t xml:space="preserve"> </w:t>
      </w:r>
      <w:r w:rsidR="004B10FF">
        <w:rPr>
          <w:rFonts w:ascii="Times New Roman" w:hAnsi="Times New Roman"/>
          <w:sz w:val="24"/>
          <w:szCs w:val="24"/>
        </w:rPr>
        <w:t>(</w:t>
      </w:r>
      <w:r w:rsidR="00C667D6">
        <w:rPr>
          <w:rFonts w:ascii="Times New Roman" w:hAnsi="Times New Roman"/>
          <w:sz w:val="24"/>
          <w:szCs w:val="24"/>
        </w:rPr>
        <w:t xml:space="preserve">~25%) </w:t>
      </w:r>
      <w:r w:rsidR="00A50FBC">
        <w:rPr>
          <w:rFonts w:ascii="Times New Roman" w:hAnsi="Times New Roman"/>
          <w:sz w:val="24"/>
          <w:szCs w:val="24"/>
        </w:rPr>
        <w:t xml:space="preserve">of the steelhead that migrated upstream of Priest Rapids Dam </w:t>
      </w:r>
      <w:r w:rsidR="00E32EB7">
        <w:rPr>
          <w:rFonts w:ascii="Times New Roman" w:hAnsi="Times New Roman"/>
          <w:sz w:val="24"/>
          <w:szCs w:val="24"/>
        </w:rPr>
        <w:t xml:space="preserve">were unaccounted for </w:t>
      </w:r>
      <w:r w:rsidR="000F6B25">
        <w:rPr>
          <w:rFonts w:ascii="Times New Roman" w:hAnsi="Times New Roman"/>
          <w:sz w:val="24"/>
          <w:szCs w:val="24"/>
        </w:rPr>
        <w:t xml:space="preserve">and were assumed to </w:t>
      </w:r>
      <w:r w:rsidR="00F84EEF">
        <w:rPr>
          <w:rFonts w:ascii="Times New Roman" w:hAnsi="Times New Roman"/>
          <w:sz w:val="24"/>
          <w:szCs w:val="24"/>
        </w:rPr>
        <w:t xml:space="preserve">represent the </w:t>
      </w:r>
      <w:r w:rsidR="000F6B25">
        <w:rPr>
          <w:rFonts w:ascii="Times New Roman" w:hAnsi="Times New Roman"/>
          <w:sz w:val="24"/>
          <w:szCs w:val="24"/>
        </w:rPr>
        <w:t xml:space="preserve">overshoot </w:t>
      </w:r>
      <w:r w:rsidR="00F84EEF">
        <w:rPr>
          <w:rFonts w:ascii="Times New Roman" w:hAnsi="Times New Roman"/>
          <w:sz w:val="24"/>
          <w:szCs w:val="24"/>
        </w:rPr>
        <w:t xml:space="preserve">component of the </w:t>
      </w:r>
      <w:r w:rsidR="007D6266">
        <w:rPr>
          <w:rFonts w:ascii="Times New Roman" w:hAnsi="Times New Roman"/>
          <w:sz w:val="24"/>
          <w:szCs w:val="24"/>
        </w:rPr>
        <w:t xml:space="preserve">total </w:t>
      </w:r>
      <w:r w:rsidR="00020946">
        <w:rPr>
          <w:rFonts w:ascii="Times New Roman" w:hAnsi="Times New Roman"/>
          <w:sz w:val="24"/>
          <w:szCs w:val="24"/>
        </w:rPr>
        <w:t xml:space="preserve">count of </w:t>
      </w:r>
      <w:r w:rsidR="007D6266">
        <w:rPr>
          <w:rFonts w:ascii="Times New Roman" w:hAnsi="Times New Roman"/>
          <w:sz w:val="24"/>
          <w:szCs w:val="24"/>
        </w:rPr>
        <w:t xml:space="preserve">steelhead </w:t>
      </w:r>
      <w:r w:rsidR="00F84EEF">
        <w:rPr>
          <w:rFonts w:ascii="Times New Roman" w:hAnsi="Times New Roman"/>
          <w:sz w:val="24"/>
          <w:szCs w:val="24"/>
        </w:rPr>
        <w:t xml:space="preserve">dam </w:t>
      </w:r>
      <w:r w:rsidR="0082403B">
        <w:rPr>
          <w:rFonts w:ascii="Times New Roman" w:hAnsi="Times New Roman"/>
          <w:sz w:val="24"/>
          <w:szCs w:val="24"/>
        </w:rPr>
        <w:t>at the dam</w:t>
      </w:r>
      <w:r w:rsidR="000F6B25">
        <w:rPr>
          <w:rFonts w:ascii="Times New Roman" w:hAnsi="Times New Roman"/>
          <w:sz w:val="24"/>
          <w:szCs w:val="24"/>
        </w:rPr>
        <w:t xml:space="preserve"> </w:t>
      </w:r>
      <w:r w:rsidR="00E32EB7">
        <w:rPr>
          <w:rFonts w:ascii="Times New Roman" w:hAnsi="Times New Roman"/>
          <w:sz w:val="24"/>
          <w:szCs w:val="24"/>
        </w:rPr>
        <w:t>(Waterhouse et al. 20</w:t>
      </w:r>
      <w:r w:rsidR="00D5569A">
        <w:rPr>
          <w:rFonts w:ascii="Times New Roman" w:hAnsi="Times New Roman"/>
          <w:sz w:val="24"/>
          <w:szCs w:val="24"/>
        </w:rPr>
        <w:t>20</w:t>
      </w:r>
      <w:r w:rsidR="00E32EB7">
        <w:rPr>
          <w:rFonts w:ascii="Times New Roman" w:hAnsi="Times New Roman"/>
          <w:sz w:val="24"/>
          <w:szCs w:val="24"/>
        </w:rPr>
        <w:t>)</w:t>
      </w:r>
      <w:r w:rsidR="0073634E">
        <w:rPr>
          <w:rFonts w:ascii="Times New Roman" w:hAnsi="Times New Roman"/>
          <w:sz w:val="24"/>
          <w:szCs w:val="24"/>
        </w:rPr>
        <w:t xml:space="preserve">. </w:t>
      </w:r>
      <w:r w:rsidR="00BE2E5E">
        <w:rPr>
          <w:rFonts w:ascii="Times New Roman" w:hAnsi="Times New Roman"/>
          <w:sz w:val="24"/>
          <w:szCs w:val="24"/>
        </w:rPr>
        <w:t xml:space="preserve">Hence, </w:t>
      </w:r>
      <w:r w:rsidR="00FF3D98">
        <w:rPr>
          <w:rFonts w:ascii="Times New Roman" w:hAnsi="Times New Roman"/>
          <w:sz w:val="24"/>
          <w:szCs w:val="24"/>
        </w:rPr>
        <w:t xml:space="preserve">monitoring the status and trends of both </w:t>
      </w:r>
      <w:r w:rsidR="009B219A">
        <w:rPr>
          <w:rFonts w:ascii="Times New Roman" w:hAnsi="Times New Roman"/>
          <w:sz w:val="24"/>
          <w:szCs w:val="24"/>
        </w:rPr>
        <w:t>overshoot and non-overshoot steelhead at P</w:t>
      </w:r>
      <w:r w:rsidR="00D44598">
        <w:rPr>
          <w:rFonts w:ascii="Times New Roman" w:hAnsi="Times New Roman"/>
          <w:sz w:val="24"/>
          <w:szCs w:val="24"/>
        </w:rPr>
        <w:t>riest R</w:t>
      </w:r>
      <w:r w:rsidR="009B219A">
        <w:rPr>
          <w:rFonts w:ascii="Times New Roman" w:hAnsi="Times New Roman"/>
          <w:sz w:val="24"/>
          <w:szCs w:val="24"/>
        </w:rPr>
        <w:t xml:space="preserve">apids </w:t>
      </w:r>
      <w:r w:rsidR="00D44598">
        <w:rPr>
          <w:rFonts w:ascii="Times New Roman" w:hAnsi="Times New Roman"/>
          <w:sz w:val="24"/>
          <w:szCs w:val="24"/>
        </w:rPr>
        <w:t>D</w:t>
      </w:r>
      <w:r w:rsidR="009B219A">
        <w:rPr>
          <w:rFonts w:ascii="Times New Roman" w:hAnsi="Times New Roman"/>
          <w:sz w:val="24"/>
          <w:szCs w:val="24"/>
        </w:rPr>
        <w:t xml:space="preserve">am and their </w:t>
      </w:r>
      <w:r w:rsidR="00D44598">
        <w:rPr>
          <w:rFonts w:ascii="Times New Roman" w:hAnsi="Times New Roman"/>
          <w:sz w:val="24"/>
          <w:szCs w:val="24"/>
        </w:rPr>
        <w:t>fate</w:t>
      </w:r>
      <w:r w:rsidR="009B219A">
        <w:rPr>
          <w:rFonts w:ascii="Times New Roman" w:hAnsi="Times New Roman"/>
          <w:sz w:val="24"/>
          <w:szCs w:val="24"/>
        </w:rPr>
        <w:t xml:space="preserve"> </w:t>
      </w:r>
      <w:r w:rsidR="00D44598">
        <w:rPr>
          <w:rFonts w:ascii="Times New Roman" w:hAnsi="Times New Roman"/>
          <w:sz w:val="24"/>
          <w:szCs w:val="24"/>
        </w:rPr>
        <w:t xml:space="preserve">was a </w:t>
      </w:r>
      <w:r w:rsidR="00D44598">
        <w:rPr>
          <w:rFonts w:ascii="Times New Roman" w:hAnsi="Times New Roman"/>
          <w:sz w:val="24"/>
          <w:szCs w:val="24"/>
        </w:rPr>
        <w:lastRenderedPageBreak/>
        <w:t xml:space="preserve">priority for managers. </w:t>
      </w:r>
      <w:r w:rsidR="00F02766">
        <w:rPr>
          <w:rFonts w:ascii="Times New Roman" w:hAnsi="Times New Roman"/>
          <w:sz w:val="24"/>
          <w:szCs w:val="24"/>
        </w:rPr>
        <w:t>As water temperatures increase due to climate change</w:t>
      </w:r>
      <w:r w:rsidR="00674633">
        <w:rPr>
          <w:rFonts w:ascii="Times New Roman" w:hAnsi="Times New Roman"/>
          <w:sz w:val="24"/>
          <w:szCs w:val="24"/>
        </w:rPr>
        <w:t>,</w:t>
      </w:r>
      <w:r w:rsidR="00F02766">
        <w:rPr>
          <w:rFonts w:ascii="Times New Roman" w:hAnsi="Times New Roman"/>
          <w:sz w:val="24"/>
          <w:szCs w:val="24"/>
        </w:rPr>
        <w:t xml:space="preserve"> thereby increasing </w:t>
      </w:r>
      <w:r w:rsidR="00FD52F4">
        <w:rPr>
          <w:rFonts w:ascii="Times New Roman" w:hAnsi="Times New Roman"/>
          <w:sz w:val="24"/>
          <w:szCs w:val="24"/>
        </w:rPr>
        <w:t xml:space="preserve">the likelihood of overshooting, </w:t>
      </w:r>
      <w:r w:rsidR="006043A9">
        <w:rPr>
          <w:rFonts w:ascii="Times New Roman" w:hAnsi="Times New Roman"/>
          <w:sz w:val="24"/>
          <w:szCs w:val="24"/>
        </w:rPr>
        <w:t>understanding the risks associated with this be</w:t>
      </w:r>
      <w:r w:rsidR="00674633">
        <w:rPr>
          <w:rFonts w:ascii="Times New Roman" w:hAnsi="Times New Roman"/>
          <w:sz w:val="24"/>
          <w:szCs w:val="24"/>
        </w:rPr>
        <w:t xml:space="preserve">havior </w:t>
      </w:r>
      <w:r w:rsidR="00632D0E">
        <w:rPr>
          <w:rFonts w:ascii="Times New Roman" w:hAnsi="Times New Roman"/>
          <w:sz w:val="24"/>
          <w:szCs w:val="24"/>
        </w:rPr>
        <w:t>are required for effective management</w:t>
      </w:r>
      <w:r w:rsidR="00DF72B5">
        <w:rPr>
          <w:rFonts w:ascii="Times New Roman" w:hAnsi="Times New Roman"/>
          <w:sz w:val="24"/>
          <w:szCs w:val="24"/>
        </w:rPr>
        <w:t xml:space="preserve">. </w:t>
      </w:r>
      <w:r w:rsidR="003925A5" w:rsidRPr="001862C7">
        <w:rPr>
          <w:rFonts w:ascii="Times New Roman" w:hAnsi="Times New Roman"/>
          <w:sz w:val="24"/>
          <w:szCs w:val="24"/>
        </w:rPr>
        <w:t xml:space="preserve">Given the </w:t>
      </w:r>
      <w:r w:rsidR="006D1D73">
        <w:rPr>
          <w:rFonts w:ascii="Times New Roman" w:hAnsi="Times New Roman"/>
          <w:sz w:val="24"/>
          <w:szCs w:val="24"/>
        </w:rPr>
        <w:t>uncertainty</w:t>
      </w:r>
      <w:r w:rsidR="003925A5" w:rsidRPr="001862C7">
        <w:rPr>
          <w:rFonts w:ascii="Times New Roman" w:hAnsi="Times New Roman"/>
          <w:sz w:val="24"/>
          <w:szCs w:val="24"/>
        </w:rPr>
        <w:t xml:space="preserve"> associated with overshoot</w:t>
      </w:r>
      <w:r w:rsidR="006D1D73">
        <w:rPr>
          <w:rFonts w:ascii="Times New Roman" w:hAnsi="Times New Roman"/>
          <w:sz w:val="24"/>
          <w:szCs w:val="24"/>
        </w:rPr>
        <w:t>ing</w:t>
      </w:r>
      <w:r w:rsidR="003925A5" w:rsidRPr="001862C7">
        <w:rPr>
          <w:rFonts w:ascii="Times New Roman" w:hAnsi="Times New Roman"/>
          <w:sz w:val="24"/>
          <w:szCs w:val="24"/>
        </w:rPr>
        <w:t xml:space="preserve"> behavior </w:t>
      </w:r>
      <w:r w:rsidR="009A3856" w:rsidRPr="001862C7">
        <w:rPr>
          <w:rFonts w:ascii="Times New Roman" w:hAnsi="Times New Roman"/>
          <w:sz w:val="24"/>
          <w:szCs w:val="24"/>
        </w:rPr>
        <w:t xml:space="preserve">on populations of conservation concern, </w:t>
      </w:r>
      <w:r w:rsidR="003925A5" w:rsidRPr="001862C7">
        <w:rPr>
          <w:rFonts w:ascii="Times New Roman" w:hAnsi="Times New Roman"/>
          <w:sz w:val="24"/>
          <w:szCs w:val="24"/>
        </w:rPr>
        <w:t xml:space="preserve">the </w:t>
      </w:r>
      <w:r w:rsidR="00BE16F7" w:rsidRPr="001862C7">
        <w:rPr>
          <w:rFonts w:ascii="Times New Roman" w:hAnsi="Times New Roman"/>
          <w:sz w:val="24"/>
          <w:szCs w:val="24"/>
        </w:rPr>
        <w:t>objectives</w:t>
      </w:r>
      <w:r w:rsidR="003925A5" w:rsidRPr="001862C7">
        <w:rPr>
          <w:rFonts w:ascii="Times New Roman" w:hAnsi="Times New Roman"/>
          <w:sz w:val="24"/>
          <w:szCs w:val="24"/>
        </w:rPr>
        <w:t xml:space="preserve"> of this study were to</w:t>
      </w:r>
      <w:r w:rsidR="00483FBA" w:rsidRPr="001862C7">
        <w:rPr>
          <w:rFonts w:ascii="Times New Roman" w:hAnsi="Times New Roman"/>
          <w:sz w:val="24"/>
          <w:szCs w:val="24"/>
        </w:rPr>
        <w:t>:</w:t>
      </w:r>
      <w:r w:rsidR="003925A5" w:rsidRPr="001862C7">
        <w:rPr>
          <w:rFonts w:ascii="Times New Roman" w:hAnsi="Times New Roman"/>
          <w:sz w:val="24"/>
          <w:szCs w:val="24"/>
        </w:rPr>
        <w:t xml:space="preserve"> </w:t>
      </w:r>
      <w:r w:rsidR="00230F7B" w:rsidRPr="001862C7">
        <w:rPr>
          <w:rFonts w:ascii="Times New Roman" w:hAnsi="Times New Roman"/>
          <w:sz w:val="24"/>
          <w:szCs w:val="24"/>
        </w:rPr>
        <w:t>(</w:t>
      </w:r>
      <w:r w:rsidR="003925A5" w:rsidRPr="001862C7">
        <w:rPr>
          <w:rFonts w:ascii="Times New Roman" w:hAnsi="Times New Roman"/>
          <w:sz w:val="24"/>
          <w:szCs w:val="24"/>
        </w:rPr>
        <w:t xml:space="preserve">1) </w:t>
      </w:r>
      <w:r w:rsidR="00686989" w:rsidRPr="001862C7">
        <w:rPr>
          <w:rFonts w:ascii="Times New Roman" w:hAnsi="Times New Roman"/>
          <w:sz w:val="24"/>
          <w:szCs w:val="24"/>
        </w:rPr>
        <w:t xml:space="preserve">estimate the </w:t>
      </w:r>
      <w:r w:rsidR="005536B0">
        <w:rPr>
          <w:rFonts w:ascii="Times New Roman" w:hAnsi="Times New Roman"/>
          <w:sz w:val="24"/>
          <w:szCs w:val="24"/>
        </w:rPr>
        <w:t xml:space="preserve">annual </w:t>
      </w:r>
      <w:r w:rsidR="00686989">
        <w:rPr>
          <w:rFonts w:ascii="Times New Roman" w:hAnsi="Times New Roman"/>
          <w:sz w:val="24"/>
          <w:szCs w:val="24"/>
        </w:rPr>
        <w:t xml:space="preserve">abundance </w:t>
      </w:r>
      <w:r w:rsidR="00686989" w:rsidRPr="001862C7">
        <w:rPr>
          <w:rFonts w:ascii="Times New Roman" w:hAnsi="Times New Roman"/>
          <w:sz w:val="24"/>
          <w:szCs w:val="24"/>
        </w:rPr>
        <w:t>of overshoot steelhead that successfully migrated downstream of Priest Rapids Dam prior to spawning</w:t>
      </w:r>
      <w:r w:rsidR="005536B0">
        <w:rPr>
          <w:rFonts w:ascii="Times New Roman" w:hAnsi="Times New Roman"/>
          <w:sz w:val="24"/>
          <w:szCs w:val="24"/>
        </w:rPr>
        <w:t xml:space="preserve"> (overshoot fallbacks)</w:t>
      </w:r>
      <w:r w:rsidR="004351A5">
        <w:rPr>
          <w:rFonts w:ascii="Times New Roman" w:hAnsi="Times New Roman"/>
          <w:sz w:val="24"/>
          <w:szCs w:val="24"/>
        </w:rPr>
        <w:t>;</w:t>
      </w:r>
      <w:r w:rsidR="005536B0">
        <w:rPr>
          <w:rFonts w:ascii="Times New Roman" w:hAnsi="Times New Roman"/>
          <w:sz w:val="24"/>
          <w:szCs w:val="24"/>
        </w:rPr>
        <w:t xml:space="preserve"> (2)</w:t>
      </w:r>
      <w:r w:rsidR="00686989" w:rsidRPr="001862C7">
        <w:rPr>
          <w:rFonts w:ascii="Times New Roman" w:hAnsi="Times New Roman"/>
          <w:sz w:val="24"/>
          <w:szCs w:val="24"/>
        </w:rPr>
        <w:t xml:space="preserve"> </w:t>
      </w:r>
      <w:r w:rsidR="003925A5" w:rsidRPr="001862C7">
        <w:rPr>
          <w:rFonts w:ascii="Times New Roman" w:hAnsi="Times New Roman"/>
          <w:sz w:val="24"/>
          <w:szCs w:val="24"/>
        </w:rPr>
        <w:t xml:space="preserve">estimate the </w:t>
      </w:r>
      <w:r w:rsidR="004351A5">
        <w:rPr>
          <w:rFonts w:ascii="Times New Roman" w:hAnsi="Times New Roman"/>
          <w:sz w:val="24"/>
          <w:szCs w:val="24"/>
        </w:rPr>
        <w:t xml:space="preserve">annual </w:t>
      </w:r>
      <w:r w:rsidR="003925A5" w:rsidRPr="001862C7">
        <w:rPr>
          <w:rFonts w:ascii="Times New Roman" w:hAnsi="Times New Roman"/>
          <w:sz w:val="24"/>
          <w:szCs w:val="24"/>
        </w:rPr>
        <w:t>abundance of overshoot steelhead at Priest Rapids Dam</w:t>
      </w:r>
      <w:r w:rsidR="00483FBA" w:rsidRPr="001862C7">
        <w:rPr>
          <w:rFonts w:ascii="Times New Roman" w:hAnsi="Times New Roman"/>
          <w:sz w:val="24"/>
          <w:szCs w:val="24"/>
        </w:rPr>
        <w:t>;</w:t>
      </w:r>
      <w:r w:rsidR="003925A5" w:rsidRPr="001862C7">
        <w:rPr>
          <w:rFonts w:ascii="Times New Roman" w:hAnsi="Times New Roman"/>
          <w:sz w:val="24"/>
          <w:szCs w:val="24"/>
        </w:rPr>
        <w:t xml:space="preserve"> </w:t>
      </w:r>
      <w:r w:rsidR="00D14386">
        <w:rPr>
          <w:rFonts w:ascii="Times New Roman" w:hAnsi="Times New Roman"/>
          <w:sz w:val="24"/>
          <w:szCs w:val="24"/>
        </w:rPr>
        <w:t xml:space="preserve">(3) estimate the annual proportion of </w:t>
      </w:r>
      <w:r w:rsidR="003E26E1" w:rsidRPr="00EF52E7">
        <w:rPr>
          <w:rFonts w:ascii="Times New Roman" w:hAnsi="Times New Roman"/>
          <w:sz w:val="24"/>
          <w:szCs w:val="24"/>
        </w:rPr>
        <w:t>overshoot</w:t>
      </w:r>
      <w:r w:rsidR="003E26E1">
        <w:rPr>
          <w:rFonts w:ascii="Times New Roman" w:hAnsi="Times New Roman"/>
          <w:sz w:val="24"/>
          <w:szCs w:val="24"/>
        </w:rPr>
        <w:t xml:space="preserve"> </w:t>
      </w:r>
      <w:r w:rsidR="00E9106D">
        <w:rPr>
          <w:rFonts w:ascii="Times New Roman" w:hAnsi="Times New Roman"/>
          <w:sz w:val="24"/>
          <w:szCs w:val="24"/>
        </w:rPr>
        <w:t xml:space="preserve">steelhead that </w:t>
      </w:r>
      <w:r w:rsidR="00E72753">
        <w:rPr>
          <w:rFonts w:ascii="Times New Roman" w:hAnsi="Times New Roman"/>
          <w:sz w:val="24"/>
          <w:szCs w:val="24"/>
        </w:rPr>
        <w:t xml:space="preserve">migrated downstream of </w:t>
      </w:r>
      <w:r w:rsidR="008349BC">
        <w:rPr>
          <w:rFonts w:ascii="Times New Roman" w:hAnsi="Times New Roman"/>
          <w:sz w:val="24"/>
          <w:szCs w:val="24"/>
        </w:rPr>
        <w:t xml:space="preserve"> Priest Rapids Dam</w:t>
      </w:r>
      <w:r w:rsidR="00947BE0">
        <w:rPr>
          <w:rFonts w:ascii="Times New Roman" w:hAnsi="Times New Roman"/>
          <w:sz w:val="24"/>
          <w:szCs w:val="24"/>
        </w:rPr>
        <w:t xml:space="preserve"> to their natal tribu</w:t>
      </w:r>
      <w:r w:rsidR="00A257DF">
        <w:rPr>
          <w:rFonts w:ascii="Times New Roman" w:hAnsi="Times New Roman"/>
          <w:sz w:val="24"/>
          <w:szCs w:val="24"/>
        </w:rPr>
        <w:t>tary</w:t>
      </w:r>
      <w:r w:rsidR="00B64C37">
        <w:rPr>
          <w:rFonts w:ascii="Times New Roman" w:hAnsi="Times New Roman"/>
          <w:sz w:val="24"/>
          <w:szCs w:val="24"/>
        </w:rPr>
        <w:t xml:space="preserve"> </w:t>
      </w:r>
      <w:r w:rsidR="00B22FB8">
        <w:rPr>
          <w:rFonts w:ascii="Times New Roman" w:hAnsi="Times New Roman"/>
          <w:sz w:val="24"/>
          <w:szCs w:val="24"/>
        </w:rPr>
        <w:t>(</w:t>
      </w:r>
      <w:r w:rsidR="00406A47">
        <w:rPr>
          <w:rFonts w:ascii="Times New Roman" w:hAnsi="Times New Roman"/>
          <w:sz w:val="24"/>
          <w:szCs w:val="24"/>
        </w:rPr>
        <w:t>fallback migration success)</w:t>
      </w:r>
      <w:r w:rsidR="00B15AA4">
        <w:rPr>
          <w:rFonts w:ascii="Times New Roman" w:hAnsi="Times New Roman"/>
          <w:sz w:val="24"/>
          <w:szCs w:val="24"/>
        </w:rPr>
        <w:t>; (4)</w:t>
      </w:r>
      <w:r w:rsidR="008349BC">
        <w:rPr>
          <w:rFonts w:ascii="Times New Roman" w:hAnsi="Times New Roman"/>
          <w:sz w:val="24"/>
          <w:szCs w:val="24"/>
        </w:rPr>
        <w:t xml:space="preserve"> </w:t>
      </w:r>
      <w:r w:rsidR="00B15AA4">
        <w:rPr>
          <w:rFonts w:ascii="Times New Roman" w:hAnsi="Times New Roman"/>
          <w:sz w:val="24"/>
          <w:szCs w:val="24"/>
        </w:rPr>
        <w:t xml:space="preserve">evaluate the effect of </w:t>
      </w:r>
      <w:r w:rsidR="0021530B">
        <w:rPr>
          <w:rFonts w:ascii="Times New Roman" w:hAnsi="Times New Roman"/>
          <w:sz w:val="24"/>
          <w:szCs w:val="24"/>
        </w:rPr>
        <w:t xml:space="preserve">downstream </w:t>
      </w:r>
      <w:r w:rsidR="0021530B" w:rsidRPr="00794CD8">
        <w:rPr>
          <w:rFonts w:ascii="Times New Roman" w:hAnsi="Times New Roman"/>
          <w:sz w:val="24"/>
          <w:szCs w:val="24"/>
        </w:rPr>
        <w:t xml:space="preserve">dam crossings on </w:t>
      </w:r>
      <w:r w:rsidR="00920A7B">
        <w:rPr>
          <w:rFonts w:ascii="Times New Roman" w:hAnsi="Times New Roman"/>
          <w:sz w:val="24"/>
          <w:szCs w:val="24"/>
        </w:rPr>
        <w:t>fallback</w:t>
      </w:r>
      <w:r w:rsidR="00861284">
        <w:rPr>
          <w:rFonts w:ascii="Times New Roman" w:hAnsi="Times New Roman"/>
          <w:sz w:val="24"/>
          <w:szCs w:val="24"/>
        </w:rPr>
        <w:t xml:space="preserve"> migration</w:t>
      </w:r>
      <w:r w:rsidR="0021530B">
        <w:rPr>
          <w:rFonts w:ascii="Times New Roman" w:hAnsi="Times New Roman"/>
          <w:sz w:val="24"/>
          <w:szCs w:val="24"/>
        </w:rPr>
        <w:t xml:space="preserve"> success </w:t>
      </w:r>
      <w:r w:rsidR="00991251">
        <w:rPr>
          <w:rFonts w:ascii="Times New Roman" w:hAnsi="Times New Roman"/>
          <w:sz w:val="24"/>
          <w:szCs w:val="24"/>
        </w:rPr>
        <w:t xml:space="preserve">and </w:t>
      </w:r>
      <w:r w:rsidR="0023743B" w:rsidRPr="001862C7">
        <w:rPr>
          <w:rFonts w:ascii="Times New Roman" w:hAnsi="Times New Roman"/>
          <w:sz w:val="24"/>
          <w:szCs w:val="24"/>
        </w:rPr>
        <w:t>(</w:t>
      </w:r>
      <w:r w:rsidR="00920A7B">
        <w:rPr>
          <w:rFonts w:ascii="Times New Roman" w:hAnsi="Times New Roman"/>
          <w:sz w:val="24"/>
          <w:szCs w:val="24"/>
        </w:rPr>
        <w:t>5</w:t>
      </w:r>
      <w:r w:rsidR="0023743B" w:rsidRPr="001862C7">
        <w:rPr>
          <w:rFonts w:ascii="Times New Roman" w:hAnsi="Times New Roman"/>
          <w:sz w:val="24"/>
          <w:szCs w:val="24"/>
        </w:rPr>
        <w:t xml:space="preserve">) </w:t>
      </w:r>
      <w:r w:rsidR="00A7594D" w:rsidRPr="001862C7">
        <w:rPr>
          <w:rFonts w:ascii="Times New Roman" w:hAnsi="Times New Roman"/>
          <w:sz w:val="24"/>
          <w:szCs w:val="24"/>
        </w:rPr>
        <w:t>compare</w:t>
      </w:r>
      <w:r w:rsidR="003925A5" w:rsidRPr="001862C7">
        <w:rPr>
          <w:rFonts w:ascii="Times New Roman" w:hAnsi="Times New Roman"/>
          <w:sz w:val="24"/>
          <w:szCs w:val="24"/>
        </w:rPr>
        <w:t xml:space="preserve"> migration patterns</w:t>
      </w:r>
      <w:r w:rsidR="003D2C75" w:rsidRPr="001862C7">
        <w:rPr>
          <w:rFonts w:ascii="Times New Roman" w:hAnsi="Times New Roman"/>
          <w:sz w:val="24"/>
          <w:szCs w:val="24"/>
        </w:rPr>
        <w:t xml:space="preserve"> and timing of </w:t>
      </w:r>
      <w:r w:rsidR="00AF1A03" w:rsidRPr="001862C7">
        <w:rPr>
          <w:rFonts w:ascii="Times New Roman" w:hAnsi="Times New Roman"/>
          <w:sz w:val="24"/>
          <w:szCs w:val="24"/>
        </w:rPr>
        <w:t xml:space="preserve">non-overshoot and overshoot </w:t>
      </w:r>
      <w:r w:rsidR="003925A5" w:rsidRPr="001862C7">
        <w:rPr>
          <w:rFonts w:ascii="Times New Roman" w:hAnsi="Times New Roman"/>
          <w:sz w:val="24"/>
          <w:szCs w:val="24"/>
        </w:rPr>
        <w:t>steelhead</w:t>
      </w:r>
      <w:r w:rsidR="00B61C79" w:rsidRPr="001862C7">
        <w:rPr>
          <w:rFonts w:ascii="Times New Roman" w:hAnsi="Times New Roman"/>
          <w:sz w:val="24"/>
          <w:szCs w:val="24"/>
        </w:rPr>
        <w:t xml:space="preserve"> into natal tributaries.</w:t>
      </w:r>
      <w:r w:rsidR="003925A5" w:rsidRPr="001862C7">
        <w:rPr>
          <w:rFonts w:ascii="Times New Roman" w:hAnsi="Times New Roman"/>
          <w:sz w:val="24"/>
          <w:szCs w:val="24"/>
        </w:rPr>
        <w:t xml:space="preserve"> </w:t>
      </w:r>
    </w:p>
    <w:bookmarkEnd w:id="9"/>
    <w:p w14:paraId="4090EB38" w14:textId="77777777" w:rsidR="009F250A" w:rsidRPr="009F250A" w:rsidRDefault="00DC6EBC" w:rsidP="00DD34B9">
      <w:pPr>
        <w:spacing w:after="0" w:line="480" w:lineRule="auto"/>
        <w:ind w:firstLine="360"/>
        <w:rPr>
          <w:rFonts w:ascii="Times New Roman" w:hAnsi="Times New Roman"/>
          <w:sz w:val="24"/>
          <w:szCs w:val="24"/>
        </w:rPr>
      </w:pPr>
      <w:r>
        <w:rPr>
          <w:rFonts w:ascii="Times New Roman" w:hAnsi="Times New Roman"/>
          <w:sz w:val="24"/>
          <w:szCs w:val="24"/>
        </w:rPr>
        <w:t xml:space="preserve">  </w:t>
      </w:r>
      <w:r w:rsidR="006F7E5D">
        <w:rPr>
          <w:rFonts w:ascii="Times New Roman" w:hAnsi="Times New Roman"/>
          <w:sz w:val="24"/>
          <w:szCs w:val="24"/>
        </w:rPr>
        <w:t xml:space="preserve">   </w:t>
      </w:r>
    </w:p>
    <w:p w14:paraId="129C9F96" w14:textId="2DC005F0" w:rsidR="002A50F4" w:rsidRPr="0084434E" w:rsidRDefault="0084434E" w:rsidP="003E73EB">
      <w:pPr>
        <w:spacing w:after="0" w:line="480" w:lineRule="auto"/>
        <w:rPr>
          <w:rFonts w:ascii="Times New Roman" w:hAnsi="Times New Roman"/>
          <w:sz w:val="24"/>
          <w:szCs w:val="24"/>
        </w:rPr>
      </w:pPr>
      <w:r w:rsidRPr="0084434E">
        <w:rPr>
          <w:rFonts w:ascii="Times New Roman" w:hAnsi="Times New Roman"/>
          <w:sz w:val="24"/>
          <w:szCs w:val="24"/>
        </w:rPr>
        <w:t>&lt;A&gt;</w:t>
      </w:r>
      <w:r w:rsidR="00F926E3" w:rsidRPr="0084434E">
        <w:rPr>
          <w:rFonts w:ascii="Times New Roman" w:hAnsi="Times New Roman"/>
          <w:sz w:val="24"/>
          <w:szCs w:val="24"/>
        </w:rPr>
        <w:t>M</w:t>
      </w:r>
      <w:r w:rsidR="00E33BD7" w:rsidRPr="0084434E">
        <w:rPr>
          <w:rFonts w:ascii="Times New Roman" w:hAnsi="Times New Roman"/>
          <w:sz w:val="24"/>
          <w:szCs w:val="24"/>
        </w:rPr>
        <w:t>ethods</w:t>
      </w:r>
    </w:p>
    <w:p w14:paraId="7A90D5D6" w14:textId="1C0B009F" w:rsidR="002C7906" w:rsidRPr="00B5711B" w:rsidRDefault="002C7906" w:rsidP="003E73EB">
      <w:pPr>
        <w:spacing w:after="0" w:line="480" w:lineRule="auto"/>
        <w:ind w:firstLine="360"/>
        <w:rPr>
          <w:rFonts w:ascii="Times New Roman" w:hAnsi="Times New Roman"/>
          <w:sz w:val="24"/>
          <w:szCs w:val="24"/>
        </w:rPr>
      </w:pPr>
      <w:r w:rsidRPr="00B5711B">
        <w:rPr>
          <w:rFonts w:ascii="Times New Roman" w:hAnsi="Times New Roman"/>
          <w:i/>
          <w:sz w:val="24"/>
          <w:szCs w:val="24"/>
        </w:rPr>
        <w:t>Study area</w:t>
      </w:r>
      <w:r w:rsidR="00982602">
        <w:rPr>
          <w:rFonts w:ascii="Times New Roman" w:hAnsi="Times New Roman"/>
          <w:sz w:val="24"/>
          <w:szCs w:val="24"/>
        </w:rPr>
        <w:t xml:space="preserve"> </w:t>
      </w:r>
      <w:r w:rsidR="00982602" w:rsidRPr="00B5711B">
        <w:rPr>
          <w:rFonts w:ascii="Times New Roman" w:hAnsi="Times New Roman"/>
          <w:sz w:val="24"/>
          <w:szCs w:val="24"/>
        </w:rPr>
        <w:t>–</w:t>
      </w:r>
      <w:r w:rsidR="00982602">
        <w:rPr>
          <w:rFonts w:ascii="Times New Roman" w:hAnsi="Times New Roman"/>
          <w:sz w:val="24"/>
          <w:szCs w:val="24"/>
        </w:rPr>
        <w:t xml:space="preserve"> </w:t>
      </w:r>
      <w:r w:rsidR="00A91E5D" w:rsidRPr="00B5711B">
        <w:rPr>
          <w:rFonts w:ascii="Times New Roman" w:hAnsi="Times New Roman"/>
          <w:sz w:val="24"/>
          <w:szCs w:val="24"/>
        </w:rPr>
        <w:t xml:space="preserve">The Upper Columbia River (UCR) steelhead </w:t>
      </w:r>
      <w:r w:rsidR="00A91E5D">
        <w:rPr>
          <w:rFonts w:ascii="Times New Roman" w:hAnsi="Times New Roman"/>
          <w:sz w:val="24"/>
          <w:szCs w:val="24"/>
        </w:rPr>
        <w:t>d</w:t>
      </w:r>
      <w:r w:rsidR="00A91E5D" w:rsidRPr="00B5711B">
        <w:rPr>
          <w:rFonts w:ascii="Times New Roman" w:hAnsi="Times New Roman"/>
          <w:sz w:val="24"/>
          <w:szCs w:val="24"/>
        </w:rPr>
        <w:t xml:space="preserve">istinct </w:t>
      </w:r>
      <w:r w:rsidR="00A91E5D">
        <w:rPr>
          <w:rFonts w:ascii="Times New Roman" w:hAnsi="Times New Roman"/>
          <w:sz w:val="24"/>
          <w:szCs w:val="24"/>
        </w:rPr>
        <w:t>p</w:t>
      </w:r>
      <w:r w:rsidR="00A91E5D" w:rsidRPr="00B5711B">
        <w:rPr>
          <w:rFonts w:ascii="Times New Roman" w:hAnsi="Times New Roman"/>
          <w:sz w:val="24"/>
          <w:szCs w:val="24"/>
        </w:rPr>
        <w:t xml:space="preserve">opulation </w:t>
      </w:r>
      <w:r w:rsidR="00A91E5D">
        <w:rPr>
          <w:rFonts w:ascii="Times New Roman" w:hAnsi="Times New Roman"/>
          <w:sz w:val="24"/>
          <w:szCs w:val="24"/>
        </w:rPr>
        <w:t>s</w:t>
      </w:r>
      <w:r w:rsidR="00A91E5D" w:rsidRPr="00B5711B">
        <w:rPr>
          <w:rFonts w:ascii="Times New Roman" w:hAnsi="Times New Roman"/>
          <w:sz w:val="24"/>
          <w:szCs w:val="24"/>
        </w:rPr>
        <w:t>egment (DPS) is comprised of four steelhead populations and extends upstream from the confluence of the Yakima River to the border with Canada</w:t>
      </w:r>
      <w:r w:rsidR="00A91E5D">
        <w:rPr>
          <w:rFonts w:ascii="Times New Roman" w:hAnsi="Times New Roman"/>
          <w:sz w:val="24"/>
          <w:szCs w:val="24"/>
        </w:rPr>
        <w:t xml:space="preserve"> (Figure 1)</w:t>
      </w:r>
      <w:r w:rsidR="00A91E5D" w:rsidRPr="00B5711B">
        <w:rPr>
          <w:rFonts w:ascii="Times New Roman" w:hAnsi="Times New Roman"/>
          <w:sz w:val="24"/>
          <w:szCs w:val="24"/>
        </w:rPr>
        <w:t xml:space="preserve">. </w:t>
      </w:r>
      <w:r w:rsidR="00227656" w:rsidRPr="00B5711B">
        <w:rPr>
          <w:rFonts w:ascii="Times New Roman" w:hAnsi="Times New Roman"/>
          <w:sz w:val="24"/>
          <w:szCs w:val="24"/>
        </w:rPr>
        <w:t>Steelhead status and trend monitoring has been occurring at Priest Rapids Dam since 1986 (Brown 1995)</w:t>
      </w:r>
      <w:r w:rsidR="00A479A8">
        <w:rPr>
          <w:rFonts w:ascii="Times New Roman" w:hAnsi="Times New Roman"/>
          <w:sz w:val="24"/>
          <w:szCs w:val="24"/>
        </w:rPr>
        <w:t xml:space="preserve"> and is the first location fish can be counted and sampled </w:t>
      </w:r>
      <w:r w:rsidR="005571C4">
        <w:rPr>
          <w:rFonts w:ascii="Times New Roman" w:hAnsi="Times New Roman"/>
          <w:sz w:val="24"/>
          <w:szCs w:val="24"/>
        </w:rPr>
        <w:t>upstream f</w:t>
      </w:r>
      <w:r w:rsidR="00BE52DA">
        <w:rPr>
          <w:rFonts w:ascii="Times New Roman" w:hAnsi="Times New Roman"/>
          <w:sz w:val="24"/>
          <w:szCs w:val="24"/>
        </w:rPr>
        <w:t>rom</w:t>
      </w:r>
      <w:r w:rsidR="005571C4">
        <w:rPr>
          <w:rFonts w:ascii="Times New Roman" w:hAnsi="Times New Roman"/>
          <w:sz w:val="24"/>
          <w:szCs w:val="24"/>
        </w:rPr>
        <w:t xml:space="preserve"> the confluence with the </w:t>
      </w:r>
      <w:r w:rsidR="00BE52DA">
        <w:rPr>
          <w:rFonts w:ascii="Times New Roman" w:hAnsi="Times New Roman"/>
          <w:sz w:val="24"/>
          <w:szCs w:val="24"/>
        </w:rPr>
        <w:t>Yakima River</w:t>
      </w:r>
      <w:r w:rsidR="00227656" w:rsidRPr="00B5711B">
        <w:rPr>
          <w:rFonts w:ascii="Times New Roman" w:hAnsi="Times New Roman"/>
          <w:sz w:val="24"/>
          <w:szCs w:val="24"/>
        </w:rPr>
        <w:t xml:space="preserve">. </w:t>
      </w:r>
      <w:r w:rsidR="008E66A4">
        <w:rPr>
          <w:rFonts w:ascii="Times New Roman" w:hAnsi="Times New Roman"/>
          <w:sz w:val="24"/>
          <w:szCs w:val="24"/>
        </w:rPr>
        <w:t>Chief</w:t>
      </w:r>
      <w:r w:rsidR="00B04DF6">
        <w:rPr>
          <w:rFonts w:ascii="Times New Roman" w:hAnsi="Times New Roman"/>
          <w:sz w:val="24"/>
          <w:szCs w:val="24"/>
        </w:rPr>
        <w:t xml:space="preserve"> </w:t>
      </w:r>
      <w:r w:rsidR="008E66A4">
        <w:rPr>
          <w:rFonts w:ascii="Times New Roman" w:hAnsi="Times New Roman"/>
          <w:sz w:val="24"/>
          <w:szCs w:val="24"/>
        </w:rPr>
        <w:t>Joseph</w:t>
      </w:r>
      <w:r w:rsidR="00B04DF6">
        <w:rPr>
          <w:rFonts w:ascii="Times New Roman" w:hAnsi="Times New Roman"/>
          <w:sz w:val="24"/>
          <w:szCs w:val="24"/>
        </w:rPr>
        <w:t xml:space="preserve"> Dam </w:t>
      </w:r>
      <w:r w:rsidR="004F6A73">
        <w:rPr>
          <w:rFonts w:ascii="Times New Roman" w:hAnsi="Times New Roman"/>
          <w:sz w:val="24"/>
          <w:szCs w:val="24"/>
        </w:rPr>
        <w:t xml:space="preserve">(rkm </w:t>
      </w:r>
      <w:r w:rsidR="00D23CA4">
        <w:rPr>
          <w:rFonts w:ascii="Times New Roman" w:hAnsi="Times New Roman"/>
          <w:sz w:val="24"/>
          <w:szCs w:val="24"/>
        </w:rPr>
        <w:t xml:space="preserve">877) </w:t>
      </w:r>
      <w:r w:rsidR="00B04DF6">
        <w:rPr>
          <w:rFonts w:ascii="Times New Roman" w:hAnsi="Times New Roman"/>
          <w:sz w:val="24"/>
          <w:szCs w:val="24"/>
        </w:rPr>
        <w:t>was built with</w:t>
      </w:r>
      <w:r w:rsidR="003F311E">
        <w:rPr>
          <w:rFonts w:ascii="Times New Roman" w:hAnsi="Times New Roman"/>
          <w:sz w:val="24"/>
          <w:szCs w:val="24"/>
        </w:rPr>
        <w:t>out</w:t>
      </w:r>
      <w:r w:rsidR="00B04DF6">
        <w:rPr>
          <w:rFonts w:ascii="Times New Roman" w:hAnsi="Times New Roman"/>
          <w:sz w:val="24"/>
          <w:szCs w:val="24"/>
        </w:rPr>
        <w:t xml:space="preserve"> </w:t>
      </w:r>
      <w:r w:rsidR="008E66A4">
        <w:rPr>
          <w:rFonts w:ascii="Times New Roman" w:hAnsi="Times New Roman"/>
          <w:sz w:val="24"/>
          <w:szCs w:val="24"/>
        </w:rPr>
        <w:t>fish ladders</w:t>
      </w:r>
      <w:r w:rsidR="000378AE">
        <w:rPr>
          <w:rFonts w:ascii="Times New Roman" w:hAnsi="Times New Roman"/>
          <w:sz w:val="24"/>
          <w:szCs w:val="24"/>
        </w:rPr>
        <w:t xml:space="preserve"> (i.e., end of anadromous </w:t>
      </w:r>
      <w:r w:rsidR="007D7DD0">
        <w:rPr>
          <w:rFonts w:ascii="Times New Roman" w:hAnsi="Times New Roman"/>
          <w:sz w:val="24"/>
          <w:szCs w:val="24"/>
        </w:rPr>
        <w:t>distribution)</w:t>
      </w:r>
      <w:r w:rsidR="008E66A4">
        <w:rPr>
          <w:rFonts w:ascii="Times New Roman" w:hAnsi="Times New Roman"/>
          <w:sz w:val="24"/>
          <w:szCs w:val="24"/>
        </w:rPr>
        <w:t>,</w:t>
      </w:r>
      <w:r w:rsidR="002A5847">
        <w:rPr>
          <w:rFonts w:ascii="Times New Roman" w:hAnsi="Times New Roman"/>
          <w:sz w:val="24"/>
          <w:szCs w:val="24"/>
        </w:rPr>
        <w:t xml:space="preserve"> </w:t>
      </w:r>
      <w:r w:rsidR="008E66A4">
        <w:rPr>
          <w:rFonts w:ascii="Times New Roman" w:hAnsi="Times New Roman"/>
          <w:sz w:val="24"/>
          <w:szCs w:val="24"/>
        </w:rPr>
        <w:t xml:space="preserve">but </w:t>
      </w:r>
      <w:r w:rsidR="002A5847">
        <w:rPr>
          <w:rFonts w:ascii="Times New Roman" w:hAnsi="Times New Roman"/>
          <w:sz w:val="24"/>
          <w:szCs w:val="24"/>
        </w:rPr>
        <w:t>fish ladder</w:t>
      </w:r>
      <w:r w:rsidR="002D492E">
        <w:rPr>
          <w:rFonts w:ascii="Times New Roman" w:hAnsi="Times New Roman"/>
          <w:sz w:val="24"/>
          <w:szCs w:val="24"/>
        </w:rPr>
        <w:t>s in</w:t>
      </w:r>
      <w:r w:rsidR="002A5847">
        <w:rPr>
          <w:rFonts w:ascii="Times New Roman" w:hAnsi="Times New Roman"/>
          <w:sz w:val="24"/>
          <w:szCs w:val="24"/>
        </w:rPr>
        <w:t xml:space="preserve"> all downstream dams</w:t>
      </w:r>
      <w:r w:rsidR="003F311E">
        <w:rPr>
          <w:rFonts w:ascii="Times New Roman" w:hAnsi="Times New Roman"/>
          <w:sz w:val="24"/>
          <w:szCs w:val="24"/>
        </w:rPr>
        <w:t xml:space="preserve"> </w:t>
      </w:r>
      <w:r w:rsidR="008839B8">
        <w:rPr>
          <w:rFonts w:ascii="Times New Roman" w:hAnsi="Times New Roman"/>
          <w:sz w:val="24"/>
          <w:szCs w:val="24"/>
        </w:rPr>
        <w:t>possess</w:t>
      </w:r>
      <w:r w:rsidR="004E347D">
        <w:rPr>
          <w:rFonts w:ascii="Times New Roman" w:hAnsi="Times New Roman"/>
          <w:sz w:val="24"/>
          <w:szCs w:val="24"/>
        </w:rPr>
        <w:t xml:space="preserve"> equipment to detect passive integrated transponder (PIT) tags</w:t>
      </w:r>
      <w:r w:rsidR="004568FF">
        <w:rPr>
          <w:rFonts w:ascii="Times New Roman" w:hAnsi="Times New Roman"/>
          <w:sz w:val="24"/>
          <w:szCs w:val="24"/>
        </w:rPr>
        <w:t>, except Wanapum Dam</w:t>
      </w:r>
      <w:r w:rsidR="00D23CA4">
        <w:rPr>
          <w:rFonts w:ascii="Times New Roman" w:hAnsi="Times New Roman"/>
          <w:sz w:val="24"/>
          <w:szCs w:val="24"/>
        </w:rPr>
        <w:t xml:space="preserve"> (rkm 669)</w:t>
      </w:r>
      <w:r w:rsidR="00EA1D17">
        <w:rPr>
          <w:rFonts w:ascii="Times New Roman" w:hAnsi="Times New Roman"/>
          <w:sz w:val="24"/>
          <w:szCs w:val="24"/>
        </w:rPr>
        <w:t>.</w:t>
      </w:r>
      <w:r w:rsidR="003D7ACC">
        <w:rPr>
          <w:rFonts w:ascii="Times New Roman" w:hAnsi="Times New Roman"/>
          <w:sz w:val="24"/>
          <w:szCs w:val="24"/>
        </w:rPr>
        <w:t xml:space="preserve"> </w:t>
      </w:r>
      <w:r w:rsidR="00FB0452">
        <w:rPr>
          <w:rFonts w:ascii="Times New Roman" w:hAnsi="Times New Roman"/>
          <w:sz w:val="24"/>
          <w:szCs w:val="24"/>
        </w:rPr>
        <w:t xml:space="preserve">The Middle Columbia River (MCR) DPS </w:t>
      </w:r>
      <w:r w:rsidR="002D7166">
        <w:rPr>
          <w:rFonts w:ascii="Times New Roman" w:hAnsi="Times New Roman"/>
          <w:sz w:val="24"/>
          <w:szCs w:val="24"/>
        </w:rPr>
        <w:t>comprise</w:t>
      </w:r>
      <w:r w:rsidR="00F419C1">
        <w:rPr>
          <w:rFonts w:ascii="Times New Roman" w:hAnsi="Times New Roman"/>
          <w:sz w:val="24"/>
          <w:szCs w:val="24"/>
        </w:rPr>
        <w:t>s</w:t>
      </w:r>
      <w:r w:rsidR="002D7166">
        <w:rPr>
          <w:rFonts w:ascii="Times New Roman" w:hAnsi="Times New Roman"/>
          <w:sz w:val="24"/>
          <w:szCs w:val="24"/>
        </w:rPr>
        <w:t xml:space="preserve"> 17 extant </w:t>
      </w:r>
      <w:r w:rsidR="00FC0E63">
        <w:rPr>
          <w:rFonts w:ascii="Times New Roman" w:hAnsi="Times New Roman"/>
          <w:sz w:val="24"/>
          <w:szCs w:val="24"/>
        </w:rPr>
        <w:t>steelhead</w:t>
      </w:r>
      <w:r w:rsidR="002D7166">
        <w:rPr>
          <w:rFonts w:ascii="Times New Roman" w:hAnsi="Times New Roman"/>
          <w:sz w:val="24"/>
          <w:szCs w:val="24"/>
        </w:rPr>
        <w:t xml:space="preserve"> populations </w:t>
      </w:r>
      <w:r w:rsidR="00FC0E63">
        <w:rPr>
          <w:rFonts w:ascii="Times New Roman" w:hAnsi="Times New Roman"/>
          <w:sz w:val="24"/>
          <w:szCs w:val="24"/>
        </w:rPr>
        <w:t xml:space="preserve">and </w:t>
      </w:r>
      <w:r w:rsidR="00413444">
        <w:rPr>
          <w:rFonts w:ascii="Times New Roman" w:hAnsi="Times New Roman"/>
          <w:sz w:val="24"/>
          <w:szCs w:val="24"/>
        </w:rPr>
        <w:t>extends downstream f</w:t>
      </w:r>
      <w:r w:rsidR="00DC2C0C">
        <w:rPr>
          <w:rFonts w:ascii="Times New Roman" w:hAnsi="Times New Roman"/>
          <w:sz w:val="24"/>
          <w:szCs w:val="24"/>
        </w:rPr>
        <w:t>rom</w:t>
      </w:r>
      <w:r w:rsidR="00413444">
        <w:rPr>
          <w:rFonts w:ascii="Times New Roman" w:hAnsi="Times New Roman"/>
          <w:sz w:val="24"/>
          <w:szCs w:val="24"/>
        </w:rPr>
        <w:t xml:space="preserve"> the Yakima River</w:t>
      </w:r>
      <w:r w:rsidR="00C65C49">
        <w:rPr>
          <w:rFonts w:ascii="Times New Roman" w:hAnsi="Times New Roman"/>
          <w:sz w:val="24"/>
          <w:szCs w:val="24"/>
        </w:rPr>
        <w:t xml:space="preserve"> (rkm</w:t>
      </w:r>
      <w:r w:rsidR="00B3000B">
        <w:rPr>
          <w:rFonts w:ascii="Times New Roman" w:hAnsi="Times New Roman"/>
          <w:sz w:val="24"/>
          <w:szCs w:val="24"/>
        </w:rPr>
        <w:t xml:space="preserve"> 539)</w:t>
      </w:r>
      <w:r w:rsidR="00413444">
        <w:rPr>
          <w:rFonts w:ascii="Times New Roman" w:hAnsi="Times New Roman"/>
          <w:sz w:val="24"/>
          <w:szCs w:val="24"/>
        </w:rPr>
        <w:t xml:space="preserve"> to </w:t>
      </w:r>
      <w:r w:rsidR="00D5697E">
        <w:rPr>
          <w:rFonts w:ascii="Times New Roman" w:hAnsi="Times New Roman"/>
          <w:sz w:val="24"/>
          <w:szCs w:val="24"/>
        </w:rPr>
        <w:t xml:space="preserve">the White Salmon River, </w:t>
      </w:r>
      <w:r w:rsidR="000426CC">
        <w:rPr>
          <w:rFonts w:ascii="Times New Roman" w:hAnsi="Times New Roman"/>
          <w:sz w:val="24"/>
          <w:szCs w:val="24"/>
        </w:rPr>
        <w:t>WA</w:t>
      </w:r>
      <w:r w:rsidR="00B3000B">
        <w:rPr>
          <w:rFonts w:ascii="Times New Roman" w:hAnsi="Times New Roman"/>
          <w:sz w:val="24"/>
          <w:szCs w:val="24"/>
        </w:rPr>
        <w:t xml:space="preserve"> (rkm</w:t>
      </w:r>
      <w:r w:rsidR="008678AF">
        <w:rPr>
          <w:rFonts w:ascii="Times New Roman" w:hAnsi="Times New Roman"/>
          <w:sz w:val="24"/>
          <w:szCs w:val="24"/>
        </w:rPr>
        <w:t xml:space="preserve"> 271</w:t>
      </w:r>
      <w:r w:rsidR="00AE6FF7">
        <w:rPr>
          <w:rFonts w:ascii="Times New Roman" w:hAnsi="Times New Roman"/>
          <w:sz w:val="24"/>
          <w:szCs w:val="24"/>
        </w:rPr>
        <w:t>),</w:t>
      </w:r>
      <w:r w:rsidR="00D5697E">
        <w:rPr>
          <w:rFonts w:ascii="Times New Roman" w:hAnsi="Times New Roman"/>
          <w:sz w:val="24"/>
          <w:szCs w:val="24"/>
        </w:rPr>
        <w:t xml:space="preserve"> and </w:t>
      </w:r>
      <w:r w:rsidR="00C9660B">
        <w:rPr>
          <w:rFonts w:ascii="Times New Roman" w:hAnsi="Times New Roman"/>
          <w:sz w:val="24"/>
          <w:szCs w:val="24"/>
        </w:rPr>
        <w:t>Fifteen</w:t>
      </w:r>
      <w:r w:rsidR="00D5697E">
        <w:rPr>
          <w:rFonts w:ascii="Times New Roman" w:hAnsi="Times New Roman"/>
          <w:sz w:val="24"/>
          <w:szCs w:val="24"/>
        </w:rPr>
        <w:t xml:space="preserve"> Mi</w:t>
      </w:r>
      <w:r w:rsidR="00C9660B">
        <w:rPr>
          <w:rFonts w:ascii="Times New Roman" w:hAnsi="Times New Roman"/>
          <w:sz w:val="24"/>
          <w:szCs w:val="24"/>
        </w:rPr>
        <w:t>l</w:t>
      </w:r>
      <w:r w:rsidR="00D5697E">
        <w:rPr>
          <w:rFonts w:ascii="Times New Roman" w:hAnsi="Times New Roman"/>
          <w:sz w:val="24"/>
          <w:szCs w:val="24"/>
        </w:rPr>
        <w:t xml:space="preserve">e </w:t>
      </w:r>
      <w:r w:rsidR="00C9660B">
        <w:rPr>
          <w:rFonts w:ascii="Times New Roman" w:hAnsi="Times New Roman"/>
          <w:sz w:val="24"/>
          <w:szCs w:val="24"/>
        </w:rPr>
        <w:t>Creek, OR</w:t>
      </w:r>
      <w:r w:rsidR="00F24692">
        <w:rPr>
          <w:rFonts w:ascii="Times New Roman" w:hAnsi="Times New Roman"/>
          <w:sz w:val="24"/>
          <w:szCs w:val="24"/>
        </w:rPr>
        <w:t xml:space="preserve"> (rkm</w:t>
      </w:r>
      <w:r w:rsidR="00AE6FF7">
        <w:rPr>
          <w:rFonts w:ascii="Times New Roman" w:hAnsi="Times New Roman"/>
          <w:sz w:val="24"/>
          <w:szCs w:val="24"/>
        </w:rPr>
        <w:t xml:space="preserve"> 309).</w:t>
      </w:r>
      <w:r w:rsidR="00C9660B">
        <w:rPr>
          <w:rFonts w:ascii="Times New Roman" w:hAnsi="Times New Roman"/>
          <w:sz w:val="24"/>
          <w:szCs w:val="24"/>
        </w:rPr>
        <w:t xml:space="preserve"> </w:t>
      </w:r>
      <w:r w:rsidR="00001E36">
        <w:rPr>
          <w:rFonts w:ascii="Times New Roman" w:hAnsi="Times New Roman"/>
          <w:sz w:val="24"/>
          <w:szCs w:val="24"/>
        </w:rPr>
        <w:t xml:space="preserve">McNary Dam </w:t>
      </w:r>
      <w:r w:rsidR="006D672B">
        <w:rPr>
          <w:rFonts w:ascii="Times New Roman" w:hAnsi="Times New Roman"/>
          <w:sz w:val="24"/>
          <w:szCs w:val="24"/>
        </w:rPr>
        <w:t xml:space="preserve">is </w:t>
      </w:r>
      <w:r w:rsidR="006D672B">
        <w:rPr>
          <w:rFonts w:ascii="Times New Roman" w:hAnsi="Times New Roman"/>
          <w:sz w:val="24"/>
          <w:szCs w:val="24"/>
        </w:rPr>
        <w:lastRenderedPageBreak/>
        <w:t>the</w:t>
      </w:r>
      <w:r w:rsidR="006F202E">
        <w:rPr>
          <w:rFonts w:ascii="Times New Roman" w:hAnsi="Times New Roman"/>
          <w:sz w:val="24"/>
          <w:szCs w:val="24"/>
        </w:rPr>
        <w:t xml:space="preserve"> last</w:t>
      </w:r>
      <w:r w:rsidR="006D672B">
        <w:rPr>
          <w:rFonts w:ascii="Times New Roman" w:hAnsi="Times New Roman"/>
          <w:sz w:val="24"/>
          <w:szCs w:val="24"/>
        </w:rPr>
        <w:t xml:space="preserve"> Columbia River dam </w:t>
      </w:r>
      <w:r w:rsidR="00461604">
        <w:rPr>
          <w:rFonts w:ascii="Times New Roman" w:hAnsi="Times New Roman"/>
          <w:sz w:val="24"/>
          <w:szCs w:val="24"/>
        </w:rPr>
        <w:t>steelhead encounter before enter</w:t>
      </w:r>
      <w:r w:rsidR="006259BC">
        <w:rPr>
          <w:rFonts w:ascii="Times New Roman" w:hAnsi="Times New Roman"/>
          <w:sz w:val="24"/>
          <w:szCs w:val="24"/>
        </w:rPr>
        <w:t>ing</w:t>
      </w:r>
      <w:r w:rsidR="00461604">
        <w:rPr>
          <w:rFonts w:ascii="Times New Roman" w:hAnsi="Times New Roman"/>
          <w:sz w:val="24"/>
          <w:szCs w:val="24"/>
        </w:rPr>
        <w:t xml:space="preserve"> the Upper Columbia or Snake rivers. </w:t>
      </w:r>
      <w:r w:rsidR="00287452">
        <w:rPr>
          <w:rFonts w:ascii="Times New Roman" w:hAnsi="Times New Roman"/>
          <w:sz w:val="24"/>
          <w:szCs w:val="24"/>
        </w:rPr>
        <w:t xml:space="preserve">The Snake River </w:t>
      </w:r>
      <w:r w:rsidR="00FE2EBF">
        <w:rPr>
          <w:rFonts w:ascii="Times New Roman" w:hAnsi="Times New Roman"/>
          <w:sz w:val="24"/>
          <w:szCs w:val="24"/>
        </w:rPr>
        <w:t>(SR) DPS includ</w:t>
      </w:r>
      <w:r w:rsidR="00C40CDC">
        <w:rPr>
          <w:rFonts w:ascii="Times New Roman" w:hAnsi="Times New Roman"/>
          <w:sz w:val="24"/>
          <w:szCs w:val="24"/>
        </w:rPr>
        <w:t xml:space="preserve">es 24 extant steelhead populations </w:t>
      </w:r>
      <w:r w:rsidR="000B6A31">
        <w:rPr>
          <w:rFonts w:ascii="Times New Roman" w:hAnsi="Times New Roman"/>
          <w:sz w:val="24"/>
          <w:szCs w:val="24"/>
        </w:rPr>
        <w:t xml:space="preserve">that spawn below </w:t>
      </w:r>
      <w:r w:rsidR="00A95F00">
        <w:rPr>
          <w:rFonts w:ascii="Times New Roman" w:hAnsi="Times New Roman"/>
          <w:sz w:val="24"/>
          <w:szCs w:val="24"/>
        </w:rPr>
        <w:t xml:space="preserve">all </w:t>
      </w:r>
      <w:r w:rsidR="000B6A31">
        <w:rPr>
          <w:rFonts w:ascii="Times New Roman" w:hAnsi="Times New Roman"/>
          <w:sz w:val="24"/>
          <w:szCs w:val="24"/>
        </w:rPr>
        <w:t xml:space="preserve">natural </w:t>
      </w:r>
      <w:r w:rsidR="003753DB">
        <w:rPr>
          <w:rFonts w:ascii="Times New Roman" w:hAnsi="Times New Roman"/>
          <w:sz w:val="24"/>
          <w:szCs w:val="24"/>
        </w:rPr>
        <w:t>and manmade anadromous fish barriers</w:t>
      </w:r>
      <w:r w:rsidR="00A95F00">
        <w:rPr>
          <w:rFonts w:ascii="Times New Roman" w:hAnsi="Times New Roman"/>
          <w:sz w:val="24"/>
          <w:szCs w:val="24"/>
        </w:rPr>
        <w:t xml:space="preserve"> within </w:t>
      </w:r>
      <w:r w:rsidR="0025184D">
        <w:rPr>
          <w:rFonts w:ascii="Times New Roman" w:hAnsi="Times New Roman"/>
          <w:sz w:val="24"/>
          <w:szCs w:val="24"/>
        </w:rPr>
        <w:t>the Sna</w:t>
      </w:r>
      <w:r w:rsidR="00A95F00">
        <w:rPr>
          <w:rFonts w:ascii="Times New Roman" w:hAnsi="Times New Roman"/>
          <w:sz w:val="24"/>
          <w:szCs w:val="24"/>
        </w:rPr>
        <w:t>ke River Basin</w:t>
      </w:r>
      <w:r w:rsidR="00F20DE8">
        <w:rPr>
          <w:rFonts w:ascii="Times New Roman" w:hAnsi="Times New Roman"/>
          <w:sz w:val="24"/>
          <w:szCs w:val="24"/>
        </w:rPr>
        <w:t>.</w:t>
      </w:r>
      <w:r w:rsidRPr="00B5711B">
        <w:rPr>
          <w:rFonts w:ascii="Times New Roman" w:hAnsi="Times New Roman"/>
          <w:sz w:val="24"/>
          <w:szCs w:val="24"/>
        </w:rPr>
        <w:t xml:space="preserve"> </w:t>
      </w:r>
      <w:r w:rsidR="0001775C">
        <w:rPr>
          <w:rFonts w:ascii="Times New Roman" w:hAnsi="Times New Roman"/>
          <w:sz w:val="24"/>
          <w:szCs w:val="24"/>
        </w:rPr>
        <w:t xml:space="preserve">Ice Harbor Dam </w:t>
      </w:r>
      <w:r w:rsidR="004B5D8B">
        <w:rPr>
          <w:rFonts w:ascii="Times New Roman" w:hAnsi="Times New Roman"/>
          <w:sz w:val="24"/>
          <w:szCs w:val="24"/>
        </w:rPr>
        <w:t xml:space="preserve">on the Snake River </w:t>
      </w:r>
      <w:r w:rsidR="0001775C">
        <w:rPr>
          <w:rFonts w:ascii="Times New Roman" w:hAnsi="Times New Roman"/>
          <w:sz w:val="24"/>
          <w:szCs w:val="24"/>
        </w:rPr>
        <w:t xml:space="preserve">is the first location </w:t>
      </w:r>
      <w:r w:rsidR="00A26C10">
        <w:rPr>
          <w:rFonts w:ascii="Times New Roman" w:hAnsi="Times New Roman"/>
          <w:sz w:val="24"/>
          <w:szCs w:val="24"/>
        </w:rPr>
        <w:t>steelhead</w:t>
      </w:r>
      <w:r w:rsidR="0001775C">
        <w:rPr>
          <w:rFonts w:ascii="Times New Roman" w:hAnsi="Times New Roman"/>
          <w:sz w:val="24"/>
          <w:szCs w:val="24"/>
        </w:rPr>
        <w:t xml:space="preserve"> entering the SR DPS can be counted</w:t>
      </w:r>
      <w:r w:rsidR="006801E4">
        <w:rPr>
          <w:rFonts w:ascii="Times New Roman" w:hAnsi="Times New Roman"/>
          <w:sz w:val="24"/>
          <w:szCs w:val="24"/>
        </w:rPr>
        <w:t xml:space="preserve"> during their upstream migration</w:t>
      </w:r>
      <w:r w:rsidR="007A5704">
        <w:rPr>
          <w:rFonts w:ascii="Times New Roman" w:hAnsi="Times New Roman"/>
          <w:sz w:val="24"/>
          <w:szCs w:val="24"/>
        </w:rPr>
        <w:t xml:space="preserve"> including PIT tag detection</w:t>
      </w:r>
      <w:r w:rsidR="005A16D3">
        <w:rPr>
          <w:rFonts w:ascii="Times New Roman" w:hAnsi="Times New Roman"/>
          <w:sz w:val="24"/>
          <w:szCs w:val="24"/>
        </w:rPr>
        <w:t>.</w:t>
      </w:r>
      <w:r w:rsidR="00241FE3">
        <w:rPr>
          <w:rFonts w:ascii="Times New Roman" w:hAnsi="Times New Roman"/>
          <w:sz w:val="24"/>
          <w:szCs w:val="24"/>
        </w:rPr>
        <w:t xml:space="preserve"> </w:t>
      </w:r>
    </w:p>
    <w:p w14:paraId="21687E1C" w14:textId="2F6459EC" w:rsidR="002C7906" w:rsidRPr="000B6354" w:rsidRDefault="002C7906" w:rsidP="003E73EB">
      <w:pPr>
        <w:spacing w:after="0" w:line="480" w:lineRule="auto"/>
        <w:ind w:firstLine="360"/>
        <w:rPr>
          <w:rFonts w:ascii="Times New Roman" w:hAnsi="Times New Roman"/>
          <w:sz w:val="24"/>
          <w:szCs w:val="24"/>
        </w:rPr>
      </w:pPr>
      <w:r w:rsidRPr="00B5711B">
        <w:rPr>
          <w:rFonts w:ascii="Times New Roman" w:hAnsi="Times New Roman"/>
          <w:i/>
          <w:iCs/>
          <w:sz w:val="24"/>
          <w:szCs w:val="24"/>
        </w:rPr>
        <w:t>PIT tag data collection</w:t>
      </w:r>
      <w:r w:rsidR="00982602">
        <w:rPr>
          <w:rFonts w:ascii="Times New Roman" w:hAnsi="Times New Roman"/>
          <w:i/>
          <w:iCs/>
          <w:sz w:val="24"/>
          <w:szCs w:val="24"/>
        </w:rPr>
        <w:t xml:space="preserve"> </w:t>
      </w:r>
      <w:r w:rsidR="00982602" w:rsidRPr="00B5711B">
        <w:rPr>
          <w:rFonts w:ascii="Times New Roman" w:hAnsi="Times New Roman"/>
          <w:sz w:val="24"/>
          <w:szCs w:val="24"/>
        </w:rPr>
        <w:t>–</w:t>
      </w:r>
      <w:r w:rsidR="00982602">
        <w:rPr>
          <w:rFonts w:ascii="Times New Roman" w:hAnsi="Times New Roman"/>
          <w:sz w:val="24"/>
          <w:szCs w:val="24"/>
        </w:rPr>
        <w:t xml:space="preserve"> </w:t>
      </w:r>
      <w:r w:rsidRPr="004706F9">
        <w:rPr>
          <w:rFonts w:ascii="Times New Roman" w:hAnsi="Times New Roman"/>
          <w:sz w:val="24"/>
          <w:szCs w:val="24"/>
        </w:rPr>
        <w:t>PIT</w:t>
      </w:r>
      <w:r w:rsidRPr="006E51CA">
        <w:rPr>
          <w:rFonts w:ascii="Times New Roman" w:hAnsi="Times New Roman"/>
          <w:sz w:val="24"/>
          <w:szCs w:val="24"/>
        </w:rPr>
        <w:t xml:space="preserve"> tagging of juvenile steelhead occurs in Columbia River tributaries and hatcheries to estimate smolt abundance, assess juvenile and adult survival, travel time, migration patterns</w:t>
      </w:r>
      <w:r w:rsidR="00684778">
        <w:rPr>
          <w:rFonts w:ascii="Times New Roman" w:hAnsi="Times New Roman"/>
          <w:sz w:val="24"/>
          <w:szCs w:val="24"/>
        </w:rPr>
        <w:t>,</w:t>
      </w:r>
      <w:r w:rsidRPr="006E51CA">
        <w:rPr>
          <w:rFonts w:ascii="Times New Roman" w:hAnsi="Times New Roman"/>
          <w:sz w:val="24"/>
          <w:szCs w:val="24"/>
        </w:rPr>
        <w:t xml:space="preserve"> and to address other research or management questions (e.g., </w:t>
      </w:r>
      <w:r w:rsidRPr="00F95A47">
        <w:rPr>
          <w:rFonts w:ascii="Times New Roman" w:hAnsi="Times New Roman"/>
          <w:sz w:val="24"/>
          <w:szCs w:val="24"/>
        </w:rPr>
        <w:t>Haeseker et al. 2012</w:t>
      </w:r>
      <w:r w:rsidRPr="006E51CA">
        <w:rPr>
          <w:rFonts w:ascii="Times New Roman" w:hAnsi="Times New Roman"/>
          <w:sz w:val="24"/>
          <w:szCs w:val="24"/>
        </w:rPr>
        <w:t>).</w:t>
      </w:r>
      <w:r w:rsidRPr="00B5711B">
        <w:rPr>
          <w:rFonts w:ascii="Times New Roman" w:hAnsi="Times New Roman"/>
          <w:sz w:val="24"/>
          <w:szCs w:val="24"/>
        </w:rPr>
        <w:t xml:space="preserve"> In addition, </w:t>
      </w:r>
      <w:r w:rsidR="00F14817">
        <w:rPr>
          <w:rFonts w:ascii="Times New Roman" w:hAnsi="Times New Roman"/>
          <w:sz w:val="24"/>
          <w:szCs w:val="24"/>
        </w:rPr>
        <w:t>we</w:t>
      </w:r>
      <w:r w:rsidRPr="006E51CA">
        <w:rPr>
          <w:rFonts w:ascii="Times New Roman" w:hAnsi="Times New Roman"/>
          <w:sz w:val="24"/>
          <w:szCs w:val="24"/>
        </w:rPr>
        <w:t xml:space="preserve"> </w:t>
      </w:r>
      <w:r w:rsidR="00C0086C">
        <w:rPr>
          <w:rFonts w:ascii="Times New Roman" w:hAnsi="Times New Roman"/>
          <w:sz w:val="24"/>
          <w:szCs w:val="24"/>
        </w:rPr>
        <w:t xml:space="preserve">systematically </w:t>
      </w:r>
      <w:r w:rsidRPr="006E51CA">
        <w:rPr>
          <w:rFonts w:ascii="Times New Roman" w:hAnsi="Times New Roman"/>
          <w:sz w:val="24"/>
          <w:szCs w:val="24"/>
        </w:rPr>
        <w:t xml:space="preserve">sampled </w:t>
      </w:r>
      <w:r w:rsidR="004226CE">
        <w:rPr>
          <w:rFonts w:ascii="Times New Roman" w:hAnsi="Times New Roman"/>
          <w:sz w:val="24"/>
          <w:szCs w:val="24"/>
        </w:rPr>
        <w:t xml:space="preserve">adult steelhead </w:t>
      </w:r>
      <w:r w:rsidRPr="006E51CA">
        <w:rPr>
          <w:rFonts w:ascii="Times New Roman" w:hAnsi="Times New Roman"/>
          <w:sz w:val="24"/>
          <w:szCs w:val="24"/>
        </w:rPr>
        <w:t>at Priest Rapids Dam (P</w:t>
      </w:r>
      <w:r w:rsidR="0025184D">
        <w:rPr>
          <w:rFonts w:ascii="Times New Roman" w:hAnsi="Times New Roman"/>
          <w:sz w:val="24"/>
          <w:szCs w:val="24"/>
        </w:rPr>
        <w:t>RD</w:t>
      </w:r>
      <w:r w:rsidRPr="006E51CA">
        <w:rPr>
          <w:rFonts w:ascii="Times New Roman" w:hAnsi="Times New Roman"/>
          <w:sz w:val="24"/>
          <w:szCs w:val="24"/>
        </w:rPr>
        <w:t>)</w:t>
      </w:r>
      <w:r w:rsidR="00C0086C">
        <w:rPr>
          <w:rFonts w:ascii="Times New Roman" w:hAnsi="Times New Roman"/>
          <w:sz w:val="24"/>
          <w:szCs w:val="24"/>
        </w:rPr>
        <w:t xml:space="preserve">, </w:t>
      </w:r>
      <w:r w:rsidRPr="006E51CA">
        <w:rPr>
          <w:rFonts w:ascii="Times New Roman" w:hAnsi="Times New Roman"/>
          <w:sz w:val="24"/>
          <w:szCs w:val="24"/>
        </w:rPr>
        <w:t>Columbia River rkm 639</w:t>
      </w:r>
      <w:r w:rsidR="00C0086C">
        <w:rPr>
          <w:rFonts w:ascii="Times New Roman" w:hAnsi="Times New Roman"/>
          <w:sz w:val="24"/>
          <w:szCs w:val="24"/>
        </w:rPr>
        <w:t>,</w:t>
      </w:r>
      <w:r w:rsidRPr="006E51CA">
        <w:rPr>
          <w:rFonts w:ascii="Times New Roman" w:hAnsi="Times New Roman"/>
          <w:sz w:val="24"/>
          <w:szCs w:val="24"/>
        </w:rPr>
        <w:t xml:space="preserve"> during their adult migration in return years 2010 to 2017 (Figure 1, Waterhouse et al. 2020). We collected biologica</w:t>
      </w:r>
      <w:r w:rsidR="003E0FB1">
        <w:rPr>
          <w:rFonts w:ascii="Times New Roman" w:hAnsi="Times New Roman"/>
          <w:sz w:val="24"/>
          <w:szCs w:val="24"/>
        </w:rPr>
        <w:t>l data (length</w:t>
      </w:r>
      <w:r w:rsidR="009E58E2">
        <w:rPr>
          <w:rFonts w:ascii="Times New Roman" w:hAnsi="Times New Roman"/>
          <w:sz w:val="24"/>
          <w:szCs w:val="24"/>
        </w:rPr>
        <w:t xml:space="preserve"> and </w:t>
      </w:r>
      <w:r w:rsidR="003E0FB1">
        <w:rPr>
          <w:rFonts w:ascii="Times New Roman" w:hAnsi="Times New Roman"/>
          <w:sz w:val="24"/>
          <w:szCs w:val="24"/>
        </w:rPr>
        <w:t>sex)</w:t>
      </w:r>
      <w:r w:rsidR="009E58E2">
        <w:rPr>
          <w:rFonts w:ascii="Times New Roman" w:hAnsi="Times New Roman"/>
          <w:sz w:val="24"/>
          <w:szCs w:val="24"/>
        </w:rPr>
        <w:t xml:space="preserve">, </w:t>
      </w:r>
      <w:r w:rsidRPr="006E51CA">
        <w:rPr>
          <w:rFonts w:ascii="Times New Roman" w:hAnsi="Times New Roman"/>
          <w:sz w:val="24"/>
          <w:szCs w:val="24"/>
        </w:rPr>
        <w:t xml:space="preserve">scale samples, </w:t>
      </w:r>
      <w:r w:rsidR="00AF084B">
        <w:rPr>
          <w:rFonts w:ascii="Times New Roman" w:hAnsi="Times New Roman"/>
          <w:sz w:val="24"/>
          <w:szCs w:val="24"/>
        </w:rPr>
        <w:t xml:space="preserve">and injected </w:t>
      </w:r>
      <w:r w:rsidR="00B079F3">
        <w:rPr>
          <w:rFonts w:ascii="Times New Roman" w:hAnsi="Times New Roman"/>
          <w:sz w:val="24"/>
          <w:szCs w:val="24"/>
        </w:rPr>
        <w:t xml:space="preserve">PIT tags </w:t>
      </w:r>
      <w:r w:rsidR="00AE3E6F">
        <w:rPr>
          <w:rFonts w:ascii="Times New Roman" w:hAnsi="Times New Roman"/>
          <w:sz w:val="24"/>
          <w:szCs w:val="24"/>
        </w:rPr>
        <w:t xml:space="preserve">into the pelvic girdle </w:t>
      </w:r>
      <w:r w:rsidR="00446073">
        <w:rPr>
          <w:rFonts w:ascii="Times New Roman" w:hAnsi="Times New Roman"/>
          <w:sz w:val="24"/>
          <w:szCs w:val="24"/>
        </w:rPr>
        <w:t>for</w:t>
      </w:r>
      <w:r w:rsidR="00123BFA">
        <w:rPr>
          <w:rFonts w:ascii="Times New Roman" w:hAnsi="Times New Roman"/>
          <w:sz w:val="24"/>
          <w:szCs w:val="24"/>
        </w:rPr>
        <w:t xml:space="preserve"> all </w:t>
      </w:r>
      <w:r w:rsidRPr="006E51CA">
        <w:rPr>
          <w:rFonts w:ascii="Times New Roman" w:hAnsi="Times New Roman"/>
          <w:sz w:val="24"/>
          <w:szCs w:val="24"/>
        </w:rPr>
        <w:t>adult hatchery and wild steelhead</w:t>
      </w:r>
      <w:r w:rsidR="00EB4CAD">
        <w:rPr>
          <w:rFonts w:ascii="Times New Roman" w:hAnsi="Times New Roman"/>
          <w:sz w:val="24"/>
          <w:szCs w:val="24"/>
        </w:rPr>
        <w:t xml:space="preserve"> </w:t>
      </w:r>
      <w:r w:rsidR="00D52924">
        <w:rPr>
          <w:rFonts w:ascii="Times New Roman" w:hAnsi="Times New Roman"/>
          <w:sz w:val="24"/>
          <w:szCs w:val="24"/>
        </w:rPr>
        <w:t xml:space="preserve">at the PRD trap </w:t>
      </w:r>
      <w:r w:rsidR="00EB4CAD">
        <w:rPr>
          <w:rFonts w:ascii="Times New Roman" w:hAnsi="Times New Roman"/>
          <w:sz w:val="24"/>
          <w:szCs w:val="24"/>
        </w:rPr>
        <w:t xml:space="preserve">that were not </w:t>
      </w:r>
      <w:r w:rsidR="00D52924">
        <w:rPr>
          <w:rFonts w:ascii="Times New Roman" w:hAnsi="Times New Roman"/>
          <w:sz w:val="24"/>
          <w:szCs w:val="24"/>
        </w:rPr>
        <w:t>already PIT</w:t>
      </w:r>
      <w:r w:rsidR="00EB4CAD">
        <w:rPr>
          <w:rFonts w:ascii="Times New Roman" w:hAnsi="Times New Roman"/>
          <w:sz w:val="24"/>
          <w:szCs w:val="24"/>
        </w:rPr>
        <w:t xml:space="preserve"> tagged</w:t>
      </w:r>
      <w:r w:rsidR="00D52924">
        <w:rPr>
          <w:rFonts w:ascii="Times New Roman" w:hAnsi="Times New Roman"/>
          <w:sz w:val="24"/>
          <w:szCs w:val="24"/>
        </w:rPr>
        <w:t xml:space="preserve"> (i.e., to prevent double tagging)</w:t>
      </w:r>
      <w:r w:rsidRPr="006E51CA">
        <w:rPr>
          <w:rFonts w:ascii="Times New Roman" w:hAnsi="Times New Roman"/>
          <w:sz w:val="24"/>
          <w:szCs w:val="24"/>
        </w:rPr>
        <w:t xml:space="preserve"> </w:t>
      </w:r>
      <w:r w:rsidR="00A27031">
        <w:rPr>
          <w:rFonts w:ascii="Times New Roman" w:hAnsi="Times New Roman"/>
          <w:sz w:val="24"/>
          <w:szCs w:val="24"/>
        </w:rPr>
        <w:t xml:space="preserve">on </w:t>
      </w:r>
      <w:r w:rsidR="008E6632">
        <w:rPr>
          <w:rFonts w:ascii="Times New Roman" w:hAnsi="Times New Roman"/>
          <w:sz w:val="24"/>
          <w:szCs w:val="24"/>
        </w:rPr>
        <w:t xml:space="preserve">three days </w:t>
      </w:r>
      <w:r w:rsidR="00A27031">
        <w:rPr>
          <w:rFonts w:ascii="Times New Roman" w:hAnsi="Times New Roman"/>
          <w:sz w:val="24"/>
          <w:szCs w:val="24"/>
        </w:rPr>
        <w:t>per</w:t>
      </w:r>
      <w:r w:rsidR="008E6632">
        <w:rPr>
          <w:rFonts w:ascii="Times New Roman" w:hAnsi="Times New Roman"/>
          <w:sz w:val="24"/>
          <w:szCs w:val="24"/>
        </w:rPr>
        <w:t xml:space="preserve"> week </w:t>
      </w:r>
      <w:r w:rsidR="002B71E7">
        <w:rPr>
          <w:rFonts w:ascii="Times New Roman" w:hAnsi="Times New Roman"/>
          <w:sz w:val="24"/>
          <w:szCs w:val="24"/>
        </w:rPr>
        <w:t xml:space="preserve">from early July through </w:t>
      </w:r>
      <w:r w:rsidR="00256533">
        <w:rPr>
          <w:rFonts w:ascii="Times New Roman" w:hAnsi="Times New Roman"/>
          <w:sz w:val="24"/>
          <w:szCs w:val="24"/>
        </w:rPr>
        <w:t>mid-</w:t>
      </w:r>
      <w:r w:rsidR="002B71E7">
        <w:rPr>
          <w:rFonts w:ascii="Times New Roman" w:hAnsi="Times New Roman"/>
          <w:sz w:val="24"/>
          <w:szCs w:val="24"/>
        </w:rPr>
        <w:t>November</w:t>
      </w:r>
      <w:r w:rsidR="00EB0CA9">
        <w:rPr>
          <w:rFonts w:ascii="Times New Roman" w:hAnsi="Times New Roman"/>
          <w:sz w:val="24"/>
          <w:szCs w:val="24"/>
        </w:rPr>
        <w:t>,</w:t>
      </w:r>
      <w:r w:rsidR="002B71E7">
        <w:rPr>
          <w:rFonts w:ascii="Times New Roman" w:hAnsi="Times New Roman"/>
          <w:sz w:val="24"/>
          <w:szCs w:val="24"/>
        </w:rPr>
        <w:t xml:space="preserve"> </w:t>
      </w:r>
      <w:r w:rsidR="008E6632">
        <w:rPr>
          <w:rFonts w:ascii="Times New Roman" w:hAnsi="Times New Roman"/>
          <w:sz w:val="24"/>
          <w:szCs w:val="24"/>
        </w:rPr>
        <w:t>with</w:t>
      </w:r>
      <w:r w:rsidRPr="006E51CA">
        <w:rPr>
          <w:rFonts w:ascii="Times New Roman" w:hAnsi="Times New Roman"/>
          <w:sz w:val="24"/>
          <w:szCs w:val="24"/>
        </w:rPr>
        <w:t xml:space="preserve"> an annual </w:t>
      </w:r>
      <w:r w:rsidR="00123BFA">
        <w:rPr>
          <w:rFonts w:ascii="Times New Roman" w:hAnsi="Times New Roman"/>
          <w:sz w:val="24"/>
          <w:szCs w:val="24"/>
        </w:rPr>
        <w:t xml:space="preserve">target </w:t>
      </w:r>
      <w:r w:rsidRPr="006E51CA">
        <w:rPr>
          <w:rFonts w:ascii="Times New Roman" w:hAnsi="Times New Roman"/>
          <w:sz w:val="24"/>
          <w:szCs w:val="24"/>
        </w:rPr>
        <w:t>sample rate of ~15%</w:t>
      </w:r>
      <w:r w:rsidR="0072782F">
        <w:rPr>
          <w:rFonts w:ascii="Times New Roman" w:hAnsi="Times New Roman"/>
          <w:sz w:val="24"/>
          <w:szCs w:val="24"/>
        </w:rPr>
        <w:t xml:space="preserve"> of all steelhead passing PRD</w:t>
      </w:r>
      <w:r w:rsidR="00B06D03">
        <w:rPr>
          <w:rFonts w:ascii="Times New Roman" w:hAnsi="Times New Roman"/>
          <w:sz w:val="24"/>
          <w:szCs w:val="24"/>
        </w:rPr>
        <w:t xml:space="preserve"> (NMFS 2003)</w:t>
      </w:r>
      <w:r w:rsidRPr="006E51CA">
        <w:rPr>
          <w:rFonts w:ascii="Times New Roman" w:hAnsi="Times New Roman"/>
          <w:sz w:val="24"/>
          <w:szCs w:val="24"/>
        </w:rPr>
        <w:t>.</w:t>
      </w:r>
      <w:r w:rsidRPr="00B5711B">
        <w:rPr>
          <w:rFonts w:ascii="Times New Roman" w:hAnsi="Times New Roman"/>
          <w:sz w:val="24"/>
          <w:szCs w:val="24"/>
        </w:rPr>
        <w:t xml:space="preserve"> </w:t>
      </w:r>
      <w:r w:rsidR="003F72E6">
        <w:rPr>
          <w:rFonts w:ascii="Times New Roman" w:hAnsi="Times New Roman"/>
          <w:sz w:val="24"/>
          <w:szCs w:val="24"/>
        </w:rPr>
        <w:t>The pelvic girdle</w:t>
      </w:r>
      <w:r w:rsidR="00F02959">
        <w:rPr>
          <w:rFonts w:ascii="Times New Roman" w:hAnsi="Times New Roman"/>
          <w:sz w:val="24"/>
          <w:szCs w:val="24"/>
        </w:rPr>
        <w:t xml:space="preserve"> was selected as </w:t>
      </w:r>
      <w:r w:rsidR="00FC53F4">
        <w:rPr>
          <w:rFonts w:ascii="Times New Roman" w:hAnsi="Times New Roman"/>
          <w:sz w:val="24"/>
          <w:szCs w:val="24"/>
        </w:rPr>
        <w:t xml:space="preserve">the preferred </w:t>
      </w:r>
      <w:r w:rsidR="00F02959">
        <w:rPr>
          <w:rFonts w:ascii="Times New Roman" w:hAnsi="Times New Roman"/>
          <w:sz w:val="24"/>
          <w:szCs w:val="24"/>
        </w:rPr>
        <w:t>PIT tag location</w:t>
      </w:r>
      <w:r w:rsidR="00FC53F4">
        <w:rPr>
          <w:rFonts w:ascii="Times New Roman" w:hAnsi="Times New Roman"/>
          <w:sz w:val="24"/>
          <w:szCs w:val="24"/>
        </w:rPr>
        <w:t xml:space="preserve"> due to the reported high retention rates</w:t>
      </w:r>
      <w:r w:rsidR="00DB5838">
        <w:rPr>
          <w:rFonts w:ascii="Times New Roman" w:hAnsi="Times New Roman"/>
          <w:sz w:val="24"/>
          <w:szCs w:val="24"/>
        </w:rPr>
        <w:t xml:space="preserve"> (~99%)</w:t>
      </w:r>
      <w:r w:rsidR="00FC53F4">
        <w:rPr>
          <w:rFonts w:ascii="Times New Roman" w:hAnsi="Times New Roman"/>
          <w:sz w:val="24"/>
          <w:szCs w:val="24"/>
        </w:rPr>
        <w:t xml:space="preserve"> in other </w:t>
      </w:r>
      <w:r w:rsidR="000C5170">
        <w:rPr>
          <w:rFonts w:ascii="Times New Roman" w:hAnsi="Times New Roman"/>
          <w:sz w:val="24"/>
          <w:szCs w:val="24"/>
        </w:rPr>
        <w:t>similarly sized</w:t>
      </w:r>
      <w:r w:rsidR="006D3600">
        <w:rPr>
          <w:rFonts w:ascii="Times New Roman" w:hAnsi="Times New Roman"/>
          <w:sz w:val="24"/>
          <w:szCs w:val="24"/>
        </w:rPr>
        <w:t xml:space="preserve"> </w:t>
      </w:r>
      <w:r w:rsidR="001B530B">
        <w:rPr>
          <w:rFonts w:ascii="Times New Roman" w:hAnsi="Times New Roman"/>
          <w:sz w:val="24"/>
          <w:szCs w:val="24"/>
        </w:rPr>
        <w:t xml:space="preserve">adult </w:t>
      </w:r>
      <w:r w:rsidR="00AA06DC">
        <w:rPr>
          <w:rFonts w:ascii="Times New Roman" w:hAnsi="Times New Roman"/>
          <w:sz w:val="24"/>
          <w:szCs w:val="24"/>
        </w:rPr>
        <w:t xml:space="preserve">fish </w:t>
      </w:r>
      <w:r w:rsidR="00FC53F4">
        <w:rPr>
          <w:rFonts w:ascii="Times New Roman" w:hAnsi="Times New Roman"/>
          <w:sz w:val="24"/>
          <w:szCs w:val="24"/>
        </w:rPr>
        <w:t>species</w:t>
      </w:r>
      <w:r w:rsidR="00DB5838">
        <w:rPr>
          <w:rFonts w:ascii="Times New Roman" w:hAnsi="Times New Roman"/>
          <w:sz w:val="24"/>
          <w:szCs w:val="24"/>
        </w:rPr>
        <w:t xml:space="preserve"> </w:t>
      </w:r>
      <w:r w:rsidR="0059346D">
        <w:rPr>
          <w:rFonts w:ascii="Times New Roman" w:hAnsi="Times New Roman"/>
          <w:sz w:val="24"/>
          <w:szCs w:val="24"/>
        </w:rPr>
        <w:t>(Meerbeek 2020)</w:t>
      </w:r>
      <w:r w:rsidR="006D3600">
        <w:rPr>
          <w:rFonts w:ascii="Times New Roman" w:hAnsi="Times New Roman"/>
          <w:sz w:val="24"/>
          <w:szCs w:val="24"/>
        </w:rPr>
        <w:t>.</w:t>
      </w:r>
      <w:r w:rsidR="00FC53F4">
        <w:rPr>
          <w:rFonts w:ascii="Times New Roman" w:hAnsi="Times New Roman"/>
          <w:sz w:val="24"/>
          <w:szCs w:val="24"/>
        </w:rPr>
        <w:t xml:space="preserve"> </w:t>
      </w:r>
      <w:r w:rsidR="00F02959">
        <w:rPr>
          <w:rFonts w:ascii="Times New Roman" w:hAnsi="Times New Roman"/>
          <w:sz w:val="24"/>
          <w:szCs w:val="24"/>
        </w:rPr>
        <w:t xml:space="preserve"> </w:t>
      </w:r>
      <w:r w:rsidR="002A0B8B">
        <w:rPr>
          <w:rFonts w:ascii="Times New Roman" w:hAnsi="Times New Roman"/>
          <w:sz w:val="24"/>
          <w:szCs w:val="24"/>
        </w:rPr>
        <w:t xml:space="preserve">Hatchery steelhead were identified based on </w:t>
      </w:r>
      <w:r w:rsidR="00240339">
        <w:rPr>
          <w:rFonts w:ascii="Times New Roman" w:hAnsi="Times New Roman"/>
          <w:sz w:val="24"/>
          <w:szCs w:val="24"/>
        </w:rPr>
        <w:t>the presence of marks (adipose fin removed), tags (coded wire or PIT), or hatchery scale pattern</w:t>
      </w:r>
      <w:r w:rsidR="00D9220B">
        <w:rPr>
          <w:rFonts w:ascii="Times New Roman" w:hAnsi="Times New Roman"/>
          <w:sz w:val="24"/>
          <w:szCs w:val="24"/>
        </w:rPr>
        <w:t xml:space="preserve"> </w:t>
      </w:r>
      <w:r w:rsidR="00D9220B" w:rsidRPr="00D9220B">
        <w:rPr>
          <w:rFonts w:ascii="Times New Roman" w:hAnsi="Times New Roman"/>
          <w:sz w:val="24"/>
          <w:szCs w:val="24"/>
        </w:rPr>
        <w:t>(Bernard and Myers 1996)</w:t>
      </w:r>
      <w:r w:rsidR="00240339">
        <w:rPr>
          <w:rFonts w:ascii="Times New Roman" w:hAnsi="Times New Roman"/>
          <w:sz w:val="24"/>
          <w:szCs w:val="24"/>
        </w:rPr>
        <w:t xml:space="preserve">. </w:t>
      </w:r>
      <w:r w:rsidRPr="006E51CA">
        <w:rPr>
          <w:rFonts w:ascii="Times New Roman" w:hAnsi="Times New Roman"/>
          <w:sz w:val="24"/>
          <w:szCs w:val="24"/>
        </w:rPr>
        <w:t>Adult steelhead PIT tag data were uploaded into the regional PIT Tag Information System</w:t>
      </w:r>
      <w:r w:rsidR="007503C8">
        <w:rPr>
          <w:rFonts w:ascii="Times New Roman" w:hAnsi="Times New Roman"/>
          <w:sz w:val="24"/>
          <w:szCs w:val="24"/>
        </w:rPr>
        <w:t xml:space="preserve"> (PTAGIS)</w:t>
      </w:r>
      <w:r w:rsidRPr="006E51CA">
        <w:rPr>
          <w:rFonts w:ascii="Times New Roman" w:hAnsi="Times New Roman"/>
          <w:sz w:val="24"/>
          <w:szCs w:val="24"/>
        </w:rPr>
        <w:t xml:space="preserve"> database (</w:t>
      </w:r>
      <w:r w:rsidR="00854C6A">
        <w:rPr>
          <w:rFonts w:ascii="Times New Roman" w:hAnsi="Times New Roman"/>
          <w:sz w:val="24"/>
          <w:szCs w:val="24"/>
        </w:rPr>
        <w:t>PSMFC</w:t>
      </w:r>
      <w:r w:rsidR="00854C6A" w:rsidRPr="00D04241">
        <w:rPr>
          <w:rFonts w:ascii="Times New Roman" w:hAnsi="Times New Roman"/>
          <w:sz w:val="24"/>
          <w:szCs w:val="24"/>
        </w:rPr>
        <w:t xml:space="preserve"> 2015</w:t>
      </w:r>
      <w:r w:rsidRPr="006E51CA">
        <w:rPr>
          <w:rFonts w:ascii="Times New Roman" w:hAnsi="Times New Roman"/>
          <w:sz w:val="24"/>
          <w:szCs w:val="24"/>
        </w:rPr>
        <w:t xml:space="preserve">, </w:t>
      </w:r>
      <w:r w:rsidRPr="00F95A47">
        <w:rPr>
          <w:rFonts w:ascii="Times New Roman" w:hAnsi="Times New Roman"/>
          <w:sz w:val="24"/>
          <w:szCs w:val="24"/>
        </w:rPr>
        <w:t>Tenney et al. 2017</w:t>
      </w:r>
      <w:r w:rsidRPr="006E51CA">
        <w:rPr>
          <w:rFonts w:ascii="Times New Roman" w:hAnsi="Times New Roman"/>
          <w:sz w:val="24"/>
          <w:szCs w:val="24"/>
        </w:rPr>
        <w:t>). The PTAGIS database (</w:t>
      </w:r>
      <w:r w:rsidR="00114533">
        <w:rPr>
          <w:rFonts w:ascii="Times New Roman" w:hAnsi="Times New Roman"/>
          <w:sz w:val="24"/>
          <w:szCs w:val="24"/>
        </w:rPr>
        <w:t>https://</w:t>
      </w:r>
      <w:r w:rsidR="00E06907">
        <w:rPr>
          <w:rFonts w:ascii="Times New Roman" w:hAnsi="Times New Roman"/>
          <w:sz w:val="24"/>
          <w:szCs w:val="24"/>
        </w:rPr>
        <w:t>www.ptagis.org</w:t>
      </w:r>
      <w:r w:rsidRPr="006E51CA">
        <w:rPr>
          <w:rFonts w:ascii="Times New Roman" w:hAnsi="Times New Roman"/>
          <w:sz w:val="24"/>
          <w:szCs w:val="24"/>
        </w:rPr>
        <w:t xml:space="preserve">) was subsequently queried to obtain PIT tag detections </w:t>
      </w:r>
      <w:r w:rsidR="007D0C08">
        <w:rPr>
          <w:rFonts w:ascii="Times New Roman" w:hAnsi="Times New Roman"/>
          <w:sz w:val="24"/>
          <w:szCs w:val="24"/>
        </w:rPr>
        <w:t>of adult</w:t>
      </w:r>
      <w:r w:rsidR="00D00096">
        <w:rPr>
          <w:rFonts w:ascii="Times New Roman" w:hAnsi="Times New Roman"/>
          <w:sz w:val="24"/>
          <w:szCs w:val="24"/>
        </w:rPr>
        <w:t xml:space="preserve"> steelhead PIT tagged at PRD</w:t>
      </w:r>
      <w:r w:rsidR="00CF1639">
        <w:rPr>
          <w:rFonts w:ascii="Times New Roman" w:hAnsi="Times New Roman"/>
          <w:sz w:val="24"/>
          <w:szCs w:val="24"/>
        </w:rPr>
        <w:t>,</w:t>
      </w:r>
      <w:r w:rsidR="00D00096">
        <w:rPr>
          <w:rFonts w:ascii="Times New Roman" w:hAnsi="Times New Roman"/>
          <w:sz w:val="24"/>
          <w:szCs w:val="24"/>
        </w:rPr>
        <w:t xml:space="preserve"> </w:t>
      </w:r>
      <w:r w:rsidRPr="006E51CA">
        <w:rPr>
          <w:rFonts w:ascii="Times New Roman" w:hAnsi="Times New Roman"/>
          <w:sz w:val="24"/>
          <w:szCs w:val="24"/>
        </w:rPr>
        <w:t xml:space="preserve">at </w:t>
      </w:r>
      <w:r w:rsidR="002C5F19">
        <w:rPr>
          <w:rFonts w:ascii="Times New Roman" w:hAnsi="Times New Roman"/>
          <w:sz w:val="24"/>
          <w:szCs w:val="24"/>
        </w:rPr>
        <w:t xml:space="preserve">approximately 75 sites including </w:t>
      </w:r>
      <w:r w:rsidRPr="006E51CA">
        <w:rPr>
          <w:rFonts w:ascii="Times New Roman" w:hAnsi="Times New Roman"/>
          <w:sz w:val="24"/>
          <w:szCs w:val="24"/>
        </w:rPr>
        <w:t>mainstem dams on the Snake/Columbia Rivers</w:t>
      </w:r>
      <w:r w:rsidR="00CF1639">
        <w:rPr>
          <w:rFonts w:ascii="Times New Roman" w:hAnsi="Times New Roman"/>
          <w:sz w:val="24"/>
          <w:szCs w:val="24"/>
        </w:rPr>
        <w:t>,</w:t>
      </w:r>
      <w:r w:rsidRPr="006E51CA">
        <w:rPr>
          <w:rFonts w:ascii="Times New Roman" w:hAnsi="Times New Roman"/>
          <w:sz w:val="24"/>
          <w:szCs w:val="24"/>
        </w:rPr>
        <w:t xml:space="preserve"> and </w:t>
      </w:r>
      <w:r w:rsidR="003C00EF">
        <w:rPr>
          <w:rFonts w:ascii="Times New Roman" w:hAnsi="Times New Roman"/>
          <w:sz w:val="24"/>
          <w:szCs w:val="24"/>
        </w:rPr>
        <w:t xml:space="preserve">at </w:t>
      </w:r>
      <w:r w:rsidRPr="006E51CA">
        <w:rPr>
          <w:rFonts w:ascii="Times New Roman" w:hAnsi="Times New Roman"/>
          <w:sz w:val="24"/>
          <w:szCs w:val="24"/>
        </w:rPr>
        <w:t xml:space="preserve">instream </w:t>
      </w:r>
      <w:r w:rsidRPr="006E51CA">
        <w:rPr>
          <w:rFonts w:ascii="Times New Roman" w:hAnsi="Times New Roman"/>
          <w:sz w:val="24"/>
          <w:szCs w:val="24"/>
        </w:rPr>
        <w:lastRenderedPageBreak/>
        <w:t>PIT tag detection sites</w:t>
      </w:r>
      <w:r w:rsidR="000E2694">
        <w:rPr>
          <w:rFonts w:ascii="Times New Roman" w:hAnsi="Times New Roman"/>
          <w:sz w:val="24"/>
          <w:szCs w:val="24"/>
        </w:rPr>
        <w:t xml:space="preserve"> (IPDS)</w:t>
      </w:r>
      <w:r w:rsidRPr="006E51CA">
        <w:rPr>
          <w:rFonts w:ascii="Times New Roman" w:hAnsi="Times New Roman"/>
          <w:sz w:val="24"/>
          <w:szCs w:val="24"/>
        </w:rPr>
        <w:t>. These data were formatted for analysis to estimate adult overshoot</w:t>
      </w:r>
      <w:r w:rsidR="00BF4BF5">
        <w:rPr>
          <w:rFonts w:ascii="Times New Roman" w:hAnsi="Times New Roman"/>
          <w:sz w:val="24"/>
          <w:szCs w:val="24"/>
        </w:rPr>
        <w:t xml:space="preserve"> fallback </w:t>
      </w:r>
      <w:r w:rsidR="0069708D">
        <w:rPr>
          <w:rFonts w:ascii="Times New Roman" w:hAnsi="Times New Roman"/>
          <w:sz w:val="24"/>
          <w:szCs w:val="24"/>
        </w:rPr>
        <w:t xml:space="preserve">and overshoot </w:t>
      </w:r>
      <w:r w:rsidRPr="006E51CA">
        <w:rPr>
          <w:rFonts w:ascii="Times New Roman" w:hAnsi="Times New Roman"/>
          <w:sz w:val="24"/>
          <w:szCs w:val="24"/>
        </w:rPr>
        <w:t>abundance at PRD as described below.</w:t>
      </w:r>
    </w:p>
    <w:p w14:paraId="46FF2D57" w14:textId="456AC599" w:rsidR="003E0EB2" w:rsidRDefault="002C7906" w:rsidP="00B31ECD">
      <w:pPr>
        <w:spacing w:after="0" w:line="480" w:lineRule="auto"/>
        <w:ind w:firstLine="360"/>
        <w:rPr>
          <w:rFonts w:ascii="Times New Roman" w:hAnsi="Times New Roman"/>
          <w:sz w:val="24"/>
          <w:szCs w:val="24"/>
        </w:rPr>
      </w:pPr>
      <w:r w:rsidRPr="000B6354">
        <w:rPr>
          <w:rFonts w:ascii="Times New Roman" w:hAnsi="Times New Roman"/>
          <w:i/>
          <w:sz w:val="24"/>
          <w:szCs w:val="24"/>
        </w:rPr>
        <w:t xml:space="preserve">Overshoot fallback </w:t>
      </w:r>
      <w:r w:rsidR="0025184D" w:rsidRPr="000B6354">
        <w:rPr>
          <w:rFonts w:ascii="Times New Roman" w:hAnsi="Times New Roman"/>
          <w:i/>
          <w:sz w:val="24"/>
          <w:szCs w:val="24"/>
        </w:rPr>
        <w:t>abundance</w:t>
      </w:r>
      <w:r w:rsidR="00982602">
        <w:rPr>
          <w:rFonts w:ascii="Times New Roman" w:hAnsi="Times New Roman"/>
          <w:sz w:val="24"/>
          <w:szCs w:val="24"/>
        </w:rPr>
        <w:t xml:space="preserve"> </w:t>
      </w:r>
      <w:r w:rsidR="00982602" w:rsidRPr="000B6354">
        <w:rPr>
          <w:rFonts w:ascii="Times New Roman" w:hAnsi="Times New Roman"/>
          <w:sz w:val="24"/>
          <w:szCs w:val="24"/>
        </w:rPr>
        <w:t>–</w:t>
      </w:r>
      <w:r w:rsidR="00982602" w:rsidRPr="00A03315">
        <w:rPr>
          <w:rFonts w:ascii="Times New Roman" w:hAnsi="Times New Roman"/>
          <w:sz w:val="24"/>
          <w:szCs w:val="24"/>
        </w:rPr>
        <w:t xml:space="preserve"> </w:t>
      </w:r>
      <w:r w:rsidR="00A03315" w:rsidRPr="006E51CA">
        <w:rPr>
          <w:rFonts w:ascii="Times New Roman" w:hAnsi="Times New Roman"/>
          <w:sz w:val="24"/>
          <w:szCs w:val="24"/>
        </w:rPr>
        <w:t xml:space="preserve">Escapement estimates of the four steelhead populations that comprise the UCR DPS have been estimated using the </w:t>
      </w:r>
      <w:r w:rsidR="009D7580" w:rsidRPr="006E51CA">
        <w:rPr>
          <w:rFonts w:ascii="Times New Roman" w:hAnsi="Times New Roman"/>
          <w:sz w:val="24"/>
          <w:szCs w:val="24"/>
        </w:rPr>
        <w:t xml:space="preserve">Bayesian nested </w:t>
      </w:r>
      <w:r w:rsidR="009D7580">
        <w:rPr>
          <w:rFonts w:ascii="Times New Roman" w:hAnsi="Times New Roman"/>
          <w:sz w:val="24"/>
          <w:szCs w:val="24"/>
        </w:rPr>
        <w:t>p</w:t>
      </w:r>
      <w:r w:rsidR="009D7580" w:rsidRPr="006E51CA">
        <w:rPr>
          <w:rFonts w:ascii="Times New Roman" w:hAnsi="Times New Roman"/>
          <w:sz w:val="24"/>
          <w:szCs w:val="24"/>
        </w:rPr>
        <w:t xml:space="preserve">atch </w:t>
      </w:r>
      <w:r w:rsidR="009D7580">
        <w:rPr>
          <w:rFonts w:ascii="Times New Roman" w:hAnsi="Times New Roman"/>
          <w:sz w:val="24"/>
          <w:szCs w:val="24"/>
        </w:rPr>
        <w:t>o</w:t>
      </w:r>
      <w:r w:rsidR="009D7580" w:rsidRPr="006E51CA">
        <w:rPr>
          <w:rFonts w:ascii="Times New Roman" w:hAnsi="Times New Roman"/>
          <w:sz w:val="24"/>
          <w:szCs w:val="24"/>
        </w:rPr>
        <w:t xml:space="preserve">ccupancy </w:t>
      </w:r>
      <w:r w:rsidR="009D7580">
        <w:rPr>
          <w:rFonts w:ascii="Times New Roman" w:hAnsi="Times New Roman"/>
          <w:sz w:val="24"/>
          <w:szCs w:val="24"/>
        </w:rPr>
        <w:t>m</w:t>
      </w:r>
      <w:r w:rsidR="009D7580" w:rsidRPr="006E51CA">
        <w:rPr>
          <w:rFonts w:ascii="Times New Roman" w:hAnsi="Times New Roman"/>
          <w:sz w:val="24"/>
          <w:szCs w:val="24"/>
        </w:rPr>
        <w:t xml:space="preserve">odel </w:t>
      </w:r>
      <w:r w:rsidR="009D7580">
        <w:rPr>
          <w:rFonts w:ascii="Times New Roman" w:hAnsi="Times New Roman"/>
          <w:sz w:val="24"/>
          <w:szCs w:val="24"/>
        </w:rPr>
        <w:t>(</w:t>
      </w:r>
      <w:r w:rsidR="00A03315" w:rsidRPr="006E51CA">
        <w:rPr>
          <w:rFonts w:ascii="Times New Roman" w:hAnsi="Times New Roman"/>
          <w:sz w:val="24"/>
          <w:szCs w:val="24"/>
        </w:rPr>
        <w:t>POM</w:t>
      </w:r>
      <w:r w:rsidR="009D7580">
        <w:rPr>
          <w:rFonts w:ascii="Times New Roman" w:hAnsi="Times New Roman"/>
          <w:sz w:val="24"/>
          <w:szCs w:val="24"/>
        </w:rPr>
        <w:t>)</w:t>
      </w:r>
      <w:r w:rsidR="00A03315" w:rsidRPr="006E51CA">
        <w:rPr>
          <w:rFonts w:ascii="Times New Roman" w:hAnsi="Times New Roman"/>
          <w:sz w:val="24"/>
          <w:szCs w:val="24"/>
        </w:rPr>
        <w:t xml:space="preserve"> </w:t>
      </w:r>
      <w:r w:rsidR="006F079A">
        <w:rPr>
          <w:rFonts w:ascii="Times New Roman" w:hAnsi="Times New Roman"/>
          <w:sz w:val="24"/>
          <w:szCs w:val="24"/>
        </w:rPr>
        <w:t xml:space="preserve">based on </w:t>
      </w:r>
      <w:r w:rsidR="00FF72A9">
        <w:rPr>
          <w:rFonts w:ascii="Times New Roman" w:hAnsi="Times New Roman"/>
          <w:sz w:val="24"/>
          <w:szCs w:val="24"/>
        </w:rPr>
        <w:t xml:space="preserve">detections of </w:t>
      </w:r>
      <w:r w:rsidR="003D7D02">
        <w:rPr>
          <w:rFonts w:ascii="Times New Roman" w:hAnsi="Times New Roman"/>
          <w:sz w:val="24"/>
          <w:szCs w:val="24"/>
        </w:rPr>
        <w:t xml:space="preserve">a representative sample of </w:t>
      </w:r>
      <w:r w:rsidR="00FF72A9">
        <w:rPr>
          <w:rFonts w:ascii="Times New Roman" w:hAnsi="Times New Roman"/>
          <w:sz w:val="24"/>
          <w:szCs w:val="24"/>
        </w:rPr>
        <w:t xml:space="preserve">steelhead PIT tagged at PRD </w:t>
      </w:r>
      <w:r w:rsidR="00A03315" w:rsidRPr="006E51CA">
        <w:rPr>
          <w:rFonts w:ascii="Times New Roman" w:hAnsi="Times New Roman"/>
          <w:sz w:val="24"/>
          <w:szCs w:val="24"/>
        </w:rPr>
        <w:t>beginning in return year 201</w:t>
      </w:r>
      <w:r w:rsidR="00A03315">
        <w:rPr>
          <w:rFonts w:ascii="Times New Roman" w:hAnsi="Times New Roman"/>
          <w:sz w:val="24"/>
          <w:szCs w:val="24"/>
        </w:rPr>
        <w:t>0</w:t>
      </w:r>
      <w:r w:rsidR="00A03315" w:rsidRPr="006E51CA">
        <w:rPr>
          <w:rFonts w:ascii="Times New Roman" w:hAnsi="Times New Roman"/>
          <w:sz w:val="24"/>
          <w:szCs w:val="24"/>
        </w:rPr>
        <w:t xml:space="preserve"> (Waterhouse et al. 2020). </w:t>
      </w:r>
      <w:r w:rsidR="006F2A51">
        <w:rPr>
          <w:rFonts w:ascii="Times New Roman" w:hAnsi="Times New Roman"/>
          <w:sz w:val="24"/>
          <w:szCs w:val="24"/>
        </w:rPr>
        <w:t xml:space="preserve">The POM </w:t>
      </w:r>
      <w:r w:rsidR="00C73AE3">
        <w:rPr>
          <w:rFonts w:ascii="Times New Roman" w:hAnsi="Times New Roman"/>
          <w:sz w:val="24"/>
          <w:szCs w:val="24"/>
        </w:rPr>
        <w:t xml:space="preserve">simultaneously </w:t>
      </w:r>
      <w:r w:rsidR="006F2A51">
        <w:rPr>
          <w:rFonts w:ascii="Times New Roman" w:hAnsi="Times New Roman"/>
          <w:sz w:val="24"/>
          <w:szCs w:val="24"/>
        </w:rPr>
        <w:t>estimates</w:t>
      </w:r>
      <w:r w:rsidR="00C73AE3">
        <w:rPr>
          <w:rFonts w:ascii="Times New Roman" w:hAnsi="Times New Roman"/>
          <w:sz w:val="24"/>
          <w:szCs w:val="24"/>
        </w:rPr>
        <w:t xml:space="preserve"> the probability</w:t>
      </w:r>
      <w:r w:rsidR="004F5898">
        <w:rPr>
          <w:rFonts w:ascii="Times New Roman" w:hAnsi="Times New Roman"/>
          <w:sz w:val="24"/>
          <w:szCs w:val="24"/>
        </w:rPr>
        <w:t xml:space="preserve"> of a fish moving along a particular path of the stream network</w:t>
      </w:r>
      <w:r w:rsidR="00180F2B">
        <w:rPr>
          <w:rFonts w:ascii="Times New Roman" w:hAnsi="Times New Roman"/>
          <w:sz w:val="24"/>
          <w:szCs w:val="24"/>
        </w:rPr>
        <w:t xml:space="preserve"> a</w:t>
      </w:r>
      <w:r w:rsidR="00376438">
        <w:rPr>
          <w:rFonts w:ascii="Times New Roman" w:hAnsi="Times New Roman"/>
          <w:sz w:val="24"/>
          <w:szCs w:val="24"/>
        </w:rPr>
        <w:t xml:space="preserve">nd the probability that a fish is </w:t>
      </w:r>
      <w:r w:rsidR="002F6808">
        <w:rPr>
          <w:rFonts w:ascii="Times New Roman" w:hAnsi="Times New Roman"/>
          <w:sz w:val="24"/>
          <w:szCs w:val="24"/>
        </w:rPr>
        <w:t>observed</w:t>
      </w:r>
      <w:r w:rsidR="00376438">
        <w:rPr>
          <w:rFonts w:ascii="Times New Roman" w:hAnsi="Times New Roman"/>
          <w:sz w:val="24"/>
          <w:szCs w:val="24"/>
        </w:rPr>
        <w:t xml:space="preserve"> </w:t>
      </w:r>
      <w:r w:rsidR="002F6808">
        <w:rPr>
          <w:rFonts w:ascii="Times New Roman" w:hAnsi="Times New Roman"/>
          <w:sz w:val="24"/>
          <w:szCs w:val="24"/>
        </w:rPr>
        <w:t>at d</w:t>
      </w:r>
      <w:r w:rsidR="00376438">
        <w:rPr>
          <w:rFonts w:ascii="Times New Roman" w:hAnsi="Times New Roman"/>
          <w:sz w:val="24"/>
          <w:szCs w:val="24"/>
        </w:rPr>
        <w:t>etection site</w:t>
      </w:r>
      <w:r w:rsidR="002F6808">
        <w:rPr>
          <w:rFonts w:ascii="Times New Roman" w:hAnsi="Times New Roman"/>
          <w:sz w:val="24"/>
          <w:szCs w:val="24"/>
        </w:rPr>
        <w:t>s along that path</w:t>
      </w:r>
      <w:r w:rsidR="00FF65FC" w:rsidRPr="006E51CA">
        <w:rPr>
          <w:rFonts w:ascii="Times New Roman" w:hAnsi="Times New Roman"/>
          <w:sz w:val="24"/>
          <w:szCs w:val="24"/>
        </w:rPr>
        <w:t>, essentially a multi-state variation of a spatial Cormack-Jolly-Seber model</w:t>
      </w:r>
      <w:r w:rsidR="00FF65FC">
        <w:rPr>
          <w:rFonts w:ascii="Times New Roman" w:hAnsi="Times New Roman"/>
          <w:sz w:val="24"/>
          <w:szCs w:val="24"/>
        </w:rPr>
        <w:t xml:space="preserve"> </w:t>
      </w:r>
      <w:r w:rsidR="00FF65FC" w:rsidRPr="00BE6928">
        <w:rPr>
          <w:rFonts w:ascii="Times New Roman" w:hAnsi="Times New Roman"/>
          <w:sz w:val="24"/>
          <w:szCs w:val="24"/>
        </w:rPr>
        <w:t>(</w:t>
      </w:r>
      <w:r w:rsidR="00D57150">
        <w:rPr>
          <w:rFonts w:ascii="Times New Roman" w:hAnsi="Times New Roman"/>
          <w:sz w:val="24"/>
          <w:szCs w:val="24"/>
        </w:rPr>
        <w:t xml:space="preserve">Royle and </w:t>
      </w:r>
      <w:r w:rsidR="00D57150" w:rsidRPr="00CE64E0">
        <w:rPr>
          <w:rFonts w:ascii="Times New Roman" w:hAnsi="Times New Roman"/>
          <w:sz w:val="24"/>
          <w:szCs w:val="24"/>
        </w:rPr>
        <w:t>Kéry</w:t>
      </w:r>
      <w:r w:rsidR="00D57150">
        <w:rPr>
          <w:rFonts w:ascii="Times New Roman" w:hAnsi="Times New Roman"/>
          <w:sz w:val="24"/>
          <w:szCs w:val="24"/>
        </w:rPr>
        <w:t xml:space="preserve"> 2007, </w:t>
      </w:r>
      <w:r w:rsidR="00FF65FC" w:rsidRPr="006E51CA">
        <w:rPr>
          <w:rFonts w:ascii="Times New Roman" w:hAnsi="Times New Roman"/>
          <w:sz w:val="24"/>
          <w:szCs w:val="24"/>
        </w:rPr>
        <w:t>Waterhouse et al. 2020</w:t>
      </w:r>
      <w:r w:rsidR="00FF65FC">
        <w:rPr>
          <w:rFonts w:ascii="Times New Roman" w:hAnsi="Times New Roman"/>
          <w:sz w:val="24"/>
          <w:szCs w:val="24"/>
        </w:rPr>
        <w:t>)</w:t>
      </w:r>
      <w:r w:rsidR="00376438">
        <w:rPr>
          <w:rFonts w:ascii="Times New Roman" w:hAnsi="Times New Roman"/>
          <w:sz w:val="24"/>
          <w:szCs w:val="24"/>
        </w:rPr>
        <w:t>.</w:t>
      </w:r>
    </w:p>
    <w:p w14:paraId="024E4A3A" w14:textId="7F5DF4B9" w:rsidR="00650227" w:rsidRDefault="00EE5F9C" w:rsidP="003E73EB">
      <w:pPr>
        <w:spacing w:after="0" w:line="480" w:lineRule="auto"/>
        <w:ind w:firstLine="360"/>
        <w:rPr>
          <w:rFonts w:ascii="Times New Roman" w:hAnsi="Times New Roman"/>
          <w:sz w:val="24"/>
          <w:szCs w:val="24"/>
        </w:rPr>
      </w:pPr>
      <w:r>
        <w:rPr>
          <w:rFonts w:ascii="Times New Roman" w:hAnsi="Times New Roman"/>
          <w:sz w:val="24"/>
          <w:szCs w:val="24"/>
        </w:rPr>
        <w:t xml:space="preserve"> </w:t>
      </w:r>
      <w:r w:rsidR="00F439BB">
        <w:rPr>
          <w:rFonts w:ascii="Times New Roman" w:hAnsi="Times New Roman"/>
          <w:sz w:val="24"/>
          <w:szCs w:val="24"/>
        </w:rPr>
        <w:t xml:space="preserve">Observations at each site, as well as detections further upstream, </w:t>
      </w:r>
      <w:r w:rsidR="002819C6">
        <w:rPr>
          <w:rFonts w:ascii="Times New Roman" w:hAnsi="Times New Roman"/>
          <w:sz w:val="24"/>
          <w:szCs w:val="24"/>
        </w:rPr>
        <w:t>provide</w:t>
      </w:r>
      <w:r w:rsidR="00787BDA">
        <w:rPr>
          <w:rFonts w:ascii="Times New Roman" w:hAnsi="Times New Roman"/>
          <w:sz w:val="24"/>
          <w:szCs w:val="24"/>
        </w:rPr>
        <w:t>d</w:t>
      </w:r>
      <w:r w:rsidR="002819C6">
        <w:rPr>
          <w:rFonts w:ascii="Times New Roman" w:hAnsi="Times New Roman"/>
          <w:sz w:val="24"/>
          <w:szCs w:val="24"/>
        </w:rPr>
        <w:t xml:space="preserve"> the means to estimate detection probabilities at each site</w:t>
      </w:r>
      <w:r w:rsidR="002C5756">
        <w:rPr>
          <w:rFonts w:ascii="Times New Roman" w:hAnsi="Times New Roman"/>
          <w:sz w:val="24"/>
          <w:szCs w:val="24"/>
        </w:rPr>
        <w:t xml:space="preserve"> </w:t>
      </w:r>
      <w:r w:rsidR="002C5756" w:rsidRPr="006E51CA">
        <w:rPr>
          <w:rFonts w:ascii="Times New Roman" w:hAnsi="Times New Roman"/>
          <w:sz w:val="24"/>
          <w:szCs w:val="24"/>
        </w:rPr>
        <w:t>(Figure 1)</w:t>
      </w:r>
      <w:r w:rsidR="002C5756">
        <w:rPr>
          <w:rFonts w:ascii="Times New Roman" w:hAnsi="Times New Roman"/>
          <w:sz w:val="24"/>
          <w:szCs w:val="24"/>
        </w:rPr>
        <w:t>.</w:t>
      </w:r>
      <w:r w:rsidR="00A221B4" w:rsidRPr="00A221B4">
        <w:rPr>
          <w:rFonts w:ascii="Times New Roman" w:hAnsi="Times New Roman"/>
          <w:sz w:val="24"/>
          <w:szCs w:val="24"/>
        </w:rPr>
        <w:t xml:space="preserve"> </w:t>
      </w:r>
      <w:r w:rsidR="00A221B4">
        <w:rPr>
          <w:rFonts w:ascii="Times New Roman" w:hAnsi="Times New Roman"/>
          <w:sz w:val="24"/>
          <w:szCs w:val="24"/>
        </w:rPr>
        <w:t>Most IPDS have at least two arrays spanning the river, providing multiple chances to detect a fish passing that site.</w:t>
      </w:r>
    </w:p>
    <w:p w14:paraId="40BACC51" w14:textId="1C70668D" w:rsidR="002C7906" w:rsidRPr="006E51CA" w:rsidRDefault="00C72A33" w:rsidP="00285B28">
      <w:pPr>
        <w:spacing w:after="0" w:line="480" w:lineRule="auto"/>
        <w:ind w:firstLine="360"/>
        <w:rPr>
          <w:rFonts w:ascii="Times New Roman" w:hAnsi="Times New Roman"/>
          <w:sz w:val="24"/>
          <w:szCs w:val="24"/>
        </w:rPr>
      </w:pPr>
      <w:r>
        <w:rPr>
          <w:rFonts w:ascii="Times New Roman" w:hAnsi="Times New Roman"/>
          <w:sz w:val="24"/>
          <w:szCs w:val="24"/>
        </w:rPr>
        <w:t xml:space="preserve">For </w:t>
      </w:r>
      <w:r w:rsidR="00BB4EBA">
        <w:rPr>
          <w:rFonts w:ascii="Times New Roman" w:hAnsi="Times New Roman"/>
          <w:sz w:val="24"/>
          <w:szCs w:val="24"/>
        </w:rPr>
        <w:t xml:space="preserve">fish </w:t>
      </w:r>
      <w:r w:rsidR="00BB4EBA">
        <w:rPr>
          <w:rFonts w:ascii="Times New Roman" w:hAnsi="Times New Roman"/>
          <w:i/>
          <w:iCs/>
          <w:sz w:val="24"/>
          <w:szCs w:val="24"/>
        </w:rPr>
        <w:t>i</w:t>
      </w:r>
      <w:r w:rsidR="00BB4EBA">
        <w:rPr>
          <w:rFonts w:ascii="Times New Roman" w:hAnsi="Times New Roman"/>
          <w:sz w:val="24"/>
          <w:szCs w:val="24"/>
        </w:rPr>
        <w:t xml:space="preserve">, whether it has </w:t>
      </w:r>
      <w:r w:rsidR="00B4032D">
        <w:rPr>
          <w:rFonts w:ascii="Times New Roman" w:hAnsi="Times New Roman"/>
          <w:sz w:val="24"/>
          <w:szCs w:val="24"/>
        </w:rPr>
        <w:t xml:space="preserve">moved past a detection point </w:t>
      </w:r>
      <w:r w:rsidR="00B4032D">
        <w:rPr>
          <w:rFonts w:ascii="Times New Roman" w:hAnsi="Times New Roman"/>
          <w:i/>
          <w:iCs/>
          <w:sz w:val="24"/>
          <w:szCs w:val="24"/>
        </w:rPr>
        <w:t>j</w:t>
      </w:r>
      <w:r w:rsidR="00B4032D">
        <w:rPr>
          <w:rFonts w:ascii="Times New Roman" w:hAnsi="Times New Roman"/>
          <w:sz w:val="24"/>
          <w:szCs w:val="24"/>
        </w:rPr>
        <w:t xml:space="preserve"> is denoted by a </w:t>
      </w:r>
      <w:r w:rsidR="00E619F2">
        <w:rPr>
          <w:rFonts w:ascii="Times New Roman" w:hAnsi="Times New Roman"/>
          <w:sz w:val="24"/>
          <w:szCs w:val="24"/>
        </w:rPr>
        <w:t>one or a zero (</w:t>
      </w:r>
      <m:oMath>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i,j</m:t>
            </m:r>
          </m:sub>
        </m:sSub>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0,1</m:t>
            </m:r>
          </m:e>
        </m:d>
      </m:oMath>
      <w:r w:rsidR="00EF3540">
        <w:rPr>
          <w:rFonts w:ascii="Times New Roman" w:hAnsi="Times New Roman"/>
          <w:sz w:val="24"/>
          <w:szCs w:val="24"/>
        </w:rPr>
        <w:t>)</w:t>
      </w:r>
      <w:r w:rsidR="00243328">
        <w:rPr>
          <w:rFonts w:ascii="Times New Roman" w:hAnsi="Times New Roman"/>
          <w:sz w:val="24"/>
          <w:szCs w:val="24"/>
        </w:rPr>
        <w:t xml:space="preserve">. </w:t>
      </w:r>
      <w:r w:rsidR="008C3A73">
        <w:rPr>
          <w:rFonts w:ascii="Times New Roman" w:hAnsi="Times New Roman"/>
          <w:sz w:val="24"/>
          <w:szCs w:val="24"/>
        </w:rPr>
        <w:t>The probability of</w:t>
      </w:r>
      <w:r w:rsidR="00125F91">
        <w:rPr>
          <w:rFonts w:ascii="Times New Roman" w:hAnsi="Times New Roman"/>
          <w:sz w:val="24"/>
          <w:szCs w:val="24"/>
        </w:rPr>
        <w:t xml:space="preserve"> fish</w:t>
      </w:r>
      <w:r w:rsidR="008C3A73">
        <w:rPr>
          <w:rFonts w:ascii="Times New Roman" w:hAnsi="Times New Roman"/>
          <w:sz w:val="24"/>
          <w:szCs w:val="24"/>
        </w:rPr>
        <w:t xml:space="preserve"> </w:t>
      </w:r>
      <w:r w:rsidR="00ED5459">
        <w:rPr>
          <w:rFonts w:ascii="Times New Roman" w:hAnsi="Times New Roman"/>
          <w:i/>
          <w:iCs/>
          <w:sz w:val="24"/>
          <w:szCs w:val="24"/>
        </w:rPr>
        <w:t>i</w:t>
      </w:r>
      <w:r w:rsidR="008C3A73">
        <w:rPr>
          <w:rFonts w:ascii="Times New Roman" w:hAnsi="Times New Roman"/>
          <w:sz w:val="24"/>
          <w:szCs w:val="24"/>
        </w:rPr>
        <w:t xml:space="preserve"> moving </w:t>
      </w:r>
      <w:r w:rsidR="006F7880">
        <w:rPr>
          <w:rFonts w:ascii="Times New Roman" w:hAnsi="Times New Roman"/>
          <w:sz w:val="24"/>
          <w:szCs w:val="24"/>
        </w:rPr>
        <w:t xml:space="preserve">to </w:t>
      </w:r>
      <w:r w:rsidR="00C472E3">
        <w:rPr>
          <w:rFonts w:ascii="Times New Roman" w:hAnsi="Times New Roman"/>
          <w:sz w:val="24"/>
          <w:szCs w:val="24"/>
        </w:rPr>
        <w:t xml:space="preserve">each of the </w:t>
      </w:r>
      <w:r w:rsidR="00242013">
        <w:rPr>
          <w:rFonts w:ascii="Times New Roman" w:hAnsi="Times New Roman"/>
          <w:sz w:val="24"/>
          <w:szCs w:val="24"/>
        </w:rPr>
        <w:t xml:space="preserve">possible </w:t>
      </w:r>
      <w:r w:rsidR="00C472E3">
        <w:rPr>
          <w:rFonts w:ascii="Times New Roman" w:hAnsi="Times New Roman"/>
          <w:sz w:val="24"/>
          <w:szCs w:val="24"/>
        </w:rPr>
        <w:t xml:space="preserve">next detection </w:t>
      </w:r>
      <w:r w:rsidR="00285B28">
        <w:rPr>
          <w:rFonts w:ascii="Times New Roman" w:hAnsi="Times New Roman"/>
          <w:sz w:val="24"/>
          <w:szCs w:val="24"/>
        </w:rPr>
        <w:t>sites</w:t>
      </w:r>
      <w:r w:rsidR="00242013">
        <w:rPr>
          <w:rFonts w:ascii="Times New Roman" w:hAnsi="Times New Roman"/>
          <w:sz w:val="24"/>
          <w:szCs w:val="24"/>
        </w:rPr>
        <w:t xml:space="preserve"> along the stream network </w:t>
      </w:r>
      <w:r w:rsidR="00B917DF">
        <w:rPr>
          <w:rFonts w:ascii="Times New Roman" w:hAnsi="Times New Roman"/>
          <w:sz w:val="24"/>
          <w:szCs w:val="24"/>
        </w:rPr>
        <w:t>(</w:t>
      </w:r>
      <w:r w:rsidR="00B917DF">
        <w:rPr>
          <w:rFonts w:ascii="Times New Roman" w:hAnsi="Times New Roman"/>
          <w:i/>
          <w:iCs/>
          <w:sz w:val="24"/>
          <w:szCs w:val="24"/>
        </w:rPr>
        <w:t>j</w:t>
      </w:r>
      <w:r w:rsidR="00B917DF" w:rsidRPr="004F66A2">
        <w:rPr>
          <w:rFonts w:ascii="Times New Roman" w:hAnsi="Times New Roman"/>
          <w:sz w:val="24"/>
          <w:szCs w:val="24"/>
        </w:rPr>
        <w:t xml:space="preserve">+1, </w:t>
      </w:r>
      <w:r w:rsidR="00B917DF">
        <w:rPr>
          <w:rFonts w:ascii="Times New Roman" w:hAnsi="Times New Roman"/>
          <w:i/>
          <w:iCs/>
          <w:sz w:val="24"/>
          <w:szCs w:val="24"/>
        </w:rPr>
        <w:t>j</w:t>
      </w:r>
      <w:r w:rsidR="00B917DF" w:rsidRPr="004F66A2">
        <w:rPr>
          <w:rFonts w:ascii="Times New Roman" w:hAnsi="Times New Roman"/>
          <w:sz w:val="24"/>
          <w:szCs w:val="24"/>
        </w:rPr>
        <w:t>+2, …)</w:t>
      </w:r>
      <w:r w:rsidR="00285B28">
        <w:rPr>
          <w:rFonts w:ascii="Times New Roman" w:hAnsi="Times New Roman"/>
          <w:sz w:val="24"/>
          <w:szCs w:val="24"/>
        </w:rPr>
        <w:t xml:space="preserve">, including the probability of not moving past any of those sites, </w:t>
      </w:r>
      <w:r w:rsidR="002C7906" w:rsidRPr="006E51CA">
        <w:rPr>
          <w:rFonts w:ascii="Times New Roman" w:hAnsi="Times New Roman"/>
          <w:sz w:val="24"/>
          <w:szCs w:val="24"/>
        </w:rPr>
        <w:t xml:space="preserve">is </w:t>
      </w:r>
      <w:r w:rsidR="009245F0">
        <w:rPr>
          <w:rFonts w:ascii="Times New Roman" w:hAnsi="Times New Roman"/>
          <w:sz w:val="24"/>
          <w:szCs w:val="24"/>
        </w:rPr>
        <w:t xml:space="preserve">modeled </w:t>
      </w:r>
      <w:r w:rsidR="00297584">
        <w:rPr>
          <w:rFonts w:ascii="Times New Roman" w:hAnsi="Times New Roman"/>
          <w:sz w:val="24"/>
          <w:szCs w:val="24"/>
        </w:rPr>
        <w:t xml:space="preserve">using </w:t>
      </w:r>
      <w:r w:rsidR="002C7906" w:rsidRPr="006E51CA">
        <w:rPr>
          <w:rFonts w:ascii="Times New Roman" w:hAnsi="Times New Roman"/>
          <w:sz w:val="24"/>
          <w:szCs w:val="24"/>
        </w:rPr>
        <w:t xml:space="preserve">a multinomial distribution with transition probabilities </w:t>
      </w:r>
      <m:oMath>
        <m:sSub>
          <m:sSubPr>
            <m:ctrlPr>
              <w:rPr>
                <w:rFonts w:ascii="Cambria Math" w:hAnsi="Cambria Math"/>
                <w:i/>
                <w:sz w:val="24"/>
                <w:szCs w:val="24"/>
              </w:rPr>
            </m:ctrlPr>
          </m:sSubPr>
          <m:e>
            <m:r>
              <w:rPr>
                <w:rFonts w:ascii="Cambria Math" w:hAnsi="Cambria Math"/>
                <w:sz w:val="24"/>
                <w:szCs w:val="24"/>
              </w:rPr>
              <m:t>ψ</m:t>
            </m:r>
          </m:e>
          <m:sub>
            <m:r>
              <w:rPr>
                <w:rFonts w:ascii="Cambria Math" w:hAnsi="Cambria Math"/>
                <w:sz w:val="24"/>
                <w:szCs w:val="24"/>
              </w:rPr>
              <m:t>j</m:t>
            </m:r>
          </m:sub>
        </m:sSub>
      </m:oMath>
      <w:r w:rsidR="002C7906" w:rsidRPr="006E51CA">
        <w:rPr>
          <w:rFonts w:ascii="Times New Roman" w:hAnsi="Times New Roman"/>
          <w:sz w:val="24"/>
          <w:szCs w:val="24"/>
        </w:rPr>
        <w:t>,</w:t>
      </w:r>
    </w:p>
    <w:p w14:paraId="593D1897" w14:textId="77777777" w:rsidR="002C7906" w:rsidRPr="006E51CA" w:rsidRDefault="00BA0FFE" w:rsidP="003E73EB">
      <w:pPr>
        <w:spacing w:after="0" w:line="480" w:lineRule="auto"/>
        <w:ind w:firstLine="360"/>
        <w:rPr>
          <w:rFonts w:ascii="Times New Roman" w:hAnsi="Times New Roman"/>
          <w:sz w:val="24"/>
          <w:szCs w:val="24"/>
        </w:rPr>
      </w:pPr>
      <m:oMathPara>
        <m:oMath>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i,j+1</m:t>
              </m:r>
            </m:sub>
          </m:sSub>
          <m:r>
            <w:rPr>
              <w:rFonts w:ascii="Cambria Math" w:hAnsi="Cambria Math"/>
              <w:sz w:val="24"/>
              <w:szCs w:val="24"/>
            </w:rPr>
            <m:t xml:space="preserve"> ~ MultiNom(1, </m:t>
          </m:r>
          <m:sSub>
            <m:sSubPr>
              <m:ctrlPr>
                <w:rPr>
                  <w:rFonts w:ascii="Cambria Math" w:hAnsi="Cambria Math"/>
                  <w:i/>
                  <w:sz w:val="24"/>
                  <w:szCs w:val="24"/>
                </w:rPr>
              </m:ctrlPr>
            </m:sSubPr>
            <m:e>
              <m:r>
                <w:rPr>
                  <w:rFonts w:ascii="Cambria Math" w:hAnsi="Cambria Math"/>
                  <w:sz w:val="24"/>
                  <w:szCs w:val="24"/>
                </w:rPr>
                <m:t>ψ</m:t>
              </m:r>
            </m:e>
            <m:sub>
              <m:r>
                <w:rPr>
                  <w:rFonts w:ascii="Cambria Math" w:hAnsi="Cambria Math"/>
                  <w:sz w:val="24"/>
                  <w:szCs w:val="24"/>
                </w:rPr>
                <m:t>j</m:t>
              </m:r>
            </m:sub>
          </m:sSub>
          <m:r>
            <w:rPr>
              <w:rFonts w:ascii="Cambria Math" w:hAnsi="Cambria Math"/>
              <w:sz w:val="24"/>
              <w:szCs w:val="24"/>
            </w:rPr>
            <m:t>)</m:t>
          </m:r>
        </m:oMath>
      </m:oMathPara>
    </w:p>
    <w:p w14:paraId="17E5388B" w14:textId="543495DD" w:rsidR="002C7906" w:rsidRPr="006E51CA" w:rsidRDefault="002C7906" w:rsidP="003E73EB">
      <w:pPr>
        <w:spacing w:after="0" w:line="480" w:lineRule="auto"/>
        <w:rPr>
          <w:rFonts w:ascii="Times New Roman" w:hAnsi="Times New Roman"/>
          <w:sz w:val="24"/>
          <w:szCs w:val="24"/>
        </w:rPr>
      </w:pPr>
      <w:r w:rsidRPr="006E51CA">
        <w:rPr>
          <w:rFonts w:ascii="Times New Roman" w:hAnsi="Times New Roman"/>
          <w:sz w:val="24"/>
          <w:szCs w:val="24"/>
        </w:rPr>
        <w:t xml:space="preserve">and the detection of that fish at each array </w:t>
      </w:r>
      <w:r w:rsidRPr="006E51CA">
        <w:rPr>
          <w:rFonts w:ascii="Times New Roman" w:hAnsi="Times New Roman"/>
          <w:i/>
          <w:iCs/>
          <w:sz w:val="24"/>
          <w:szCs w:val="24"/>
        </w:rPr>
        <w:t>k</w:t>
      </w:r>
      <w:r w:rsidRPr="006E51CA">
        <w:rPr>
          <w:rFonts w:ascii="Times New Roman" w:hAnsi="Times New Roman"/>
          <w:sz w:val="24"/>
          <w:szCs w:val="24"/>
        </w:rPr>
        <w:t xml:space="preserve"> at site </w:t>
      </w:r>
      <w:r w:rsidRPr="006E51CA">
        <w:rPr>
          <w:rFonts w:ascii="Times New Roman" w:hAnsi="Times New Roman"/>
          <w:i/>
          <w:iCs/>
          <w:sz w:val="24"/>
          <w:szCs w:val="24"/>
        </w:rPr>
        <w:t>j</w:t>
      </w:r>
      <w:r w:rsidRPr="006E51CA">
        <w:rPr>
          <w:rFonts w:ascii="Times New Roman" w:hAnsi="Times New Roman"/>
          <w:sz w:val="24"/>
          <w:szCs w:val="24"/>
        </w:rPr>
        <w:t xml:space="preserve">, </w:t>
      </w:r>
      <w:r w:rsidRPr="006E51CA">
        <w:rPr>
          <w:rFonts w:ascii="Times New Roman" w:hAnsi="Times New Roman"/>
          <w:i/>
          <w:iCs/>
          <w:sz w:val="24"/>
          <w:szCs w:val="24"/>
        </w:rPr>
        <w:t>y</w:t>
      </w:r>
      <w:r w:rsidRPr="006E51CA">
        <w:rPr>
          <w:rFonts w:ascii="Times New Roman" w:hAnsi="Times New Roman"/>
          <w:i/>
          <w:iCs/>
          <w:sz w:val="24"/>
          <w:szCs w:val="24"/>
          <w:vertAlign w:val="subscript"/>
        </w:rPr>
        <w:t>i,j,k</w:t>
      </w:r>
      <w:r w:rsidRPr="006E51CA">
        <w:rPr>
          <w:rFonts w:ascii="Times New Roman" w:hAnsi="Times New Roman"/>
          <w:sz w:val="24"/>
          <w:szCs w:val="24"/>
        </w:rPr>
        <w:t xml:space="preserve">, is modeled as a Bernoulli distribution with detection probability </w:t>
      </w:r>
      <w:r w:rsidRPr="006E51CA">
        <w:rPr>
          <w:rFonts w:ascii="Times New Roman" w:hAnsi="Times New Roman"/>
          <w:i/>
          <w:iCs/>
          <w:sz w:val="24"/>
          <w:szCs w:val="24"/>
        </w:rPr>
        <w:t>p</w:t>
      </w:r>
      <w:r w:rsidRPr="006E51CA">
        <w:rPr>
          <w:rFonts w:ascii="Times New Roman" w:hAnsi="Times New Roman"/>
          <w:i/>
          <w:iCs/>
          <w:sz w:val="24"/>
          <w:szCs w:val="24"/>
          <w:vertAlign w:val="subscript"/>
        </w:rPr>
        <w:t>j,k</w:t>
      </w:r>
      <w:r w:rsidRPr="006E51CA">
        <w:rPr>
          <w:rFonts w:ascii="Times New Roman" w:hAnsi="Times New Roman"/>
          <w:sz w:val="24"/>
          <w:szCs w:val="24"/>
        </w:rPr>
        <w:t>.</w:t>
      </w:r>
    </w:p>
    <w:p w14:paraId="4FB6DE3F" w14:textId="77777777" w:rsidR="002C7906" w:rsidRPr="006E51CA" w:rsidRDefault="00BA0FFE" w:rsidP="003E73EB">
      <w:pPr>
        <w:spacing w:after="0" w:line="480" w:lineRule="auto"/>
        <w:rPr>
          <w:rFonts w:ascii="Times New Roman" w:hAnsi="Times New Roman"/>
          <w:sz w:val="24"/>
          <w:szCs w:val="24"/>
        </w:rPr>
      </w:pPr>
      <m:oMathPara>
        <m:oMath>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i,j,k</m:t>
              </m:r>
            </m:sub>
          </m:sSub>
          <m:r>
            <w:rPr>
              <w:rFonts w:ascii="Cambria Math" w:hAnsi="Cambria Math"/>
              <w:sz w:val="24"/>
              <w:szCs w:val="24"/>
            </w:rPr>
            <m:t>~Bern</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i,j</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j,k</m:t>
                  </m:r>
                </m:sub>
              </m:sSub>
            </m:e>
          </m:d>
        </m:oMath>
      </m:oMathPara>
    </w:p>
    <w:p w14:paraId="7F38B8E4" w14:textId="3D202C44" w:rsidR="002C7906" w:rsidRPr="00D4355F" w:rsidRDefault="002C7906" w:rsidP="003E73EB">
      <w:pPr>
        <w:spacing w:after="0" w:line="480" w:lineRule="auto"/>
        <w:ind w:firstLine="360"/>
        <w:rPr>
          <w:rFonts w:ascii="Times New Roman" w:hAnsi="Times New Roman"/>
          <w:sz w:val="24"/>
          <w:szCs w:val="24"/>
        </w:rPr>
      </w:pPr>
      <w:r w:rsidRPr="006E51CA">
        <w:rPr>
          <w:rFonts w:ascii="Times New Roman" w:hAnsi="Times New Roman"/>
          <w:sz w:val="24"/>
          <w:szCs w:val="24"/>
        </w:rPr>
        <w:t xml:space="preserve">The overall probability of a fish moving past a </w:t>
      </w:r>
      <w:r w:rsidR="00A13A17" w:rsidRPr="006E51CA">
        <w:rPr>
          <w:rFonts w:ascii="Times New Roman" w:hAnsi="Times New Roman"/>
          <w:sz w:val="24"/>
          <w:szCs w:val="24"/>
        </w:rPr>
        <w:t>detection</w:t>
      </w:r>
      <w:r w:rsidRPr="006E51CA">
        <w:rPr>
          <w:rFonts w:ascii="Times New Roman" w:hAnsi="Times New Roman"/>
          <w:sz w:val="24"/>
          <w:szCs w:val="24"/>
        </w:rPr>
        <w:t xml:space="preserve"> site is the </w:t>
      </w:r>
      <w:r w:rsidR="00E21365">
        <w:rPr>
          <w:rFonts w:ascii="Times New Roman" w:hAnsi="Times New Roman"/>
          <w:sz w:val="24"/>
          <w:szCs w:val="24"/>
        </w:rPr>
        <w:t>product</w:t>
      </w:r>
      <w:r w:rsidRPr="006E51CA">
        <w:rPr>
          <w:rFonts w:ascii="Times New Roman" w:hAnsi="Times New Roman"/>
          <w:sz w:val="24"/>
          <w:szCs w:val="24"/>
        </w:rPr>
        <w:t xml:space="preserve"> of all the </w:t>
      </w:r>
      <w:r w:rsidR="003D57E1">
        <w:rPr>
          <w:rFonts w:ascii="Times New Roman" w:hAnsi="Times New Roman"/>
          <w:sz w:val="24"/>
          <w:szCs w:val="24"/>
        </w:rPr>
        <w:t>sequential</w:t>
      </w:r>
      <w:r w:rsidR="003D57E1" w:rsidRPr="006E51CA">
        <w:rPr>
          <w:rFonts w:ascii="Times New Roman" w:hAnsi="Times New Roman"/>
          <w:sz w:val="24"/>
          <w:szCs w:val="24"/>
        </w:rPr>
        <w:t xml:space="preserve"> </w:t>
      </w:r>
      <w:r w:rsidRPr="006E51CA">
        <w:rPr>
          <w:rFonts w:ascii="Times New Roman" w:hAnsi="Times New Roman"/>
          <w:sz w:val="24"/>
          <w:szCs w:val="24"/>
        </w:rPr>
        <w:t xml:space="preserve">downstream transition probabilities along that path. </w:t>
      </w:r>
      <w:r w:rsidRPr="000B6354">
        <w:rPr>
          <w:rFonts w:ascii="Times New Roman" w:hAnsi="Times New Roman"/>
          <w:sz w:val="24"/>
          <w:szCs w:val="24"/>
        </w:rPr>
        <w:t xml:space="preserve">The detection probabilities, </w:t>
      </w:r>
      <m:oMath>
        <m:r>
          <w:rPr>
            <w:rFonts w:ascii="Cambria Math" w:hAnsi="Cambria Math"/>
            <w:sz w:val="24"/>
            <w:szCs w:val="24"/>
          </w:rPr>
          <m:t>p</m:t>
        </m:r>
      </m:oMath>
      <w:r w:rsidRPr="000B6354">
        <w:rPr>
          <w:rFonts w:ascii="Times New Roman" w:hAnsi="Times New Roman"/>
          <w:sz w:val="24"/>
          <w:szCs w:val="24"/>
        </w:rPr>
        <w:t xml:space="preserve">, </w:t>
      </w:r>
      <w:r w:rsidR="00561DF5">
        <w:rPr>
          <w:rFonts w:ascii="Times New Roman" w:hAnsi="Times New Roman"/>
          <w:sz w:val="24"/>
          <w:szCs w:val="24"/>
        </w:rPr>
        <w:t>were</w:t>
      </w:r>
      <w:r w:rsidRPr="000B6354">
        <w:rPr>
          <w:rFonts w:ascii="Times New Roman" w:hAnsi="Times New Roman"/>
          <w:sz w:val="24"/>
          <w:szCs w:val="24"/>
        </w:rPr>
        <w:t xml:space="preserve"> estimated using detections from both hatchery and wild fish but transition probabilities, </w:t>
      </w:r>
      <m:oMath>
        <m:r>
          <w:rPr>
            <w:rFonts w:ascii="Cambria Math" w:hAnsi="Cambria Math"/>
            <w:sz w:val="24"/>
            <w:szCs w:val="24"/>
          </w:rPr>
          <m:t>ψ</m:t>
        </m:r>
      </m:oMath>
      <w:r w:rsidRPr="000B6354">
        <w:rPr>
          <w:rFonts w:ascii="Times New Roman" w:hAnsi="Times New Roman"/>
          <w:sz w:val="24"/>
          <w:szCs w:val="24"/>
        </w:rPr>
        <w:t xml:space="preserve">, </w:t>
      </w:r>
      <w:r w:rsidR="0050694F" w:rsidRPr="00075170">
        <w:rPr>
          <w:rFonts w:ascii="Times New Roman" w:hAnsi="Times New Roman"/>
          <w:sz w:val="24"/>
          <w:szCs w:val="24"/>
          <w:highlight w:val="yellow"/>
          <w:rPrChange w:id="10" w:author="Murdoch, Andrew R (DFW)" w:date="2022-05-13T14:18:00Z">
            <w:rPr>
              <w:rFonts w:ascii="Times New Roman" w:hAnsi="Times New Roman"/>
              <w:sz w:val="24"/>
              <w:szCs w:val="24"/>
            </w:rPr>
          </w:rPrChange>
        </w:rPr>
        <w:lastRenderedPageBreak/>
        <w:t>were</w:t>
      </w:r>
      <w:r w:rsidRPr="00075170">
        <w:rPr>
          <w:rFonts w:ascii="Times New Roman" w:hAnsi="Times New Roman"/>
          <w:sz w:val="24"/>
          <w:szCs w:val="24"/>
          <w:highlight w:val="yellow"/>
          <w:rPrChange w:id="11" w:author="Murdoch, Andrew R (DFW)" w:date="2022-05-13T14:18:00Z">
            <w:rPr>
              <w:rFonts w:ascii="Times New Roman" w:hAnsi="Times New Roman"/>
              <w:sz w:val="24"/>
              <w:szCs w:val="24"/>
            </w:rPr>
          </w:rPrChange>
        </w:rPr>
        <w:t xml:space="preserve"> different for hatchery and wild fish</w:t>
      </w:r>
      <w:ins w:id="12" w:author="See, Kevin (DFW)" w:date="2022-05-16T08:59:00Z">
        <w:r w:rsidR="00127475">
          <w:rPr>
            <w:rFonts w:ascii="Times New Roman" w:hAnsi="Times New Roman"/>
            <w:sz w:val="24"/>
            <w:szCs w:val="24"/>
            <w:highlight w:val="yellow"/>
          </w:rPr>
          <w:t xml:space="preserve"> because </w:t>
        </w:r>
      </w:ins>
      <w:ins w:id="13" w:author="See, Kevin (DFW)" w:date="2022-05-16T09:00:00Z">
        <w:r w:rsidR="00C548A4">
          <w:rPr>
            <w:rFonts w:ascii="Times New Roman" w:hAnsi="Times New Roman"/>
            <w:sz w:val="24"/>
            <w:szCs w:val="24"/>
            <w:highlight w:val="yellow"/>
          </w:rPr>
          <w:t>hatchery fish were generally returning to their hatchery release sites</w:t>
        </w:r>
        <w:r w:rsidR="007E506C">
          <w:rPr>
            <w:rFonts w:ascii="Times New Roman" w:hAnsi="Times New Roman"/>
            <w:sz w:val="24"/>
            <w:szCs w:val="24"/>
            <w:highlight w:val="yellow"/>
          </w:rPr>
          <w:t>, while wild fish were returning to their natal stream</w:t>
        </w:r>
      </w:ins>
      <w:r w:rsidRPr="00075170">
        <w:rPr>
          <w:rFonts w:ascii="Times New Roman" w:hAnsi="Times New Roman"/>
          <w:sz w:val="24"/>
          <w:szCs w:val="24"/>
          <w:highlight w:val="yellow"/>
          <w:rPrChange w:id="14" w:author="Murdoch, Andrew R (DFW)" w:date="2022-05-13T14:18:00Z">
            <w:rPr>
              <w:rFonts w:ascii="Times New Roman" w:hAnsi="Times New Roman"/>
              <w:sz w:val="24"/>
              <w:szCs w:val="24"/>
            </w:rPr>
          </w:rPrChange>
        </w:rPr>
        <w:t>.</w:t>
      </w:r>
      <w:r w:rsidRPr="000B6354">
        <w:rPr>
          <w:rFonts w:ascii="Times New Roman" w:hAnsi="Times New Roman"/>
          <w:sz w:val="24"/>
          <w:szCs w:val="24"/>
        </w:rPr>
        <w:t xml:space="preserve"> </w:t>
      </w:r>
      <w:r w:rsidRPr="006E51CA">
        <w:rPr>
          <w:rFonts w:ascii="Times New Roman" w:hAnsi="Times New Roman"/>
          <w:sz w:val="24"/>
          <w:szCs w:val="24"/>
        </w:rPr>
        <w:t xml:space="preserve">These </w:t>
      </w:r>
      <w:r w:rsidRPr="000B6354">
        <w:rPr>
          <w:rFonts w:ascii="Times New Roman" w:hAnsi="Times New Roman"/>
          <w:sz w:val="24"/>
          <w:szCs w:val="24"/>
        </w:rPr>
        <w:t xml:space="preserve">overall </w:t>
      </w:r>
      <w:r w:rsidRPr="006E51CA">
        <w:rPr>
          <w:rFonts w:ascii="Times New Roman" w:hAnsi="Times New Roman"/>
          <w:sz w:val="24"/>
          <w:szCs w:val="24"/>
        </w:rPr>
        <w:t xml:space="preserve">transition probabilities </w:t>
      </w:r>
      <w:r w:rsidR="00D86F28">
        <w:rPr>
          <w:rFonts w:ascii="Times New Roman" w:hAnsi="Times New Roman"/>
          <w:sz w:val="24"/>
          <w:szCs w:val="24"/>
        </w:rPr>
        <w:t>were</w:t>
      </w:r>
      <w:r w:rsidRPr="006E51CA">
        <w:rPr>
          <w:rFonts w:ascii="Times New Roman" w:hAnsi="Times New Roman"/>
          <w:sz w:val="24"/>
          <w:szCs w:val="24"/>
        </w:rPr>
        <w:t xml:space="preserve"> multiplied by an estimate of total abundance</w:t>
      </w:r>
      <w:r w:rsidRPr="000B6354">
        <w:rPr>
          <w:rFonts w:ascii="Times New Roman" w:hAnsi="Times New Roman"/>
          <w:sz w:val="24"/>
          <w:szCs w:val="24"/>
        </w:rPr>
        <w:t>, by origin,</w:t>
      </w:r>
      <w:r w:rsidRPr="006E51CA">
        <w:rPr>
          <w:rFonts w:ascii="Times New Roman" w:hAnsi="Times New Roman"/>
          <w:sz w:val="24"/>
          <w:szCs w:val="24"/>
        </w:rPr>
        <w:t xml:space="preserve"> at Priest Rapids Dam, providing estimates of escapement past </w:t>
      </w:r>
      <w:r w:rsidR="00F34378">
        <w:rPr>
          <w:rFonts w:ascii="Times New Roman" w:hAnsi="Times New Roman"/>
          <w:sz w:val="24"/>
          <w:szCs w:val="24"/>
        </w:rPr>
        <w:t>each</w:t>
      </w:r>
      <w:r w:rsidR="00F34378" w:rsidRPr="006E51CA">
        <w:rPr>
          <w:rFonts w:ascii="Times New Roman" w:hAnsi="Times New Roman"/>
          <w:sz w:val="24"/>
          <w:szCs w:val="24"/>
        </w:rPr>
        <w:t xml:space="preserve"> </w:t>
      </w:r>
      <w:r w:rsidRPr="006E51CA">
        <w:rPr>
          <w:rFonts w:ascii="Times New Roman" w:hAnsi="Times New Roman"/>
          <w:sz w:val="24"/>
          <w:szCs w:val="24"/>
        </w:rPr>
        <w:t>detection site.</w:t>
      </w:r>
      <w:r w:rsidR="00FA0B80">
        <w:rPr>
          <w:rFonts w:ascii="Times New Roman" w:hAnsi="Times New Roman"/>
          <w:sz w:val="24"/>
          <w:szCs w:val="24"/>
        </w:rPr>
        <w:t xml:space="preserve"> </w:t>
      </w:r>
      <w:r w:rsidR="002F16CB">
        <w:rPr>
          <w:rFonts w:ascii="Times New Roman" w:hAnsi="Times New Roman"/>
          <w:sz w:val="24"/>
          <w:szCs w:val="24"/>
        </w:rPr>
        <w:t xml:space="preserve">The estimate of total abundance was generated by </w:t>
      </w:r>
      <w:r w:rsidR="00EA4BD7">
        <w:rPr>
          <w:rFonts w:ascii="Times New Roman" w:hAnsi="Times New Roman"/>
          <w:sz w:val="24"/>
          <w:szCs w:val="24"/>
        </w:rPr>
        <w:t>discounting</w:t>
      </w:r>
      <w:r w:rsidR="002F16CB">
        <w:rPr>
          <w:rFonts w:ascii="Times New Roman" w:hAnsi="Times New Roman"/>
          <w:sz w:val="24"/>
          <w:szCs w:val="24"/>
        </w:rPr>
        <w:t xml:space="preserve"> th</w:t>
      </w:r>
      <w:r w:rsidR="000E214E">
        <w:rPr>
          <w:rFonts w:ascii="Times New Roman" w:hAnsi="Times New Roman"/>
          <w:sz w:val="24"/>
          <w:szCs w:val="24"/>
        </w:rPr>
        <w:t>e total steelhead counts by an estimate of re-ascension</w:t>
      </w:r>
      <w:r w:rsidR="00A60D29">
        <w:rPr>
          <w:rFonts w:ascii="Times New Roman" w:hAnsi="Times New Roman"/>
          <w:sz w:val="24"/>
          <w:szCs w:val="24"/>
        </w:rPr>
        <w:t xml:space="preserve"> probability based on the proportion of previously PIT-tagged fish observed to ascend Priest Rapids Dam more than once</w:t>
      </w:r>
      <w:r w:rsidR="00EA4BD7">
        <w:rPr>
          <w:rFonts w:ascii="Times New Roman" w:hAnsi="Times New Roman"/>
          <w:sz w:val="24"/>
          <w:szCs w:val="24"/>
        </w:rPr>
        <w:t>, therefore being counted twice</w:t>
      </w:r>
      <w:r w:rsidR="00A0742A">
        <w:rPr>
          <w:rFonts w:ascii="Times New Roman" w:hAnsi="Times New Roman"/>
          <w:sz w:val="24"/>
          <w:szCs w:val="24"/>
        </w:rPr>
        <w:t xml:space="preserve"> or potentially more times</w:t>
      </w:r>
      <w:r w:rsidR="00EA4BD7">
        <w:rPr>
          <w:rFonts w:ascii="Times New Roman" w:hAnsi="Times New Roman"/>
          <w:sz w:val="24"/>
          <w:szCs w:val="24"/>
        </w:rPr>
        <w:t xml:space="preserve">. </w:t>
      </w:r>
      <w:r w:rsidR="002757E0">
        <w:rPr>
          <w:rFonts w:ascii="Times New Roman" w:hAnsi="Times New Roman"/>
          <w:sz w:val="24"/>
          <w:szCs w:val="24"/>
        </w:rPr>
        <w:t>Transition</w:t>
      </w:r>
      <w:r w:rsidR="00A22565">
        <w:rPr>
          <w:rFonts w:ascii="Times New Roman" w:hAnsi="Times New Roman"/>
          <w:sz w:val="24"/>
          <w:szCs w:val="24"/>
        </w:rPr>
        <w:t xml:space="preserve"> parameters (</w:t>
      </w:r>
      <m:oMath>
        <m:r>
          <w:rPr>
            <w:rFonts w:ascii="Cambria Math" w:hAnsi="Cambria Math"/>
            <w:sz w:val="24"/>
            <w:szCs w:val="24"/>
          </w:rPr>
          <m:t>ψ</m:t>
        </m:r>
      </m:oMath>
      <w:r w:rsidR="00A22565">
        <w:rPr>
          <w:rFonts w:ascii="Times New Roman" w:hAnsi="Times New Roman"/>
          <w:sz w:val="24"/>
          <w:szCs w:val="24"/>
        </w:rPr>
        <w:t>)</w:t>
      </w:r>
      <w:r w:rsidR="0031137B">
        <w:rPr>
          <w:rFonts w:ascii="Times New Roman" w:hAnsi="Times New Roman"/>
          <w:sz w:val="24"/>
          <w:szCs w:val="24"/>
        </w:rPr>
        <w:t xml:space="preserve"> were given a Dirich</w:t>
      </w:r>
      <w:r w:rsidR="0003551B">
        <w:rPr>
          <w:rFonts w:ascii="Times New Roman" w:hAnsi="Times New Roman"/>
          <w:sz w:val="24"/>
          <w:szCs w:val="24"/>
        </w:rPr>
        <w:t xml:space="preserve">let prior </w:t>
      </w:r>
      <w:r w:rsidR="00D4355F">
        <w:rPr>
          <w:rFonts w:ascii="Times New Roman" w:hAnsi="Times New Roman"/>
          <w:sz w:val="24"/>
          <w:szCs w:val="24"/>
        </w:rPr>
        <w:t>of a vector of ones, and detection parameters (</w:t>
      </w:r>
      <w:r w:rsidR="00D4355F">
        <w:rPr>
          <w:rFonts w:ascii="Times New Roman" w:hAnsi="Times New Roman"/>
          <w:i/>
          <w:iCs/>
          <w:sz w:val="24"/>
          <w:szCs w:val="24"/>
        </w:rPr>
        <w:t>p</w:t>
      </w:r>
      <w:r w:rsidR="00D4355F">
        <w:rPr>
          <w:rFonts w:ascii="Times New Roman" w:hAnsi="Times New Roman"/>
          <w:sz w:val="24"/>
          <w:szCs w:val="24"/>
        </w:rPr>
        <w:t xml:space="preserve">) were given </w:t>
      </w:r>
      <w:r w:rsidR="00BF513A">
        <w:rPr>
          <w:rFonts w:ascii="Times New Roman" w:hAnsi="Times New Roman"/>
          <w:sz w:val="24"/>
          <w:szCs w:val="24"/>
        </w:rPr>
        <w:t>B</w:t>
      </w:r>
      <w:r w:rsidR="00D4355F">
        <w:rPr>
          <w:rFonts w:ascii="Times New Roman" w:hAnsi="Times New Roman"/>
          <w:sz w:val="24"/>
          <w:szCs w:val="24"/>
        </w:rPr>
        <w:t>et</w:t>
      </w:r>
      <w:r w:rsidR="00BF513A">
        <w:rPr>
          <w:rFonts w:ascii="Times New Roman" w:hAnsi="Times New Roman"/>
          <w:sz w:val="24"/>
          <w:szCs w:val="24"/>
        </w:rPr>
        <w:t>a (1,1) priors</w:t>
      </w:r>
      <w:r w:rsidR="00A62F57">
        <w:rPr>
          <w:rFonts w:ascii="Times New Roman" w:hAnsi="Times New Roman"/>
          <w:sz w:val="24"/>
          <w:szCs w:val="24"/>
        </w:rPr>
        <w:t xml:space="preserve">, all chosen to be as </w:t>
      </w:r>
      <w:r w:rsidR="00227C10">
        <w:rPr>
          <w:rFonts w:ascii="Times New Roman" w:hAnsi="Times New Roman"/>
          <w:sz w:val="24"/>
          <w:szCs w:val="24"/>
        </w:rPr>
        <w:t>minimally informative</w:t>
      </w:r>
      <w:r w:rsidR="00A62F57">
        <w:rPr>
          <w:rFonts w:ascii="Times New Roman" w:hAnsi="Times New Roman"/>
          <w:sz w:val="24"/>
          <w:szCs w:val="24"/>
        </w:rPr>
        <w:t xml:space="preserve"> as possible. </w:t>
      </w:r>
      <w:r w:rsidR="00B7009B">
        <w:rPr>
          <w:rFonts w:ascii="Times New Roman" w:hAnsi="Times New Roman"/>
          <w:sz w:val="24"/>
          <w:szCs w:val="24"/>
        </w:rPr>
        <w:t xml:space="preserve">Further details of the </w:t>
      </w:r>
      <w:r w:rsidR="004C4697">
        <w:rPr>
          <w:rFonts w:ascii="Times New Roman" w:hAnsi="Times New Roman"/>
          <w:sz w:val="24"/>
          <w:szCs w:val="24"/>
        </w:rPr>
        <w:t xml:space="preserve">POM </w:t>
      </w:r>
      <w:r w:rsidR="00B7009B">
        <w:rPr>
          <w:rFonts w:ascii="Times New Roman" w:hAnsi="Times New Roman"/>
          <w:sz w:val="24"/>
          <w:szCs w:val="24"/>
        </w:rPr>
        <w:t xml:space="preserve">can be found in Waterhouse et al. </w:t>
      </w:r>
      <w:r w:rsidR="00C739DC">
        <w:rPr>
          <w:rFonts w:ascii="Times New Roman" w:hAnsi="Times New Roman"/>
          <w:sz w:val="24"/>
          <w:szCs w:val="24"/>
        </w:rPr>
        <w:t>(</w:t>
      </w:r>
      <w:r w:rsidR="00B7009B">
        <w:rPr>
          <w:rFonts w:ascii="Times New Roman" w:hAnsi="Times New Roman"/>
          <w:sz w:val="24"/>
          <w:szCs w:val="24"/>
        </w:rPr>
        <w:t>2020</w:t>
      </w:r>
      <w:r w:rsidR="00C739DC">
        <w:rPr>
          <w:rFonts w:ascii="Times New Roman" w:hAnsi="Times New Roman"/>
          <w:sz w:val="24"/>
          <w:szCs w:val="24"/>
        </w:rPr>
        <w:t>)</w:t>
      </w:r>
      <w:r w:rsidR="00B7009B">
        <w:rPr>
          <w:rFonts w:ascii="Times New Roman" w:hAnsi="Times New Roman"/>
          <w:sz w:val="24"/>
          <w:szCs w:val="24"/>
        </w:rPr>
        <w:t xml:space="preserve">. </w:t>
      </w:r>
      <w:r w:rsidR="00C92796">
        <w:rPr>
          <w:rFonts w:ascii="Times New Roman" w:hAnsi="Times New Roman"/>
          <w:sz w:val="24"/>
          <w:szCs w:val="24"/>
        </w:rPr>
        <w:t xml:space="preserve">Aside from standard mark-recapture assumptions, the POM does assume that each fish </w:t>
      </w:r>
      <w:r w:rsidR="00DF0009">
        <w:rPr>
          <w:rFonts w:ascii="Times New Roman" w:hAnsi="Times New Roman"/>
          <w:sz w:val="24"/>
          <w:szCs w:val="24"/>
        </w:rPr>
        <w:t>is a one-way trip beginning at PRD and ending at their spawning</w:t>
      </w:r>
      <w:r w:rsidR="00690D25">
        <w:rPr>
          <w:rFonts w:ascii="Times New Roman" w:hAnsi="Times New Roman"/>
          <w:sz w:val="24"/>
          <w:szCs w:val="24"/>
        </w:rPr>
        <w:t xml:space="preserve"> stream</w:t>
      </w:r>
      <w:r w:rsidR="00DF0009">
        <w:rPr>
          <w:rFonts w:ascii="Times New Roman" w:hAnsi="Times New Roman"/>
          <w:sz w:val="24"/>
          <w:szCs w:val="24"/>
        </w:rPr>
        <w:t xml:space="preserve">. </w:t>
      </w:r>
      <w:r w:rsidR="007227C8">
        <w:rPr>
          <w:rFonts w:ascii="Times New Roman" w:hAnsi="Times New Roman"/>
          <w:sz w:val="24"/>
          <w:szCs w:val="24"/>
        </w:rPr>
        <w:t xml:space="preserve">To meet this assumption, detection histories must be </w:t>
      </w:r>
      <w:r w:rsidR="006A5051">
        <w:rPr>
          <w:rFonts w:ascii="Times New Roman" w:hAnsi="Times New Roman"/>
          <w:sz w:val="24"/>
          <w:szCs w:val="24"/>
        </w:rPr>
        <w:t xml:space="preserve">examined, and </w:t>
      </w:r>
      <w:r w:rsidR="007A08E2">
        <w:rPr>
          <w:rFonts w:ascii="Times New Roman" w:hAnsi="Times New Roman"/>
          <w:sz w:val="24"/>
          <w:szCs w:val="24"/>
        </w:rPr>
        <w:t xml:space="preserve">some detections might be dropped for fish that were observed </w:t>
      </w:r>
      <w:r w:rsidR="007A08E2" w:rsidRPr="00116ACB">
        <w:rPr>
          <w:rFonts w:ascii="Times New Roman" w:hAnsi="Times New Roman"/>
          <w:sz w:val="24"/>
          <w:szCs w:val="24"/>
        </w:rPr>
        <w:t>in</w:t>
      </w:r>
      <w:r w:rsidR="007A08E2">
        <w:rPr>
          <w:rFonts w:ascii="Times New Roman" w:hAnsi="Times New Roman"/>
          <w:sz w:val="24"/>
          <w:szCs w:val="24"/>
        </w:rPr>
        <w:t xml:space="preserve"> </w:t>
      </w:r>
      <w:r w:rsidR="00A81672">
        <w:rPr>
          <w:rFonts w:ascii="Times New Roman" w:hAnsi="Times New Roman"/>
          <w:sz w:val="24"/>
          <w:szCs w:val="24"/>
        </w:rPr>
        <w:t>multiple spawning paths, based on the timing of detections and expert biological opinion.</w:t>
      </w:r>
    </w:p>
    <w:p w14:paraId="464D7C26" w14:textId="05B24659" w:rsidR="005C2097" w:rsidRPr="000B6354" w:rsidRDefault="005C2097" w:rsidP="005C2097">
      <w:pPr>
        <w:spacing w:after="0" w:line="480" w:lineRule="auto"/>
        <w:ind w:firstLine="360"/>
        <w:rPr>
          <w:rFonts w:ascii="Times New Roman" w:hAnsi="Times New Roman"/>
          <w:sz w:val="24"/>
          <w:szCs w:val="24"/>
        </w:rPr>
      </w:pPr>
      <w:commentRangeStart w:id="15"/>
      <w:commentRangeStart w:id="16"/>
      <w:r w:rsidRPr="006E51CA">
        <w:rPr>
          <w:rFonts w:ascii="Times New Roman" w:hAnsi="Times New Roman"/>
          <w:sz w:val="24"/>
          <w:szCs w:val="24"/>
        </w:rPr>
        <w:t xml:space="preserve">Some adult steelhead overshoot their natal stream, </w:t>
      </w:r>
      <w:r>
        <w:rPr>
          <w:rFonts w:ascii="Times New Roman" w:hAnsi="Times New Roman"/>
          <w:sz w:val="24"/>
          <w:szCs w:val="24"/>
        </w:rPr>
        <w:t xml:space="preserve">get PIT tagged at PRD, </w:t>
      </w:r>
      <w:r w:rsidRPr="006E51CA">
        <w:rPr>
          <w:rFonts w:ascii="Times New Roman" w:hAnsi="Times New Roman"/>
          <w:sz w:val="24"/>
          <w:szCs w:val="24"/>
        </w:rPr>
        <w:t>fallback, and ascend their presumed natal stream</w:t>
      </w:r>
      <w:r>
        <w:rPr>
          <w:rFonts w:ascii="Times New Roman" w:hAnsi="Times New Roman"/>
          <w:sz w:val="24"/>
          <w:szCs w:val="24"/>
        </w:rPr>
        <w:t xml:space="preserve"> </w:t>
      </w:r>
      <w:r w:rsidRPr="006E51CA">
        <w:rPr>
          <w:rFonts w:ascii="Times New Roman" w:hAnsi="Times New Roman"/>
          <w:sz w:val="24"/>
          <w:szCs w:val="24"/>
        </w:rPr>
        <w:t>to spawn</w:t>
      </w:r>
      <w:r w:rsidR="000C32E8" w:rsidRPr="006E51CA">
        <w:rPr>
          <w:rFonts w:ascii="Times New Roman" w:hAnsi="Times New Roman"/>
          <w:sz w:val="24"/>
          <w:szCs w:val="24"/>
        </w:rPr>
        <w:t xml:space="preserve"> </w:t>
      </w:r>
      <w:r w:rsidR="000C32E8">
        <w:rPr>
          <w:rFonts w:ascii="Times New Roman" w:hAnsi="Times New Roman"/>
          <w:sz w:val="24"/>
          <w:szCs w:val="24"/>
        </w:rPr>
        <w:t>(downstream of PRD)</w:t>
      </w:r>
      <w:r w:rsidRPr="006E51CA">
        <w:rPr>
          <w:rFonts w:ascii="Times New Roman" w:hAnsi="Times New Roman"/>
          <w:sz w:val="24"/>
          <w:szCs w:val="24"/>
        </w:rPr>
        <w:t xml:space="preserve"> where they are detected (i.e., overshoot </w:t>
      </w:r>
      <w:r>
        <w:rPr>
          <w:rFonts w:ascii="Times New Roman" w:hAnsi="Times New Roman"/>
          <w:sz w:val="24"/>
          <w:szCs w:val="24"/>
        </w:rPr>
        <w:t>fallbacks</w:t>
      </w:r>
      <w:r w:rsidRPr="006E51CA">
        <w:rPr>
          <w:rFonts w:ascii="Times New Roman" w:hAnsi="Times New Roman"/>
          <w:sz w:val="24"/>
          <w:szCs w:val="24"/>
        </w:rPr>
        <w:t>). To account for this behavior</w:t>
      </w:r>
      <w:r>
        <w:rPr>
          <w:rFonts w:ascii="Times New Roman" w:hAnsi="Times New Roman"/>
          <w:sz w:val="24"/>
          <w:szCs w:val="24"/>
        </w:rPr>
        <w:t>,</w:t>
      </w:r>
      <w:r w:rsidRPr="006E51CA">
        <w:rPr>
          <w:rFonts w:ascii="Times New Roman" w:hAnsi="Times New Roman"/>
          <w:sz w:val="24"/>
          <w:szCs w:val="24"/>
        </w:rPr>
        <w:t xml:space="preserve"> the model structure </w:t>
      </w:r>
      <w:r>
        <w:rPr>
          <w:rFonts w:ascii="Times New Roman" w:hAnsi="Times New Roman"/>
          <w:sz w:val="24"/>
          <w:szCs w:val="24"/>
        </w:rPr>
        <w:t xml:space="preserve">includes PIT tag </w:t>
      </w:r>
      <w:r w:rsidRPr="006E51CA">
        <w:rPr>
          <w:rFonts w:ascii="Times New Roman" w:hAnsi="Times New Roman"/>
          <w:sz w:val="24"/>
          <w:szCs w:val="24"/>
        </w:rPr>
        <w:t xml:space="preserve">interrogation sites </w:t>
      </w:r>
      <w:r>
        <w:rPr>
          <w:rFonts w:ascii="Times New Roman" w:hAnsi="Times New Roman"/>
          <w:sz w:val="24"/>
          <w:szCs w:val="24"/>
        </w:rPr>
        <w:t xml:space="preserve">(site codes in brackets) </w:t>
      </w:r>
      <w:r w:rsidRPr="006E51CA">
        <w:rPr>
          <w:rFonts w:ascii="Times New Roman" w:hAnsi="Times New Roman"/>
          <w:sz w:val="24"/>
          <w:szCs w:val="24"/>
        </w:rPr>
        <w:t>downstream of P</w:t>
      </w:r>
      <w:r w:rsidR="007001CE">
        <w:rPr>
          <w:rFonts w:ascii="Times New Roman" w:hAnsi="Times New Roman"/>
          <w:sz w:val="24"/>
          <w:szCs w:val="24"/>
        </w:rPr>
        <w:t>RD</w:t>
      </w:r>
      <w:r>
        <w:rPr>
          <w:rFonts w:ascii="Times New Roman" w:hAnsi="Times New Roman"/>
          <w:sz w:val="24"/>
          <w:szCs w:val="24"/>
        </w:rPr>
        <w:t xml:space="preserve"> </w:t>
      </w:r>
      <w:r w:rsidRPr="006E51CA">
        <w:rPr>
          <w:rFonts w:ascii="Times New Roman" w:hAnsi="Times New Roman"/>
          <w:sz w:val="24"/>
          <w:szCs w:val="24"/>
        </w:rPr>
        <w:t xml:space="preserve">to estimate overshoot </w:t>
      </w:r>
      <w:r>
        <w:rPr>
          <w:rFonts w:ascii="Times New Roman" w:hAnsi="Times New Roman"/>
          <w:sz w:val="24"/>
          <w:szCs w:val="24"/>
        </w:rPr>
        <w:t>fallback</w:t>
      </w:r>
      <w:r w:rsidRPr="006E51CA">
        <w:rPr>
          <w:rFonts w:ascii="Times New Roman" w:hAnsi="Times New Roman"/>
          <w:sz w:val="24"/>
          <w:szCs w:val="24"/>
        </w:rPr>
        <w:t xml:space="preserve"> abundance</w:t>
      </w:r>
      <w:r>
        <w:rPr>
          <w:rFonts w:ascii="Times New Roman" w:hAnsi="Times New Roman"/>
          <w:sz w:val="24"/>
          <w:szCs w:val="24"/>
        </w:rPr>
        <w:t xml:space="preserve"> (Figure 1)</w:t>
      </w:r>
      <w:r w:rsidRPr="006E51CA">
        <w:rPr>
          <w:rFonts w:ascii="Times New Roman" w:hAnsi="Times New Roman"/>
          <w:sz w:val="24"/>
          <w:szCs w:val="24"/>
        </w:rPr>
        <w:t xml:space="preserve">. Specifically, overshoot </w:t>
      </w:r>
      <w:r>
        <w:rPr>
          <w:rFonts w:ascii="Times New Roman" w:hAnsi="Times New Roman"/>
          <w:sz w:val="24"/>
          <w:szCs w:val="24"/>
        </w:rPr>
        <w:t>fallback</w:t>
      </w:r>
      <w:r w:rsidRPr="006E51CA">
        <w:rPr>
          <w:rFonts w:ascii="Times New Roman" w:hAnsi="Times New Roman"/>
          <w:sz w:val="24"/>
          <w:szCs w:val="24"/>
        </w:rPr>
        <w:t xml:space="preserve"> abundances in the MCR DPS were estimated for the Yakima River at rkm 76 (Prosser Dam [PRO]), Walla Walla River at rkm 9 [PRV]), Umatilla River at rkm 5 (Three Mile Falls Dam [TMF]), the John Day River at rkm 35 (McDonald Ferry site [JD1]), and the SR DPS at Ice Harbor Dam at rkm 16 [I</w:t>
      </w:r>
      <w:r>
        <w:rPr>
          <w:rFonts w:ascii="Times New Roman" w:hAnsi="Times New Roman"/>
          <w:sz w:val="24"/>
          <w:szCs w:val="24"/>
        </w:rPr>
        <w:t>CH</w:t>
      </w:r>
      <w:r w:rsidRPr="006E51CA">
        <w:rPr>
          <w:rFonts w:ascii="Times New Roman" w:hAnsi="Times New Roman"/>
          <w:sz w:val="24"/>
          <w:szCs w:val="24"/>
        </w:rPr>
        <w:t xml:space="preserve">].   </w:t>
      </w:r>
      <w:commentRangeEnd w:id="15"/>
      <w:r w:rsidR="00874C72">
        <w:rPr>
          <w:rStyle w:val="CommentReference"/>
        </w:rPr>
        <w:commentReference w:id="15"/>
      </w:r>
      <w:commentRangeEnd w:id="16"/>
      <w:r w:rsidR="004F0513">
        <w:rPr>
          <w:rStyle w:val="CommentReference"/>
        </w:rPr>
        <w:commentReference w:id="16"/>
      </w:r>
    </w:p>
    <w:p w14:paraId="128C42C4" w14:textId="6D1903D5" w:rsidR="00341AE4" w:rsidRPr="00341AE4" w:rsidRDefault="00587A52" w:rsidP="00341AE4">
      <w:pPr>
        <w:spacing w:after="0" w:line="480" w:lineRule="auto"/>
        <w:ind w:firstLine="360"/>
        <w:rPr>
          <w:rFonts w:ascii="Times New Roman" w:hAnsi="Times New Roman"/>
          <w:sz w:val="24"/>
          <w:szCs w:val="24"/>
        </w:rPr>
      </w:pPr>
      <w:r w:rsidRPr="000B6354">
        <w:rPr>
          <w:rFonts w:ascii="Times New Roman" w:hAnsi="Times New Roman"/>
          <w:i/>
          <w:sz w:val="24"/>
          <w:szCs w:val="24"/>
        </w:rPr>
        <w:lastRenderedPageBreak/>
        <w:t>Overshoot abundance</w:t>
      </w:r>
      <w:r w:rsidR="00982602">
        <w:rPr>
          <w:rFonts w:ascii="Times New Roman" w:hAnsi="Times New Roman"/>
          <w:sz w:val="24"/>
          <w:szCs w:val="24"/>
        </w:rPr>
        <w:t xml:space="preserve"> </w:t>
      </w:r>
      <w:r w:rsidR="00982602" w:rsidRPr="000B6354">
        <w:rPr>
          <w:rFonts w:ascii="Times New Roman" w:hAnsi="Times New Roman"/>
          <w:sz w:val="24"/>
          <w:szCs w:val="24"/>
        </w:rPr>
        <w:t>–</w:t>
      </w:r>
      <w:r w:rsidR="00982602" w:rsidRPr="00A03315">
        <w:rPr>
          <w:rFonts w:ascii="Times New Roman" w:hAnsi="Times New Roman"/>
          <w:sz w:val="24"/>
          <w:szCs w:val="24"/>
        </w:rPr>
        <w:t xml:space="preserve"> </w:t>
      </w:r>
      <w:r w:rsidR="002C7906" w:rsidRPr="006E51CA">
        <w:rPr>
          <w:rFonts w:ascii="Times New Roman" w:hAnsi="Times New Roman"/>
          <w:sz w:val="24"/>
          <w:szCs w:val="24"/>
        </w:rPr>
        <w:t>The PTAGIS database was queried to obtain a list of wild adult steelhead that were PIT tagged as juveniles in the MCR</w:t>
      </w:r>
      <w:r w:rsidR="00267260">
        <w:rPr>
          <w:rFonts w:ascii="Times New Roman" w:hAnsi="Times New Roman"/>
          <w:sz w:val="24"/>
          <w:szCs w:val="24"/>
        </w:rPr>
        <w:t xml:space="preserve"> </w:t>
      </w:r>
      <w:r w:rsidR="002C7906" w:rsidRPr="006E51CA">
        <w:rPr>
          <w:rFonts w:ascii="Times New Roman" w:hAnsi="Times New Roman"/>
          <w:sz w:val="24"/>
          <w:szCs w:val="24"/>
        </w:rPr>
        <w:t>DPS</w:t>
      </w:r>
      <w:r w:rsidR="00841061">
        <w:rPr>
          <w:rFonts w:ascii="Times New Roman" w:hAnsi="Times New Roman"/>
          <w:sz w:val="24"/>
          <w:szCs w:val="24"/>
        </w:rPr>
        <w:t>,</w:t>
      </w:r>
      <w:r w:rsidR="002C7906" w:rsidRPr="006E51CA">
        <w:rPr>
          <w:rFonts w:ascii="Times New Roman" w:hAnsi="Times New Roman"/>
          <w:sz w:val="24"/>
          <w:szCs w:val="24"/>
        </w:rPr>
        <w:t xml:space="preserve"> detected as adults at PRD </w:t>
      </w:r>
      <w:r w:rsidR="00524E44">
        <w:rPr>
          <w:rFonts w:ascii="Times New Roman" w:hAnsi="Times New Roman"/>
          <w:sz w:val="24"/>
          <w:szCs w:val="24"/>
        </w:rPr>
        <w:t xml:space="preserve">from 2010 to 2017 </w:t>
      </w:r>
      <w:r w:rsidR="002C7906" w:rsidRPr="006E51CA">
        <w:rPr>
          <w:rFonts w:ascii="Times New Roman" w:hAnsi="Times New Roman"/>
          <w:sz w:val="24"/>
          <w:szCs w:val="24"/>
        </w:rPr>
        <w:t>and subsequently detected at other PTAGIS sites in the UCR, M</w:t>
      </w:r>
      <w:r w:rsidR="002C076F">
        <w:rPr>
          <w:rFonts w:ascii="Times New Roman" w:hAnsi="Times New Roman"/>
          <w:sz w:val="24"/>
          <w:szCs w:val="24"/>
        </w:rPr>
        <w:t>CR</w:t>
      </w:r>
      <w:r w:rsidR="002C7906" w:rsidRPr="006E51CA">
        <w:rPr>
          <w:rFonts w:ascii="Times New Roman" w:hAnsi="Times New Roman"/>
          <w:sz w:val="24"/>
          <w:szCs w:val="24"/>
        </w:rPr>
        <w:t xml:space="preserve">, and SR DPSs (Figure 1). These </w:t>
      </w:r>
      <w:r w:rsidR="007930EE">
        <w:rPr>
          <w:rFonts w:ascii="Times New Roman" w:hAnsi="Times New Roman"/>
          <w:sz w:val="24"/>
          <w:szCs w:val="24"/>
        </w:rPr>
        <w:t>steelhead</w:t>
      </w:r>
      <w:r w:rsidR="002C7906" w:rsidRPr="006E51CA">
        <w:rPr>
          <w:rFonts w:ascii="Times New Roman" w:hAnsi="Times New Roman"/>
          <w:sz w:val="24"/>
          <w:szCs w:val="24"/>
        </w:rPr>
        <w:t xml:space="preserve"> are referred </w:t>
      </w:r>
      <w:r w:rsidR="001E4910">
        <w:rPr>
          <w:rFonts w:ascii="Times New Roman" w:hAnsi="Times New Roman"/>
          <w:sz w:val="24"/>
          <w:szCs w:val="24"/>
        </w:rPr>
        <w:t>as “</w:t>
      </w:r>
      <w:r w:rsidR="002C7906" w:rsidRPr="006E51CA">
        <w:rPr>
          <w:rFonts w:ascii="Times New Roman" w:hAnsi="Times New Roman"/>
          <w:sz w:val="24"/>
          <w:szCs w:val="24"/>
        </w:rPr>
        <w:t>known</w:t>
      </w:r>
      <w:r w:rsidR="00274941">
        <w:rPr>
          <w:rFonts w:ascii="Times New Roman" w:hAnsi="Times New Roman"/>
          <w:sz w:val="24"/>
          <w:szCs w:val="24"/>
        </w:rPr>
        <w:t xml:space="preserve"> </w:t>
      </w:r>
      <w:r w:rsidR="005D046C">
        <w:rPr>
          <w:rFonts w:ascii="Times New Roman" w:hAnsi="Times New Roman"/>
          <w:sz w:val="24"/>
          <w:szCs w:val="24"/>
        </w:rPr>
        <w:t>overshoot</w:t>
      </w:r>
      <w:r w:rsidR="001E4910">
        <w:rPr>
          <w:rFonts w:ascii="Times New Roman" w:hAnsi="Times New Roman"/>
          <w:sz w:val="24"/>
          <w:szCs w:val="24"/>
        </w:rPr>
        <w:t>”</w:t>
      </w:r>
      <w:r w:rsidR="002C7906" w:rsidRPr="006E51CA">
        <w:rPr>
          <w:rFonts w:ascii="Times New Roman" w:hAnsi="Times New Roman"/>
          <w:sz w:val="24"/>
          <w:szCs w:val="24"/>
        </w:rPr>
        <w:t xml:space="preserve"> steelhead and were used to estimate overshoot</w:t>
      </w:r>
      <w:r w:rsidR="007D333A">
        <w:rPr>
          <w:rFonts w:ascii="Times New Roman" w:hAnsi="Times New Roman"/>
          <w:sz w:val="24"/>
          <w:szCs w:val="24"/>
        </w:rPr>
        <w:t xml:space="preserve"> a</w:t>
      </w:r>
      <w:r w:rsidR="002C7906" w:rsidRPr="006E51CA">
        <w:rPr>
          <w:rFonts w:ascii="Times New Roman" w:hAnsi="Times New Roman"/>
          <w:sz w:val="24"/>
          <w:szCs w:val="24"/>
        </w:rPr>
        <w:t>bundance</w:t>
      </w:r>
      <w:r w:rsidR="00F07756">
        <w:rPr>
          <w:rFonts w:ascii="Times New Roman" w:hAnsi="Times New Roman"/>
          <w:sz w:val="24"/>
          <w:szCs w:val="24"/>
        </w:rPr>
        <w:t xml:space="preserve"> at PRD</w:t>
      </w:r>
      <w:r w:rsidR="00D61D11">
        <w:rPr>
          <w:rFonts w:ascii="Times New Roman" w:hAnsi="Times New Roman"/>
          <w:sz w:val="24"/>
          <w:szCs w:val="24"/>
        </w:rPr>
        <w:t xml:space="preserve">. </w:t>
      </w:r>
      <w:r w:rsidR="005A003B">
        <w:rPr>
          <w:rFonts w:ascii="Times New Roman" w:hAnsi="Times New Roman"/>
          <w:sz w:val="24"/>
          <w:szCs w:val="24"/>
        </w:rPr>
        <w:t>P</w:t>
      </w:r>
      <w:r w:rsidR="00067DF5" w:rsidRPr="006E51CA">
        <w:rPr>
          <w:rFonts w:ascii="Times New Roman" w:hAnsi="Times New Roman"/>
          <w:sz w:val="24"/>
          <w:szCs w:val="24"/>
        </w:rPr>
        <w:t>opulation</w:t>
      </w:r>
      <w:r w:rsidR="0045175F">
        <w:rPr>
          <w:rFonts w:ascii="Times New Roman" w:hAnsi="Times New Roman"/>
          <w:sz w:val="24"/>
          <w:szCs w:val="24"/>
        </w:rPr>
        <w:t>-</w:t>
      </w:r>
      <w:r w:rsidR="00067DF5" w:rsidRPr="006E51CA">
        <w:rPr>
          <w:rFonts w:ascii="Times New Roman" w:hAnsi="Times New Roman"/>
          <w:sz w:val="24"/>
          <w:szCs w:val="24"/>
        </w:rPr>
        <w:t xml:space="preserve">specific </w:t>
      </w:r>
      <w:r w:rsidR="00D60C47">
        <w:rPr>
          <w:rFonts w:ascii="Times New Roman" w:hAnsi="Times New Roman"/>
          <w:sz w:val="24"/>
          <w:szCs w:val="24"/>
        </w:rPr>
        <w:t xml:space="preserve">PIT </w:t>
      </w:r>
      <w:r w:rsidR="00067DF5" w:rsidRPr="006E51CA">
        <w:rPr>
          <w:rFonts w:ascii="Times New Roman" w:hAnsi="Times New Roman"/>
          <w:sz w:val="24"/>
          <w:szCs w:val="24"/>
        </w:rPr>
        <w:t xml:space="preserve">tag rates </w:t>
      </w:r>
      <w:r w:rsidR="00205DD0">
        <w:rPr>
          <w:rFonts w:ascii="Times New Roman" w:hAnsi="Times New Roman"/>
          <w:sz w:val="24"/>
          <w:szCs w:val="24"/>
        </w:rPr>
        <w:t xml:space="preserve">of </w:t>
      </w:r>
      <w:r w:rsidR="00463308">
        <w:rPr>
          <w:rFonts w:ascii="Times New Roman" w:hAnsi="Times New Roman"/>
          <w:sz w:val="24"/>
          <w:szCs w:val="24"/>
        </w:rPr>
        <w:t xml:space="preserve">each </w:t>
      </w:r>
      <w:r w:rsidR="00205DD0">
        <w:rPr>
          <w:rFonts w:ascii="Times New Roman" w:hAnsi="Times New Roman"/>
          <w:sz w:val="24"/>
          <w:szCs w:val="24"/>
        </w:rPr>
        <w:t>adult return</w:t>
      </w:r>
      <w:r w:rsidR="00463308">
        <w:rPr>
          <w:rFonts w:ascii="Times New Roman" w:hAnsi="Times New Roman"/>
          <w:sz w:val="24"/>
          <w:szCs w:val="24"/>
        </w:rPr>
        <w:t xml:space="preserve"> year</w:t>
      </w:r>
      <w:r w:rsidR="00205DD0">
        <w:rPr>
          <w:rFonts w:ascii="Times New Roman" w:hAnsi="Times New Roman"/>
          <w:sz w:val="24"/>
          <w:szCs w:val="24"/>
        </w:rPr>
        <w:t xml:space="preserve"> </w:t>
      </w:r>
      <w:r w:rsidR="00067DF5" w:rsidRPr="006E51CA">
        <w:rPr>
          <w:rFonts w:ascii="Times New Roman" w:hAnsi="Times New Roman"/>
          <w:sz w:val="24"/>
          <w:szCs w:val="24"/>
        </w:rPr>
        <w:t>are unknown</w:t>
      </w:r>
      <w:r w:rsidR="002C7906" w:rsidRPr="006E51CA">
        <w:rPr>
          <w:rFonts w:ascii="Times New Roman" w:hAnsi="Times New Roman"/>
          <w:sz w:val="24"/>
          <w:szCs w:val="24"/>
        </w:rPr>
        <w:t xml:space="preserve"> due to the</w:t>
      </w:r>
      <w:r w:rsidR="00FB5A06">
        <w:rPr>
          <w:rFonts w:ascii="Times New Roman" w:hAnsi="Times New Roman"/>
          <w:sz w:val="24"/>
          <w:szCs w:val="24"/>
        </w:rPr>
        <w:t xml:space="preserve"> </w:t>
      </w:r>
      <w:r w:rsidR="002C7906" w:rsidRPr="006E51CA">
        <w:rPr>
          <w:rFonts w:ascii="Times New Roman" w:hAnsi="Times New Roman"/>
          <w:sz w:val="24"/>
          <w:szCs w:val="24"/>
        </w:rPr>
        <w:t>complex rearing strategies of interior Columbia River steelhead juveniles</w:t>
      </w:r>
      <w:r w:rsidR="00FB5A06">
        <w:rPr>
          <w:rFonts w:ascii="Times New Roman" w:hAnsi="Times New Roman"/>
          <w:sz w:val="24"/>
          <w:szCs w:val="24"/>
        </w:rPr>
        <w:t xml:space="preserve"> </w:t>
      </w:r>
      <w:r w:rsidR="008500D9">
        <w:rPr>
          <w:rFonts w:ascii="Times New Roman" w:hAnsi="Times New Roman"/>
          <w:sz w:val="24"/>
          <w:szCs w:val="24"/>
        </w:rPr>
        <w:t>(i.e.,</w:t>
      </w:r>
      <w:r w:rsidR="00890ADA">
        <w:rPr>
          <w:rFonts w:ascii="Times New Roman" w:hAnsi="Times New Roman"/>
          <w:sz w:val="24"/>
          <w:szCs w:val="24"/>
        </w:rPr>
        <w:t xml:space="preserve"> </w:t>
      </w:r>
      <w:r w:rsidR="00154DE7">
        <w:rPr>
          <w:rFonts w:ascii="Times New Roman" w:hAnsi="Times New Roman"/>
          <w:sz w:val="24"/>
          <w:szCs w:val="24"/>
        </w:rPr>
        <w:t>multiple age classes of smolts</w:t>
      </w:r>
      <w:r w:rsidR="00890ADA">
        <w:rPr>
          <w:rFonts w:ascii="Times New Roman" w:hAnsi="Times New Roman"/>
          <w:sz w:val="24"/>
          <w:szCs w:val="24"/>
        </w:rPr>
        <w:t>)</w:t>
      </w:r>
      <w:r w:rsidR="008500D9">
        <w:rPr>
          <w:rFonts w:ascii="Times New Roman" w:hAnsi="Times New Roman"/>
          <w:sz w:val="24"/>
          <w:szCs w:val="24"/>
        </w:rPr>
        <w:t xml:space="preserve"> </w:t>
      </w:r>
      <w:r w:rsidR="00FB5A06">
        <w:rPr>
          <w:rFonts w:ascii="Times New Roman" w:hAnsi="Times New Roman"/>
          <w:sz w:val="24"/>
          <w:szCs w:val="24"/>
        </w:rPr>
        <w:t xml:space="preserve">combined with </w:t>
      </w:r>
      <w:r w:rsidR="00AB5C7F">
        <w:rPr>
          <w:rFonts w:ascii="Times New Roman" w:hAnsi="Times New Roman"/>
          <w:sz w:val="24"/>
          <w:szCs w:val="24"/>
        </w:rPr>
        <w:t>variab</w:t>
      </w:r>
      <w:r w:rsidR="00BC4DFE">
        <w:rPr>
          <w:rFonts w:ascii="Times New Roman" w:hAnsi="Times New Roman"/>
          <w:sz w:val="24"/>
          <w:szCs w:val="24"/>
        </w:rPr>
        <w:t xml:space="preserve">ility in tagging program effort and </w:t>
      </w:r>
      <w:r w:rsidR="00E41089">
        <w:rPr>
          <w:rFonts w:ascii="Times New Roman" w:hAnsi="Times New Roman"/>
          <w:sz w:val="24"/>
          <w:szCs w:val="24"/>
        </w:rPr>
        <w:t>catch rates</w:t>
      </w:r>
      <w:r w:rsidR="002C7906" w:rsidRPr="00885766">
        <w:rPr>
          <w:rFonts w:ascii="Times New Roman" w:hAnsi="Times New Roman"/>
          <w:sz w:val="24"/>
          <w:szCs w:val="24"/>
        </w:rPr>
        <w:t xml:space="preserve"> through time</w:t>
      </w:r>
      <w:r w:rsidR="00885766">
        <w:rPr>
          <w:rFonts w:ascii="Times New Roman" w:hAnsi="Times New Roman"/>
          <w:sz w:val="24"/>
          <w:szCs w:val="24"/>
        </w:rPr>
        <w:t xml:space="preserve">. </w:t>
      </w:r>
      <w:r w:rsidR="00341AE4" w:rsidRPr="00341AE4">
        <w:rPr>
          <w:rFonts w:ascii="Times New Roman" w:hAnsi="Times New Roman"/>
          <w:sz w:val="24"/>
          <w:szCs w:val="24"/>
        </w:rPr>
        <w:t xml:space="preserve">Therefore, we developed a relationship between the number of known wild overshoot fallback steelhead tags (tagged as juveniles) in year </w:t>
      </w:r>
      <w:r w:rsidR="00341AE4" w:rsidRPr="00341AE4">
        <w:rPr>
          <w:rFonts w:ascii="Times New Roman" w:hAnsi="Times New Roman"/>
          <w:i/>
          <w:iCs/>
          <w:sz w:val="24"/>
          <w:szCs w:val="24"/>
        </w:rPr>
        <w:t>i</w:t>
      </w:r>
      <w:r w:rsidR="00341AE4" w:rsidRPr="00341AE4">
        <w:rPr>
          <w:rFonts w:ascii="Times New Roman" w:hAnsi="Times New Roman"/>
          <w:sz w:val="24"/>
          <w:szCs w:val="24"/>
        </w:rPr>
        <w:t>, (</w:t>
      </w:r>
      <w:r w:rsidR="00341AE4" w:rsidRPr="00341AE4">
        <w:rPr>
          <w:rFonts w:ascii="Times New Roman" w:hAnsi="Times New Roman"/>
          <w:i/>
          <w:iCs/>
          <w:sz w:val="24"/>
          <w:szCs w:val="24"/>
        </w:rPr>
        <w:t>t</w:t>
      </w:r>
      <w:r w:rsidR="00341AE4" w:rsidRPr="00341AE4">
        <w:rPr>
          <w:rFonts w:ascii="Times New Roman" w:hAnsi="Times New Roman"/>
          <w:i/>
          <w:iCs/>
          <w:sz w:val="24"/>
          <w:szCs w:val="24"/>
          <w:vertAlign w:val="subscript"/>
        </w:rPr>
        <w:t>i</w:t>
      </w:r>
      <w:r w:rsidR="00341AE4" w:rsidRPr="00341AE4">
        <w:rPr>
          <w:rFonts w:ascii="Times New Roman" w:hAnsi="Times New Roman"/>
          <w:sz w:val="24"/>
          <w:szCs w:val="24"/>
        </w:rPr>
        <w:t xml:space="preserve">), and the POM estimates of overshoot </w:t>
      </w:r>
      <w:r w:rsidR="00630FF2">
        <w:rPr>
          <w:rFonts w:ascii="Times New Roman" w:hAnsi="Times New Roman"/>
          <w:sz w:val="24"/>
          <w:szCs w:val="24"/>
        </w:rPr>
        <w:t>fallback</w:t>
      </w:r>
      <w:r w:rsidR="00341AE4" w:rsidRPr="00341AE4">
        <w:rPr>
          <w:rFonts w:ascii="Times New Roman" w:hAnsi="Times New Roman"/>
          <w:sz w:val="24"/>
          <w:szCs w:val="24"/>
        </w:rPr>
        <w:t xml:space="preserve"> abundance that year (</w:t>
      </w:r>
      <w:r w:rsidR="00341AE4" w:rsidRPr="00341AE4">
        <w:rPr>
          <w:rFonts w:ascii="Times New Roman" w:hAnsi="Times New Roman"/>
          <w:i/>
          <w:iCs/>
          <w:sz w:val="24"/>
          <w:szCs w:val="24"/>
        </w:rPr>
        <w:t>F</w:t>
      </w:r>
      <w:r w:rsidR="00341AE4" w:rsidRPr="00341AE4">
        <w:rPr>
          <w:rFonts w:ascii="Times New Roman" w:hAnsi="Times New Roman"/>
          <w:i/>
          <w:iCs/>
          <w:sz w:val="24"/>
          <w:szCs w:val="24"/>
          <w:vertAlign w:val="subscript"/>
        </w:rPr>
        <w:t>i</w:t>
      </w:r>
      <w:r w:rsidR="00341AE4" w:rsidRPr="00341AE4">
        <w:rPr>
          <w:rFonts w:ascii="Times New Roman" w:hAnsi="Times New Roman"/>
          <w:sz w:val="24"/>
          <w:szCs w:val="24"/>
        </w:rPr>
        <w:t xml:space="preserve">). To </w:t>
      </w:r>
      <w:r w:rsidR="00052A42">
        <w:rPr>
          <w:rFonts w:ascii="Times New Roman" w:hAnsi="Times New Roman"/>
          <w:sz w:val="24"/>
          <w:szCs w:val="24"/>
        </w:rPr>
        <w:t>calculate</w:t>
      </w:r>
      <w:r w:rsidR="00052A42" w:rsidRPr="00341AE4">
        <w:rPr>
          <w:rFonts w:ascii="Times New Roman" w:hAnsi="Times New Roman"/>
          <w:sz w:val="24"/>
          <w:szCs w:val="24"/>
        </w:rPr>
        <w:t xml:space="preserve"> </w:t>
      </w:r>
      <w:r w:rsidR="00341AE4" w:rsidRPr="00341AE4">
        <w:rPr>
          <w:rFonts w:ascii="Times New Roman" w:hAnsi="Times New Roman"/>
          <w:i/>
          <w:iCs/>
          <w:sz w:val="24"/>
          <w:szCs w:val="24"/>
        </w:rPr>
        <w:t>t</w:t>
      </w:r>
      <w:r w:rsidR="00341AE4" w:rsidRPr="00341AE4">
        <w:rPr>
          <w:rFonts w:ascii="Times New Roman" w:hAnsi="Times New Roman"/>
          <w:i/>
          <w:iCs/>
          <w:sz w:val="24"/>
          <w:szCs w:val="24"/>
          <w:vertAlign w:val="subscript"/>
        </w:rPr>
        <w:t>i</w:t>
      </w:r>
      <w:r w:rsidR="00341AE4" w:rsidRPr="00341AE4">
        <w:rPr>
          <w:rFonts w:ascii="Times New Roman" w:hAnsi="Times New Roman"/>
          <w:sz w:val="24"/>
          <w:szCs w:val="24"/>
        </w:rPr>
        <w:t xml:space="preserve">, we expanded the number of observed overshoot </w:t>
      </w:r>
      <w:r w:rsidR="00434B00">
        <w:rPr>
          <w:rFonts w:ascii="Times New Roman" w:hAnsi="Times New Roman"/>
          <w:sz w:val="24"/>
          <w:szCs w:val="24"/>
        </w:rPr>
        <w:t>fall</w:t>
      </w:r>
      <w:r w:rsidR="002B7A9C">
        <w:rPr>
          <w:rFonts w:ascii="Times New Roman" w:hAnsi="Times New Roman"/>
          <w:sz w:val="24"/>
          <w:szCs w:val="24"/>
        </w:rPr>
        <w:t xml:space="preserve">back PIT </w:t>
      </w:r>
      <w:r w:rsidR="00341AE4" w:rsidRPr="00341AE4">
        <w:rPr>
          <w:rFonts w:ascii="Times New Roman" w:hAnsi="Times New Roman"/>
          <w:sz w:val="24"/>
          <w:szCs w:val="24"/>
        </w:rPr>
        <w:t xml:space="preserve">tags </w:t>
      </w:r>
      <w:r w:rsidR="002B7A9C">
        <w:rPr>
          <w:rFonts w:ascii="Times New Roman" w:hAnsi="Times New Roman"/>
          <w:sz w:val="24"/>
          <w:szCs w:val="24"/>
        </w:rPr>
        <w:t xml:space="preserve">observed </w:t>
      </w:r>
      <w:r w:rsidR="00341AE4" w:rsidRPr="00341AE4">
        <w:rPr>
          <w:rFonts w:ascii="Times New Roman" w:hAnsi="Times New Roman"/>
          <w:sz w:val="24"/>
          <w:szCs w:val="24"/>
        </w:rPr>
        <w:t xml:space="preserve">at site </w:t>
      </w:r>
      <w:r w:rsidR="00341AE4" w:rsidRPr="00341AE4">
        <w:rPr>
          <w:rFonts w:ascii="Times New Roman" w:hAnsi="Times New Roman"/>
          <w:i/>
          <w:iCs/>
          <w:sz w:val="24"/>
          <w:szCs w:val="24"/>
        </w:rPr>
        <w:t>j</w:t>
      </w:r>
      <w:r w:rsidR="00341AE4" w:rsidRPr="00341AE4">
        <w:rPr>
          <w:rFonts w:ascii="Times New Roman" w:hAnsi="Times New Roman"/>
          <w:sz w:val="24"/>
          <w:szCs w:val="24"/>
        </w:rPr>
        <w:t xml:space="preserve"> (</w:t>
      </w:r>
      <w:r w:rsidR="00341AE4" w:rsidRPr="00341AE4">
        <w:rPr>
          <w:rFonts w:ascii="Times New Roman" w:hAnsi="Times New Roman"/>
          <w:i/>
          <w:iCs/>
          <w:sz w:val="24"/>
          <w:szCs w:val="24"/>
        </w:rPr>
        <w:t>s</w:t>
      </w:r>
      <w:r w:rsidR="00341AE4" w:rsidRPr="00341AE4">
        <w:rPr>
          <w:rFonts w:ascii="Times New Roman" w:hAnsi="Times New Roman"/>
          <w:i/>
          <w:iCs/>
          <w:sz w:val="24"/>
          <w:szCs w:val="24"/>
          <w:vertAlign w:val="subscript"/>
        </w:rPr>
        <w:t>i,j</w:t>
      </w:r>
      <w:r w:rsidR="00341AE4" w:rsidRPr="00341AE4">
        <w:rPr>
          <w:rFonts w:ascii="Times New Roman" w:hAnsi="Times New Roman"/>
          <w:sz w:val="24"/>
          <w:szCs w:val="24"/>
        </w:rPr>
        <w:t xml:space="preserve">) by the site’s detection probability as estimated by the POM, </w:t>
      </w:r>
      <m:oMath>
        <m:acc>
          <m:accPr>
            <m:ctrlPr>
              <w:rPr>
                <w:rFonts w:ascii="Cambria Math" w:hAnsi="Cambria Math"/>
                <w:i/>
                <w:iCs/>
                <w:sz w:val="24"/>
                <w:szCs w:val="24"/>
              </w:rPr>
            </m:ctrlPr>
          </m:accPr>
          <m:e>
            <m:sSub>
              <m:sSubPr>
                <m:ctrlPr>
                  <w:rPr>
                    <w:rFonts w:ascii="Cambria Math" w:hAnsi="Cambria Math"/>
                    <w:i/>
                    <w:iCs/>
                    <w:sz w:val="24"/>
                    <w:szCs w:val="24"/>
                  </w:rPr>
                </m:ctrlPr>
              </m:sSubPr>
              <m:e>
                <m:r>
                  <w:rPr>
                    <w:rFonts w:ascii="Cambria Math" w:hAnsi="Cambria Math"/>
                    <w:sz w:val="24"/>
                    <w:szCs w:val="24"/>
                  </w:rPr>
                  <m:t>p</m:t>
                </m:r>
              </m:e>
              <m:sub>
                <m:r>
                  <w:rPr>
                    <w:rFonts w:ascii="Cambria Math" w:hAnsi="Cambria Math"/>
                    <w:sz w:val="24"/>
                    <w:szCs w:val="24"/>
                  </w:rPr>
                  <m:t>i,j</m:t>
                </m:r>
              </m:sub>
            </m:sSub>
          </m:e>
        </m:acc>
      </m:oMath>
      <w:r w:rsidR="00341AE4" w:rsidRPr="00341AE4">
        <w:rPr>
          <w:rFonts w:ascii="Times New Roman" w:hAnsi="Times New Roman"/>
          <w:sz w:val="24"/>
          <w:szCs w:val="24"/>
        </w:rPr>
        <w:t xml:space="preserve">, and then we summed those expanded estimates across all </w:t>
      </w:r>
      <w:r w:rsidR="001E3633" w:rsidRPr="00154DE7">
        <w:rPr>
          <w:rFonts w:ascii="Times New Roman" w:hAnsi="Times New Roman"/>
          <w:i/>
          <w:iCs/>
          <w:sz w:val="24"/>
          <w:szCs w:val="24"/>
        </w:rPr>
        <w:t>J</w:t>
      </w:r>
      <w:r w:rsidR="001E3633">
        <w:rPr>
          <w:rFonts w:ascii="Times New Roman" w:hAnsi="Times New Roman"/>
          <w:sz w:val="24"/>
          <w:szCs w:val="24"/>
        </w:rPr>
        <w:t xml:space="preserve"> </w:t>
      </w:r>
      <w:r w:rsidR="00341AE4" w:rsidRPr="00341AE4">
        <w:rPr>
          <w:rFonts w:ascii="Times New Roman" w:hAnsi="Times New Roman"/>
          <w:sz w:val="24"/>
          <w:szCs w:val="24"/>
        </w:rPr>
        <w:t>sites.</w:t>
      </w:r>
    </w:p>
    <w:p w14:paraId="326F5DE7" w14:textId="77777777" w:rsidR="002C7906" w:rsidRPr="008617DE" w:rsidRDefault="00BA0FFE" w:rsidP="003E73EB">
      <w:pPr>
        <w:spacing w:after="0" w:line="480" w:lineRule="auto"/>
        <w:ind w:firstLine="360"/>
        <w:rPr>
          <w:rFonts w:ascii="Times New Roman" w:hAnsi="Times New Roman"/>
          <w:sz w:val="24"/>
          <w:szCs w:val="24"/>
        </w:rPr>
      </w:pPr>
      <m:oMathPara>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i</m:t>
              </m:r>
            </m:sub>
          </m:sSub>
          <m:r>
            <w:rPr>
              <w:rFonts w:ascii="Cambria Math" w:hAnsi="Cambria Math"/>
              <w:sz w:val="24"/>
              <w:szCs w:val="24"/>
            </w:rPr>
            <m:t xml:space="preserve">= </m:t>
          </m:r>
          <m:nary>
            <m:naryPr>
              <m:chr m:val="∑"/>
              <m:limLoc m:val="undOvr"/>
              <m:ctrlPr>
                <w:rPr>
                  <w:rFonts w:ascii="Cambria Math" w:hAnsi="Cambria Math"/>
                  <w:i/>
                  <w:sz w:val="24"/>
                  <w:szCs w:val="24"/>
                </w:rPr>
              </m:ctrlPr>
            </m:naryPr>
            <m:sub>
              <m:r>
                <w:rPr>
                  <w:rFonts w:ascii="Cambria Math" w:hAnsi="Cambria Math"/>
                  <w:sz w:val="24"/>
                  <w:szCs w:val="24"/>
                </w:rPr>
                <m:t>j=1</m:t>
              </m:r>
            </m:sub>
            <m:sup>
              <m:r>
                <w:rPr>
                  <w:rFonts w:ascii="Cambria Math" w:hAnsi="Cambria Math"/>
                  <w:sz w:val="24"/>
                  <w:szCs w:val="24"/>
                </w:rPr>
                <m:t>J</m:t>
              </m:r>
            </m:sup>
            <m:e>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i,j</m:t>
                      </m:r>
                    </m:sub>
                  </m:sSub>
                </m:num>
                <m:den>
                  <m:acc>
                    <m:accPr>
                      <m:ctrlPr>
                        <w:rPr>
                          <w:rFonts w:ascii="Cambria Math" w:hAnsi="Cambria Math"/>
                          <w:i/>
                          <w:sz w:val="24"/>
                          <w:szCs w:val="24"/>
                        </w:rPr>
                      </m:ctrlPr>
                    </m:accPr>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i,j</m:t>
                          </m:r>
                        </m:sub>
                      </m:sSub>
                    </m:e>
                  </m:acc>
                </m:den>
              </m:f>
            </m:e>
          </m:nary>
        </m:oMath>
      </m:oMathPara>
    </w:p>
    <w:p w14:paraId="75722ACD" w14:textId="513C2618" w:rsidR="002C7906" w:rsidRPr="008617DE" w:rsidRDefault="002C7906" w:rsidP="003E73EB">
      <w:pPr>
        <w:spacing w:after="0" w:line="480" w:lineRule="auto"/>
        <w:ind w:firstLine="360"/>
        <w:rPr>
          <w:rFonts w:ascii="Times New Roman" w:hAnsi="Times New Roman"/>
          <w:sz w:val="24"/>
          <w:szCs w:val="24"/>
        </w:rPr>
      </w:pPr>
      <w:r w:rsidRPr="008617DE">
        <w:rPr>
          <w:rFonts w:ascii="Times New Roman" w:hAnsi="Times New Roman"/>
          <w:sz w:val="24"/>
          <w:szCs w:val="24"/>
        </w:rPr>
        <w:t xml:space="preserve">To improve the homogeneity of the variances and meet the linear regression assumptions, we </w:t>
      </w:r>
      <w:r w:rsidR="00C84A83">
        <w:rPr>
          <w:rFonts w:ascii="Times New Roman" w:hAnsi="Times New Roman"/>
          <w:sz w:val="24"/>
          <w:szCs w:val="24"/>
        </w:rPr>
        <w:t xml:space="preserve">natural </w:t>
      </w:r>
      <w:r w:rsidRPr="008617DE">
        <w:rPr>
          <w:rFonts w:ascii="Times New Roman" w:hAnsi="Times New Roman"/>
          <w:sz w:val="24"/>
          <w:szCs w:val="24"/>
        </w:rPr>
        <w:t xml:space="preserve">log-transformed </w:t>
      </w:r>
      <w:r w:rsidR="00B42371">
        <w:rPr>
          <w:rFonts w:ascii="Times New Roman" w:hAnsi="Times New Roman"/>
          <w:sz w:val="24"/>
          <w:szCs w:val="24"/>
        </w:rPr>
        <w:t>fallback</w:t>
      </w:r>
      <w:r w:rsidRPr="008617DE">
        <w:rPr>
          <w:rFonts w:ascii="Times New Roman" w:hAnsi="Times New Roman"/>
          <w:sz w:val="24"/>
          <w:szCs w:val="24"/>
        </w:rPr>
        <w:t xml:space="preserve"> abundance and estimated overshoot tags and then fit a linear model.</w:t>
      </w:r>
    </w:p>
    <w:p w14:paraId="37E0EA0B" w14:textId="424D6573" w:rsidR="002C7906" w:rsidRPr="008617DE" w:rsidRDefault="00BA0FFE" w:rsidP="003E73EB">
      <w:pPr>
        <w:spacing w:after="0" w:line="480" w:lineRule="auto"/>
        <w:ind w:firstLine="360"/>
        <w:rPr>
          <w:rFonts w:ascii="Times New Roman" w:hAnsi="Times New Roman"/>
          <w:sz w:val="24"/>
          <w:szCs w:val="24"/>
        </w:rPr>
      </w:pPr>
      <m:oMathPara>
        <m:oMath>
          <m:func>
            <m:funcPr>
              <m:ctrlPr>
                <w:rPr>
                  <w:rFonts w:ascii="Cambria Math" w:hAnsi="Cambria Math"/>
                  <w:i/>
                  <w:sz w:val="24"/>
                  <w:szCs w:val="24"/>
                </w:rPr>
              </m:ctrlPr>
            </m:funcPr>
            <m:fName>
              <m:r>
                <m:rPr>
                  <m:sty m:val="p"/>
                </m:rPr>
                <w:rPr>
                  <w:rFonts w:ascii="Cambria Math" w:hAnsi="Cambria Math"/>
                  <w:sz w:val="24"/>
                  <w:szCs w:val="24"/>
                </w:rPr>
                <m:t>ln</m:t>
              </m:r>
            </m:fName>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i</m:t>
                      </m:r>
                    </m:sub>
                  </m:sSub>
                </m:e>
              </m:d>
            </m:e>
          </m:func>
          <m:r>
            <w:rPr>
              <w:rFonts w:ascii="Cambria Math" w:hAnsi="Cambria Math"/>
              <w:sz w:val="24"/>
              <w:szCs w:val="24"/>
            </w:rPr>
            <m:t>~  N(</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0</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1</m:t>
              </m:r>
            </m:sub>
          </m:sSub>
          <m:r>
            <m:rPr>
              <m:sty m:val="p"/>
            </m:rPr>
            <w:rPr>
              <w:rFonts w:ascii="Cambria Math" w:hAnsi="Cambria Math"/>
              <w:sz w:val="24"/>
              <w:szCs w:val="24"/>
            </w:rPr>
            <m:t>*</m:t>
          </m:r>
          <m:func>
            <m:funcPr>
              <m:ctrlPr>
                <w:rPr>
                  <w:rFonts w:ascii="Cambria Math" w:hAnsi="Cambria Math"/>
                  <w:i/>
                  <w:sz w:val="24"/>
                  <w:szCs w:val="24"/>
                </w:rPr>
              </m:ctrlPr>
            </m:funcPr>
            <m:fName>
              <m:r>
                <m:rPr>
                  <m:sty m:val="p"/>
                </m:rPr>
                <w:rPr>
                  <w:rFonts w:ascii="Cambria Math" w:hAnsi="Cambria Math"/>
                  <w:sz w:val="24"/>
                  <w:szCs w:val="24"/>
                </w:rPr>
                <m:t>ln</m:t>
              </m:r>
            </m:fName>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i</m:t>
                      </m:r>
                    </m:sub>
                  </m:sSub>
                </m:e>
              </m:d>
            </m:e>
          </m:func>
          <m:r>
            <w:rPr>
              <w:rFonts w:ascii="Cambria Math" w:hAnsi="Cambria Math"/>
              <w:sz w:val="24"/>
              <w:szCs w:val="24"/>
            </w:rPr>
            <m:t xml:space="preserve">, </m:t>
          </m:r>
          <m:sSup>
            <m:sSupPr>
              <m:ctrlPr>
                <w:rPr>
                  <w:rFonts w:ascii="Cambria Math" w:hAnsi="Cambria Math"/>
                  <w:i/>
                  <w:sz w:val="24"/>
                  <w:szCs w:val="24"/>
                </w:rPr>
              </m:ctrlPr>
            </m:sSupPr>
            <m:e>
              <m:r>
                <w:rPr>
                  <w:rFonts w:ascii="Cambria Math" w:hAnsi="Cambria Math"/>
                  <w:sz w:val="24"/>
                  <w:szCs w:val="24"/>
                </w:rPr>
                <m:t>σ</m:t>
              </m:r>
            </m:e>
            <m:sup>
              <m:r>
                <w:rPr>
                  <w:rFonts w:ascii="Cambria Math" w:hAnsi="Cambria Math"/>
                  <w:sz w:val="24"/>
                  <w:szCs w:val="24"/>
                </w:rPr>
                <m:t>2</m:t>
              </m:r>
            </m:sup>
          </m:sSup>
          <m:r>
            <w:rPr>
              <w:rFonts w:ascii="Cambria Math" w:hAnsi="Cambria Math"/>
              <w:sz w:val="24"/>
              <w:szCs w:val="24"/>
            </w:rPr>
            <m:t>)</m:t>
          </m:r>
        </m:oMath>
      </m:oMathPara>
    </w:p>
    <w:p w14:paraId="4A7F6D4E" w14:textId="77777777" w:rsidR="002C7906" w:rsidRPr="008617DE" w:rsidRDefault="002C7906" w:rsidP="003E73EB">
      <w:pPr>
        <w:spacing w:after="0" w:line="480" w:lineRule="auto"/>
        <w:rPr>
          <w:rFonts w:ascii="Times New Roman" w:hAnsi="Times New Roman"/>
          <w:sz w:val="24"/>
          <w:szCs w:val="24"/>
        </w:rPr>
      </w:pPr>
      <w:r w:rsidRPr="008617DE">
        <w:rPr>
          <w:rFonts w:ascii="Times New Roman" w:hAnsi="Times New Roman"/>
          <w:sz w:val="24"/>
          <w:szCs w:val="24"/>
        </w:rPr>
        <w:t>We then used that linear model to predict the total overshoot abundance that arrived at PRD (</w:t>
      </w:r>
      <w:r w:rsidRPr="008617DE">
        <w:rPr>
          <w:rFonts w:ascii="Times New Roman" w:hAnsi="Times New Roman"/>
          <w:i/>
          <w:iCs/>
          <w:sz w:val="24"/>
          <w:szCs w:val="24"/>
        </w:rPr>
        <w:t>O</w:t>
      </w:r>
      <w:r w:rsidRPr="008617DE">
        <w:rPr>
          <w:rFonts w:ascii="Times New Roman" w:hAnsi="Times New Roman"/>
          <w:i/>
          <w:iCs/>
          <w:sz w:val="24"/>
          <w:szCs w:val="24"/>
          <w:vertAlign w:val="subscript"/>
        </w:rPr>
        <w:t>i</w:t>
      </w:r>
      <w:r w:rsidRPr="008617DE">
        <w:rPr>
          <w:rFonts w:ascii="Times New Roman" w:hAnsi="Times New Roman"/>
          <w:sz w:val="24"/>
          <w:szCs w:val="24"/>
        </w:rPr>
        <w:t>), based on the number of known overshoot tags that were detected at PRD each year (</w:t>
      </w:r>
      <w:r w:rsidRPr="008617DE">
        <w:rPr>
          <w:rFonts w:ascii="Times New Roman" w:hAnsi="Times New Roman"/>
          <w:i/>
          <w:iCs/>
          <w:sz w:val="24"/>
          <w:szCs w:val="24"/>
        </w:rPr>
        <w:t>T</w:t>
      </w:r>
      <w:r w:rsidRPr="008617DE">
        <w:rPr>
          <w:rFonts w:ascii="Times New Roman" w:hAnsi="Times New Roman"/>
          <w:i/>
          <w:iCs/>
          <w:sz w:val="24"/>
          <w:szCs w:val="24"/>
          <w:vertAlign w:val="subscript"/>
        </w:rPr>
        <w:t>i</w:t>
      </w:r>
      <w:r w:rsidRPr="008617DE">
        <w:rPr>
          <w:rFonts w:ascii="Times New Roman" w:hAnsi="Times New Roman"/>
          <w:sz w:val="24"/>
          <w:szCs w:val="24"/>
        </w:rPr>
        <w:t xml:space="preserve">). </w:t>
      </w:r>
    </w:p>
    <w:p w14:paraId="159123DA" w14:textId="49CC9474" w:rsidR="002C7906" w:rsidRPr="00EF52E7" w:rsidRDefault="00BA0FFE" w:rsidP="003E73EB">
      <w:pPr>
        <w:spacing w:after="0" w:line="480" w:lineRule="auto"/>
        <w:rPr>
          <w:rFonts w:ascii="Times New Roman" w:hAnsi="Times New Roman"/>
          <w:sz w:val="24"/>
          <w:szCs w:val="24"/>
        </w:rPr>
      </w:pPr>
      <m:oMathPara>
        <m:oMath>
          <m:sSub>
            <m:sSubPr>
              <m:ctrlPr>
                <w:rPr>
                  <w:rFonts w:ascii="Cambria Math" w:hAnsi="Cambria Math"/>
                  <w:i/>
                  <w:sz w:val="24"/>
                  <w:szCs w:val="24"/>
                </w:rPr>
              </m:ctrlPr>
            </m:sSubPr>
            <m:e>
              <m:r>
                <m:rPr>
                  <m:sty m:val="p"/>
                </m:rPr>
                <w:rPr>
                  <w:rFonts w:ascii="Cambria Math" w:hAnsi="Cambria Math"/>
                  <w:sz w:val="24"/>
                  <w:szCs w:val="24"/>
                </w:rPr>
                <m:t>ln</m:t>
              </m:r>
              <m:r>
                <w:rPr>
                  <w:rFonts w:ascii="Cambria Math" w:hAnsi="Cambria Math"/>
                  <w:sz w:val="24"/>
                  <w:szCs w:val="24"/>
                </w:rPr>
                <m:t>(O</m:t>
              </m:r>
            </m:e>
            <m:sub>
              <m:r>
                <w:rPr>
                  <w:rFonts w:ascii="Cambria Math" w:hAnsi="Cambria Math"/>
                  <w:sz w:val="24"/>
                  <w:szCs w:val="24"/>
                </w:rPr>
                <m:t>i</m:t>
              </m:r>
            </m:sub>
          </m:sSub>
          <m:r>
            <w:rPr>
              <w:rFonts w:ascii="Cambria Math" w:hAnsi="Cambria Math"/>
              <w:sz w:val="24"/>
              <w:szCs w:val="24"/>
            </w:rPr>
            <m:t>) ~N(</m:t>
          </m:r>
          <m:acc>
            <m:accPr>
              <m:ctrlPr>
                <w:rPr>
                  <w:rFonts w:ascii="Cambria Math" w:hAnsi="Cambria Math"/>
                  <w:i/>
                  <w:sz w:val="24"/>
                  <w:szCs w:val="24"/>
                </w:rPr>
              </m:ctrlPr>
            </m:accPr>
            <m:e>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0</m:t>
                  </m:r>
                </m:sub>
              </m:sSub>
            </m:e>
          </m:acc>
          <m:r>
            <w:rPr>
              <w:rFonts w:ascii="Cambria Math" w:hAnsi="Cambria Math"/>
              <w:sz w:val="24"/>
              <w:szCs w:val="24"/>
            </w:rPr>
            <m:t xml:space="preserve">+ </m:t>
          </m:r>
          <m:acc>
            <m:accPr>
              <m:ctrlPr>
                <w:rPr>
                  <w:rFonts w:ascii="Cambria Math" w:hAnsi="Cambria Math"/>
                  <w:i/>
                  <w:sz w:val="24"/>
                  <w:szCs w:val="24"/>
                </w:rPr>
              </m:ctrlPr>
            </m:accPr>
            <m:e>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1</m:t>
                  </m:r>
                </m:sub>
              </m:sSub>
            </m:e>
          </m:acc>
          <m:r>
            <m:rPr>
              <m:sty m:val="p"/>
            </m:rPr>
            <w:rPr>
              <w:rFonts w:ascii="Cambria Math" w:hAnsi="Cambria Math"/>
              <w:sz w:val="24"/>
              <w:szCs w:val="24"/>
            </w:rPr>
            <m:t>*</m:t>
          </m:r>
          <m:func>
            <m:funcPr>
              <m:ctrlPr>
                <w:rPr>
                  <w:rFonts w:ascii="Cambria Math" w:hAnsi="Cambria Math"/>
                  <w:i/>
                  <w:sz w:val="24"/>
                  <w:szCs w:val="24"/>
                </w:rPr>
              </m:ctrlPr>
            </m:funcPr>
            <m:fName>
              <m:r>
                <m:rPr>
                  <m:sty m:val="p"/>
                </m:rPr>
                <w:rPr>
                  <w:rFonts w:ascii="Cambria Math" w:hAnsi="Cambria Math"/>
                  <w:sz w:val="24"/>
                  <w:szCs w:val="24"/>
                </w:rPr>
                <m:t>ln</m:t>
              </m:r>
            </m:fName>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i</m:t>
                      </m:r>
                    </m:sub>
                  </m:sSub>
                </m:e>
              </m:d>
            </m:e>
          </m:func>
          <m:r>
            <w:rPr>
              <w:rFonts w:ascii="Cambria Math" w:hAnsi="Cambria Math"/>
              <w:sz w:val="24"/>
              <w:szCs w:val="24"/>
            </w:rPr>
            <m:t xml:space="preserve">, </m:t>
          </m:r>
          <m:acc>
            <m:accPr>
              <m:ctrlPr>
                <w:rPr>
                  <w:rFonts w:ascii="Cambria Math" w:hAnsi="Cambria Math"/>
                  <w:i/>
                  <w:sz w:val="24"/>
                  <w:szCs w:val="24"/>
                </w:rPr>
              </m:ctrlPr>
            </m:accPr>
            <m:e>
              <m:sSup>
                <m:sSupPr>
                  <m:ctrlPr>
                    <w:rPr>
                      <w:rFonts w:ascii="Cambria Math" w:hAnsi="Cambria Math"/>
                      <w:i/>
                      <w:sz w:val="24"/>
                      <w:szCs w:val="24"/>
                    </w:rPr>
                  </m:ctrlPr>
                </m:sSupPr>
                <m:e>
                  <m:r>
                    <w:rPr>
                      <w:rFonts w:ascii="Cambria Math" w:hAnsi="Cambria Math"/>
                      <w:sz w:val="24"/>
                      <w:szCs w:val="24"/>
                    </w:rPr>
                    <m:t>σ</m:t>
                  </m:r>
                </m:e>
                <m:sup>
                  <m:r>
                    <w:rPr>
                      <w:rFonts w:ascii="Cambria Math" w:hAnsi="Cambria Math"/>
                      <w:sz w:val="24"/>
                      <w:szCs w:val="24"/>
                    </w:rPr>
                    <m:t>2</m:t>
                  </m:r>
                </m:sup>
              </m:sSup>
            </m:e>
          </m:acc>
          <m:r>
            <w:rPr>
              <w:rFonts w:ascii="Cambria Math" w:hAnsi="Cambria Math"/>
              <w:sz w:val="24"/>
              <w:szCs w:val="24"/>
            </w:rPr>
            <m:t>)</m:t>
          </m:r>
        </m:oMath>
      </m:oMathPara>
    </w:p>
    <w:p w14:paraId="6787C81A" w14:textId="3A1DDFD9" w:rsidR="004657D7" w:rsidRPr="001F694C" w:rsidRDefault="00A3103C" w:rsidP="001F694C">
      <w:pPr>
        <w:spacing w:after="0" w:line="480" w:lineRule="auto"/>
        <w:rPr>
          <w:rFonts w:ascii="Times New Roman" w:hAnsi="Times New Roman"/>
          <w:sz w:val="24"/>
          <w:szCs w:val="24"/>
        </w:rPr>
      </w:pPr>
      <w:r>
        <w:rPr>
          <w:rFonts w:ascii="Times New Roman" w:hAnsi="Times New Roman"/>
          <w:sz w:val="24"/>
          <w:szCs w:val="24"/>
        </w:rPr>
        <w:t xml:space="preserve">This approach assumes </w:t>
      </w:r>
      <w:r w:rsidR="008C6C63">
        <w:rPr>
          <w:rFonts w:ascii="Times New Roman" w:hAnsi="Times New Roman"/>
          <w:sz w:val="24"/>
          <w:szCs w:val="24"/>
        </w:rPr>
        <w:t xml:space="preserve">that the </w:t>
      </w:r>
      <w:r w:rsidR="00AF78A4">
        <w:rPr>
          <w:rFonts w:ascii="Times New Roman" w:hAnsi="Times New Roman"/>
          <w:sz w:val="24"/>
          <w:szCs w:val="24"/>
        </w:rPr>
        <w:t xml:space="preserve">overall </w:t>
      </w:r>
      <w:r w:rsidR="008C6C63">
        <w:rPr>
          <w:rFonts w:ascii="Times New Roman" w:hAnsi="Times New Roman"/>
          <w:sz w:val="24"/>
          <w:szCs w:val="24"/>
        </w:rPr>
        <w:t xml:space="preserve">average juvenile tag rate across all populations downstream of PRD is </w:t>
      </w:r>
      <w:r w:rsidR="0012298E">
        <w:rPr>
          <w:rFonts w:ascii="Times New Roman" w:hAnsi="Times New Roman"/>
          <w:sz w:val="24"/>
          <w:szCs w:val="24"/>
        </w:rPr>
        <w:t>consistent throughout this time period</w:t>
      </w:r>
      <w:r w:rsidR="00ED67FF">
        <w:rPr>
          <w:rFonts w:ascii="Times New Roman" w:hAnsi="Times New Roman"/>
          <w:sz w:val="24"/>
          <w:szCs w:val="24"/>
        </w:rPr>
        <w:t xml:space="preserve">, or to put it another way that the </w:t>
      </w:r>
      <w:r w:rsidR="00ED67FF">
        <w:rPr>
          <w:rFonts w:ascii="Times New Roman" w:hAnsi="Times New Roman"/>
          <w:sz w:val="24"/>
          <w:szCs w:val="24"/>
        </w:rPr>
        <w:lastRenderedPageBreak/>
        <w:t xml:space="preserve">proportion of returning adults from </w:t>
      </w:r>
      <w:r w:rsidR="00552DBA">
        <w:rPr>
          <w:rFonts w:ascii="Times New Roman" w:hAnsi="Times New Roman"/>
          <w:sz w:val="24"/>
          <w:szCs w:val="24"/>
        </w:rPr>
        <w:t>populations downstream of PRD that were tagged as juveniles is consistent</w:t>
      </w:r>
      <w:r w:rsidR="0012298E">
        <w:rPr>
          <w:rFonts w:ascii="Times New Roman" w:hAnsi="Times New Roman"/>
          <w:sz w:val="24"/>
          <w:szCs w:val="24"/>
        </w:rPr>
        <w:t xml:space="preserve">. </w:t>
      </w:r>
      <w:r w:rsidR="00AF78A4">
        <w:rPr>
          <w:rFonts w:ascii="Times New Roman" w:hAnsi="Times New Roman"/>
          <w:sz w:val="24"/>
          <w:szCs w:val="24"/>
        </w:rPr>
        <w:t>F</w:t>
      </w:r>
      <w:r w:rsidR="00281661">
        <w:rPr>
          <w:rFonts w:ascii="Times New Roman" w:hAnsi="Times New Roman"/>
          <w:sz w:val="24"/>
          <w:szCs w:val="24"/>
        </w:rPr>
        <w:t xml:space="preserve">luctuations in </w:t>
      </w:r>
      <w:r w:rsidR="00CA4001">
        <w:rPr>
          <w:rFonts w:ascii="Times New Roman" w:hAnsi="Times New Roman"/>
          <w:sz w:val="24"/>
          <w:szCs w:val="24"/>
        </w:rPr>
        <w:t xml:space="preserve">the </w:t>
      </w:r>
      <w:r w:rsidR="00281661">
        <w:rPr>
          <w:rFonts w:ascii="Times New Roman" w:hAnsi="Times New Roman"/>
          <w:sz w:val="24"/>
          <w:szCs w:val="24"/>
        </w:rPr>
        <w:t>tag rates of individual populations</w:t>
      </w:r>
      <w:r w:rsidR="00CA4001">
        <w:rPr>
          <w:rFonts w:ascii="Times New Roman" w:hAnsi="Times New Roman"/>
          <w:sz w:val="24"/>
          <w:szCs w:val="24"/>
        </w:rPr>
        <w:t xml:space="preserve">, </w:t>
      </w:r>
      <w:r w:rsidR="003E4F9C">
        <w:rPr>
          <w:rFonts w:ascii="Times New Roman" w:hAnsi="Times New Roman"/>
          <w:sz w:val="24"/>
          <w:szCs w:val="24"/>
        </w:rPr>
        <w:t xml:space="preserve">and the </w:t>
      </w:r>
      <w:r w:rsidR="00CA4001">
        <w:rPr>
          <w:rFonts w:ascii="Times New Roman" w:hAnsi="Times New Roman"/>
          <w:sz w:val="24"/>
          <w:szCs w:val="24"/>
        </w:rPr>
        <w:t>interacti</w:t>
      </w:r>
      <w:r w:rsidR="003E4F9C">
        <w:rPr>
          <w:rFonts w:ascii="Times New Roman" w:hAnsi="Times New Roman"/>
          <w:sz w:val="24"/>
          <w:szCs w:val="24"/>
        </w:rPr>
        <w:t>on</w:t>
      </w:r>
      <w:r w:rsidR="00CA4001">
        <w:rPr>
          <w:rFonts w:ascii="Times New Roman" w:hAnsi="Times New Roman"/>
          <w:sz w:val="24"/>
          <w:szCs w:val="24"/>
        </w:rPr>
        <w:t xml:space="preserve"> with </w:t>
      </w:r>
      <w:r w:rsidR="00C47B8E">
        <w:rPr>
          <w:rFonts w:ascii="Times New Roman" w:hAnsi="Times New Roman"/>
          <w:sz w:val="24"/>
          <w:szCs w:val="24"/>
        </w:rPr>
        <w:t xml:space="preserve">the </w:t>
      </w:r>
      <w:r w:rsidR="00CA4001">
        <w:rPr>
          <w:rFonts w:ascii="Times New Roman" w:hAnsi="Times New Roman"/>
          <w:sz w:val="24"/>
          <w:szCs w:val="24"/>
        </w:rPr>
        <w:t xml:space="preserve">variability in </w:t>
      </w:r>
      <w:r w:rsidR="00C47B8E">
        <w:rPr>
          <w:rFonts w:ascii="Times New Roman" w:hAnsi="Times New Roman"/>
          <w:sz w:val="24"/>
          <w:szCs w:val="24"/>
        </w:rPr>
        <w:t>how long those fish remain in the ocean before returning to spawn</w:t>
      </w:r>
      <w:r w:rsidR="003E4F9C">
        <w:rPr>
          <w:rFonts w:ascii="Times New Roman" w:hAnsi="Times New Roman"/>
          <w:sz w:val="24"/>
          <w:szCs w:val="24"/>
        </w:rPr>
        <w:t xml:space="preserve">, are </w:t>
      </w:r>
      <w:r w:rsidR="00023F2C">
        <w:rPr>
          <w:rFonts w:ascii="Times New Roman" w:hAnsi="Times New Roman"/>
          <w:sz w:val="24"/>
          <w:szCs w:val="24"/>
        </w:rPr>
        <w:t xml:space="preserve">part of the overall model variance, </w:t>
      </w:r>
      <m:oMath>
        <m:sSup>
          <m:sSupPr>
            <m:ctrlPr>
              <w:rPr>
                <w:rFonts w:ascii="Cambria Math" w:hAnsi="Cambria Math"/>
                <w:i/>
                <w:sz w:val="24"/>
                <w:szCs w:val="24"/>
              </w:rPr>
            </m:ctrlPr>
          </m:sSupPr>
          <m:e>
            <m:r>
              <w:rPr>
                <w:rFonts w:ascii="Cambria Math" w:hAnsi="Cambria Math"/>
                <w:sz w:val="24"/>
                <w:szCs w:val="24"/>
              </w:rPr>
              <m:t>σ</m:t>
            </m:r>
          </m:e>
          <m:sup>
            <m:r>
              <w:rPr>
                <w:rFonts w:ascii="Cambria Math" w:hAnsi="Cambria Math"/>
                <w:sz w:val="24"/>
                <w:szCs w:val="24"/>
              </w:rPr>
              <m:t>2</m:t>
            </m:r>
          </m:sup>
        </m:sSup>
      </m:oMath>
      <w:r w:rsidR="00023F2C">
        <w:rPr>
          <w:rFonts w:ascii="Times New Roman" w:hAnsi="Times New Roman"/>
          <w:sz w:val="24"/>
          <w:szCs w:val="24"/>
        </w:rPr>
        <w:t>.</w:t>
      </w:r>
    </w:p>
    <w:p w14:paraId="7C1925DA" w14:textId="131015E9" w:rsidR="002C7906" w:rsidRPr="00EF52E7" w:rsidRDefault="00623063" w:rsidP="002E2DE9">
      <w:pPr>
        <w:spacing w:after="0" w:line="480" w:lineRule="auto"/>
        <w:ind w:firstLine="360"/>
        <w:rPr>
          <w:rFonts w:ascii="Times New Roman" w:hAnsi="Times New Roman"/>
          <w:sz w:val="24"/>
          <w:szCs w:val="24"/>
        </w:rPr>
      </w:pPr>
      <w:r w:rsidRPr="002E2DE9">
        <w:rPr>
          <w:rFonts w:ascii="Times New Roman" w:hAnsi="Times New Roman"/>
          <w:i/>
          <w:iCs/>
          <w:sz w:val="24"/>
          <w:szCs w:val="24"/>
        </w:rPr>
        <w:t>Fallback migration success</w:t>
      </w:r>
      <w:r>
        <w:rPr>
          <w:rFonts w:ascii="Times New Roman" w:hAnsi="Times New Roman"/>
          <w:sz w:val="24"/>
          <w:szCs w:val="24"/>
        </w:rPr>
        <w:t xml:space="preserve"> </w:t>
      </w:r>
      <w:r w:rsidR="00982602">
        <w:rPr>
          <w:rFonts w:ascii="Times New Roman" w:hAnsi="Times New Roman"/>
          <w:sz w:val="24"/>
          <w:szCs w:val="24"/>
        </w:rPr>
        <w:t xml:space="preserve">– </w:t>
      </w:r>
      <w:r w:rsidR="002C7906" w:rsidRPr="00EF52E7">
        <w:rPr>
          <w:rFonts w:ascii="Times New Roman" w:hAnsi="Times New Roman"/>
          <w:sz w:val="24"/>
          <w:szCs w:val="24"/>
        </w:rPr>
        <w:t xml:space="preserve">Finally, we calculated the </w:t>
      </w:r>
      <w:r w:rsidR="005375A5">
        <w:rPr>
          <w:rFonts w:ascii="Times New Roman" w:hAnsi="Times New Roman"/>
          <w:sz w:val="24"/>
          <w:szCs w:val="24"/>
        </w:rPr>
        <w:t xml:space="preserve">proportion of </w:t>
      </w:r>
      <w:r w:rsidR="002C7906" w:rsidRPr="00EF52E7">
        <w:rPr>
          <w:rFonts w:ascii="Times New Roman" w:hAnsi="Times New Roman"/>
          <w:sz w:val="24"/>
          <w:szCs w:val="24"/>
        </w:rPr>
        <w:t>overshoot</w:t>
      </w:r>
      <w:r w:rsidR="00581926">
        <w:rPr>
          <w:rFonts w:ascii="Times New Roman" w:hAnsi="Times New Roman"/>
          <w:sz w:val="24"/>
          <w:szCs w:val="24"/>
        </w:rPr>
        <w:t xml:space="preserve"> </w:t>
      </w:r>
      <w:r w:rsidR="00073EA4">
        <w:rPr>
          <w:rFonts w:ascii="Times New Roman" w:hAnsi="Times New Roman"/>
          <w:sz w:val="24"/>
          <w:szCs w:val="24"/>
        </w:rPr>
        <w:t xml:space="preserve">steelhead </w:t>
      </w:r>
      <w:r w:rsidR="00EB6EA6">
        <w:rPr>
          <w:rFonts w:ascii="Times New Roman" w:hAnsi="Times New Roman"/>
          <w:sz w:val="24"/>
          <w:szCs w:val="24"/>
        </w:rPr>
        <w:t xml:space="preserve">that </w:t>
      </w:r>
      <w:r w:rsidR="00F16647">
        <w:rPr>
          <w:rFonts w:ascii="Times New Roman" w:hAnsi="Times New Roman"/>
          <w:sz w:val="24"/>
          <w:szCs w:val="24"/>
        </w:rPr>
        <w:t xml:space="preserve">migrated downstream of PRD or their </w:t>
      </w:r>
      <w:r w:rsidR="00581926">
        <w:rPr>
          <w:rFonts w:ascii="Times New Roman" w:hAnsi="Times New Roman"/>
          <w:sz w:val="24"/>
          <w:szCs w:val="24"/>
        </w:rPr>
        <w:t>fallback</w:t>
      </w:r>
      <w:r w:rsidR="002C7906" w:rsidRPr="00EF52E7">
        <w:rPr>
          <w:rFonts w:ascii="Times New Roman" w:hAnsi="Times New Roman"/>
          <w:sz w:val="24"/>
          <w:szCs w:val="24"/>
        </w:rPr>
        <w:t xml:space="preserve"> </w:t>
      </w:r>
      <w:r w:rsidR="002B32AB">
        <w:rPr>
          <w:rFonts w:ascii="Times New Roman" w:hAnsi="Times New Roman"/>
          <w:sz w:val="24"/>
          <w:szCs w:val="24"/>
        </w:rPr>
        <w:t>migration success</w:t>
      </w:r>
      <w:r w:rsidR="002C7906" w:rsidRPr="00EF52E7">
        <w:rPr>
          <w:rFonts w:ascii="Times New Roman" w:hAnsi="Times New Roman"/>
          <w:sz w:val="24"/>
          <w:szCs w:val="24"/>
        </w:rPr>
        <w:t xml:space="preserve"> (</w:t>
      </w:r>
      <m:oMath>
        <m:sSub>
          <m:sSubPr>
            <m:ctrlPr>
              <w:rPr>
                <w:rFonts w:ascii="Cambria Math" w:hAnsi="Cambria Math"/>
                <w:i/>
                <w:sz w:val="24"/>
                <w:szCs w:val="24"/>
              </w:rPr>
            </m:ctrlPr>
          </m:sSubPr>
          <m:e>
            <m:r>
              <w:rPr>
                <w:rFonts w:ascii="Cambria Math" w:hAnsi="Cambria Math"/>
                <w:sz w:val="24"/>
                <w:szCs w:val="24"/>
              </w:rPr>
              <m:t>ϕ</m:t>
            </m:r>
          </m:e>
          <m:sub>
            <m:r>
              <w:rPr>
                <w:rFonts w:ascii="Cambria Math" w:hAnsi="Cambria Math"/>
                <w:sz w:val="24"/>
                <w:szCs w:val="24"/>
              </w:rPr>
              <m:t>i</m:t>
            </m:r>
          </m:sub>
        </m:sSub>
      </m:oMath>
      <w:r w:rsidR="002C7906" w:rsidRPr="00EF52E7">
        <w:rPr>
          <w:rFonts w:ascii="Times New Roman" w:hAnsi="Times New Roman"/>
          <w:sz w:val="24"/>
          <w:szCs w:val="24"/>
        </w:rPr>
        <w:t xml:space="preserve">) by dividing the estimate of overshoot </w:t>
      </w:r>
      <w:r w:rsidR="00581926">
        <w:rPr>
          <w:rFonts w:ascii="Times New Roman" w:hAnsi="Times New Roman"/>
          <w:sz w:val="24"/>
          <w:szCs w:val="24"/>
        </w:rPr>
        <w:t>fallback</w:t>
      </w:r>
      <w:r w:rsidR="002C7906" w:rsidRPr="00EF52E7">
        <w:rPr>
          <w:rFonts w:ascii="Times New Roman" w:hAnsi="Times New Roman"/>
          <w:sz w:val="24"/>
          <w:szCs w:val="24"/>
        </w:rPr>
        <w:t xml:space="preserve"> abundance</w:t>
      </w:r>
      <w:r w:rsidR="000022D9">
        <w:rPr>
          <w:rFonts w:ascii="Times New Roman" w:hAnsi="Times New Roman"/>
          <w:sz w:val="24"/>
          <w:szCs w:val="24"/>
        </w:rPr>
        <w:t xml:space="preserve"> (</w:t>
      </w:r>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i</m:t>
            </m:r>
          </m:sub>
        </m:sSub>
      </m:oMath>
      <w:r w:rsidR="000022D9">
        <w:rPr>
          <w:rFonts w:ascii="Times New Roman" w:hAnsi="Times New Roman"/>
          <w:sz w:val="24"/>
          <w:szCs w:val="24"/>
        </w:rPr>
        <w:t>)</w:t>
      </w:r>
      <w:r w:rsidR="002C7906" w:rsidRPr="00EF52E7">
        <w:rPr>
          <w:rFonts w:ascii="Times New Roman" w:hAnsi="Times New Roman"/>
          <w:sz w:val="24"/>
          <w:szCs w:val="24"/>
        </w:rPr>
        <w:t xml:space="preserve"> by the </w:t>
      </w:r>
      <w:r w:rsidR="003A601A">
        <w:rPr>
          <w:rFonts w:ascii="Times New Roman" w:hAnsi="Times New Roman"/>
          <w:sz w:val="24"/>
          <w:szCs w:val="24"/>
        </w:rPr>
        <w:t xml:space="preserve">estimate of </w:t>
      </w:r>
      <w:r w:rsidR="002C7906" w:rsidRPr="00EF52E7">
        <w:rPr>
          <w:rFonts w:ascii="Times New Roman" w:hAnsi="Times New Roman"/>
          <w:sz w:val="24"/>
          <w:szCs w:val="24"/>
        </w:rPr>
        <w:t xml:space="preserve">overshoot abundance at PRD, accounting for uncertainty in the overshoot </w:t>
      </w:r>
      <w:r w:rsidR="002B32AB">
        <w:rPr>
          <w:rFonts w:ascii="Times New Roman" w:hAnsi="Times New Roman"/>
          <w:sz w:val="24"/>
          <w:szCs w:val="24"/>
        </w:rPr>
        <w:t>fallback</w:t>
      </w:r>
      <w:r w:rsidR="002C7906" w:rsidRPr="00EF52E7">
        <w:rPr>
          <w:rFonts w:ascii="Times New Roman" w:hAnsi="Times New Roman"/>
          <w:sz w:val="24"/>
          <w:szCs w:val="24"/>
        </w:rPr>
        <w:t xml:space="preserve"> abundance from the POM.</w:t>
      </w:r>
      <w:r w:rsidR="006D21B4">
        <w:rPr>
          <w:rFonts w:ascii="Times New Roman" w:hAnsi="Times New Roman"/>
          <w:sz w:val="24"/>
          <w:szCs w:val="24"/>
        </w:rPr>
        <w:t xml:space="preserve"> That uncertainty </w:t>
      </w:r>
      <w:r w:rsidR="006D2B56">
        <w:rPr>
          <w:rFonts w:ascii="Times New Roman" w:hAnsi="Times New Roman"/>
          <w:sz w:val="24"/>
          <w:szCs w:val="24"/>
        </w:rPr>
        <w:t xml:space="preserve">comes from the posteriors of the downstream transition probabilities in the POM, which were all approximately normal in their distribution, so </w:t>
      </w:r>
      <w:r w:rsidR="00A16A20">
        <w:rPr>
          <w:rFonts w:ascii="Times New Roman" w:hAnsi="Times New Roman"/>
          <w:sz w:val="24"/>
          <w:szCs w:val="24"/>
        </w:rPr>
        <w:t>we calculated the variance of the</w:t>
      </w:r>
      <w:r w:rsidR="007D6289">
        <w:rPr>
          <w:rFonts w:ascii="Times New Roman" w:hAnsi="Times New Roman"/>
          <w:sz w:val="24"/>
          <w:szCs w:val="24"/>
        </w:rPr>
        <w:t xml:space="preserve">ir sum, </w:t>
      </w:r>
      <m:oMath>
        <m:sSup>
          <m:sSupPr>
            <m:ctrlPr>
              <w:rPr>
                <w:rFonts w:ascii="Cambria Math" w:hAnsi="Cambria Math"/>
                <w:i/>
                <w:sz w:val="24"/>
                <w:szCs w:val="24"/>
              </w:rPr>
            </m:ctrlPr>
          </m:sSupPr>
          <m:e>
            <m:r>
              <w:rPr>
                <w:rFonts w:ascii="Cambria Math" w:hAnsi="Cambria Math"/>
                <w:sz w:val="24"/>
                <w:szCs w:val="24"/>
              </w:rPr>
              <m:t>τ</m:t>
            </m:r>
          </m:e>
          <m:sup>
            <m:r>
              <w:rPr>
                <w:rFonts w:ascii="Cambria Math" w:hAnsi="Cambria Math"/>
                <w:sz w:val="24"/>
                <w:szCs w:val="24"/>
              </w:rPr>
              <m:t>2</m:t>
            </m:r>
          </m:sup>
        </m:sSup>
      </m:oMath>
      <w:r w:rsidR="00704E1C">
        <w:rPr>
          <w:rFonts w:ascii="Times New Roman" w:hAnsi="Times New Roman"/>
          <w:sz w:val="24"/>
          <w:szCs w:val="24"/>
        </w:rPr>
        <w:t>, and used that</w:t>
      </w:r>
      <w:r w:rsidR="002B66DF">
        <w:rPr>
          <w:rFonts w:ascii="Times New Roman" w:hAnsi="Times New Roman"/>
          <w:sz w:val="24"/>
          <w:szCs w:val="24"/>
        </w:rPr>
        <w:t xml:space="preserve"> to propagate uncertainty</w:t>
      </w:r>
      <w:r w:rsidR="000022D9">
        <w:rPr>
          <w:rFonts w:ascii="Times New Roman" w:hAnsi="Times New Roman"/>
          <w:sz w:val="24"/>
          <w:szCs w:val="24"/>
        </w:rPr>
        <w:t xml:space="preserve"> in </w:t>
      </w:r>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i</m:t>
            </m:r>
          </m:sub>
        </m:sSub>
      </m:oMath>
      <w:r w:rsidR="002B66DF">
        <w:rPr>
          <w:rFonts w:ascii="Times New Roman" w:hAnsi="Times New Roman"/>
          <w:sz w:val="24"/>
          <w:szCs w:val="24"/>
        </w:rPr>
        <w:t>.</w:t>
      </w:r>
      <w:r w:rsidR="002014CE" w:rsidRPr="002014CE">
        <w:rPr>
          <w:rFonts w:ascii="Cambria Math" w:hAnsi="Cambria Math"/>
          <w:i/>
          <w:sz w:val="24"/>
          <w:szCs w:val="24"/>
        </w:rPr>
        <w:br/>
      </w:r>
      <m:oMathPara>
        <m:oMath>
          <m:sSub>
            <m:sSubPr>
              <m:ctrlPr>
                <w:rPr>
                  <w:rFonts w:ascii="Cambria Math" w:hAnsi="Cambria Math"/>
                  <w:i/>
                  <w:sz w:val="24"/>
                  <w:szCs w:val="24"/>
                </w:rPr>
              </m:ctrlPr>
            </m:sSubPr>
            <m:e>
              <m:r>
                <w:rPr>
                  <w:rFonts w:ascii="Cambria Math" w:hAnsi="Cambria Math"/>
                  <w:sz w:val="24"/>
                  <w:szCs w:val="24"/>
                </w:rPr>
                <m:t>ϕ</m:t>
              </m:r>
            </m:e>
            <m:sub>
              <m:r>
                <w:rPr>
                  <w:rFonts w:ascii="Cambria Math" w:hAnsi="Cambria Math"/>
                  <w:sz w:val="24"/>
                  <w:szCs w:val="24"/>
                </w:rPr>
                <m:t>i</m:t>
              </m:r>
            </m:sub>
          </m:sSub>
          <m:r>
            <w:rPr>
              <w:rFonts w:ascii="Cambria Math" w:hAnsi="Cambria Math"/>
              <w:sz w:val="24"/>
              <w:szCs w:val="24"/>
            </w:rPr>
            <m:t xml:space="preserve">= </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i</m:t>
                  </m:r>
                </m:sub>
              </m:sSub>
            </m:num>
            <m:den>
              <m:sSub>
                <m:sSubPr>
                  <m:ctrlPr>
                    <w:rPr>
                      <w:rFonts w:ascii="Cambria Math" w:hAnsi="Cambria Math"/>
                      <w:i/>
                      <w:sz w:val="24"/>
                      <w:szCs w:val="24"/>
                    </w:rPr>
                  </m:ctrlPr>
                </m:sSubPr>
                <m:e>
                  <m:r>
                    <w:rPr>
                      <w:rFonts w:ascii="Cambria Math" w:hAnsi="Cambria Math"/>
                      <w:sz w:val="24"/>
                      <w:szCs w:val="24"/>
                    </w:rPr>
                    <m:t>O</m:t>
                  </m:r>
                </m:e>
                <m:sub>
                  <m:r>
                    <w:rPr>
                      <w:rFonts w:ascii="Cambria Math" w:hAnsi="Cambria Math"/>
                      <w:sz w:val="24"/>
                      <w:szCs w:val="24"/>
                    </w:rPr>
                    <m:t>i</m:t>
                  </m:r>
                </m:sub>
              </m:sSub>
            </m:den>
          </m:f>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i</m:t>
                          </m:r>
                        </m:sub>
                      </m:sSub>
                    </m:num>
                    <m:den>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i</m:t>
                          </m:r>
                        </m:sub>
                      </m:sSub>
                    </m:den>
                  </m:f>
                </m:e>
              </m:d>
            </m:e>
            <m:sup>
              <m:acc>
                <m:accPr>
                  <m:ctrlPr>
                    <w:rPr>
                      <w:rFonts w:ascii="Cambria Math" w:hAnsi="Cambria Math"/>
                      <w:i/>
                      <w:sz w:val="24"/>
                      <w:szCs w:val="24"/>
                    </w:rPr>
                  </m:ctrlPr>
                </m:accPr>
                <m:e>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1</m:t>
                      </m:r>
                    </m:sub>
                  </m:sSub>
                </m:e>
              </m:acc>
            </m:sup>
          </m:sSup>
        </m:oMath>
      </m:oMathPara>
    </w:p>
    <w:p w14:paraId="6BCE1D38" w14:textId="77777777" w:rsidR="002C7906" w:rsidRPr="00EF52E7" w:rsidRDefault="00BA0FFE" w:rsidP="003E73EB">
      <w:pPr>
        <w:spacing w:after="0" w:line="480" w:lineRule="auto"/>
        <w:rPr>
          <w:rFonts w:ascii="Times New Roman" w:hAnsi="Times New Roman"/>
          <w:sz w:val="24"/>
          <w:szCs w:val="24"/>
        </w:rPr>
      </w:pPr>
      <m:oMathPara>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i</m:t>
              </m:r>
            </m:sub>
          </m:sSub>
          <m:r>
            <w:rPr>
              <w:rFonts w:ascii="Cambria Math" w:hAnsi="Cambria Math"/>
              <w:sz w:val="24"/>
              <w:szCs w:val="24"/>
            </w:rPr>
            <m:t xml:space="preserve"> ~ N</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i</m:t>
                  </m:r>
                </m:sub>
              </m:sSub>
              <m:r>
                <w:rPr>
                  <w:rFonts w:ascii="Cambria Math" w:hAnsi="Cambria Math"/>
                  <w:sz w:val="24"/>
                  <w:szCs w:val="24"/>
                </w:rPr>
                <m:t xml:space="preserve">, </m:t>
              </m:r>
              <m:sSup>
                <m:sSupPr>
                  <m:ctrlPr>
                    <w:rPr>
                      <w:rFonts w:ascii="Cambria Math" w:hAnsi="Cambria Math"/>
                      <w:i/>
                      <w:sz w:val="24"/>
                      <w:szCs w:val="24"/>
                    </w:rPr>
                  </m:ctrlPr>
                </m:sSupPr>
                <m:e>
                  <m:r>
                    <w:rPr>
                      <w:rFonts w:ascii="Cambria Math" w:hAnsi="Cambria Math"/>
                      <w:sz w:val="24"/>
                      <w:szCs w:val="24"/>
                    </w:rPr>
                    <m:t>τ</m:t>
                  </m:r>
                </m:e>
                <m:sup>
                  <m:r>
                    <w:rPr>
                      <w:rFonts w:ascii="Cambria Math" w:hAnsi="Cambria Math"/>
                      <w:sz w:val="24"/>
                      <w:szCs w:val="24"/>
                    </w:rPr>
                    <m:t>2</m:t>
                  </m:r>
                </m:sup>
              </m:sSup>
            </m:e>
          </m:d>
        </m:oMath>
      </m:oMathPara>
    </w:p>
    <w:p w14:paraId="5D43E574" w14:textId="58C984C2" w:rsidR="002C7906" w:rsidRPr="00EF52E7" w:rsidRDefault="002C7906" w:rsidP="003E73EB">
      <w:pPr>
        <w:spacing w:after="0" w:line="480" w:lineRule="auto"/>
        <w:rPr>
          <w:rFonts w:ascii="Times New Roman" w:hAnsi="Times New Roman"/>
          <w:sz w:val="24"/>
          <w:szCs w:val="24"/>
        </w:rPr>
      </w:pPr>
    </w:p>
    <w:p w14:paraId="10C67394" w14:textId="104AAFEA" w:rsidR="002C7906" w:rsidRPr="00EF52E7" w:rsidRDefault="002C7906" w:rsidP="003E73EB">
      <w:pPr>
        <w:spacing w:after="0" w:line="480" w:lineRule="auto"/>
        <w:rPr>
          <w:rFonts w:ascii="Times New Roman" w:hAnsi="Times New Roman"/>
          <w:sz w:val="24"/>
          <w:szCs w:val="24"/>
        </w:rPr>
      </w:pPr>
      <w:r w:rsidRPr="00EF52E7">
        <w:rPr>
          <w:rFonts w:ascii="Times New Roman" w:hAnsi="Times New Roman"/>
          <w:sz w:val="24"/>
          <w:szCs w:val="24"/>
        </w:rPr>
        <w:t xml:space="preserve">We implemented </w:t>
      </w:r>
      <w:r w:rsidR="00C37D9B">
        <w:rPr>
          <w:rFonts w:ascii="Times New Roman" w:hAnsi="Times New Roman"/>
          <w:sz w:val="24"/>
          <w:szCs w:val="24"/>
        </w:rPr>
        <w:t>the overshoot abundance</w:t>
      </w:r>
      <w:r w:rsidR="000E3100">
        <w:rPr>
          <w:rFonts w:ascii="Times New Roman" w:hAnsi="Times New Roman"/>
          <w:sz w:val="24"/>
          <w:szCs w:val="24"/>
        </w:rPr>
        <w:t xml:space="preserve"> and</w:t>
      </w:r>
      <w:r w:rsidR="00C37D9B">
        <w:rPr>
          <w:rFonts w:ascii="Times New Roman" w:hAnsi="Times New Roman"/>
          <w:sz w:val="24"/>
          <w:szCs w:val="24"/>
        </w:rPr>
        <w:t xml:space="preserve"> fallback migration success</w:t>
      </w:r>
      <w:r w:rsidR="00093358">
        <w:rPr>
          <w:rFonts w:ascii="Times New Roman" w:hAnsi="Times New Roman"/>
          <w:sz w:val="24"/>
          <w:szCs w:val="24"/>
        </w:rPr>
        <w:t xml:space="preserve"> as a single</w:t>
      </w:r>
      <w:r w:rsidR="00C37D9B" w:rsidRPr="00EF52E7">
        <w:rPr>
          <w:rFonts w:ascii="Times New Roman" w:hAnsi="Times New Roman"/>
          <w:sz w:val="24"/>
          <w:szCs w:val="24"/>
        </w:rPr>
        <w:t xml:space="preserve"> </w:t>
      </w:r>
      <w:r w:rsidRPr="00EF52E7">
        <w:rPr>
          <w:rFonts w:ascii="Times New Roman" w:hAnsi="Times New Roman"/>
          <w:sz w:val="24"/>
          <w:szCs w:val="24"/>
        </w:rPr>
        <w:t xml:space="preserve">model within a Bayesian framework, using </w:t>
      </w:r>
      <w:r w:rsidR="00BA5406">
        <w:rPr>
          <w:rFonts w:ascii="Times New Roman" w:hAnsi="Times New Roman"/>
          <w:sz w:val="24"/>
          <w:szCs w:val="24"/>
        </w:rPr>
        <w:t>the rjags package (</w:t>
      </w:r>
      <w:r w:rsidR="00BA1831">
        <w:rPr>
          <w:rFonts w:ascii="Times New Roman" w:hAnsi="Times New Roman"/>
          <w:sz w:val="24"/>
          <w:szCs w:val="24"/>
        </w:rPr>
        <w:t>Plummer 20</w:t>
      </w:r>
      <w:r w:rsidR="00397170">
        <w:rPr>
          <w:rFonts w:ascii="Times New Roman" w:hAnsi="Times New Roman"/>
          <w:sz w:val="24"/>
          <w:szCs w:val="24"/>
        </w:rPr>
        <w:t>19</w:t>
      </w:r>
      <w:r w:rsidR="00BA1831">
        <w:rPr>
          <w:rFonts w:ascii="Times New Roman" w:hAnsi="Times New Roman"/>
          <w:sz w:val="24"/>
          <w:szCs w:val="24"/>
        </w:rPr>
        <w:t xml:space="preserve">) with </w:t>
      </w:r>
      <w:r w:rsidRPr="00EF52E7">
        <w:rPr>
          <w:rFonts w:ascii="Times New Roman" w:hAnsi="Times New Roman"/>
          <w:sz w:val="24"/>
          <w:szCs w:val="24"/>
        </w:rPr>
        <w:t>R (R Core Team 2019) and JAGS software (</w:t>
      </w:r>
      <w:r w:rsidR="00B875FA">
        <w:rPr>
          <w:rFonts w:ascii="Times New Roman" w:hAnsi="Times New Roman"/>
          <w:sz w:val="24"/>
          <w:szCs w:val="24"/>
        </w:rPr>
        <w:t xml:space="preserve">M. </w:t>
      </w:r>
      <w:r w:rsidRPr="00EF52E7">
        <w:rPr>
          <w:rFonts w:ascii="Times New Roman" w:hAnsi="Times New Roman"/>
          <w:sz w:val="24"/>
          <w:szCs w:val="24"/>
        </w:rPr>
        <w:t>Plummer</w:t>
      </w:r>
      <w:r w:rsidR="00EF433D">
        <w:rPr>
          <w:rFonts w:ascii="Times New Roman" w:hAnsi="Times New Roman"/>
          <w:sz w:val="24"/>
          <w:szCs w:val="24"/>
        </w:rPr>
        <w:t xml:space="preserve">, available at </w:t>
      </w:r>
      <w:r w:rsidR="00EF433D" w:rsidRPr="00EF433D">
        <w:rPr>
          <w:rFonts w:ascii="Times New Roman" w:hAnsi="Times New Roman"/>
          <w:sz w:val="24"/>
          <w:szCs w:val="24"/>
        </w:rPr>
        <w:t>https://sourceforge.net/projects/mcmc-jags/</w:t>
      </w:r>
      <w:r w:rsidRPr="00EF52E7">
        <w:rPr>
          <w:rFonts w:ascii="Times New Roman" w:hAnsi="Times New Roman"/>
          <w:sz w:val="24"/>
          <w:szCs w:val="24"/>
        </w:rPr>
        <w:t>).</w:t>
      </w:r>
      <w:r w:rsidR="009B5C9D">
        <w:rPr>
          <w:rFonts w:ascii="Times New Roman" w:hAnsi="Times New Roman"/>
          <w:sz w:val="24"/>
          <w:szCs w:val="24"/>
        </w:rPr>
        <w:t xml:space="preserve"> </w:t>
      </w:r>
      <w:r w:rsidR="00667608">
        <w:rPr>
          <w:rFonts w:ascii="Times New Roman" w:hAnsi="Times New Roman"/>
          <w:sz w:val="24"/>
          <w:szCs w:val="24"/>
        </w:rPr>
        <w:t xml:space="preserve">We chose a Bayesian framework to incorporate </w:t>
      </w:r>
      <w:r w:rsidR="006F001D">
        <w:rPr>
          <w:rFonts w:ascii="Times New Roman" w:hAnsi="Times New Roman"/>
          <w:sz w:val="24"/>
          <w:szCs w:val="24"/>
        </w:rPr>
        <w:t xml:space="preserve">all </w:t>
      </w:r>
      <w:r w:rsidR="00667608">
        <w:rPr>
          <w:rFonts w:ascii="Times New Roman" w:hAnsi="Times New Roman"/>
          <w:sz w:val="24"/>
          <w:szCs w:val="24"/>
        </w:rPr>
        <w:t xml:space="preserve">the uncertainty in </w:t>
      </w:r>
      <w:r w:rsidR="007F1913">
        <w:rPr>
          <w:rFonts w:ascii="Times New Roman" w:hAnsi="Times New Roman"/>
          <w:sz w:val="24"/>
          <w:szCs w:val="24"/>
        </w:rPr>
        <w:t xml:space="preserve">many of the </w:t>
      </w:r>
      <w:r w:rsidR="000B728C">
        <w:rPr>
          <w:rFonts w:ascii="Times New Roman" w:hAnsi="Times New Roman"/>
          <w:sz w:val="24"/>
          <w:szCs w:val="24"/>
        </w:rPr>
        <w:t>independent and dependent variables (e.g.</w:t>
      </w:r>
      <w:r w:rsidR="00BF3CB3">
        <w:rPr>
          <w:rFonts w:ascii="Times New Roman" w:hAnsi="Times New Roman"/>
          <w:sz w:val="24"/>
          <w:szCs w:val="24"/>
        </w:rPr>
        <w:t xml:space="preserve"> </w:t>
      </w: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i,j</m:t>
            </m:r>
          </m:sub>
        </m:sSub>
      </m:oMath>
      <w:r w:rsidR="00BF3CB3">
        <w:rPr>
          <w:rFonts w:ascii="Times New Roman" w:hAnsi="Times New Roman"/>
          <w:sz w:val="24"/>
          <w:szCs w:val="24"/>
        </w:rPr>
        <w:t>,</w:t>
      </w:r>
      <w:r w:rsidR="000B728C">
        <w:rPr>
          <w:rFonts w:ascii="Times New Roman" w:hAnsi="Times New Roman"/>
          <w:sz w:val="24"/>
          <w:szCs w:val="24"/>
        </w:rPr>
        <w:t xml:space="preserve"> </w:t>
      </w: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i</m:t>
            </m:r>
          </m:sub>
        </m:sSub>
      </m:oMath>
      <w:r w:rsidR="000B728C">
        <w:rPr>
          <w:rFonts w:ascii="Times New Roman" w:hAnsi="Times New Roman"/>
          <w:sz w:val="24"/>
          <w:szCs w:val="24"/>
        </w:rPr>
        <w:t xml:space="preserve">, </w:t>
      </w:r>
      <m:oMath>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i</m:t>
            </m:r>
          </m:sub>
        </m:sSub>
      </m:oMath>
      <w:r w:rsidR="000B728C">
        <w:rPr>
          <w:rFonts w:ascii="Times New Roman" w:hAnsi="Times New Roman"/>
          <w:sz w:val="24"/>
          <w:szCs w:val="24"/>
        </w:rPr>
        <w:t>)</w:t>
      </w:r>
      <w:r w:rsidR="00BF3CB3">
        <w:rPr>
          <w:rFonts w:ascii="Times New Roman" w:hAnsi="Times New Roman"/>
          <w:sz w:val="24"/>
          <w:szCs w:val="24"/>
        </w:rPr>
        <w:t xml:space="preserve">. </w:t>
      </w:r>
      <w:r w:rsidR="009B5C9D">
        <w:rPr>
          <w:rFonts w:ascii="Times New Roman" w:hAnsi="Times New Roman"/>
          <w:sz w:val="24"/>
          <w:szCs w:val="24"/>
        </w:rPr>
        <w:t>Beta parameters</w:t>
      </w:r>
      <w:r w:rsidR="009F627B">
        <w:rPr>
          <w:rFonts w:ascii="Times New Roman" w:hAnsi="Times New Roman"/>
          <w:sz w:val="24"/>
          <w:szCs w:val="24"/>
        </w:rPr>
        <w:t xml:space="preserve"> (</w:t>
      </w:r>
      <m:oMath>
        <m:r>
          <w:rPr>
            <w:rFonts w:ascii="Cambria Math" w:hAnsi="Cambria Math"/>
            <w:sz w:val="24"/>
            <w:szCs w:val="24"/>
          </w:rPr>
          <m:t>β</m:t>
        </m:r>
      </m:oMath>
      <w:r w:rsidR="009F627B">
        <w:rPr>
          <w:rFonts w:ascii="Times New Roman" w:hAnsi="Times New Roman"/>
          <w:sz w:val="24"/>
          <w:szCs w:val="24"/>
        </w:rPr>
        <w:t>)</w:t>
      </w:r>
      <w:r w:rsidR="009B5C9D">
        <w:rPr>
          <w:rFonts w:ascii="Times New Roman" w:hAnsi="Times New Roman"/>
          <w:sz w:val="24"/>
          <w:szCs w:val="24"/>
        </w:rPr>
        <w:t xml:space="preserve"> had an uninformative prior of </w:t>
      </w:r>
      <w:r w:rsidR="006A62A2">
        <w:rPr>
          <w:rFonts w:ascii="Times New Roman" w:hAnsi="Times New Roman"/>
          <w:sz w:val="24"/>
          <w:szCs w:val="24"/>
        </w:rPr>
        <w:t xml:space="preserve">a </w:t>
      </w:r>
      <w:r w:rsidR="001F4684">
        <w:rPr>
          <w:rFonts w:ascii="Times New Roman" w:hAnsi="Times New Roman"/>
          <w:sz w:val="24"/>
          <w:szCs w:val="24"/>
        </w:rPr>
        <w:t xml:space="preserve">Cauchy </w:t>
      </w:r>
      <w:r w:rsidR="006A62A2">
        <w:rPr>
          <w:rFonts w:ascii="Times New Roman" w:hAnsi="Times New Roman"/>
          <w:sz w:val="24"/>
          <w:szCs w:val="24"/>
        </w:rPr>
        <w:t xml:space="preserve">distribution with mean </w:t>
      </w:r>
      <w:r w:rsidR="0061513E">
        <w:rPr>
          <w:rFonts w:ascii="Times New Roman" w:hAnsi="Times New Roman"/>
          <w:sz w:val="24"/>
          <w:szCs w:val="24"/>
        </w:rPr>
        <w:t>of zero</w:t>
      </w:r>
      <w:r w:rsidR="007056C3">
        <w:rPr>
          <w:rFonts w:ascii="Times New Roman" w:hAnsi="Times New Roman"/>
          <w:sz w:val="24"/>
          <w:szCs w:val="24"/>
        </w:rPr>
        <w:t xml:space="preserve"> and</w:t>
      </w:r>
      <w:r w:rsidR="006A62A2">
        <w:rPr>
          <w:rFonts w:ascii="Times New Roman" w:hAnsi="Times New Roman"/>
          <w:sz w:val="24"/>
          <w:szCs w:val="24"/>
        </w:rPr>
        <w:t xml:space="preserve"> </w:t>
      </w:r>
      <w:r w:rsidR="007056C3">
        <w:rPr>
          <w:rFonts w:ascii="Times New Roman" w:hAnsi="Times New Roman"/>
          <w:sz w:val="24"/>
          <w:szCs w:val="24"/>
        </w:rPr>
        <w:t>scale</w:t>
      </w:r>
      <w:r w:rsidR="0061513E">
        <w:rPr>
          <w:rFonts w:ascii="Times New Roman" w:hAnsi="Times New Roman"/>
          <w:sz w:val="24"/>
          <w:szCs w:val="24"/>
        </w:rPr>
        <w:t xml:space="preserve"> of 100</w:t>
      </w:r>
      <w:r w:rsidR="009F627B">
        <w:rPr>
          <w:rFonts w:ascii="Times New Roman" w:hAnsi="Times New Roman"/>
          <w:sz w:val="24"/>
          <w:szCs w:val="24"/>
        </w:rPr>
        <w:t xml:space="preserve">, and the </w:t>
      </w:r>
      <w:r w:rsidR="00C72D16">
        <w:rPr>
          <w:rFonts w:ascii="Times New Roman" w:hAnsi="Times New Roman"/>
          <w:sz w:val="24"/>
          <w:szCs w:val="24"/>
        </w:rPr>
        <w:t xml:space="preserve">standard deviation </w:t>
      </w:r>
      <w:r w:rsidR="009F627B">
        <w:rPr>
          <w:rFonts w:ascii="Times New Roman" w:hAnsi="Times New Roman"/>
          <w:sz w:val="24"/>
          <w:szCs w:val="24"/>
        </w:rPr>
        <w:t>parameter</w:t>
      </w:r>
      <w:r w:rsidR="00347AA1">
        <w:rPr>
          <w:rFonts w:ascii="Times New Roman" w:hAnsi="Times New Roman"/>
          <w:sz w:val="24"/>
          <w:szCs w:val="24"/>
        </w:rPr>
        <w:t xml:space="preserve"> (</w:t>
      </w:r>
      <m:oMath>
        <m:r>
          <w:rPr>
            <w:rFonts w:ascii="Cambria Math" w:hAnsi="Cambria Math"/>
            <w:sz w:val="24"/>
            <w:szCs w:val="24"/>
          </w:rPr>
          <m:t>σ</m:t>
        </m:r>
      </m:oMath>
      <w:r w:rsidR="00347AA1">
        <w:rPr>
          <w:rFonts w:ascii="Times New Roman" w:hAnsi="Times New Roman"/>
          <w:sz w:val="24"/>
          <w:szCs w:val="24"/>
        </w:rPr>
        <w:t>)</w:t>
      </w:r>
      <w:r w:rsidR="00233F2F">
        <w:rPr>
          <w:rFonts w:ascii="Times New Roman" w:hAnsi="Times New Roman"/>
          <w:sz w:val="24"/>
          <w:szCs w:val="24"/>
        </w:rPr>
        <w:t xml:space="preserve"> also had a weak prior of a half-Cauchy</w:t>
      </w:r>
      <w:r w:rsidR="0024283A">
        <w:rPr>
          <w:rFonts w:ascii="Times New Roman" w:hAnsi="Times New Roman"/>
          <w:sz w:val="24"/>
          <w:szCs w:val="24"/>
        </w:rPr>
        <w:t xml:space="preserve"> with mean of zero and scale of 100, following the recommendation of Gelman</w:t>
      </w:r>
      <w:r w:rsidR="00CC3446">
        <w:rPr>
          <w:rFonts w:ascii="Times New Roman" w:hAnsi="Times New Roman"/>
          <w:sz w:val="24"/>
          <w:szCs w:val="24"/>
        </w:rPr>
        <w:t xml:space="preserve"> et al.</w:t>
      </w:r>
      <w:r w:rsidR="0024283A">
        <w:rPr>
          <w:rFonts w:ascii="Times New Roman" w:hAnsi="Times New Roman"/>
          <w:sz w:val="24"/>
          <w:szCs w:val="24"/>
        </w:rPr>
        <w:t xml:space="preserve"> (2008).</w:t>
      </w:r>
      <w:r w:rsidRPr="00EF52E7">
        <w:rPr>
          <w:rFonts w:ascii="Times New Roman" w:hAnsi="Times New Roman"/>
          <w:sz w:val="24"/>
          <w:szCs w:val="24"/>
        </w:rPr>
        <w:t xml:space="preserve"> We focused on natural-origin fish, because adipose fin</w:t>
      </w:r>
      <w:r w:rsidR="00EB0CA9">
        <w:rPr>
          <w:rFonts w:ascii="Times New Roman" w:hAnsi="Times New Roman"/>
          <w:sz w:val="24"/>
          <w:szCs w:val="24"/>
        </w:rPr>
        <w:t>-</w:t>
      </w:r>
      <w:r w:rsidRPr="00EF52E7">
        <w:rPr>
          <w:rFonts w:ascii="Times New Roman" w:hAnsi="Times New Roman"/>
          <w:sz w:val="24"/>
          <w:szCs w:val="24"/>
        </w:rPr>
        <w:t xml:space="preserve">clipped hatchery steelhead may be harvested and harvest rates both upstream </w:t>
      </w:r>
      <w:r w:rsidRPr="00EF52E7">
        <w:rPr>
          <w:rFonts w:ascii="Times New Roman" w:hAnsi="Times New Roman"/>
          <w:sz w:val="24"/>
          <w:szCs w:val="24"/>
        </w:rPr>
        <w:lastRenderedPageBreak/>
        <w:t xml:space="preserve">and downstream of Priest Rapids Dam are variable and unknown, making it more problematic to find a relationship between overshoot detections at PRD and </w:t>
      </w:r>
      <w:r w:rsidRPr="003A6071">
        <w:rPr>
          <w:rFonts w:ascii="Times New Roman" w:hAnsi="Times New Roman"/>
          <w:sz w:val="24"/>
          <w:szCs w:val="24"/>
        </w:rPr>
        <w:t xml:space="preserve">overshoot </w:t>
      </w:r>
      <w:r w:rsidR="003A6071" w:rsidRPr="003A6071">
        <w:rPr>
          <w:rFonts w:ascii="Times New Roman" w:hAnsi="Times New Roman"/>
          <w:sz w:val="24"/>
          <w:szCs w:val="24"/>
        </w:rPr>
        <w:t>fallback</w:t>
      </w:r>
      <w:r w:rsidRPr="003A6071">
        <w:rPr>
          <w:rFonts w:ascii="Times New Roman" w:hAnsi="Times New Roman"/>
          <w:sz w:val="24"/>
          <w:szCs w:val="24"/>
        </w:rPr>
        <w:t xml:space="preserve"> abundance downstream.</w:t>
      </w:r>
      <w:r w:rsidR="00A06B0C">
        <w:rPr>
          <w:rFonts w:ascii="Times New Roman" w:hAnsi="Times New Roman"/>
          <w:sz w:val="24"/>
          <w:szCs w:val="24"/>
        </w:rPr>
        <w:t xml:space="preserve"> </w:t>
      </w:r>
      <w:r w:rsidR="004436D8">
        <w:rPr>
          <w:rFonts w:ascii="Times New Roman" w:hAnsi="Times New Roman"/>
          <w:sz w:val="24"/>
          <w:szCs w:val="24"/>
        </w:rPr>
        <w:t xml:space="preserve">Wild steelhead may </w:t>
      </w:r>
      <w:r w:rsidR="004B4D98">
        <w:rPr>
          <w:rFonts w:ascii="Times New Roman" w:hAnsi="Times New Roman"/>
          <w:sz w:val="24"/>
          <w:szCs w:val="24"/>
        </w:rPr>
        <w:t xml:space="preserve">also </w:t>
      </w:r>
      <w:r w:rsidR="004436D8">
        <w:rPr>
          <w:rFonts w:ascii="Times New Roman" w:hAnsi="Times New Roman"/>
          <w:sz w:val="24"/>
          <w:szCs w:val="24"/>
        </w:rPr>
        <w:t>have been encountered during sport fisheries which could potentially influence fallback migration success. Sport fishery impacts to wild steelhead upstream of PRD were assessed annually, based on extensive creel surveys using a 5% hooking mortality rate</w:t>
      </w:r>
      <w:r w:rsidR="004B4D98">
        <w:rPr>
          <w:rFonts w:ascii="Times New Roman" w:hAnsi="Times New Roman"/>
          <w:sz w:val="24"/>
          <w:szCs w:val="24"/>
        </w:rPr>
        <w:t xml:space="preserve"> (WDFW, </w:t>
      </w:r>
      <w:r w:rsidR="004810F4">
        <w:rPr>
          <w:rFonts w:ascii="Times New Roman" w:hAnsi="Times New Roman"/>
          <w:sz w:val="24"/>
          <w:szCs w:val="24"/>
        </w:rPr>
        <w:t>unpublished data</w:t>
      </w:r>
      <w:r w:rsidR="004B4D98">
        <w:rPr>
          <w:rFonts w:ascii="Times New Roman" w:hAnsi="Times New Roman"/>
          <w:sz w:val="24"/>
          <w:szCs w:val="24"/>
        </w:rPr>
        <w:t>)</w:t>
      </w:r>
      <w:r w:rsidR="004436D8">
        <w:rPr>
          <w:rFonts w:ascii="Times New Roman" w:hAnsi="Times New Roman"/>
          <w:sz w:val="24"/>
          <w:szCs w:val="24"/>
        </w:rPr>
        <w:t xml:space="preserve">. </w:t>
      </w:r>
      <w:r w:rsidR="004B4D98">
        <w:rPr>
          <w:rFonts w:ascii="Times New Roman" w:hAnsi="Times New Roman"/>
          <w:sz w:val="24"/>
          <w:szCs w:val="24"/>
        </w:rPr>
        <w:t>A</w:t>
      </w:r>
      <w:r w:rsidR="00294CE3">
        <w:rPr>
          <w:rFonts w:ascii="Times New Roman" w:hAnsi="Times New Roman"/>
          <w:sz w:val="24"/>
          <w:szCs w:val="24"/>
        </w:rPr>
        <w:t xml:space="preserve">ny </w:t>
      </w:r>
      <w:r w:rsidR="00370F2A">
        <w:rPr>
          <w:rFonts w:ascii="Times New Roman" w:hAnsi="Times New Roman"/>
          <w:sz w:val="24"/>
          <w:szCs w:val="24"/>
        </w:rPr>
        <w:t xml:space="preserve">indirect hooking mortality or </w:t>
      </w:r>
      <w:r w:rsidR="00294CE3">
        <w:rPr>
          <w:rFonts w:ascii="Times New Roman" w:hAnsi="Times New Roman"/>
          <w:sz w:val="24"/>
          <w:szCs w:val="24"/>
        </w:rPr>
        <w:t xml:space="preserve">unreported harvest </w:t>
      </w:r>
      <w:r w:rsidR="000D5881">
        <w:rPr>
          <w:rFonts w:ascii="Times New Roman" w:hAnsi="Times New Roman"/>
          <w:sz w:val="24"/>
          <w:szCs w:val="24"/>
        </w:rPr>
        <w:t xml:space="preserve">of wild steelhead </w:t>
      </w:r>
      <w:r w:rsidR="00370F2A">
        <w:rPr>
          <w:rFonts w:ascii="Times New Roman" w:hAnsi="Times New Roman"/>
          <w:sz w:val="24"/>
          <w:szCs w:val="24"/>
        </w:rPr>
        <w:t xml:space="preserve">would be </w:t>
      </w:r>
      <w:r w:rsidR="002F23BF">
        <w:rPr>
          <w:rFonts w:ascii="Times New Roman" w:hAnsi="Times New Roman"/>
          <w:sz w:val="24"/>
          <w:szCs w:val="24"/>
        </w:rPr>
        <w:t>incorporated into our analysis</w:t>
      </w:r>
      <w:r w:rsidR="000D5881">
        <w:rPr>
          <w:rFonts w:ascii="Times New Roman" w:hAnsi="Times New Roman"/>
          <w:sz w:val="24"/>
          <w:szCs w:val="24"/>
        </w:rPr>
        <w:t>.</w:t>
      </w:r>
      <w:r w:rsidR="004436D8">
        <w:rPr>
          <w:rFonts w:ascii="Times New Roman" w:hAnsi="Times New Roman"/>
          <w:sz w:val="24"/>
          <w:szCs w:val="24"/>
        </w:rPr>
        <w:t xml:space="preserve"> </w:t>
      </w:r>
    </w:p>
    <w:p w14:paraId="2BC79F69" w14:textId="52817758" w:rsidR="00A1731A" w:rsidRDefault="00141BA5" w:rsidP="002F3767">
      <w:pPr>
        <w:spacing w:after="0" w:line="480" w:lineRule="auto"/>
        <w:ind w:firstLine="360"/>
        <w:rPr>
          <w:rFonts w:ascii="Times New Roman" w:hAnsi="Times New Roman"/>
          <w:sz w:val="24"/>
          <w:szCs w:val="24"/>
        </w:rPr>
      </w:pPr>
      <w:r>
        <w:rPr>
          <w:rFonts w:ascii="Times New Roman" w:hAnsi="Times New Roman"/>
          <w:i/>
          <w:sz w:val="24"/>
          <w:szCs w:val="24"/>
        </w:rPr>
        <w:t xml:space="preserve">Dam effects on fallback </w:t>
      </w:r>
      <w:r w:rsidR="0021530B">
        <w:rPr>
          <w:rFonts w:ascii="Times New Roman" w:hAnsi="Times New Roman"/>
          <w:i/>
          <w:sz w:val="24"/>
          <w:szCs w:val="24"/>
        </w:rPr>
        <w:t>success</w:t>
      </w:r>
      <w:r w:rsidR="00982602">
        <w:rPr>
          <w:rFonts w:ascii="Times New Roman" w:hAnsi="Times New Roman"/>
          <w:i/>
          <w:sz w:val="24"/>
          <w:szCs w:val="24"/>
        </w:rPr>
        <w:t xml:space="preserve"> </w:t>
      </w:r>
      <w:r w:rsidR="00982602" w:rsidRPr="00EF52E7">
        <w:rPr>
          <w:rFonts w:ascii="Times New Roman" w:hAnsi="Times New Roman"/>
          <w:sz w:val="24"/>
          <w:szCs w:val="24"/>
        </w:rPr>
        <w:t>–</w:t>
      </w:r>
      <w:r w:rsidR="00982602">
        <w:rPr>
          <w:rFonts w:ascii="Times New Roman" w:hAnsi="Times New Roman"/>
          <w:sz w:val="24"/>
          <w:szCs w:val="24"/>
        </w:rPr>
        <w:t xml:space="preserve"> </w:t>
      </w:r>
      <w:r w:rsidR="00794CD8" w:rsidRPr="00794CD8">
        <w:rPr>
          <w:rFonts w:ascii="Times New Roman" w:hAnsi="Times New Roman"/>
          <w:sz w:val="24"/>
          <w:szCs w:val="24"/>
        </w:rPr>
        <w:t>To evaluate the</w:t>
      </w:r>
      <w:r w:rsidR="00846344">
        <w:rPr>
          <w:rFonts w:ascii="Times New Roman" w:hAnsi="Times New Roman"/>
          <w:sz w:val="24"/>
          <w:szCs w:val="24"/>
        </w:rPr>
        <w:t xml:space="preserve"> effect</w:t>
      </w:r>
      <w:r w:rsidR="00794CD8" w:rsidRPr="00794CD8">
        <w:rPr>
          <w:rFonts w:ascii="Times New Roman" w:hAnsi="Times New Roman"/>
          <w:sz w:val="24"/>
          <w:szCs w:val="24"/>
        </w:rPr>
        <w:t xml:space="preserve"> of </w:t>
      </w:r>
      <w:r w:rsidR="007F56AD">
        <w:rPr>
          <w:rFonts w:ascii="Times New Roman" w:hAnsi="Times New Roman"/>
          <w:sz w:val="24"/>
          <w:szCs w:val="24"/>
        </w:rPr>
        <w:t xml:space="preserve">downstream </w:t>
      </w:r>
      <w:r w:rsidR="00794CD8" w:rsidRPr="00794CD8">
        <w:rPr>
          <w:rFonts w:ascii="Times New Roman" w:hAnsi="Times New Roman"/>
          <w:sz w:val="24"/>
          <w:szCs w:val="24"/>
        </w:rPr>
        <w:t xml:space="preserve">dam crossings on </w:t>
      </w:r>
      <w:r w:rsidR="00A83914">
        <w:rPr>
          <w:rFonts w:ascii="Times New Roman" w:hAnsi="Times New Roman"/>
          <w:sz w:val="24"/>
          <w:szCs w:val="24"/>
        </w:rPr>
        <w:t xml:space="preserve">fallback </w:t>
      </w:r>
      <w:r w:rsidR="008A50AF">
        <w:rPr>
          <w:rFonts w:ascii="Times New Roman" w:hAnsi="Times New Roman"/>
          <w:sz w:val="24"/>
          <w:szCs w:val="24"/>
        </w:rPr>
        <w:t>migration success</w:t>
      </w:r>
      <w:r w:rsidR="00D75916">
        <w:rPr>
          <w:rFonts w:ascii="Times New Roman" w:hAnsi="Times New Roman"/>
          <w:sz w:val="24"/>
          <w:szCs w:val="24"/>
        </w:rPr>
        <w:t>, defined as being detected downstream of PRD</w:t>
      </w:r>
      <w:r w:rsidR="00794CD8" w:rsidRPr="00794CD8">
        <w:rPr>
          <w:rFonts w:ascii="Times New Roman" w:hAnsi="Times New Roman"/>
          <w:sz w:val="24"/>
          <w:szCs w:val="24"/>
        </w:rPr>
        <w:t xml:space="preserve">, we grouped </w:t>
      </w:r>
      <w:r w:rsidR="00B15D52">
        <w:rPr>
          <w:rFonts w:ascii="Times New Roman" w:hAnsi="Times New Roman"/>
          <w:sz w:val="24"/>
          <w:szCs w:val="24"/>
        </w:rPr>
        <w:t>known overshoot steelhead</w:t>
      </w:r>
      <w:r w:rsidR="00794CD8" w:rsidRPr="00794CD8">
        <w:rPr>
          <w:rFonts w:ascii="Times New Roman" w:hAnsi="Times New Roman"/>
          <w:sz w:val="24"/>
          <w:szCs w:val="24"/>
        </w:rPr>
        <w:t xml:space="preserve"> based on the </w:t>
      </w:r>
      <w:r w:rsidR="009023AD">
        <w:rPr>
          <w:rFonts w:ascii="Times New Roman" w:hAnsi="Times New Roman"/>
          <w:sz w:val="24"/>
          <w:szCs w:val="24"/>
        </w:rPr>
        <w:t xml:space="preserve">PIT tag detection of the </w:t>
      </w:r>
      <w:r w:rsidR="008E408E">
        <w:rPr>
          <w:rFonts w:ascii="Times New Roman" w:hAnsi="Times New Roman"/>
          <w:sz w:val="24"/>
          <w:szCs w:val="24"/>
        </w:rPr>
        <w:t>fur</w:t>
      </w:r>
      <w:r w:rsidR="00C377DB">
        <w:rPr>
          <w:rFonts w:ascii="Times New Roman" w:hAnsi="Times New Roman"/>
          <w:sz w:val="24"/>
          <w:szCs w:val="24"/>
        </w:rPr>
        <w:t>thest upstream</w:t>
      </w:r>
      <w:r w:rsidR="003168DA">
        <w:rPr>
          <w:rFonts w:ascii="Times New Roman" w:hAnsi="Times New Roman"/>
          <w:sz w:val="24"/>
          <w:szCs w:val="24"/>
        </w:rPr>
        <w:t xml:space="preserve"> dam</w:t>
      </w:r>
      <w:r w:rsidR="00220E86">
        <w:rPr>
          <w:rFonts w:ascii="Times New Roman" w:hAnsi="Times New Roman"/>
          <w:sz w:val="24"/>
          <w:szCs w:val="24"/>
        </w:rPr>
        <w:t xml:space="preserve">. </w:t>
      </w:r>
      <w:r w:rsidR="00794CD8" w:rsidRPr="00794CD8">
        <w:rPr>
          <w:rFonts w:ascii="Times New Roman" w:hAnsi="Times New Roman"/>
          <w:sz w:val="24"/>
          <w:szCs w:val="24"/>
        </w:rPr>
        <w:t>Since Wanapum Dam has no PIT tag detection infrastructure, we could only be certain that fish had crossed 1 (Priest</w:t>
      </w:r>
      <w:r w:rsidR="00E64100">
        <w:rPr>
          <w:rFonts w:ascii="Times New Roman" w:hAnsi="Times New Roman"/>
          <w:sz w:val="24"/>
          <w:szCs w:val="24"/>
        </w:rPr>
        <w:t xml:space="preserve"> Rapids</w:t>
      </w:r>
      <w:r w:rsidR="00794CD8" w:rsidRPr="00794CD8">
        <w:rPr>
          <w:rFonts w:ascii="Times New Roman" w:hAnsi="Times New Roman"/>
          <w:sz w:val="24"/>
          <w:szCs w:val="24"/>
        </w:rPr>
        <w:t xml:space="preserve">), 3 (Rock Island), 4 (Rocky Reach) or 5 (Wells) dams. Most dams </w:t>
      </w:r>
      <w:r w:rsidR="002056EC">
        <w:rPr>
          <w:rFonts w:ascii="Times New Roman" w:hAnsi="Times New Roman"/>
          <w:sz w:val="24"/>
          <w:szCs w:val="24"/>
        </w:rPr>
        <w:t xml:space="preserve">lack </w:t>
      </w:r>
      <w:r w:rsidR="004F2D82">
        <w:rPr>
          <w:rFonts w:ascii="Times New Roman" w:hAnsi="Times New Roman"/>
          <w:sz w:val="24"/>
          <w:szCs w:val="24"/>
        </w:rPr>
        <w:t>the ability to detect</w:t>
      </w:r>
      <w:r w:rsidR="00EF095E">
        <w:rPr>
          <w:rFonts w:ascii="Times New Roman" w:hAnsi="Times New Roman"/>
          <w:sz w:val="24"/>
          <w:szCs w:val="24"/>
        </w:rPr>
        <w:t xml:space="preserve"> adult steelhead moving downstream,</w:t>
      </w:r>
      <w:r w:rsidR="00794CD8" w:rsidRPr="00794CD8">
        <w:rPr>
          <w:rFonts w:ascii="Times New Roman" w:hAnsi="Times New Roman"/>
          <w:sz w:val="24"/>
          <w:szCs w:val="24"/>
        </w:rPr>
        <w:t xml:space="preserve"> except for the juvenile bypass at Rocky Reach Dam which closes August 31. Therefore, we focused on the furthest upstream dam fish </w:t>
      </w:r>
      <w:r w:rsidR="002A4CDC" w:rsidRPr="00794CD8">
        <w:rPr>
          <w:rFonts w:ascii="Times New Roman" w:hAnsi="Times New Roman"/>
          <w:sz w:val="24"/>
          <w:szCs w:val="24"/>
        </w:rPr>
        <w:t>w</w:t>
      </w:r>
      <w:r w:rsidR="002A4CDC">
        <w:rPr>
          <w:rFonts w:ascii="Times New Roman" w:hAnsi="Times New Roman"/>
          <w:sz w:val="24"/>
          <w:szCs w:val="24"/>
        </w:rPr>
        <w:t>ere</w:t>
      </w:r>
      <w:r w:rsidR="00794CD8" w:rsidRPr="00794CD8">
        <w:rPr>
          <w:rFonts w:ascii="Times New Roman" w:hAnsi="Times New Roman"/>
          <w:sz w:val="24"/>
          <w:szCs w:val="24"/>
        </w:rPr>
        <w:t xml:space="preserve"> detected during their upstream migration</w:t>
      </w:r>
      <w:r w:rsidR="0006257E">
        <w:rPr>
          <w:rFonts w:ascii="Times New Roman" w:hAnsi="Times New Roman"/>
          <w:sz w:val="24"/>
          <w:szCs w:val="24"/>
        </w:rPr>
        <w:t>.</w:t>
      </w:r>
      <w:r w:rsidR="00794CD8" w:rsidRPr="00794CD8">
        <w:rPr>
          <w:rFonts w:ascii="Times New Roman" w:hAnsi="Times New Roman"/>
          <w:sz w:val="24"/>
          <w:szCs w:val="24"/>
        </w:rPr>
        <w:t xml:space="preserve"> </w:t>
      </w:r>
      <w:r w:rsidR="00EC2302">
        <w:rPr>
          <w:rFonts w:ascii="Times New Roman" w:hAnsi="Times New Roman"/>
          <w:sz w:val="24"/>
          <w:szCs w:val="24"/>
        </w:rPr>
        <w:t xml:space="preserve">To determine the effect of crossing one to five dams on overshoot fallback success probability, we </w:t>
      </w:r>
      <w:r w:rsidR="00794CD8" w:rsidRPr="00794CD8">
        <w:rPr>
          <w:rFonts w:ascii="Times New Roman" w:hAnsi="Times New Roman"/>
          <w:sz w:val="24"/>
          <w:szCs w:val="24"/>
        </w:rPr>
        <w:t xml:space="preserve">fit a logistic </w:t>
      </w:r>
      <w:r w:rsidR="00DC5196">
        <w:rPr>
          <w:rFonts w:ascii="Times New Roman" w:hAnsi="Times New Roman"/>
          <w:sz w:val="24"/>
          <w:szCs w:val="24"/>
        </w:rPr>
        <w:t>mixed effects</w:t>
      </w:r>
      <w:r w:rsidR="00DC5196" w:rsidRPr="00794CD8">
        <w:rPr>
          <w:rFonts w:ascii="Times New Roman" w:hAnsi="Times New Roman"/>
          <w:sz w:val="24"/>
          <w:szCs w:val="24"/>
        </w:rPr>
        <w:t xml:space="preserve"> </w:t>
      </w:r>
      <w:r w:rsidR="00794CD8" w:rsidRPr="00794CD8">
        <w:rPr>
          <w:rFonts w:ascii="Times New Roman" w:hAnsi="Times New Roman"/>
          <w:sz w:val="24"/>
          <w:szCs w:val="24"/>
        </w:rPr>
        <w:t xml:space="preserve">model using dam number as the </w:t>
      </w:r>
      <w:r w:rsidR="00DC5196">
        <w:rPr>
          <w:rFonts w:ascii="Times New Roman" w:hAnsi="Times New Roman"/>
          <w:sz w:val="24"/>
          <w:szCs w:val="24"/>
        </w:rPr>
        <w:t>fixed effect</w:t>
      </w:r>
      <w:r w:rsidR="00DC5196" w:rsidRPr="00794CD8">
        <w:rPr>
          <w:rFonts w:ascii="Times New Roman" w:hAnsi="Times New Roman"/>
          <w:sz w:val="24"/>
          <w:szCs w:val="24"/>
        </w:rPr>
        <w:t xml:space="preserve"> </w:t>
      </w:r>
      <w:r w:rsidR="00F0653E" w:rsidRPr="00794CD8">
        <w:rPr>
          <w:rFonts w:ascii="Times New Roman" w:hAnsi="Times New Roman"/>
          <w:sz w:val="24"/>
          <w:szCs w:val="24"/>
        </w:rPr>
        <w:t>variable and</w:t>
      </w:r>
      <w:r w:rsidR="00455468">
        <w:rPr>
          <w:rFonts w:ascii="Times New Roman" w:hAnsi="Times New Roman"/>
          <w:sz w:val="24"/>
          <w:szCs w:val="24"/>
        </w:rPr>
        <w:t xml:space="preserve"> allowed the intercept and slope to have random effects by year.</w:t>
      </w:r>
      <w:r w:rsidR="00794CD8" w:rsidRPr="00794CD8">
        <w:rPr>
          <w:rFonts w:ascii="Times New Roman" w:hAnsi="Times New Roman"/>
          <w:sz w:val="24"/>
          <w:szCs w:val="24"/>
        </w:rPr>
        <w:t xml:space="preserve"> </w:t>
      </w:r>
      <w:r w:rsidR="00502EB8">
        <w:rPr>
          <w:rFonts w:ascii="Times New Roman" w:hAnsi="Times New Roman"/>
          <w:sz w:val="24"/>
          <w:szCs w:val="24"/>
        </w:rPr>
        <w:t>As part of model validation, we compared the intercept (</w:t>
      </w:r>
      <w:r w:rsidR="006043BE">
        <w:rPr>
          <w:rFonts w:ascii="Times New Roman" w:hAnsi="Times New Roman"/>
          <w:sz w:val="24"/>
          <w:szCs w:val="24"/>
        </w:rPr>
        <w:t xml:space="preserve">the </w:t>
      </w:r>
      <w:r w:rsidR="00502EB8">
        <w:rPr>
          <w:rFonts w:ascii="Times New Roman" w:hAnsi="Times New Roman"/>
          <w:sz w:val="24"/>
          <w:szCs w:val="24"/>
        </w:rPr>
        <w:t xml:space="preserve">predicted probability of </w:t>
      </w:r>
      <w:r w:rsidR="006043BE">
        <w:rPr>
          <w:rFonts w:ascii="Times New Roman" w:hAnsi="Times New Roman"/>
          <w:sz w:val="24"/>
          <w:szCs w:val="24"/>
        </w:rPr>
        <w:t xml:space="preserve">migration success when zero dams were crossed, i.e. no overshooting) with the percentage of </w:t>
      </w:r>
      <w:r w:rsidR="00AC3CFD">
        <w:rPr>
          <w:rFonts w:ascii="Times New Roman" w:hAnsi="Times New Roman"/>
          <w:sz w:val="24"/>
          <w:szCs w:val="24"/>
        </w:rPr>
        <w:t xml:space="preserve">PIT tags from fish tagged as juveniles in the Yakima River Basin </w:t>
      </w:r>
      <w:r w:rsidR="009010DE">
        <w:rPr>
          <w:rFonts w:ascii="Times New Roman" w:hAnsi="Times New Roman"/>
          <w:sz w:val="24"/>
          <w:szCs w:val="24"/>
        </w:rPr>
        <w:t>and detected at McNary Dam</w:t>
      </w:r>
      <w:r w:rsidR="006A3196" w:rsidRPr="00EF52E7">
        <w:rPr>
          <w:rFonts w:ascii="Times New Roman" w:hAnsi="Times New Roman"/>
          <w:sz w:val="24"/>
          <w:szCs w:val="24"/>
        </w:rPr>
        <w:t xml:space="preserve">, the </w:t>
      </w:r>
      <w:r w:rsidR="006A3196">
        <w:rPr>
          <w:rFonts w:ascii="Times New Roman" w:hAnsi="Times New Roman"/>
          <w:sz w:val="24"/>
          <w:szCs w:val="24"/>
        </w:rPr>
        <w:t>first</w:t>
      </w:r>
      <w:r w:rsidR="006A3196" w:rsidRPr="00EF52E7">
        <w:rPr>
          <w:rFonts w:ascii="Times New Roman" w:hAnsi="Times New Roman"/>
          <w:sz w:val="24"/>
          <w:szCs w:val="24"/>
        </w:rPr>
        <w:t xml:space="preserve"> dam downstream of the Yakima </w:t>
      </w:r>
      <w:r w:rsidR="006A3196">
        <w:rPr>
          <w:rFonts w:ascii="Times New Roman" w:hAnsi="Times New Roman"/>
          <w:sz w:val="24"/>
          <w:szCs w:val="24"/>
        </w:rPr>
        <w:t>R</w:t>
      </w:r>
      <w:r w:rsidR="006A3196" w:rsidRPr="00EF52E7">
        <w:rPr>
          <w:rFonts w:ascii="Times New Roman" w:hAnsi="Times New Roman"/>
          <w:sz w:val="24"/>
          <w:szCs w:val="24"/>
        </w:rPr>
        <w:t>iver</w:t>
      </w:r>
      <w:r w:rsidR="006A3196">
        <w:rPr>
          <w:rFonts w:ascii="Times New Roman" w:hAnsi="Times New Roman"/>
          <w:sz w:val="24"/>
          <w:szCs w:val="24"/>
        </w:rPr>
        <w:t>,</w:t>
      </w:r>
      <w:r w:rsidR="009010DE">
        <w:rPr>
          <w:rFonts w:ascii="Times New Roman" w:hAnsi="Times New Roman"/>
          <w:sz w:val="24"/>
          <w:szCs w:val="24"/>
        </w:rPr>
        <w:t xml:space="preserve"> as adults </w:t>
      </w:r>
      <w:r w:rsidR="006A3196">
        <w:rPr>
          <w:rFonts w:ascii="Times New Roman" w:hAnsi="Times New Roman"/>
          <w:sz w:val="24"/>
          <w:szCs w:val="24"/>
        </w:rPr>
        <w:t>between 2010 and 2017</w:t>
      </w:r>
      <w:r w:rsidR="00BB6690">
        <w:rPr>
          <w:rFonts w:ascii="Times New Roman" w:hAnsi="Times New Roman"/>
          <w:sz w:val="24"/>
          <w:szCs w:val="24"/>
        </w:rPr>
        <w:t>, but not detected at Priest Rapids Dam</w:t>
      </w:r>
      <w:r w:rsidR="001B3409">
        <w:rPr>
          <w:rFonts w:ascii="Times New Roman" w:hAnsi="Times New Roman"/>
          <w:sz w:val="24"/>
          <w:szCs w:val="24"/>
        </w:rPr>
        <w:t xml:space="preserve"> or Ice Harbor Dam on the Snake </w:t>
      </w:r>
      <w:r w:rsidR="00453118">
        <w:rPr>
          <w:rFonts w:ascii="Times New Roman" w:hAnsi="Times New Roman"/>
          <w:sz w:val="24"/>
          <w:szCs w:val="24"/>
        </w:rPr>
        <w:t>R</w:t>
      </w:r>
      <w:r w:rsidR="001B3409">
        <w:rPr>
          <w:rFonts w:ascii="Times New Roman" w:hAnsi="Times New Roman"/>
          <w:sz w:val="24"/>
          <w:szCs w:val="24"/>
        </w:rPr>
        <w:t>iver</w:t>
      </w:r>
      <w:r w:rsidR="0057260C">
        <w:rPr>
          <w:rFonts w:ascii="Times New Roman" w:hAnsi="Times New Roman"/>
          <w:sz w:val="24"/>
          <w:szCs w:val="24"/>
        </w:rPr>
        <w:t xml:space="preserve">, </w:t>
      </w:r>
      <w:r w:rsidR="009010DE">
        <w:rPr>
          <w:rFonts w:ascii="Times New Roman" w:hAnsi="Times New Roman"/>
          <w:sz w:val="24"/>
          <w:szCs w:val="24"/>
        </w:rPr>
        <w:t xml:space="preserve">that were also detected </w:t>
      </w:r>
      <w:r w:rsidR="004B240C">
        <w:rPr>
          <w:rFonts w:ascii="Times New Roman" w:hAnsi="Times New Roman"/>
          <w:sz w:val="24"/>
          <w:szCs w:val="24"/>
        </w:rPr>
        <w:t xml:space="preserve">at </w:t>
      </w:r>
      <w:r w:rsidR="004B240C">
        <w:rPr>
          <w:rFonts w:ascii="Times New Roman" w:hAnsi="Times New Roman"/>
          <w:sz w:val="24"/>
          <w:szCs w:val="24"/>
        </w:rPr>
        <w:lastRenderedPageBreak/>
        <w:t xml:space="preserve">Prosser Dam within the Yakima River. </w:t>
      </w:r>
      <w:r w:rsidR="00AC3CFD">
        <w:rPr>
          <w:rFonts w:ascii="Times New Roman" w:hAnsi="Times New Roman"/>
          <w:sz w:val="24"/>
          <w:szCs w:val="24"/>
        </w:rPr>
        <w:t xml:space="preserve"> </w:t>
      </w:r>
      <w:r w:rsidR="0057260C">
        <w:rPr>
          <w:rFonts w:ascii="Times New Roman" w:hAnsi="Times New Roman"/>
          <w:sz w:val="24"/>
          <w:szCs w:val="24"/>
        </w:rPr>
        <w:t xml:space="preserve">These </w:t>
      </w:r>
      <w:r w:rsidR="00351C37">
        <w:rPr>
          <w:rFonts w:ascii="Times New Roman" w:hAnsi="Times New Roman"/>
          <w:sz w:val="24"/>
          <w:szCs w:val="24"/>
        </w:rPr>
        <w:t xml:space="preserve">tags represent </w:t>
      </w:r>
      <w:r w:rsidR="0057260C">
        <w:rPr>
          <w:rFonts w:ascii="Times New Roman" w:hAnsi="Times New Roman"/>
          <w:sz w:val="24"/>
          <w:szCs w:val="24"/>
        </w:rPr>
        <w:t xml:space="preserve">fish </w:t>
      </w:r>
      <w:r w:rsidR="00351C37">
        <w:rPr>
          <w:rFonts w:ascii="Times New Roman" w:hAnsi="Times New Roman"/>
          <w:sz w:val="24"/>
          <w:szCs w:val="24"/>
        </w:rPr>
        <w:t>displaying</w:t>
      </w:r>
      <w:r w:rsidR="0057260C">
        <w:rPr>
          <w:rFonts w:ascii="Times New Roman" w:hAnsi="Times New Roman"/>
          <w:sz w:val="24"/>
          <w:szCs w:val="24"/>
        </w:rPr>
        <w:t xml:space="preserve"> </w:t>
      </w:r>
      <w:r w:rsidR="007318AF">
        <w:rPr>
          <w:rFonts w:ascii="Times New Roman" w:hAnsi="Times New Roman"/>
          <w:sz w:val="24"/>
          <w:szCs w:val="24"/>
        </w:rPr>
        <w:t xml:space="preserve">a </w:t>
      </w:r>
      <w:r w:rsidR="00351C37">
        <w:rPr>
          <w:rFonts w:ascii="Times New Roman" w:hAnsi="Times New Roman"/>
          <w:sz w:val="24"/>
          <w:szCs w:val="24"/>
        </w:rPr>
        <w:t>successful non-overshoot behavior</w:t>
      </w:r>
      <w:r w:rsidR="004265EC">
        <w:rPr>
          <w:rFonts w:ascii="Times New Roman" w:hAnsi="Times New Roman"/>
          <w:sz w:val="24"/>
          <w:szCs w:val="24"/>
        </w:rPr>
        <w:t>.</w:t>
      </w:r>
    </w:p>
    <w:p w14:paraId="72B492E6" w14:textId="0F538D46" w:rsidR="002E4C26" w:rsidRDefault="002C7906" w:rsidP="00E9255F">
      <w:pPr>
        <w:tabs>
          <w:tab w:val="left" w:pos="360"/>
        </w:tabs>
        <w:spacing w:after="0" w:line="480" w:lineRule="auto"/>
        <w:rPr>
          <w:rFonts w:ascii="Times New Roman" w:hAnsi="Times New Roman"/>
          <w:sz w:val="24"/>
          <w:szCs w:val="24"/>
        </w:rPr>
      </w:pPr>
      <w:r w:rsidRPr="00EF52E7">
        <w:rPr>
          <w:rFonts w:ascii="Times New Roman" w:hAnsi="Times New Roman"/>
          <w:i/>
          <w:iCs/>
          <w:sz w:val="24"/>
          <w:szCs w:val="24"/>
        </w:rPr>
        <w:tab/>
      </w:r>
      <w:bookmarkStart w:id="17" w:name="_Hlk51077275"/>
      <w:r w:rsidRPr="00EF52E7">
        <w:rPr>
          <w:rFonts w:ascii="Times New Roman" w:hAnsi="Times New Roman"/>
          <w:i/>
          <w:iCs/>
          <w:sz w:val="24"/>
          <w:szCs w:val="24"/>
        </w:rPr>
        <w:t xml:space="preserve">Overshoot </w:t>
      </w:r>
      <w:r w:rsidR="00AC4B37">
        <w:rPr>
          <w:rFonts w:ascii="Times New Roman" w:hAnsi="Times New Roman"/>
          <w:i/>
          <w:iCs/>
          <w:sz w:val="24"/>
          <w:szCs w:val="24"/>
        </w:rPr>
        <w:t xml:space="preserve">migration </w:t>
      </w:r>
      <w:r w:rsidRPr="00EF52E7">
        <w:rPr>
          <w:rFonts w:ascii="Times New Roman" w:hAnsi="Times New Roman"/>
          <w:i/>
          <w:iCs/>
          <w:sz w:val="24"/>
          <w:szCs w:val="24"/>
        </w:rPr>
        <w:t>timing</w:t>
      </w:r>
      <w:r w:rsidR="00982602">
        <w:rPr>
          <w:rFonts w:ascii="Times New Roman" w:hAnsi="Times New Roman"/>
          <w:i/>
          <w:iCs/>
          <w:sz w:val="24"/>
          <w:szCs w:val="24"/>
        </w:rPr>
        <w:t xml:space="preserve"> </w:t>
      </w:r>
      <w:r w:rsidRPr="00EF52E7">
        <w:rPr>
          <w:rFonts w:ascii="Times New Roman" w:hAnsi="Times New Roman"/>
          <w:sz w:val="24"/>
          <w:szCs w:val="24"/>
        </w:rPr>
        <w:t>–</w:t>
      </w:r>
      <w:bookmarkEnd w:id="17"/>
      <w:r w:rsidR="00982602">
        <w:rPr>
          <w:rFonts w:ascii="Times New Roman" w:hAnsi="Times New Roman"/>
          <w:sz w:val="24"/>
          <w:szCs w:val="24"/>
        </w:rPr>
        <w:t xml:space="preserve"> </w:t>
      </w:r>
      <w:r w:rsidR="00053F5B">
        <w:rPr>
          <w:rFonts w:ascii="Times New Roman" w:hAnsi="Times New Roman"/>
          <w:sz w:val="24"/>
          <w:szCs w:val="24"/>
        </w:rPr>
        <w:t xml:space="preserve">Steelhead exhibiting overshoot behavior must travel longer distances in freshwater </w:t>
      </w:r>
      <w:r w:rsidR="00F56642">
        <w:rPr>
          <w:rFonts w:ascii="Times New Roman" w:hAnsi="Times New Roman"/>
          <w:sz w:val="24"/>
          <w:szCs w:val="24"/>
        </w:rPr>
        <w:t xml:space="preserve">and encounter more dams </w:t>
      </w:r>
      <w:r w:rsidR="00053F5B">
        <w:rPr>
          <w:rFonts w:ascii="Times New Roman" w:hAnsi="Times New Roman"/>
          <w:sz w:val="24"/>
          <w:szCs w:val="24"/>
        </w:rPr>
        <w:t>compared to non-overshoot steelhead</w:t>
      </w:r>
      <w:r w:rsidR="00F83CFD">
        <w:rPr>
          <w:rFonts w:ascii="Times New Roman" w:hAnsi="Times New Roman"/>
          <w:sz w:val="24"/>
          <w:szCs w:val="24"/>
        </w:rPr>
        <w:t xml:space="preserve"> from the same population</w:t>
      </w:r>
      <w:r w:rsidR="00053F5B">
        <w:rPr>
          <w:rFonts w:ascii="Times New Roman" w:hAnsi="Times New Roman"/>
          <w:sz w:val="24"/>
          <w:szCs w:val="24"/>
        </w:rPr>
        <w:t xml:space="preserve">, which may ultimately influence their migration timing into their natal stream. The relative prevalence of the overshoot behavior and influence of migration timing into their natal tributary was examined using Yakima River steelhead due to its proximity to PRD and high detection probability (0.90) at Prosser Dam. </w:t>
      </w:r>
      <w:r w:rsidRPr="00EF52E7">
        <w:rPr>
          <w:rFonts w:ascii="Times New Roman" w:hAnsi="Times New Roman"/>
          <w:sz w:val="24"/>
          <w:szCs w:val="24"/>
        </w:rPr>
        <w:t xml:space="preserve">The influence of overshoot and fallback on run timing into their natural tributary was examined at Prosser Dam by </w:t>
      </w:r>
      <w:r w:rsidR="00616FE6">
        <w:rPr>
          <w:rFonts w:ascii="Times New Roman" w:hAnsi="Times New Roman"/>
          <w:sz w:val="24"/>
          <w:szCs w:val="24"/>
        </w:rPr>
        <w:t xml:space="preserve">using the arrival dates of fish </w:t>
      </w:r>
      <w:r w:rsidR="00B438AC">
        <w:rPr>
          <w:rFonts w:ascii="Times New Roman" w:hAnsi="Times New Roman"/>
          <w:sz w:val="24"/>
          <w:szCs w:val="24"/>
        </w:rPr>
        <w:t xml:space="preserve">PIT </w:t>
      </w:r>
      <w:r w:rsidR="00616FE6">
        <w:rPr>
          <w:rFonts w:ascii="Times New Roman" w:hAnsi="Times New Roman"/>
          <w:sz w:val="24"/>
          <w:szCs w:val="24"/>
        </w:rPr>
        <w:t>tagged as juve</w:t>
      </w:r>
      <w:r w:rsidR="00084552">
        <w:rPr>
          <w:rFonts w:ascii="Times New Roman" w:hAnsi="Times New Roman"/>
          <w:sz w:val="24"/>
          <w:szCs w:val="24"/>
        </w:rPr>
        <w:t xml:space="preserve">niles in the Yakima basin, </w:t>
      </w:r>
      <w:r w:rsidR="000005CA">
        <w:rPr>
          <w:rFonts w:ascii="Times New Roman" w:hAnsi="Times New Roman"/>
          <w:sz w:val="24"/>
          <w:szCs w:val="24"/>
        </w:rPr>
        <w:t>and th</w:t>
      </w:r>
      <w:r w:rsidR="00BD32F4">
        <w:rPr>
          <w:rFonts w:ascii="Times New Roman" w:hAnsi="Times New Roman"/>
          <w:sz w:val="24"/>
          <w:szCs w:val="24"/>
        </w:rPr>
        <w:t>ose</w:t>
      </w:r>
      <w:r w:rsidR="000005CA">
        <w:rPr>
          <w:rFonts w:ascii="Times New Roman" w:hAnsi="Times New Roman"/>
          <w:sz w:val="24"/>
          <w:szCs w:val="24"/>
        </w:rPr>
        <w:t xml:space="preserve"> of fish </w:t>
      </w:r>
      <w:r w:rsidR="00DA2D72">
        <w:rPr>
          <w:rFonts w:ascii="Times New Roman" w:hAnsi="Times New Roman"/>
          <w:sz w:val="24"/>
          <w:szCs w:val="24"/>
        </w:rPr>
        <w:t xml:space="preserve">PIT </w:t>
      </w:r>
      <w:r w:rsidR="00971B44">
        <w:rPr>
          <w:rFonts w:ascii="Times New Roman" w:hAnsi="Times New Roman"/>
          <w:sz w:val="24"/>
          <w:szCs w:val="24"/>
        </w:rPr>
        <w:t xml:space="preserve">tagged </w:t>
      </w:r>
      <w:r w:rsidR="00B40921">
        <w:rPr>
          <w:rFonts w:ascii="Times New Roman" w:hAnsi="Times New Roman"/>
          <w:sz w:val="24"/>
          <w:szCs w:val="24"/>
        </w:rPr>
        <w:t xml:space="preserve">as adults </w:t>
      </w:r>
      <w:r w:rsidR="00971B44">
        <w:rPr>
          <w:rFonts w:ascii="Times New Roman" w:hAnsi="Times New Roman"/>
          <w:sz w:val="24"/>
          <w:szCs w:val="24"/>
        </w:rPr>
        <w:t>at Priest</w:t>
      </w:r>
      <w:r w:rsidR="00DA2D72">
        <w:rPr>
          <w:rFonts w:ascii="Times New Roman" w:hAnsi="Times New Roman"/>
          <w:sz w:val="24"/>
          <w:szCs w:val="24"/>
        </w:rPr>
        <w:t xml:space="preserve"> Rapids Dam</w:t>
      </w:r>
      <w:r w:rsidR="007B6FF0">
        <w:rPr>
          <w:rFonts w:ascii="Times New Roman" w:hAnsi="Times New Roman"/>
          <w:sz w:val="24"/>
          <w:szCs w:val="24"/>
        </w:rPr>
        <w:t>.</w:t>
      </w:r>
      <w:r w:rsidR="00BD32F4">
        <w:rPr>
          <w:rFonts w:ascii="Times New Roman" w:hAnsi="Times New Roman"/>
          <w:sz w:val="24"/>
          <w:szCs w:val="24"/>
        </w:rPr>
        <w:t xml:space="preserve"> </w:t>
      </w:r>
      <w:r w:rsidR="00BD7874">
        <w:rPr>
          <w:rFonts w:ascii="Times New Roman" w:hAnsi="Times New Roman"/>
          <w:sz w:val="24"/>
          <w:szCs w:val="24"/>
        </w:rPr>
        <w:t>Arrival day was calculated as days since July 1 of each return year (all years were combined)</w:t>
      </w:r>
      <w:r w:rsidR="00E6175A">
        <w:rPr>
          <w:rFonts w:ascii="Times New Roman" w:hAnsi="Times New Roman"/>
          <w:sz w:val="24"/>
          <w:szCs w:val="24"/>
        </w:rPr>
        <w:t xml:space="preserve">, and the distribution of arrival days between these two groups of fish was compared using a Kolmogorov-Smirnov (KS) test.  </w:t>
      </w:r>
      <w:r w:rsidRPr="00C37CFF">
        <w:rPr>
          <w:rFonts w:ascii="Times New Roman" w:hAnsi="Times New Roman"/>
          <w:sz w:val="24"/>
          <w:szCs w:val="24"/>
        </w:rPr>
        <w:t xml:space="preserve">Mean monthly water temperature </w:t>
      </w:r>
      <w:r w:rsidR="00EB0CA9">
        <w:rPr>
          <w:rFonts w:ascii="Times New Roman" w:hAnsi="Times New Roman"/>
          <w:sz w:val="24"/>
          <w:szCs w:val="24"/>
        </w:rPr>
        <w:t xml:space="preserve">data </w:t>
      </w:r>
      <w:r w:rsidR="00AE1EA6">
        <w:rPr>
          <w:rFonts w:ascii="Times New Roman" w:hAnsi="Times New Roman"/>
          <w:sz w:val="24"/>
          <w:szCs w:val="24"/>
        </w:rPr>
        <w:t xml:space="preserve">from </w:t>
      </w:r>
      <w:r w:rsidRPr="00C37CFF">
        <w:rPr>
          <w:rFonts w:ascii="Times New Roman" w:hAnsi="Times New Roman"/>
          <w:sz w:val="24"/>
          <w:szCs w:val="24"/>
        </w:rPr>
        <w:t xml:space="preserve">the lower Yakima River </w:t>
      </w:r>
      <w:r w:rsidR="00EB0CA9" w:rsidRPr="00C37CFF">
        <w:rPr>
          <w:rFonts w:ascii="Times New Roman" w:hAnsi="Times New Roman"/>
          <w:sz w:val="24"/>
          <w:szCs w:val="24"/>
        </w:rPr>
        <w:t>in</w:t>
      </w:r>
      <w:r w:rsidR="00EB0CA9">
        <w:rPr>
          <w:rFonts w:ascii="Times New Roman" w:hAnsi="Times New Roman"/>
          <w:sz w:val="24"/>
          <w:szCs w:val="24"/>
        </w:rPr>
        <w:t xml:space="preserve"> 2015 (</w:t>
      </w:r>
      <w:r w:rsidR="00BA2BF9">
        <w:rPr>
          <w:rFonts w:ascii="Times New Roman" w:hAnsi="Times New Roman"/>
          <w:sz w:val="24"/>
          <w:szCs w:val="24"/>
        </w:rPr>
        <w:t xml:space="preserve">i.e., </w:t>
      </w:r>
      <w:r w:rsidR="00EB0CA9">
        <w:rPr>
          <w:rFonts w:ascii="Times New Roman" w:hAnsi="Times New Roman"/>
          <w:sz w:val="24"/>
          <w:szCs w:val="24"/>
        </w:rPr>
        <w:t xml:space="preserve">low water year) </w:t>
      </w:r>
      <w:r w:rsidRPr="00C37CFF">
        <w:rPr>
          <w:rFonts w:ascii="Times New Roman" w:hAnsi="Times New Roman"/>
          <w:sz w:val="24"/>
          <w:szCs w:val="24"/>
        </w:rPr>
        <w:t>were queried from the U.S</w:t>
      </w:r>
      <w:r w:rsidR="0095382A">
        <w:rPr>
          <w:rFonts w:ascii="Times New Roman" w:hAnsi="Times New Roman"/>
          <w:sz w:val="24"/>
          <w:szCs w:val="24"/>
        </w:rPr>
        <w:t>.</w:t>
      </w:r>
      <w:r w:rsidRPr="00C37CFF">
        <w:rPr>
          <w:rFonts w:ascii="Times New Roman" w:hAnsi="Times New Roman"/>
          <w:sz w:val="24"/>
          <w:szCs w:val="24"/>
        </w:rPr>
        <w:t xml:space="preserve"> Bureau of Reclamation Hydromet station </w:t>
      </w:r>
      <w:r w:rsidR="00AE1EA6" w:rsidRPr="00C37CFF">
        <w:rPr>
          <w:rFonts w:ascii="Times New Roman" w:hAnsi="Times New Roman"/>
          <w:sz w:val="24"/>
          <w:szCs w:val="24"/>
        </w:rPr>
        <w:t>at Kiona</w:t>
      </w:r>
      <w:r w:rsidR="00F95A47">
        <w:rPr>
          <w:rFonts w:ascii="Times New Roman" w:hAnsi="Times New Roman"/>
          <w:sz w:val="24"/>
          <w:szCs w:val="24"/>
        </w:rPr>
        <w:t>, Washington</w:t>
      </w:r>
      <w:r w:rsidR="00AE1EA6">
        <w:rPr>
          <w:rFonts w:ascii="Times New Roman" w:hAnsi="Times New Roman"/>
          <w:sz w:val="24"/>
          <w:szCs w:val="24"/>
        </w:rPr>
        <w:t xml:space="preserve"> </w:t>
      </w:r>
      <w:r w:rsidR="00C37CFF">
        <w:rPr>
          <w:rFonts w:ascii="Times New Roman" w:hAnsi="Times New Roman"/>
          <w:sz w:val="24"/>
          <w:szCs w:val="24"/>
        </w:rPr>
        <w:t>(</w:t>
      </w:r>
      <w:hyperlink r:id="rId15" w:history="1">
        <w:r w:rsidR="00C37CFF" w:rsidRPr="00C37CFF">
          <w:rPr>
            <w:rFonts w:ascii="Times New Roman" w:hAnsi="Times New Roman"/>
            <w:color w:val="000099"/>
            <w:sz w:val="24"/>
            <w:szCs w:val="24"/>
            <w:u w:val="single"/>
          </w:rPr>
          <w:t>https://www.usbr.gov/pn/hydromet/yakima/yakwebarcread.html</w:t>
        </w:r>
      </w:hyperlink>
      <w:r w:rsidR="00C37CFF">
        <w:rPr>
          <w:rFonts w:ascii="Times New Roman" w:hAnsi="Times New Roman"/>
          <w:color w:val="000099"/>
          <w:sz w:val="24"/>
          <w:szCs w:val="24"/>
          <w:u w:val="single"/>
        </w:rPr>
        <w:t>)</w:t>
      </w:r>
      <w:r w:rsidR="00AE1EA6">
        <w:rPr>
          <w:rFonts w:ascii="Times New Roman" w:hAnsi="Times New Roman"/>
          <w:color w:val="000099"/>
          <w:sz w:val="24"/>
          <w:szCs w:val="24"/>
          <w:u w:val="single"/>
        </w:rPr>
        <w:t>.</w:t>
      </w:r>
      <w:r w:rsidRPr="00C37CFF">
        <w:rPr>
          <w:rFonts w:ascii="Times New Roman" w:hAnsi="Times New Roman"/>
          <w:sz w:val="24"/>
          <w:szCs w:val="24"/>
        </w:rPr>
        <w:t xml:space="preserve"> </w:t>
      </w:r>
      <w:r w:rsidR="00C15E3C">
        <w:rPr>
          <w:rFonts w:ascii="Times New Roman" w:hAnsi="Times New Roman"/>
          <w:sz w:val="24"/>
          <w:szCs w:val="24"/>
        </w:rPr>
        <w:t xml:space="preserve">Columbia River water temperatures </w:t>
      </w:r>
      <w:r w:rsidRPr="00C37CFF">
        <w:rPr>
          <w:rFonts w:ascii="Times New Roman" w:hAnsi="Times New Roman"/>
          <w:sz w:val="24"/>
          <w:szCs w:val="24"/>
        </w:rPr>
        <w:t xml:space="preserve">from the tailrace of Priest Rapids Dam </w:t>
      </w:r>
      <w:r w:rsidR="00FA09F9">
        <w:rPr>
          <w:rFonts w:ascii="Times New Roman" w:hAnsi="Times New Roman"/>
          <w:sz w:val="24"/>
          <w:szCs w:val="24"/>
        </w:rPr>
        <w:t xml:space="preserve">were queried from the </w:t>
      </w:r>
      <w:r w:rsidRPr="00C37CFF">
        <w:rPr>
          <w:rFonts w:ascii="Times New Roman" w:hAnsi="Times New Roman"/>
          <w:sz w:val="24"/>
          <w:szCs w:val="24"/>
        </w:rPr>
        <w:t xml:space="preserve">Data Access Real time (DART) website </w:t>
      </w:r>
      <w:hyperlink r:id="rId16" w:history="1">
        <w:r w:rsidR="00A946D4" w:rsidRPr="00C37CFF">
          <w:rPr>
            <w:rFonts w:ascii="Times New Roman" w:hAnsi="Times New Roman"/>
            <w:color w:val="000099"/>
            <w:sz w:val="24"/>
            <w:szCs w:val="24"/>
            <w:u w:val="single"/>
          </w:rPr>
          <w:t>(http://www.cbr.washington.edu/dart/query/river_daily</w:t>
        </w:r>
      </w:hyperlink>
      <w:r w:rsidR="00A946D4" w:rsidRPr="00C37CFF">
        <w:rPr>
          <w:rFonts w:ascii="Times New Roman" w:hAnsi="Times New Roman"/>
          <w:sz w:val="24"/>
          <w:szCs w:val="24"/>
        </w:rPr>
        <w:t>)</w:t>
      </w:r>
      <w:r w:rsidR="00FA09F9">
        <w:rPr>
          <w:rFonts w:ascii="Times New Roman" w:hAnsi="Times New Roman"/>
          <w:sz w:val="24"/>
          <w:szCs w:val="24"/>
        </w:rPr>
        <w:t>.</w:t>
      </w:r>
      <w:r w:rsidR="00E4382B">
        <w:rPr>
          <w:rFonts w:ascii="Times New Roman" w:hAnsi="Times New Roman"/>
          <w:sz w:val="24"/>
          <w:szCs w:val="24"/>
        </w:rPr>
        <w:t xml:space="preserve"> </w:t>
      </w:r>
      <w:r w:rsidR="00541CBD">
        <w:rPr>
          <w:rFonts w:ascii="Times New Roman" w:hAnsi="Times New Roman"/>
          <w:sz w:val="24"/>
          <w:szCs w:val="24"/>
        </w:rPr>
        <w:t xml:space="preserve">Tributary water </w:t>
      </w:r>
      <w:r w:rsidR="00E2504A">
        <w:rPr>
          <w:rFonts w:ascii="Times New Roman" w:hAnsi="Times New Roman"/>
          <w:sz w:val="24"/>
          <w:szCs w:val="24"/>
        </w:rPr>
        <w:t xml:space="preserve">temperatures </w:t>
      </w:r>
      <w:r w:rsidR="00BC5DE3">
        <w:rPr>
          <w:rFonts w:ascii="Times New Roman" w:hAnsi="Times New Roman"/>
          <w:sz w:val="24"/>
          <w:szCs w:val="24"/>
        </w:rPr>
        <w:t>were</w:t>
      </w:r>
      <w:r w:rsidR="00736848">
        <w:rPr>
          <w:rFonts w:ascii="Times New Roman" w:hAnsi="Times New Roman"/>
          <w:sz w:val="24"/>
          <w:szCs w:val="24"/>
        </w:rPr>
        <w:t xml:space="preserve"> not </w:t>
      </w:r>
      <w:r w:rsidR="00BC5DE3">
        <w:rPr>
          <w:rFonts w:ascii="Times New Roman" w:hAnsi="Times New Roman"/>
          <w:sz w:val="24"/>
          <w:szCs w:val="24"/>
        </w:rPr>
        <w:t>available</w:t>
      </w:r>
      <w:r w:rsidR="00736848">
        <w:rPr>
          <w:rFonts w:ascii="Times New Roman" w:hAnsi="Times New Roman"/>
          <w:sz w:val="24"/>
          <w:szCs w:val="24"/>
        </w:rPr>
        <w:t xml:space="preserve"> for the </w:t>
      </w:r>
      <w:r w:rsidR="00BC5DE3">
        <w:rPr>
          <w:rFonts w:ascii="Times New Roman" w:hAnsi="Times New Roman"/>
          <w:sz w:val="24"/>
          <w:szCs w:val="24"/>
        </w:rPr>
        <w:t xml:space="preserve">entire </w:t>
      </w:r>
      <w:r w:rsidR="00736848">
        <w:rPr>
          <w:rFonts w:ascii="Times New Roman" w:hAnsi="Times New Roman"/>
          <w:sz w:val="24"/>
          <w:szCs w:val="24"/>
        </w:rPr>
        <w:t>study period</w:t>
      </w:r>
      <w:r w:rsidR="00BC5DE3">
        <w:rPr>
          <w:rFonts w:ascii="Times New Roman" w:hAnsi="Times New Roman"/>
          <w:sz w:val="24"/>
          <w:szCs w:val="24"/>
        </w:rPr>
        <w:t>.</w:t>
      </w:r>
      <w:r w:rsidR="00297444">
        <w:rPr>
          <w:rFonts w:ascii="Times New Roman" w:hAnsi="Times New Roman"/>
          <w:sz w:val="24"/>
          <w:szCs w:val="24"/>
        </w:rPr>
        <w:t xml:space="preserve"> Instead, Yakima River</w:t>
      </w:r>
      <w:r w:rsidR="009A03C0">
        <w:rPr>
          <w:rFonts w:ascii="Times New Roman" w:hAnsi="Times New Roman"/>
          <w:sz w:val="24"/>
          <w:szCs w:val="24"/>
        </w:rPr>
        <w:t xml:space="preserve"> water</w:t>
      </w:r>
      <w:r w:rsidR="00BC5DE3">
        <w:rPr>
          <w:rFonts w:ascii="Times New Roman" w:hAnsi="Times New Roman"/>
          <w:sz w:val="24"/>
          <w:szCs w:val="24"/>
        </w:rPr>
        <w:t xml:space="preserve"> temperatures</w:t>
      </w:r>
      <w:r w:rsidR="00736848">
        <w:rPr>
          <w:rFonts w:ascii="Times New Roman" w:hAnsi="Times New Roman"/>
          <w:sz w:val="24"/>
          <w:szCs w:val="24"/>
        </w:rPr>
        <w:t xml:space="preserve"> </w:t>
      </w:r>
      <w:r w:rsidR="00E2504A">
        <w:rPr>
          <w:rFonts w:ascii="Times New Roman" w:hAnsi="Times New Roman"/>
          <w:sz w:val="24"/>
          <w:szCs w:val="24"/>
        </w:rPr>
        <w:t>during a</w:t>
      </w:r>
      <w:r w:rsidR="00541CBD">
        <w:rPr>
          <w:rFonts w:ascii="Times New Roman" w:hAnsi="Times New Roman"/>
          <w:sz w:val="24"/>
          <w:szCs w:val="24"/>
        </w:rPr>
        <w:t xml:space="preserve"> </w:t>
      </w:r>
      <w:r w:rsidR="00E2504A">
        <w:rPr>
          <w:rFonts w:ascii="Times New Roman" w:hAnsi="Times New Roman"/>
          <w:sz w:val="24"/>
          <w:szCs w:val="24"/>
        </w:rPr>
        <w:t xml:space="preserve">low water </w:t>
      </w:r>
      <w:r w:rsidR="00B052A9">
        <w:rPr>
          <w:rFonts w:ascii="Times New Roman" w:hAnsi="Times New Roman"/>
          <w:sz w:val="24"/>
          <w:szCs w:val="24"/>
        </w:rPr>
        <w:t>year</w:t>
      </w:r>
      <w:r w:rsidR="001433AE">
        <w:rPr>
          <w:rFonts w:ascii="Times New Roman" w:hAnsi="Times New Roman"/>
          <w:sz w:val="24"/>
          <w:szCs w:val="24"/>
        </w:rPr>
        <w:t>,</w:t>
      </w:r>
      <w:r w:rsidR="00B052A9">
        <w:rPr>
          <w:rFonts w:ascii="Times New Roman" w:hAnsi="Times New Roman"/>
          <w:sz w:val="24"/>
          <w:szCs w:val="24"/>
        </w:rPr>
        <w:t xml:space="preserve"> </w:t>
      </w:r>
      <w:r w:rsidR="00541CBD">
        <w:rPr>
          <w:rFonts w:ascii="Times New Roman" w:hAnsi="Times New Roman"/>
          <w:sz w:val="24"/>
          <w:szCs w:val="24"/>
        </w:rPr>
        <w:t>like those</w:t>
      </w:r>
      <w:r w:rsidR="001433AE">
        <w:rPr>
          <w:rFonts w:ascii="Times New Roman" w:hAnsi="Times New Roman"/>
          <w:sz w:val="24"/>
          <w:szCs w:val="24"/>
        </w:rPr>
        <w:t xml:space="preserve"> </w:t>
      </w:r>
      <w:r w:rsidR="00541CBD">
        <w:rPr>
          <w:rFonts w:ascii="Times New Roman" w:hAnsi="Times New Roman"/>
          <w:sz w:val="24"/>
          <w:szCs w:val="24"/>
        </w:rPr>
        <w:t>observed in 2015</w:t>
      </w:r>
      <w:r w:rsidR="005C22EC">
        <w:rPr>
          <w:rFonts w:ascii="Times New Roman" w:hAnsi="Times New Roman"/>
          <w:sz w:val="24"/>
          <w:szCs w:val="24"/>
        </w:rPr>
        <w:t xml:space="preserve"> (</w:t>
      </w:r>
      <w:r w:rsidR="00F27A8D">
        <w:rPr>
          <w:rFonts w:ascii="Times New Roman" w:hAnsi="Times New Roman"/>
          <w:sz w:val="24"/>
          <w:szCs w:val="24"/>
        </w:rPr>
        <w:t xml:space="preserve">i.e., </w:t>
      </w:r>
      <w:r w:rsidR="005C22EC">
        <w:rPr>
          <w:rFonts w:ascii="Times New Roman" w:hAnsi="Times New Roman"/>
          <w:sz w:val="24"/>
          <w:szCs w:val="24"/>
        </w:rPr>
        <w:t xml:space="preserve">0.6 C </w:t>
      </w:r>
      <w:r w:rsidR="008D47E3">
        <w:rPr>
          <w:rFonts w:ascii="Times New Roman" w:hAnsi="Times New Roman"/>
          <w:sz w:val="24"/>
          <w:szCs w:val="24"/>
        </w:rPr>
        <w:t xml:space="preserve">warmer </w:t>
      </w:r>
      <w:r w:rsidR="00FC04CD">
        <w:rPr>
          <w:rFonts w:ascii="Times New Roman" w:hAnsi="Times New Roman"/>
          <w:sz w:val="24"/>
          <w:szCs w:val="24"/>
        </w:rPr>
        <w:t>than averag</w:t>
      </w:r>
      <w:r w:rsidR="00446078">
        <w:rPr>
          <w:rFonts w:ascii="Times New Roman" w:hAnsi="Times New Roman"/>
          <w:sz w:val="24"/>
          <w:szCs w:val="24"/>
        </w:rPr>
        <w:t>e at the start of the upstream migration period in July</w:t>
      </w:r>
      <w:r w:rsidR="00F27A8D">
        <w:rPr>
          <w:rFonts w:ascii="Times New Roman" w:hAnsi="Times New Roman"/>
          <w:sz w:val="24"/>
          <w:szCs w:val="24"/>
        </w:rPr>
        <w:t>),</w:t>
      </w:r>
      <w:r w:rsidR="00541CBD">
        <w:rPr>
          <w:rFonts w:ascii="Times New Roman" w:hAnsi="Times New Roman"/>
          <w:sz w:val="24"/>
          <w:szCs w:val="24"/>
        </w:rPr>
        <w:t xml:space="preserve"> </w:t>
      </w:r>
      <w:r w:rsidR="00B052A9">
        <w:rPr>
          <w:rFonts w:ascii="Times New Roman" w:hAnsi="Times New Roman"/>
          <w:sz w:val="24"/>
          <w:szCs w:val="24"/>
        </w:rPr>
        <w:t xml:space="preserve">were used to better represent </w:t>
      </w:r>
      <w:r w:rsidR="006B2C4E">
        <w:rPr>
          <w:rFonts w:ascii="Times New Roman" w:hAnsi="Times New Roman"/>
          <w:sz w:val="24"/>
          <w:szCs w:val="24"/>
        </w:rPr>
        <w:t xml:space="preserve">possible </w:t>
      </w:r>
      <w:r w:rsidR="00B052A9">
        <w:rPr>
          <w:rFonts w:ascii="Times New Roman" w:hAnsi="Times New Roman"/>
          <w:sz w:val="24"/>
          <w:szCs w:val="24"/>
        </w:rPr>
        <w:t>future conditions under climate change</w:t>
      </w:r>
      <w:r w:rsidR="00F10DF7">
        <w:rPr>
          <w:rFonts w:ascii="Times New Roman" w:hAnsi="Times New Roman"/>
          <w:sz w:val="24"/>
          <w:szCs w:val="24"/>
        </w:rPr>
        <w:t>.</w:t>
      </w:r>
      <w:r w:rsidR="00B052A9">
        <w:rPr>
          <w:rFonts w:ascii="Times New Roman" w:hAnsi="Times New Roman"/>
          <w:sz w:val="24"/>
          <w:szCs w:val="24"/>
        </w:rPr>
        <w:t xml:space="preserve"> </w:t>
      </w:r>
      <w:r w:rsidR="00E042FD">
        <w:rPr>
          <w:rFonts w:ascii="Times New Roman" w:hAnsi="Times New Roman"/>
          <w:sz w:val="24"/>
          <w:szCs w:val="24"/>
        </w:rPr>
        <w:t>Me</w:t>
      </w:r>
      <w:r w:rsidR="00C7716B">
        <w:rPr>
          <w:rFonts w:ascii="Times New Roman" w:hAnsi="Times New Roman"/>
          <w:sz w:val="24"/>
          <w:szCs w:val="24"/>
        </w:rPr>
        <w:t>an</w:t>
      </w:r>
      <w:r w:rsidR="00E042FD">
        <w:rPr>
          <w:rFonts w:ascii="Times New Roman" w:hAnsi="Times New Roman"/>
          <w:sz w:val="24"/>
          <w:szCs w:val="24"/>
        </w:rPr>
        <w:t xml:space="preserve"> monthly water temperatures in the </w:t>
      </w:r>
      <w:r w:rsidR="00E042FD">
        <w:rPr>
          <w:rFonts w:ascii="Times New Roman" w:hAnsi="Times New Roman"/>
          <w:sz w:val="24"/>
          <w:szCs w:val="24"/>
        </w:rPr>
        <w:lastRenderedPageBreak/>
        <w:t>Yakim</w:t>
      </w:r>
      <w:r w:rsidR="00C7716B">
        <w:rPr>
          <w:rFonts w:ascii="Times New Roman" w:hAnsi="Times New Roman"/>
          <w:sz w:val="24"/>
          <w:szCs w:val="24"/>
        </w:rPr>
        <w:t>a</w:t>
      </w:r>
      <w:r w:rsidR="00E042FD">
        <w:rPr>
          <w:rFonts w:ascii="Times New Roman" w:hAnsi="Times New Roman"/>
          <w:sz w:val="24"/>
          <w:szCs w:val="24"/>
        </w:rPr>
        <w:t xml:space="preserve"> and Columbia rivers were used to graphically </w:t>
      </w:r>
      <w:r w:rsidR="00BE68D5">
        <w:rPr>
          <w:rFonts w:ascii="Times New Roman" w:hAnsi="Times New Roman"/>
          <w:sz w:val="24"/>
          <w:szCs w:val="24"/>
        </w:rPr>
        <w:t>identify a</w:t>
      </w:r>
      <w:r w:rsidR="00880E9F">
        <w:rPr>
          <w:rFonts w:ascii="Times New Roman" w:hAnsi="Times New Roman"/>
          <w:sz w:val="24"/>
          <w:szCs w:val="24"/>
        </w:rPr>
        <w:t xml:space="preserve">n upper water </w:t>
      </w:r>
      <w:r w:rsidR="00BE68D5">
        <w:rPr>
          <w:rFonts w:ascii="Times New Roman" w:hAnsi="Times New Roman"/>
          <w:sz w:val="24"/>
          <w:szCs w:val="24"/>
        </w:rPr>
        <w:t xml:space="preserve">temperature threshold </w:t>
      </w:r>
      <w:r w:rsidR="00F61DF8">
        <w:rPr>
          <w:rFonts w:ascii="Times New Roman" w:hAnsi="Times New Roman"/>
          <w:sz w:val="24"/>
          <w:szCs w:val="24"/>
        </w:rPr>
        <w:t xml:space="preserve">for </w:t>
      </w:r>
      <w:r w:rsidR="00BE68D5">
        <w:rPr>
          <w:rFonts w:ascii="Times New Roman" w:hAnsi="Times New Roman"/>
          <w:sz w:val="24"/>
          <w:szCs w:val="24"/>
        </w:rPr>
        <w:t xml:space="preserve">tributary </w:t>
      </w:r>
      <w:r w:rsidR="00880E9F">
        <w:rPr>
          <w:rFonts w:ascii="Times New Roman" w:hAnsi="Times New Roman"/>
          <w:sz w:val="24"/>
          <w:szCs w:val="24"/>
        </w:rPr>
        <w:t>migrations</w:t>
      </w:r>
      <w:r w:rsidR="00BE68D5">
        <w:rPr>
          <w:rFonts w:ascii="Times New Roman" w:hAnsi="Times New Roman"/>
          <w:sz w:val="24"/>
          <w:szCs w:val="24"/>
        </w:rPr>
        <w:t xml:space="preserve">. </w:t>
      </w:r>
    </w:p>
    <w:p w14:paraId="0F7F92CD" w14:textId="287985D4" w:rsidR="00347C17" w:rsidRDefault="002E4C26" w:rsidP="00E9255F">
      <w:pPr>
        <w:tabs>
          <w:tab w:val="left" w:pos="360"/>
        </w:tabs>
        <w:spacing w:after="0" w:line="480" w:lineRule="auto"/>
        <w:rPr>
          <w:rFonts w:ascii="Times New Roman" w:hAnsi="Times New Roman"/>
          <w:sz w:val="24"/>
          <w:szCs w:val="24"/>
        </w:rPr>
      </w:pPr>
      <w:r>
        <w:rPr>
          <w:rFonts w:ascii="Times New Roman" w:hAnsi="Times New Roman"/>
          <w:sz w:val="24"/>
          <w:szCs w:val="24"/>
        </w:rPr>
        <w:tab/>
      </w:r>
      <w:r w:rsidR="00354D53">
        <w:rPr>
          <w:rFonts w:ascii="Times New Roman" w:hAnsi="Times New Roman"/>
          <w:sz w:val="24"/>
          <w:szCs w:val="24"/>
        </w:rPr>
        <w:t>Because natural mortality rates are unknown</w:t>
      </w:r>
      <w:r w:rsidR="00F404FD">
        <w:rPr>
          <w:rFonts w:ascii="Times New Roman" w:hAnsi="Times New Roman"/>
          <w:sz w:val="24"/>
          <w:szCs w:val="24"/>
        </w:rPr>
        <w:t xml:space="preserve">, comparing </w:t>
      </w:r>
      <w:r w:rsidR="00BB77F6">
        <w:rPr>
          <w:rFonts w:ascii="Times New Roman" w:hAnsi="Times New Roman"/>
          <w:sz w:val="24"/>
          <w:szCs w:val="24"/>
        </w:rPr>
        <w:t xml:space="preserve">fallback migration success rates </w:t>
      </w:r>
      <w:r w:rsidR="0051684B">
        <w:rPr>
          <w:rFonts w:ascii="Times New Roman" w:hAnsi="Times New Roman"/>
          <w:sz w:val="24"/>
          <w:szCs w:val="24"/>
        </w:rPr>
        <w:t xml:space="preserve">to those of non-overshoot steelhead from </w:t>
      </w:r>
      <w:r w:rsidR="009827D6">
        <w:rPr>
          <w:rFonts w:ascii="Times New Roman" w:hAnsi="Times New Roman"/>
          <w:sz w:val="24"/>
          <w:szCs w:val="24"/>
        </w:rPr>
        <w:t xml:space="preserve">the same population provides </w:t>
      </w:r>
      <w:r w:rsidR="00DF07DE">
        <w:rPr>
          <w:rFonts w:ascii="Times New Roman" w:hAnsi="Times New Roman"/>
          <w:sz w:val="24"/>
          <w:szCs w:val="24"/>
        </w:rPr>
        <w:t xml:space="preserve">a </w:t>
      </w:r>
      <w:r w:rsidR="00D81EC4">
        <w:rPr>
          <w:rFonts w:ascii="Times New Roman" w:hAnsi="Times New Roman"/>
          <w:sz w:val="24"/>
          <w:szCs w:val="24"/>
        </w:rPr>
        <w:t>more accurate</w:t>
      </w:r>
      <w:r w:rsidR="00DF07DE">
        <w:rPr>
          <w:rFonts w:ascii="Times New Roman" w:hAnsi="Times New Roman"/>
          <w:sz w:val="24"/>
          <w:szCs w:val="24"/>
        </w:rPr>
        <w:t xml:space="preserve"> assessment</w:t>
      </w:r>
      <w:r w:rsidR="00A8416B">
        <w:rPr>
          <w:rFonts w:ascii="Times New Roman" w:hAnsi="Times New Roman"/>
          <w:sz w:val="24"/>
          <w:szCs w:val="24"/>
        </w:rPr>
        <w:t xml:space="preserve"> of the risks to </w:t>
      </w:r>
      <w:r w:rsidR="00D81EC4">
        <w:rPr>
          <w:rFonts w:ascii="Times New Roman" w:hAnsi="Times New Roman"/>
          <w:sz w:val="24"/>
          <w:szCs w:val="24"/>
        </w:rPr>
        <w:t xml:space="preserve">steelhead </w:t>
      </w:r>
      <w:r w:rsidR="00A8416B">
        <w:rPr>
          <w:rFonts w:ascii="Times New Roman" w:hAnsi="Times New Roman"/>
          <w:sz w:val="24"/>
          <w:szCs w:val="24"/>
        </w:rPr>
        <w:t xml:space="preserve">exhibiting the overshooting behavior. </w:t>
      </w:r>
      <w:r w:rsidR="00CA6E37">
        <w:rPr>
          <w:rFonts w:ascii="Times New Roman" w:hAnsi="Times New Roman"/>
          <w:sz w:val="24"/>
          <w:szCs w:val="24"/>
        </w:rPr>
        <w:t xml:space="preserve">Non-overshoot Yakima steelhead were defined as those </w:t>
      </w:r>
      <w:r w:rsidR="00B941E9">
        <w:rPr>
          <w:rFonts w:ascii="Times New Roman" w:hAnsi="Times New Roman"/>
          <w:sz w:val="24"/>
          <w:szCs w:val="24"/>
        </w:rPr>
        <w:t>PIT</w:t>
      </w:r>
      <w:r w:rsidR="00CF2712">
        <w:rPr>
          <w:rFonts w:ascii="Times New Roman" w:hAnsi="Times New Roman"/>
          <w:sz w:val="24"/>
          <w:szCs w:val="24"/>
        </w:rPr>
        <w:t>-</w:t>
      </w:r>
      <w:r w:rsidR="00B941E9">
        <w:rPr>
          <w:rFonts w:ascii="Times New Roman" w:hAnsi="Times New Roman"/>
          <w:sz w:val="24"/>
          <w:szCs w:val="24"/>
        </w:rPr>
        <w:t>tagged adult steelhead</w:t>
      </w:r>
      <w:r w:rsidR="00CA6E37">
        <w:rPr>
          <w:rFonts w:ascii="Times New Roman" w:hAnsi="Times New Roman"/>
          <w:sz w:val="24"/>
          <w:szCs w:val="24"/>
        </w:rPr>
        <w:t xml:space="preserve"> that were detected at McNary Dam but not detected at PRD or Ice Harbor dams.</w:t>
      </w:r>
      <w:r w:rsidR="002945B3">
        <w:rPr>
          <w:rFonts w:ascii="Times New Roman" w:hAnsi="Times New Roman"/>
          <w:sz w:val="24"/>
          <w:szCs w:val="24"/>
        </w:rPr>
        <w:t xml:space="preserve"> </w:t>
      </w:r>
      <w:r w:rsidR="006A4354">
        <w:rPr>
          <w:rFonts w:ascii="Times New Roman" w:hAnsi="Times New Roman"/>
          <w:sz w:val="24"/>
          <w:szCs w:val="24"/>
        </w:rPr>
        <w:t xml:space="preserve">Estimating non-overshoot steelhead </w:t>
      </w:r>
      <w:r w:rsidR="005A24CD">
        <w:rPr>
          <w:rFonts w:ascii="Times New Roman" w:hAnsi="Times New Roman"/>
          <w:sz w:val="24"/>
          <w:szCs w:val="24"/>
        </w:rPr>
        <w:t xml:space="preserve">migration success </w:t>
      </w:r>
      <w:r w:rsidR="006A4354">
        <w:rPr>
          <w:rFonts w:ascii="Times New Roman" w:hAnsi="Times New Roman"/>
          <w:sz w:val="24"/>
          <w:szCs w:val="24"/>
        </w:rPr>
        <w:t xml:space="preserve">at Prosser Dam </w:t>
      </w:r>
      <w:r w:rsidR="00DC39BE">
        <w:rPr>
          <w:rFonts w:ascii="Times New Roman" w:hAnsi="Times New Roman"/>
          <w:sz w:val="24"/>
          <w:szCs w:val="24"/>
        </w:rPr>
        <w:t>was calculated by dividing the number of non</w:t>
      </w:r>
      <w:r w:rsidR="007D5388">
        <w:rPr>
          <w:rFonts w:ascii="Times New Roman" w:hAnsi="Times New Roman"/>
          <w:sz w:val="24"/>
          <w:szCs w:val="24"/>
        </w:rPr>
        <w:t xml:space="preserve">-overshoot steelhead detected at McNary Dam by the number </w:t>
      </w:r>
      <w:r w:rsidR="00B941E9">
        <w:rPr>
          <w:rFonts w:ascii="Times New Roman" w:hAnsi="Times New Roman"/>
          <w:sz w:val="24"/>
          <w:szCs w:val="24"/>
        </w:rPr>
        <w:t xml:space="preserve">of non-overshoot steelhead </w:t>
      </w:r>
      <w:r w:rsidR="007D5388">
        <w:rPr>
          <w:rFonts w:ascii="Times New Roman" w:hAnsi="Times New Roman"/>
          <w:sz w:val="24"/>
          <w:szCs w:val="24"/>
        </w:rPr>
        <w:t>detected at Prosser Da</w:t>
      </w:r>
      <w:r w:rsidR="00B941E9">
        <w:rPr>
          <w:rFonts w:ascii="Times New Roman" w:hAnsi="Times New Roman"/>
          <w:sz w:val="24"/>
          <w:szCs w:val="24"/>
        </w:rPr>
        <w:t>m</w:t>
      </w:r>
      <w:r w:rsidR="007D5388">
        <w:rPr>
          <w:rFonts w:ascii="Times New Roman" w:hAnsi="Times New Roman"/>
          <w:sz w:val="24"/>
          <w:szCs w:val="24"/>
        </w:rPr>
        <w:t xml:space="preserve">. </w:t>
      </w:r>
    </w:p>
    <w:p w14:paraId="2C2F7400" w14:textId="77777777" w:rsidR="008C5A7C" w:rsidRDefault="008C5A7C" w:rsidP="005E0B00">
      <w:pPr>
        <w:spacing w:after="0" w:line="480" w:lineRule="auto"/>
        <w:jc w:val="center"/>
        <w:rPr>
          <w:rFonts w:ascii="Times New Roman" w:hAnsi="Times New Roman"/>
          <w:b/>
          <w:sz w:val="24"/>
          <w:szCs w:val="24"/>
        </w:rPr>
      </w:pPr>
    </w:p>
    <w:p w14:paraId="33820050" w14:textId="2B79102D" w:rsidR="00C66007" w:rsidRPr="00136386" w:rsidRDefault="00CA18F2" w:rsidP="005674D2">
      <w:pPr>
        <w:spacing w:after="0" w:line="480" w:lineRule="auto"/>
        <w:rPr>
          <w:rFonts w:ascii="Times New Roman" w:hAnsi="Times New Roman"/>
          <w:b/>
          <w:sz w:val="24"/>
          <w:szCs w:val="24"/>
        </w:rPr>
      </w:pPr>
      <w:r>
        <w:rPr>
          <w:rFonts w:ascii="Times New Roman" w:hAnsi="Times New Roman"/>
          <w:b/>
          <w:sz w:val="24"/>
          <w:szCs w:val="24"/>
        </w:rPr>
        <w:t>&lt;</w:t>
      </w:r>
      <w:r w:rsidRPr="00DB4AD2">
        <w:rPr>
          <w:rFonts w:ascii="Times New Roman" w:hAnsi="Times New Roman"/>
          <w:sz w:val="24"/>
          <w:szCs w:val="24"/>
        </w:rPr>
        <w:t>A&gt;Results</w:t>
      </w:r>
    </w:p>
    <w:p w14:paraId="3C43BC69" w14:textId="2D8D3AFF" w:rsidR="00854B53" w:rsidRDefault="00854B53" w:rsidP="00361B29">
      <w:pPr>
        <w:spacing w:after="0" w:line="480" w:lineRule="auto"/>
        <w:ind w:firstLine="360"/>
        <w:rPr>
          <w:rFonts w:ascii="Times New Roman" w:hAnsi="Times New Roman"/>
          <w:sz w:val="24"/>
          <w:szCs w:val="24"/>
        </w:rPr>
      </w:pPr>
      <w:r w:rsidRPr="002E2DE9">
        <w:rPr>
          <w:rFonts w:ascii="Times New Roman" w:hAnsi="Times New Roman"/>
          <w:i/>
          <w:iCs/>
          <w:sz w:val="24"/>
          <w:szCs w:val="24"/>
        </w:rPr>
        <w:t>Overshoot fallback abundance</w:t>
      </w:r>
      <w:r>
        <w:rPr>
          <w:rFonts w:ascii="Times New Roman" w:hAnsi="Times New Roman"/>
          <w:sz w:val="24"/>
          <w:szCs w:val="24"/>
        </w:rPr>
        <w:t xml:space="preserve"> </w:t>
      </w:r>
      <w:r w:rsidR="00A52739">
        <w:rPr>
          <w:rFonts w:ascii="Times New Roman" w:hAnsi="Times New Roman"/>
          <w:sz w:val="24"/>
          <w:szCs w:val="24"/>
        </w:rPr>
        <w:t xml:space="preserve">– </w:t>
      </w:r>
      <w:r w:rsidR="00F959EC">
        <w:rPr>
          <w:rFonts w:ascii="Times New Roman" w:hAnsi="Times New Roman"/>
          <w:sz w:val="24"/>
          <w:szCs w:val="24"/>
        </w:rPr>
        <w:t>During the study period (201</w:t>
      </w:r>
      <w:r w:rsidR="00CE4E1F">
        <w:rPr>
          <w:rFonts w:ascii="Times New Roman" w:hAnsi="Times New Roman"/>
          <w:sz w:val="24"/>
          <w:szCs w:val="24"/>
        </w:rPr>
        <w:t>0</w:t>
      </w:r>
      <w:r w:rsidR="00F959EC">
        <w:rPr>
          <w:rFonts w:ascii="Times New Roman" w:hAnsi="Times New Roman"/>
          <w:sz w:val="24"/>
          <w:szCs w:val="24"/>
        </w:rPr>
        <w:t>-2017</w:t>
      </w:r>
      <w:r w:rsidR="002A71D0">
        <w:rPr>
          <w:rFonts w:ascii="Times New Roman" w:hAnsi="Times New Roman"/>
          <w:sz w:val="24"/>
          <w:szCs w:val="24"/>
        </w:rPr>
        <w:t>), the</w:t>
      </w:r>
      <w:r w:rsidR="00F959EC">
        <w:rPr>
          <w:rFonts w:ascii="Times New Roman" w:hAnsi="Times New Roman"/>
          <w:sz w:val="24"/>
          <w:szCs w:val="24"/>
        </w:rPr>
        <w:t xml:space="preserve"> </w:t>
      </w:r>
      <w:r w:rsidR="00CE4E1F">
        <w:rPr>
          <w:rFonts w:ascii="Times New Roman" w:hAnsi="Times New Roman"/>
          <w:sz w:val="24"/>
          <w:szCs w:val="24"/>
        </w:rPr>
        <w:t xml:space="preserve">annual </w:t>
      </w:r>
      <w:r w:rsidR="00F959EC">
        <w:rPr>
          <w:rFonts w:ascii="Times New Roman" w:hAnsi="Times New Roman"/>
          <w:sz w:val="24"/>
          <w:szCs w:val="24"/>
        </w:rPr>
        <w:t xml:space="preserve">mean (SD) </w:t>
      </w:r>
      <w:r w:rsidR="00B76A11">
        <w:rPr>
          <w:rFonts w:ascii="Times New Roman" w:hAnsi="Times New Roman"/>
          <w:sz w:val="24"/>
          <w:szCs w:val="24"/>
        </w:rPr>
        <w:t>number of wild steel</w:t>
      </w:r>
      <w:r w:rsidR="0032258C">
        <w:rPr>
          <w:rFonts w:ascii="Times New Roman" w:hAnsi="Times New Roman"/>
          <w:sz w:val="24"/>
          <w:szCs w:val="24"/>
        </w:rPr>
        <w:t>head PIT t</w:t>
      </w:r>
      <w:r w:rsidR="00080315">
        <w:rPr>
          <w:rFonts w:ascii="Times New Roman" w:hAnsi="Times New Roman"/>
          <w:sz w:val="24"/>
          <w:szCs w:val="24"/>
        </w:rPr>
        <w:t>agged</w:t>
      </w:r>
      <w:r w:rsidR="00B76A11">
        <w:rPr>
          <w:rFonts w:ascii="Times New Roman" w:hAnsi="Times New Roman"/>
          <w:sz w:val="24"/>
          <w:szCs w:val="24"/>
        </w:rPr>
        <w:t xml:space="preserve"> was </w:t>
      </w:r>
      <w:r w:rsidR="0032258C">
        <w:rPr>
          <w:rFonts w:ascii="Times New Roman" w:hAnsi="Times New Roman"/>
          <w:sz w:val="24"/>
          <w:szCs w:val="24"/>
        </w:rPr>
        <w:t xml:space="preserve">664 (281) </w:t>
      </w:r>
      <w:r w:rsidR="00080315">
        <w:rPr>
          <w:rFonts w:ascii="Times New Roman" w:hAnsi="Times New Roman"/>
          <w:sz w:val="24"/>
          <w:szCs w:val="24"/>
        </w:rPr>
        <w:t>or a</w:t>
      </w:r>
      <w:r w:rsidR="00CE4E1F">
        <w:rPr>
          <w:rFonts w:ascii="Times New Roman" w:hAnsi="Times New Roman"/>
          <w:sz w:val="24"/>
          <w:szCs w:val="24"/>
        </w:rPr>
        <w:t>n annual</w:t>
      </w:r>
      <w:r w:rsidR="00080315">
        <w:rPr>
          <w:rFonts w:ascii="Times New Roman" w:hAnsi="Times New Roman"/>
          <w:sz w:val="24"/>
          <w:szCs w:val="24"/>
        </w:rPr>
        <w:t xml:space="preserve"> mean (SD) proportion of </w:t>
      </w:r>
      <w:r w:rsidR="00B73E4F">
        <w:rPr>
          <w:rFonts w:ascii="Times New Roman" w:hAnsi="Times New Roman"/>
          <w:sz w:val="24"/>
          <w:szCs w:val="24"/>
        </w:rPr>
        <w:t>0.17 (0.05)</w:t>
      </w:r>
      <w:r w:rsidR="00BC31D5">
        <w:rPr>
          <w:rFonts w:ascii="Times New Roman" w:hAnsi="Times New Roman"/>
          <w:sz w:val="24"/>
          <w:szCs w:val="24"/>
        </w:rPr>
        <w:t xml:space="preserve"> of </w:t>
      </w:r>
      <w:r w:rsidR="00CE4E1F">
        <w:rPr>
          <w:rFonts w:ascii="Times New Roman" w:hAnsi="Times New Roman"/>
          <w:sz w:val="24"/>
          <w:szCs w:val="24"/>
        </w:rPr>
        <w:t>the total wild fish</w:t>
      </w:r>
      <w:r w:rsidR="00311D5E">
        <w:rPr>
          <w:rFonts w:ascii="Times New Roman" w:hAnsi="Times New Roman"/>
          <w:sz w:val="24"/>
          <w:szCs w:val="24"/>
        </w:rPr>
        <w:t xml:space="preserve">. </w:t>
      </w:r>
      <w:r w:rsidR="00837828">
        <w:rPr>
          <w:rFonts w:ascii="Times New Roman" w:hAnsi="Times New Roman"/>
          <w:sz w:val="24"/>
          <w:szCs w:val="24"/>
        </w:rPr>
        <w:t xml:space="preserve">Hatchery steelhead were tagged at the same </w:t>
      </w:r>
      <w:r w:rsidR="001F4320">
        <w:rPr>
          <w:rFonts w:ascii="Times New Roman" w:hAnsi="Times New Roman"/>
          <w:sz w:val="24"/>
          <w:szCs w:val="24"/>
        </w:rPr>
        <w:t>rate but</w:t>
      </w:r>
      <w:r w:rsidR="00837828">
        <w:rPr>
          <w:rFonts w:ascii="Times New Roman" w:hAnsi="Times New Roman"/>
          <w:sz w:val="24"/>
          <w:szCs w:val="24"/>
        </w:rPr>
        <w:t xml:space="preserve"> were more abundant (mean = </w:t>
      </w:r>
      <w:r w:rsidR="001F4320">
        <w:rPr>
          <w:rFonts w:ascii="Times New Roman" w:hAnsi="Times New Roman"/>
          <w:sz w:val="24"/>
          <w:szCs w:val="24"/>
        </w:rPr>
        <w:t xml:space="preserve">1,620; SD = 495). </w:t>
      </w:r>
      <w:r w:rsidR="00D4455B">
        <w:rPr>
          <w:rFonts w:ascii="Times New Roman" w:hAnsi="Times New Roman"/>
          <w:sz w:val="24"/>
          <w:szCs w:val="24"/>
        </w:rPr>
        <w:t xml:space="preserve">The annual mean (SD) number of </w:t>
      </w:r>
      <w:r w:rsidR="000D2080">
        <w:rPr>
          <w:rFonts w:ascii="Times New Roman" w:hAnsi="Times New Roman"/>
          <w:sz w:val="24"/>
          <w:szCs w:val="24"/>
        </w:rPr>
        <w:t xml:space="preserve">adult </w:t>
      </w:r>
      <w:r w:rsidR="00D4455B">
        <w:rPr>
          <w:rFonts w:ascii="Times New Roman" w:hAnsi="Times New Roman"/>
          <w:sz w:val="24"/>
          <w:szCs w:val="24"/>
        </w:rPr>
        <w:t xml:space="preserve">wild </w:t>
      </w:r>
      <w:r w:rsidR="000D2080">
        <w:rPr>
          <w:rFonts w:ascii="Times New Roman" w:hAnsi="Times New Roman"/>
          <w:sz w:val="24"/>
          <w:szCs w:val="24"/>
        </w:rPr>
        <w:t>steelhead</w:t>
      </w:r>
      <w:r w:rsidR="00D4455B">
        <w:rPr>
          <w:rFonts w:ascii="Times New Roman" w:hAnsi="Times New Roman"/>
          <w:sz w:val="24"/>
          <w:szCs w:val="24"/>
        </w:rPr>
        <w:t xml:space="preserve"> </w:t>
      </w:r>
      <w:r w:rsidR="007C2A4C">
        <w:rPr>
          <w:rFonts w:ascii="Times New Roman" w:hAnsi="Times New Roman"/>
          <w:sz w:val="24"/>
          <w:szCs w:val="24"/>
        </w:rPr>
        <w:t>previously PIT tagged as juvenile</w:t>
      </w:r>
      <w:r w:rsidR="000D2080">
        <w:rPr>
          <w:rFonts w:ascii="Times New Roman" w:hAnsi="Times New Roman"/>
          <w:sz w:val="24"/>
          <w:szCs w:val="24"/>
        </w:rPr>
        <w:t>s</w:t>
      </w:r>
      <w:r w:rsidR="007C2A4C">
        <w:rPr>
          <w:rFonts w:ascii="Times New Roman" w:hAnsi="Times New Roman"/>
          <w:sz w:val="24"/>
          <w:szCs w:val="24"/>
        </w:rPr>
        <w:t xml:space="preserve"> from populations downstream of Priest Rapids Dam (i.e., known overshoots) </w:t>
      </w:r>
      <w:r w:rsidR="00EF27BA">
        <w:rPr>
          <w:rFonts w:ascii="Times New Roman" w:hAnsi="Times New Roman"/>
          <w:sz w:val="24"/>
          <w:szCs w:val="24"/>
        </w:rPr>
        <w:t xml:space="preserve">was 31 (15). </w:t>
      </w:r>
      <w:r w:rsidR="00372EB9">
        <w:rPr>
          <w:rFonts w:ascii="Times New Roman" w:hAnsi="Times New Roman"/>
          <w:sz w:val="24"/>
          <w:szCs w:val="24"/>
        </w:rPr>
        <w:t>Annual o</w:t>
      </w:r>
      <w:r w:rsidR="00930162">
        <w:rPr>
          <w:rFonts w:ascii="Times New Roman" w:hAnsi="Times New Roman"/>
          <w:sz w:val="24"/>
          <w:szCs w:val="24"/>
        </w:rPr>
        <w:t xml:space="preserve">vershoot </w:t>
      </w:r>
      <w:r w:rsidR="00D14C08">
        <w:rPr>
          <w:rFonts w:ascii="Times New Roman" w:hAnsi="Times New Roman"/>
          <w:sz w:val="24"/>
          <w:szCs w:val="24"/>
        </w:rPr>
        <w:t>f</w:t>
      </w:r>
      <w:r w:rsidR="00774CA5">
        <w:rPr>
          <w:rFonts w:ascii="Times New Roman" w:hAnsi="Times New Roman"/>
          <w:sz w:val="24"/>
          <w:szCs w:val="24"/>
        </w:rPr>
        <w:t>allback estimate</w:t>
      </w:r>
      <w:r w:rsidR="00747507">
        <w:rPr>
          <w:rFonts w:ascii="Times New Roman" w:hAnsi="Times New Roman"/>
          <w:sz w:val="24"/>
          <w:szCs w:val="24"/>
        </w:rPr>
        <w:t>s</w:t>
      </w:r>
      <w:r w:rsidR="00774CA5">
        <w:rPr>
          <w:rFonts w:ascii="Times New Roman" w:hAnsi="Times New Roman"/>
          <w:sz w:val="24"/>
          <w:szCs w:val="24"/>
        </w:rPr>
        <w:t xml:space="preserve"> from Priest Rapids Dam</w:t>
      </w:r>
      <w:r w:rsidR="00372EB9">
        <w:rPr>
          <w:rFonts w:ascii="Times New Roman" w:hAnsi="Times New Roman"/>
          <w:sz w:val="24"/>
          <w:szCs w:val="24"/>
        </w:rPr>
        <w:t xml:space="preserve">, based on adults tagged at </w:t>
      </w:r>
      <w:r w:rsidR="00ED1C7E">
        <w:rPr>
          <w:rFonts w:ascii="Times New Roman" w:hAnsi="Times New Roman"/>
          <w:sz w:val="24"/>
          <w:szCs w:val="24"/>
        </w:rPr>
        <w:t>PRD</w:t>
      </w:r>
      <w:r w:rsidR="00372EB9">
        <w:rPr>
          <w:rFonts w:ascii="Times New Roman" w:hAnsi="Times New Roman"/>
          <w:sz w:val="24"/>
          <w:szCs w:val="24"/>
        </w:rPr>
        <w:t>,</w:t>
      </w:r>
      <w:r w:rsidR="00774CA5">
        <w:rPr>
          <w:rFonts w:ascii="Times New Roman" w:hAnsi="Times New Roman"/>
          <w:sz w:val="24"/>
          <w:szCs w:val="24"/>
        </w:rPr>
        <w:t xml:space="preserve"> averaged </w:t>
      </w:r>
      <w:r w:rsidR="00647807">
        <w:rPr>
          <w:rFonts w:ascii="Times New Roman" w:hAnsi="Times New Roman"/>
          <w:sz w:val="24"/>
          <w:szCs w:val="24"/>
        </w:rPr>
        <w:t>1,135</w:t>
      </w:r>
      <w:r w:rsidR="00774CA5">
        <w:rPr>
          <w:rFonts w:ascii="Times New Roman" w:hAnsi="Times New Roman"/>
          <w:sz w:val="24"/>
          <w:szCs w:val="24"/>
        </w:rPr>
        <w:t xml:space="preserve"> (range </w:t>
      </w:r>
      <w:r w:rsidR="005A218F">
        <w:rPr>
          <w:rFonts w:ascii="Times New Roman" w:hAnsi="Times New Roman"/>
          <w:sz w:val="24"/>
          <w:szCs w:val="24"/>
        </w:rPr>
        <w:t>2</w:t>
      </w:r>
      <w:r w:rsidR="00647807">
        <w:rPr>
          <w:rFonts w:ascii="Times New Roman" w:hAnsi="Times New Roman"/>
          <w:sz w:val="24"/>
          <w:szCs w:val="24"/>
        </w:rPr>
        <w:t>84</w:t>
      </w:r>
      <w:r w:rsidR="005A218F">
        <w:rPr>
          <w:rFonts w:ascii="Times New Roman" w:hAnsi="Times New Roman"/>
          <w:sz w:val="24"/>
          <w:szCs w:val="24"/>
        </w:rPr>
        <w:t>-</w:t>
      </w:r>
      <w:r w:rsidR="00647807">
        <w:rPr>
          <w:rFonts w:ascii="Times New Roman" w:hAnsi="Times New Roman"/>
          <w:sz w:val="24"/>
          <w:szCs w:val="24"/>
        </w:rPr>
        <w:t>2,355</w:t>
      </w:r>
      <w:r w:rsidR="00774CA5">
        <w:rPr>
          <w:rFonts w:ascii="Times New Roman" w:hAnsi="Times New Roman"/>
          <w:sz w:val="24"/>
          <w:szCs w:val="24"/>
        </w:rPr>
        <w:t xml:space="preserve">) and </w:t>
      </w:r>
      <w:r w:rsidR="005A218F">
        <w:rPr>
          <w:rFonts w:ascii="Times New Roman" w:hAnsi="Times New Roman"/>
          <w:sz w:val="24"/>
          <w:szCs w:val="24"/>
        </w:rPr>
        <w:t>1,</w:t>
      </w:r>
      <w:r w:rsidR="00647807">
        <w:rPr>
          <w:rFonts w:ascii="Times New Roman" w:hAnsi="Times New Roman"/>
          <w:sz w:val="24"/>
          <w:szCs w:val="24"/>
        </w:rPr>
        <w:t>65</w:t>
      </w:r>
      <w:r w:rsidR="005A218F">
        <w:rPr>
          <w:rFonts w:ascii="Times New Roman" w:hAnsi="Times New Roman"/>
          <w:sz w:val="24"/>
          <w:szCs w:val="24"/>
        </w:rPr>
        <w:t>6</w:t>
      </w:r>
      <w:r w:rsidR="00774CA5">
        <w:rPr>
          <w:rFonts w:ascii="Times New Roman" w:hAnsi="Times New Roman"/>
          <w:sz w:val="24"/>
          <w:szCs w:val="24"/>
        </w:rPr>
        <w:t xml:space="preserve"> (range </w:t>
      </w:r>
      <w:r w:rsidR="00647807">
        <w:rPr>
          <w:rFonts w:ascii="Times New Roman" w:hAnsi="Times New Roman"/>
          <w:sz w:val="24"/>
          <w:szCs w:val="24"/>
        </w:rPr>
        <w:t>540-2,879</w:t>
      </w:r>
      <w:r w:rsidR="00774CA5">
        <w:rPr>
          <w:rFonts w:ascii="Times New Roman" w:hAnsi="Times New Roman"/>
          <w:sz w:val="24"/>
          <w:szCs w:val="24"/>
        </w:rPr>
        <w:t>) for wild and hatchery steelhead, respectively</w:t>
      </w:r>
      <w:r w:rsidR="00662517">
        <w:rPr>
          <w:rFonts w:ascii="Times New Roman" w:hAnsi="Times New Roman"/>
          <w:sz w:val="24"/>
          <w:szCs w:val="24"/>
        </w:rPr>
        <w:t>, which constituted</w:t>
      </w:r>
      <w:r w:rsidR="00007D22">
        <w:rPr>
          <w:rFonts w:ascii="Times New Roman" w:hAnsi="Times New Roman"/>
          <w:sz w:val="24"/>
          <w:szCs w:val="24"/>
        </w:rPr>
        <w:t xml:space="preserve"> an average of </w:t>
      </w:r>
      <w:r w:rsidR="00FB1B36">
        <w:rPr>
          <w:rFonts w:ascii="Times New Roman" w:hAnsi="Times New Roman"/>
          <w:sz w:val="24"/>
          <w:szCs w:val="24"/>
        </w:rPr>
        <w:t>2</w:t>
      </w:r>
      <w:r w:rsidR="00647807">
        <w:rPr>
          <w:rFonts w:ascii="Times New Roman" w:hAnsi="Times New Roman"/>
          <w:sz w:val="24"/>
          <w:szCs w:val="24"/>
        </w:rPr>
        <w:t>5</w:t>
      </w:r>
      <w:r w:rsidR="00FB1B36">
        <w:rPr>
          <w:rFonts w:ascii="Times New Roman" w:hAnsi="Times New Roman"/>
          <w:sz w:val="24"/>
          <w:szCs w:val="24"/>
        </w:rPr>
        <w:t xml:space="preserve">% (range </w:t>
      </w:r>
      <w:r w:rsidR="00647807">
        <w:rPr>
          <w:rFonts w:ascii="Times New Roman" w:hAnsi="Times New Roman"/>
          <w:sz w:val="24"/>
          <w:szCs w:val="24"/>
        </w:rPr>
        <w:t>16</w:t>
      </w:r>
      <w:r w:rsidR="00FB1B36">
        <w:rPr>
          <w:rFonts w:ascii="Times New Roman" w:hAnsi="Times New Roman"/>
          <w:sz w:val="24"/>
          <w:szCs w:val="24"/>
        </w:rPr>
        <w:t>-3</w:t>
      </w:r>
      <w:r w:rsidR="00647807">
        <w:rPr>
          <w:rFonts w:ascii="Times New Roman" w:hAnsi="Times New Roman"/>
          <w:sz w:val="24"/>
          <w:szCs w:val="24"/>
        </w:rPr>
        <w:t>8</w:t>
      </w:r>
      <w:r w:rsidR="00FB1B36">
        <w:rPr>
          <w:rFonts w:ascii="Times New Roman" w:hAnsi="Times New Roman"/>
          <w:sz w:val="24"/>
          <w:szCs w:val="24"/>
        </w:rPr>
        <w:t>%) and 1</w:t>
      </w:r>
      <w:r w:rsidR="00647807">
        <w:rPr>
          <w:rFonts w:ascii="Times New Roman" w:hAnsi="Times New Roman"/>
          <w:sz w:val="24"/>
          <w:szCs w:val="24"/>
        </w:rPr>
        <w:t>6.6</w:t>
      </w:r>
      <w:r w:rsidR="00FB1B36">
        <w:rPr>
          <w:rFonts w:ascii="Times New Roman" w:hAnsi="Times New Roman"/>
          <w:sz w:val="24"/>
          <w:szCs w:val="24"/>
        </w:rPr>
        <w:t xml:space="preserve">% (range </w:t>
      </w:r>
      <w:r w:rsidR="00647807">
        <w:rPr>
          <w:rFonts w:ascii="Times New Roman" w:hAnsi="Times New Roman"/>
          <w:sz w:val="24"/>
          <w:szCs w:val="24"/>
        </w:rPr>
        <w:t>10-24</w:t>
      </w:r>
      <w:r w:rsidR="00FB1B36">
        <w:rPr>
          <w:rFonts w:ascii="Times New Roman" w:hAnsi="Times New Roman"/>
          <w:sz w:val="24"/>
          <w:szCs w:val="24"/>
        </w:rPr>
        <w:t>%) of the adjusted Priest Rapids Dam steelhead count for wild and hatchery steelhead (Table 1).</w:t>
      </w:r>
      <w:r w:rsidR="00774CA5">
        <w:rPr>
          <w:rFonts w:ascii="Times New Roman" w:hAnsi="Times New Roman"/>
          <w:sz w:val="24"/>
          <w:szCs w:val="24"/>
        </w:rPr>
        <w:t xml:space="preserve"> </w:t>
      </w:r>
      <w:r w:rsidR="004E42F7">
        <w:rPr>
          <w:rFonts w:ascii="Times New Roman" w:hAnsi="Times New Roman"/>
          <w:sz w:val="24"/>
          <w:szCs w:val="24"/>
        </w:rPr>
        <w:t xml:space="preserve">Wild and hatchery steelhead </w:t>
      </w:r>
      <w:r w:rsidR="00A07AFD">
        <w:rPr>
          <w:rFonts w:ascii="Times New Roman" w:hAnsi="Times New Roman"/>
          <w:sz w:val="24"/>
          <w:szCs w:val="24"/>
        </w:rPr>
        <w:t xml:space="preserve">annual overshoot </w:t>
      </w:r>
      <w:r w:rsidR="00413DE1">
        <w:rPr>
          <w:rFonts w:ascii="Times New Roman" w:hAnsi="Times New Roman"/>
          <w:sz w:val="24"/>
          <w:szCs w:val="24"/>
        </w:rPr>
        <w:t xml:space="preserve">fallback </w:t>
      </w:r>
      <w:r w:rsidR="004E42F7">
        <w:rPr>
          <w:rFonts w:ascii="Times New Roman" w:hAnsi="Times New Roman"/>
          <w:sz w:val="24"/>
          <w:szCs w:val="24"/>
        </w:rPr>
        <w:t xml:space="preserve">abundance was significantly </w:t>
      </w:r>
      <w:r w:rsidR="00860410">
        <w:rPr>
          <w:rFonts w:ascii="Times New Roman" w:hAnsi="Times New Roman"/>
          <w:sz w:val="24"/>
          <w:szCs w:val="24"/>
        </w:rPr>
        <w:t>cor</w:t>
      </w:r>
      <w:r w:rsidR="004E42F7">
        <w:rPr>
          <w:rFonts w:ascii="Times New Roman" w:hAnsi="Times New Roman"/>
          <w:sz w:val="24"/>
          <w:szCs w:val="24"/>
        </w:rPr>
        <w:t>related (R</w:t>
      </w:r>
      <w:r w:rsidR="004E42F7" w:rsidRPr="004E42F7">
        <w:rPr>
          <w:rFonts w:ascii="Times New Roman" w:hAnsi="Times New Roman"/>
          <w:sz w:val="24"/>
          <w:szCs w:val="24"/>
          <w:vertAlign w:val="superscript"/>
        </w:rPr>
        <w:t>2</w:t>
      </w:r>
      <w:r w:rsidR="004E42F7">
        <w:rPr>
          <w:rFonts w:ascii="Times New Roman" w:hAnsi="Times New Roman"/>
          <w:sz w:val="24"/>
          <w:szCs w:val="24"/>
        </w:rPr>
        <w:t xml:space="preserve"> = 0.53, </w:t>
      </w:r>
      <w:r w:rsidR="004E42F7" w:rsidRPr="004E42F7">
        <w:rPr>
          <w:rFonts w:ascii="Times New Roman" w:hAnsi="Times New Roman"/>
          <w:i/>
          <w:sz w:val="24"/>
          <w:szCs w:val="24"/>
        </w:rPr>
        <w:t>P</w:t>
      </w:r>
      <w:r w:rsidR="004E42F7">
        <w:rPr>
          <w:rFonts w:ascii="Times New Roman" w:hAnsi="Times New Roman"/>
          <w:sz w:val="24"/>
          <w:szCs w:val="24"/>
        </w:rPr>
        <w:t xml:space="preserve"> &lt; 0.04)</w:t>
      </w:r>
      <w:r w:rsidR="002044C8">
        <w:rPr>
          <w:rFonts w:ascii="Times New Roman" w:hAnsi="Times New Roman"/>
          <w:sz w:val="24"/>
          <w:szCs w:val="24"/>
        </w:rPr>
        <w:t>,</w:t>
      </w:r>
      <w:r w:rsidR="004E42F7">
        <w:rPr>
          <w:rFonts w:ascii="Times New Roman" w:hAnsi="Times New Roman"/>
          <w:sz w:val="24"/>
          <w:szCs w:val="24"/>
        </w:rPr>
        <w:t xml:space="preserve"> suggesting factors influencing abundance affected both wild and hatchery steelhead similarly. </w:t>
      </w:r>
      <w:r w:rsidR="00880D26">
        <w:rPr>
          <w:rFonts w:ascii="Times New Roman" w:hAnsi="Times New Roman"/>
          <w:sz w:val="24"/>
          <w:szCs w:val="24"/>
        </w:rPr>
        <w:t xml:space="preserve">The largest group of fallback steelhead </w:t>
      </w:r>
      <w:r w:rsidR="00392DD2">
        <w:rPr>
          <w:rFonts w:ascii="Times New Roman" w:hAnsi="Times New Roman"/>
          <w:sz w:val="24"/>
          <w:szCs w:val="24"/>
        </w:rPr>
        <w:t>was</w:t>
      </w:r>
      <w:r w:rsidR="00880D26">
        <w:rPr>
          <w:rFonts w:ascii="Times New Roman" w:hAnsi="Times New Roman"/>
          <w:sz w:val="24"/>
          <w:szCs w:val="24"/>
        </w:rPr>
        <w:t xml:space="preserve"> </w:t>
      </w:r>
      <w:r w:rsidR="00F7014D">
        <w:rPr>
          <w:rFonts w:ascii="Times New Roman" w:hAnsi="Times New Roman"/>
          <w:sz w:val="24"/>
          <w:szCs w:val="24"/>
        </w:rPr>
        <w:lastRenderedPageBreak/>
        <w:t>detected</w:t>
      </w:r>
      <w:r w:rsidR="00880D26">
        <w:rPr>
          <w:rFonts w:ascii="Times New Roman" w:hAnsi="Times New Roman"/>
          <w:sz w:val="24"/>
          <w:szCs w:val="24"/>
        </w:rPr>
        <w:t xml:space="preserve"> in the Snake River at Ice Harbor Dam</w:t>
      </w:r>
      <w:r w:rsidR="00DB7EA8">
        <w:rPr>
          <w:rFonts w:ascii="Times New Roman" w:hAnsi="Times New Roman"/>
          <w:sz w:val="24"/>
          <w:szCs w:val="24"/>
        </w:rPr>
        <w:t xml:space="preserve"> (</w:t>
      </w:r>
      <w:r w:rsidR="008074C5">
        <w:rPr>
          <w:rFonts w:ascii="Times New Roman" w:hAnsi="Times New Roman"/>
          <w:sz w:val="24"/>
          <w:szCs w:val="24"/>
        </w:rPr>
        <w:t xml:space="preserve">average </w:t>
      </w:r>
      <w:r w:rsidR="00647807">
        <w:rPr>
          <w:rFonts w:ascii="Times New Roman" w:hAnsi="Times New Roman"/>
          <w:sz w:val="24"/>
          <w:szCs w:val="24"/>
        </w:rPr>
        <w:t>456</w:t>
      </w:r>
      <w:r w:rsidR="008074C5">
        <w:rPr>
          <w:rFonts w:ascii="Times New Roman" w:hAnsi="Times New Roman"/>
          <w:sz w:val="24"/>
          <w:szCs w:val="24"/>
        </w:rPr>
        <w:t xml:space="preserve"> and 1,3</w:t>
      </w:r>
      <w:r w:rsidR="00647807">
        <w:rPr>
          <w:rFonts w:ascii="Times New Roman" w:hAnsi="Times New Roman"/>
          <w:sz w:val="24"/>
          <w:szCs w:val="24"/>
        </w:rPr>
        <w:t>21</w:t>
      </w:r>
      <w:r w:rsidR="008074C5">
        <w:rPr>
          <w:rFonts w:ascii="Times New Roman" w:hAnsi="Times New Roman"/>
          <w:sz w:val="24"/>
          <w:szCs w:val="24"/>
        </w:rPr>
        <w:t xml:space="preserve"> for wild and hatchery</w:t>
      </w:r>
      <w:r w:rsidR="003F43FB">
        <w:rPr>
          <w:rFonts w:ascii="Times New Roman" w:hAnsi="Times New Roman"/>
          <w:sz w:val="24"/>
          <w:szCs w:val="24"/>
        </w:rPr>
        <w:t xml:space="preserve">, </w:t>
      </w:r>
      <w:r w:rsidR="00200C1C">
        <w:rPr>
          <w:rFonts w:ascii="Times New Roman" w:hAnsi="Times New Roman"/>
          <w:sz w:val="24"/>
          <w:szCs w:val="24"/>
        </w:rPr>
        <w:t xml:space="preserve">which </w:t>
      </w:r>
      <w:r w:rsidR="00D41283">
        <w:rPr>
          <w:rFonts w:ascii="Times New Roman" w:hAnsi="Times New Roman"/>
          <w:sz w:val="24"/>
          <w:szCs w:val="24"/>
        </w:rPr>
        <w:t>was</w:t>
      </w:r>
      <w:r w:rsidR="003F43FB">
        <w:rPr>
          <w:rFonts w:ascii="Times New Roman" w:hAnsi="Times New Roman"/>
          <w:sz w:val="24"/>
          <w:szCs w:val="24"/>
        </w:rPr>
        <w:t xml:space="preserve"> </w:t>
      </w:r>
      <w:r w:rsidR="00647807">
        <w:rPr>
          <w:rFonts w:ascii="Times New Roman" w:hAnsi="Times New Roman"/>
          <w:sz w:val="24"/>
          <w:szCs w:val="24"/>
        </w:rPr>
        <w:t>19.7</w:t>
      </w:r>
      <w:r w:rsidR="007815B8">
        <w:rPr>
          <w:rFonts w:ascii="Times New Roman" w:hAnsi="Times New Roman"/>
          <w:sz w:val="24"/>
          <w:szCs w:val="24"/>
        </w:rPr>
        <w:t xml:space="preserve">% and </w:t>
      </w:r>
      <w:r w:rsidR="00647807">
        <w:rPr>
          <w:rFonts w:ascii="Times New Roman" w:hAnsi="Times New Roman"/>
          <w:sz w:val="24"/>
          <w:szCs w:val="24"/>
        </w:rPr>
        <w:t>57</w:t>
      </w:r>
      <w:r w:rsidR="007815B8">
        <w:rPr>
          <w:rFonts w:ascii="Times New Roman" w:hAnsi="Times New Roman"/>
          <w:sz w:val="24"/>
          <w:szCs w:val="24"/>
        </w:rPr>
        <w:t xml:space="preserve">% of all </w:t>
      </w:r>
      <w:r w:rsidR="00D41283">
        <w:rPr>
          <w:rFonts w:ascii="Times New Roman" w:hAnsi="Times New Roman"/>
          <w:sz w:val="24"/>
          <w:szCs w:val="24"/>
        </w:rPr>
        <w:t>fallbacks</w:t>
      </w:r>
      <w:r w:rsidR="008074C5">
        <w:rPr>
          <w:rFonts w:ascii="Times New Roman" w:hAnsi="Times New Roman"/>
          <w:sz w:val="24"/>
          <w:szCs w:val="24"/>
        </w:rPr>
        <w:t>)</w:t>
      </w:r>
      <w:r w:rsidR="002044C8">
        <w:rPr>
          <w:rFonts w:ascii="Times New Roman" w:hAnsi="Times New Roman"/>
          <w:sz w:val="24"/>
          <w:szCs w:val="24"/>
        </w:rPr>
        <w:t>,</w:t>
      </w:r>
      <w:r w:rsidR="00880D26">
        <w:rPr>
          <w:rFonts w:ascii="Times New Roman" w:hAnsi="Times New Roman"/>
          <w:sz w:val="24"/>
          <w:szCs w:val="24"/>
        </w:rPr>
        <w:t xml:space="preserve"> followed by the Yakima River at Prosser Dam</w:t>
      </w:r>
      <w:r w:rsidR="00D41283">
        <w:rPr>
          <w:rFonts w:ascii="Times New Roman" w:hAnsi="Times New Roman"/>
          <w:sz w:val="24"/>
          <w:szCs w:val="24"/>
        </w:rPr>
        <w:t xml:space="preserve"> (average </w:t>
      </w:r>
      <w:r w:rsidR="00647807">
        <w:rPr>
          <w:rFonts w:ascii="Times New Roman" w:hAnsi="Times New Roman"/>
          <w:sz w:val="24"/>
          <w:szCs w:val="24"/>
        </w:rPr>
        <w:t>369</w:t>
      </w:r>
      <w:r w:rsidR="00D41283">
        <w:rPr>
          <w:rFonts w:ascii="Times New Roman" w:hAnsi="Times New Roman"/>
          <w:sz w:val="24"/>
          <w:szCs w:val="24"/>
        </w:rPr>
        <w:t xml:space="preserve"> and 3</w:t>
      </w:r>
      <w:r w:rsidR="00647807">
        <w:rPr>
          <w:rFonts w:ascii="Times New Roman" w:hAnsi="Times New Roman"/>
          <w:sz w:val="24"/>
          <w:szCs w:val="24"/>
        </w:rPr>
        <w:t>4</w:t>
      </w:r>
      <w:r w:rsidR="00D41283">
        <w:rPr>
          <w:rFonts w:ascii="Times New Roman" w:hAnsi="Times New Roman"/>
          <w:sz w:val="24"/>
          <w:szCs w:val="24"/>
        </w:rPr>
        <w:t xml:space="preserve"> for wild and hatchery, which was 15.</w:t>
      </w:r>
      <w:r w:rsidR="00647807">
        <w:rPr>
          <w:rFonts w:ascii="Times New Roman" w:hAnsi="Times New Roman"/>
          <w:sz w:val="24"/>
          <w:szCs w:val="24"/>
        </w:rPr>
        <w:t>9</w:t>
      </w:r>
      <w:r w:rsidR="00D41283">
        <w:rPr>
          <w:rFonts w:ascii="Times New Roman" w:hAnsi="Times New Roman"/>
          <w:sz w:val="24"/>
          <w:szCs w:val="24"/>
        </w:rPr>
        <w:t>% and 1.</w:t>
      </w:r>
      <w:r w:rsidR="00647807">
        <w:rPr>
          <w:rFonts w:ascii="Times New Roman" w:hAnsi="Times New Roman"/>
          <w:sz w:val="24"/>
          <w:szCs w:val="24"/>
        </w:rPr>
        <w:t>5</w:t>
      </w:r>
      <w:r w:rsidR="00D41283">
        <w:rPr>
          <w:rFonts w:ascii="Times New Roman" w:hAnsi="Times New Roman"/>
          <w:sz w:val="24"/>
          <w:szCs w:val="24"/>
        </w:rPr>
        <w:t>% of all fallbacks)</w:t>
      </w:r>
      <w:r w:rsidR="00880D26">
        <w:rPr>
          <w:rFonts w:ascii="Times New Roman" w:hAnsi="Times New Roman"/>
          <w:sz w:val="24"/>
          <w:szCs w:val="24"/>
        </w:rPr>
        <w:t xml:space="preserve"> (Table 2). </w:t>
      </w:r>
      <w:r w:rsidR="0008183D">
        <w:rPr>
          <w:rFonts w:ascii="Times New Roman" w:hAnsi="Times New Roman"/>
          <w:sz w:val="24"/>
          <w:szCs w:val="24"/>
        </w:rPr>
        <w:t xml:space="preserve">Excluding hatchery steelhead, </w:t>
      </w:r>
      <w:r w:rsidR="00886102">
        <w:rPr>
          <w:rFonts w:ascii="Times New Roman" w:hAnsi="Times New Roman"/>
          <w:sz w:val="24"/>
          <w:szCs w:val="24"/>
        </w:rPr>
        <w:t>steelhead</w:t>
      </w:r>
      <w:r w:rsidR="00142797">
        <w:rPr>
          <w:rFonts w:ascii="Times New Roman" w:hAnsi="Times New Roman"/>
          <w:sz w:val="24"/>
          <w:szCs w:val="24"/>
        </w:rPr>
        <w:t xml:space="preserve"> </w:t>
      </w:r>
      <w:r w:rsidR="00F07528">
        <w:rPr>
          <w:rFonts w:ascii="Times New Roman" w:hAnsi="Times New Roman"/>
          <w:sz w:val="24"/>
          <w:szCs w:val="24"/>
        </w:rPr>
        <w:t>from the Snake and Yakima rivers represented 50% and 40% of all</w:t>
      </w:r>
      <w:r w:rsidR="00F001C8">
        <w:rPr>
          <w:rFonts w:ascii="Times New Roman" w:hAnsi="Times New Roman"/>
          <w:sz w:val="24"/>
          <w:szCs w:val="24"/>
        </w:rPr>
        <w:t xml:space="preserve"> wild steelhead</w:t>
      </w:r>
      <w:r w:rsidR="00F07528">
        <w:rPr>
          <w:rFonts w:ascii="Times New Roman" w:hAnsi="Times New Roman"/>
          <w:sz w:val="24"/>
          <w:szCs w:val="24"/>
        </w:rPr>
        <w:t xml:space="preserve"> </w:t>
      </w:r>
      <w:r w:rsidR="00886102">
        <w:rPr>
          <w:rFonts w:ascii="Times New Roman" w:hAnsi="Times New Roman"/>
          <w:sz w:val="24"/>
          <w:szCs w:val="24"/>
        </w:rPr>
        <w:t>fallbacks, respectively</w:t>
      </w:r>
      <w:r w:rsidR="00F001C8">
        <w:rPr>
          <w:rFonts w:ascii="Times New Roman" w:hAnsi="Times New Roman"/>
          <w:sz w:val="24"/>
          <w:szCs w:val="24"/>
        </w:rPr>
        <w:t>.</w:t>
      </w:r>
    </w:p>
    <w:p w14:paraId="2B8DDA0C" w14:textId="327A81C0" w:rsidR="00BA41E3" w:rsidRPr="0083649E" w:rsidRDefault="0094210C" w:rsidP="008F69EA">
      <w:pPr>
        <w:spacing w:after="0" w:line="480" w:lineRule="auto"/>
        <w:ind w:firstLine="360"/>
        <w:rPr>
          <w:rFonts w:ascii="Times New Roman" w:hAnsi="Times New Roman"/>
          <w:sz w:val="24"/>
          <w:szCs w:val="24"/>
        </w:rPr>
      </w:pPr>
      <w:r w:rsidRPr="000B6354">
        <w:rPr>
          <w:rFonts w:ascii="Times New Roman" w:hAnsi="Times New Roman"/>
          <w:i/>
          <w:sz w:val="24"/>
          <w:szCs w:val="24"/>
        </w:rPr>
        <w:t>Overshoot abundance</w:t>
      </w:r>
      <w:r>
        <w:rPr>
          <w:rFonts w:ascii="Times New Roman" w:hAnsi="Times New Roman"/>
          <w:sz w:val="24"/>
          <w:szCs w:val="24"/>
        </w:rPr>
        <w:t xml:space="preserve"> </w:t>
      </w:r>
      <w:r w:rsidR="00BA41E3">
        <w:rPr>
          <w:rFonts w:ascii="Times New Roman" w:hAnsi="Times New Roman"/>
          <w:sz w:val="24"/>
          <w:szCs w:val="24"/>
        </w:rPr>
        <w:t>–</w:t>
      </w:r>
      <w:r>
        <w:rPr>
          <w:rFonts w:ascii="Times New Roman" w:hAnsi="Times New Roman"/>
          <w:sz w:val="24"/>
          <w:szCs w:val="24"/>
        </w:rPr>
        <w:t xml:space="preserve"> </w:t>
      </w:r>
      <w:r w:rsidR="00BA41E3">
        <w:rPr>
          <w:rFonts w:ascii="Times New Roman" w:hAnsi="Times New Roman"/>
          <w:sz w:val="24"/>
          <w:szCs w:val="24"/>
        </w:rPr>
        <w:t xml:space="preserve">The log-log regression model between the estimated overshoot fallback abundance of wild steelhead and the estimated number of overshoot fallback PIT tags from PRD fit the data well. For every MCMC draw, including the variation in the dependent and independent variables, as well as the </w:t>
      </w:r>
      <m:oMath>
        <m:r>
          <w:rPr>
            <w:rFonts w:ascii="Cambria Math" w:hAnsi="Cambria Math"/>
            <w:sz w:val="24"/>
            <w:szCs w:val="24"/>
          </w:rPr>
          <m:t>β</m:t>
        </m:r>
      </m:oMath>
      <w:r w:rsidR="00BA41E3">
        <w:rPr>
          <w:rFonts w:ascii="Times New Roman" w:hAnsi="Times New Roman"/>
          <w:sz w:val="24"/>
          <w:szCs w:val="24"/>
        </w:rPr>
        <w:t xml:space="preserve"> parameters, we calculated the correlation between the observed and predicted values. The mean squared correlation (pseudo</w:t>
      </w:r>
      <w:r w:rsidR="0083649E">
        <w:rPr>
          <w:rFonts w:ascii="Times New Roman" w:hAnsi="Times New Roman"/>
          <w:sz w:val="24"/>
          <w:szCs w:val="24"/>
        </w:rPr>
        <w:t>-</w:t>
      </w:r>
      <w:r w:rsidR="00BA41E3">
        <w:rPr>
          <w:rFonts w:ascii="Times New Roman" w:hAnsi="Times New Roman"/>
          <w:sz w:val="24"/>
          <w:szCs w:val="24"/>
        </w:rPr>
        <w:t>R</w:t>
      </w:r>
      <w:r w:rsidR="00BA41E3">
        <w:rPr>
          <w:rFonts w:ascii="Times New Roman" w:hAnsi="Times New Roman"/>
          <w:sz w:val="24"/>
          <w:szCs w:val="24"/>
          <w:vertAlign w:val="superscript"/>
        </w:rPr>
        <w:t>2</w:t>
      </w:r>
      <w:r w:rsidR="00BA41E3">
        <w:rPr>
          <w:rFonts w:ascii="Times New Roman" w:hAnsi="Times New Roman"/>
          <w:sz w:val="24"/>
          <w:szCs w:val="24"/>
        </w:rPr>
        <w:t xml:space="preserve">) was 0.72. Diagnostic plots suggested that the regression assumptions were met. </w:t>
      </w:r>
      <w:r w:rsidR="0083649E">
        <w:rPr>
          <w:rFonts w:ascii="Times New Roman" w:hAnsi="Times New Roman"/>
          <w:sz w:val="24"/>
          <w:szCs w:val="24"/>
        </w:rPr>
        <w:t>The fitted model predicted overshoot abundance at PR</w:t>
      </w:r>
      <w:r w:rsidR="0083649E" w:rsidRPr="0083649E">
        <w:rPr>
          <w:rFonts w:ascii="Times New Roman" w:hAnsi="Times New Roman"/>
          <w:sz w:val="24"/>
          <w:szCs w:val="24"/>
        </w:rPr>
        <w:t>D, ba</w:t>
      </w:r>
      <w:r w:rsidR="0083649E">
        <w:rPr>
          <w:rFonts w:ascii="Times New Roman" w:hAnsi="Times New Roman"/>
          <w:sz w:val="24"/>
          <w:szCs w:val="24"/>
        </w:rPr>
        <w:t>sed on the number of known overshoot PIT tags detected at PRD, with the following estimated parameters:</w:t>
      </w:r>
    </w:p>
    <w:p w14:paraId="0CC93C14" w14:textId="6730A7F8" w:rsidR="00CB7B58" w:rsidRPr="00627BD4" w:rsidRDefault="00CB7B58" w:rsidP="00CB7B58">
      <w:pPr>
        <w:spacing w:after="0" w:line="480" w:lineRule="auto"/>
        <w:jc w:val="center"/>
        <w:rPr>
          <w:rFonts w:ascii="Times New Roman" w:hAnsi="Times New Roman"/>
          <w:iCs/>
          <w:sz w:val="24"/>
          <w:szCs w:val="24"/>
          <w:vertAlign w:val="superscript"/>
        </w:rPr>
      </w:pPr>
      <w:r>
        <w:rPr>
          <w:rFonts w:ascii="Times New Roman" w:hAnsi="Times New Roman"/>
          <w:sz w:val="24"/>
          <w:szCs w:val="24"/>
        </w:rPr>
        <w:t xml:space="preserve">Overshoot abundance = </w:t>
      </w:r>
      <w:r w:rsidR="00647807">
        <w:rPr>
          <w:rFonts w:ascii="Times New Roman" w:hAnsi="Times New Roman"/>
          <w:sz w:val="24"/>
          <w:szCs w:val="24"/>
        </w:rPr>
        <w:t>55.70</w:t>
      </w:r>
      <w:r w:rsidR="00C570BE">
        <w:rPr>
          <w:rFonts w:ascii="Times New Roman" w:hAnsi="Times New Roman"/>
          <w:sz w:val="24"/>
          <w:szCs w:val="24"/>
        </w:rPr>
        <w:t>*</w:t>
      </w:r>
      <w:r w:rsidR="00C570BE">
        <w:rPr>
          <w:rFonts w:ascii="Times New Roman" w:hAnsi="Times New Roman"/>
          <w:i/>
          <w:sz w:val="24"/>
          <w:szCs w:val="24"/>
        </w:rPr>
        <w:t>T</w:t>
      </w:r>
      <w:r w:rsidR="00647807">
        <w:rPr>
          <w:rFonts w:ascii="Times New Roman" w:hAnsi="Times New Roman"/>
          <w:iCs/>
          <w:sz w:val="24"/>
          <w:szCs w:val="24"/>
          <w:vertAlign w:val="superscript"/>
        </w:rPr>
        <w:t>0.95</w:t>
      </w:r>
    </w:p>
    <w:p w14:paraId="4400BF7E" w14:textId="2F1FBDD7" w:rsidR="0083649E" w:rsidRDefault="00CB7B58" w:rsidP="00373BFC">
      <w:pPr>
        <w:spacing w:after="0" w:line="480" w:lineRule="auto"/>
        <w:rPr>
          <w:rFonts w:ascii="Times New Roman" w:hAnsi="Times New Roman"/>
          <w:sz w:val="24"/>
          <w:szCs w:val="24"/>
        </w:rPr>
      </w:pPr>
      <w:r>
        <w:rPr>
          <w:rFonts w:ascii="Times New Roman" w:hAnsi="Times New Roman"/>
          <w:sz w:val="24"/>
          <w:szCs w:val="24"/>
        </w:rPr>
        <w:t xml:space="preserve">where </w:t>
      </w:r>
      <w:r w:rsidR="00D81EB9">
        <w:rPr>
          <w:rFonts w:ascii="Times New Roman" w:hAnsi="Times New Roman"/>
          <w:i/>
          <w:sz w:val="24"/>
          <w:szCs w:val="24"/>
        </w:rPr>
        <w:t>T</w:t>
      </w:r>
      <w:r w:rsidR="00415DBE">
        <w:rPr>
          <w:rFonts w:ascii="Times New Roman" w:hAnsi="Times New Roman"/>
          <w:sz w:val="24"/>
          <w:szCs w:val="24"/>
        </w:rPr>
        <w:t xml:space="preserve"> </w:t>
      </w:r>
      <w:r>
        <w:rPr>
          <w:rFonts w:ascii="Times New Roman" w:hAnsi="Times New Roman"/>
          <w:sz w:val="24"/>
          <w:szCs w:val="24"/>
        </w:rPr>
        <w:t xml:space="preserve">is the number of known overshoot adult </w:t>
      </w:r>
      <w:r w:rsidR="00776B44">
        <w:rPr>
          <w:rFonts w:ascii="Times New Roman" w:hAnsi="Times New Roman"/>
          <w:sz w:val="24"/>
          <w:szCs w:val="24"/>
        </w:rPr>
        <w:t xml:space="preserve">wild </w:t>
      </w:r>
      <w:r>
        <w:rPr>
          <w:rFonts w:ascii="Times New Roman" w:hAnsi="Times New Roman"/>
          <w:sz w:val="24"/>
          <w:szCs w:val="24"/>
        </w:rPr>
        <w:t xml:space="preserve">steelhead PIT tagged as juveniles </w:t>
      </w:r>
      <w:r w:rsidR="00F926E3">
        <w:rPr>
          <w:rFonts w:ascii="Times New Roman" w:hAnsi="Times New Roman"/>
          <w:sz w:val="24"/>
          <w:szCs w:val="24"/>
        </w:rPr>
        <w:t xml:space="preserve">detected </w:t>
      </w:r>
      <w:r w:rsidR="00D81EB9">
        <w:rPr>
          <w:rFonts w:ascii="Times New Roman" w:hAnsi="Times New Roman"/>
          <w:sz w:val="24"/>
          <w:szCs w:val="24"/>
        </w:rPr>
        <w:t>at</w:t>
      </w:r>
      <w:r>
        <w:rPr>
          <w:rFonts w:ascii="Times New Roman" w:hAnsi="Times New Roman"/>
          <w:sz w:val="24"/>
          <w:szCs w:val="24"/>
        </w:rPr>
        <w:t xml:space="preserve"> Priest Rapids Dam</w:t>
      </w:r>
      <w:r w:rsidR="00C16E9C">
        <w:rPr>
          <w:rFonts w:ascii="Times New Roman" w:hAnsi="Times New Roman"/>
          <w:sz w:val="24"/>
          <w:szCs w:val="24"/>
        </w:rPr>
        <w:t>.</w:t>
      </w:r>
      <w:r w:rsidR="0049603E" w:rsidRPr="0049603E">
        <w:rPr>
          <w:rFonts w:ascii="Times New Roman" w:hAnsi="Times New Roman"/>
          <w:sz w:val="24"/>
          <w:szCs w:val="24"/>
        </w:rPr>
        <w:t xml:space="preserve"> </w:t>
      </w:r>
      <w:r w:rsidR="00BA33D4">
        <w:rPr>
          <w:rFonts w:ascii="Times New Roman" w:hAnsi="Times New Roman"/>
          <w:sz w:val="24"/>
          <w:szCs w:val="24"/>
        </w:rPr>
        <w:t>The estimated m</w:t>
      </w:r>
      <w:r w:rsidR="0063711E">
        <w:rPr>
          <w:rFonts w:ascii="Times New Roman" w:hAnsi="Times New Roman"/>
          <w:sz w:val="24"/>
          <w:szCs w:val="24"/>
        </w:rPr>
        <w:t>ean annual w</w:t>
      </w:r>
      <w:r w:rsidR="0034564B">
        <w:rPr>
          <w:rFonts w:ascii="Times New Roman" w:hAnsi="Times New Roman"/>
          <w:sz w:val="24"/>
          <w:szCs w:val="24"/>
        </w:rPr>
        <w:t>ild steelhead overshoot</w:t>
      </w:r>
      <w:r w:rsidR="0063711E">
        <w:rPr>
          <w:rFonts w:ascii="Times New Roman" w:hAnsi="Times New Roman"/>
          <w:sz w:val="24"/>
          <w:szCs w:val="24"/>
        </w:rPr>
        <w:t xml:space="preserve"> </w:t>
      </w:r>
      <w:r w:rsidR="00BA33D4">
        <w:rPr>
          <w:rFonts w:ascii="Times New Roman" w:hAnsi="Times New Roman"/>
          <w:sz w:val="24"/>
          <w:szCs w:val="24"/>
        </w:rPr>
        <w:t xml:space="preserve">abundance </w:t>
      </w:r>
      <w:r w:rsidR="00F64BCA">
        <w:rPr>
          <w:rFonts w:ascii="Times New Roman" w:hAnsi="Times New Roman"/>
          <w:sz w:val="24"/>
          <w:szCs w:val="24"/>
        </w:rPr>
        <w:t xml:space="preserve">was </w:t>
      </w:r>
      <w:r w:rsidR="008079CF">
        <w:rPr>
          <w:rFonts w:ascii="Times New Roman" w:hAnsi="Times New Roman"/>
          <w:sz w:val="24"/>
          <w:szCs w:val="24"/>
        </w:rPr>
        <w:t>1,856</w:t>
      </w:r>
      <w:r w:rsidR="00F64BCA">
        <w:rPr>
          <w:rFonts w:ascii="Times New Roman" w:hAnsi="Times New Roman"/>
          <w:sz w:val="24"/>
          <w:szCs w:val="24"/>
        </w:rPr>
        <w:t xml:space="preserve"> (SD = </w:t>
      </w:r>
      <w:r w:rsidR="00C63B41">
        <w:rPr>
          <w:rFonts w:ascii="Times New Roman" w:hAnsi="Times New Roman"/>
          <w:sz w:val="24"/>
          <w:szCs w:val="24"/>
        </w:rPr>
        <w:t>958</w:t>
      </w:r>
      <w:r w:rsidR="00F64BCA">
        <w:rPr>
          <w:rFonts w:ascii="Times New Roman" w:hAnsi="Times New Roman"/>
          <w:sz w:val="24"/>
          <w:szCs w:val="24"/>
        </w:rPr>
        <w:t>)</w:t>
      </w:r>
      <w:r w:rsidR="0034564B">
        <w:rPr>
          <w:rFonts w:ascii="Times New Roman" w:hAnsi="Times New Roman"/>
          <w:sz w:val="24"/>
          <w:szCs w:val="24"/>
        </w:rPr>
        <w:t xml:space="preserve"> </w:t>
      </w:r>
      <w:r w:rsidR="00F64BCA">
        <w:rPr>
          <w:rFonts w:ascii="Times New Roman" w:hAnsi="Times New Roman"/>
          <w:sz w:val="24"/>
          <w:szCs w:val="24"/>
        </w:rPr>
        <w:t xml:space="preserve">and </w:t>
      </w:r>
      <w:r w:rsidR="0034564B">
        <w:rPr>
          <w:rFonts w:ascii="Times New Roman" w:hAnsi="Times New Roman"/>
          <w:sz w:val="24"/>
          <w:szCs w:val="24"/>
        </w:rPr>
        <w:t xml:space="preserve">comprised an average of </w:t>
      </w:r>
      <w:r w:rsidR="0038251B">
        <w:rPr>
          <w:rFonts w:ascii="Times New Roman" w:hAnsi="Times New Roman"/>
          <w:sz w:val="24"/>
          <w:szCs w:val="24"/>
        </w:rPr>
        <w:t>45</w:t>
      </w:r>
      <w:r w:rsidR="0034564B">
        <w:rPr>
          <w:rFonts w:ascii="Times New Roman" w:hAnsi="Times New Roman"/>
          <w:sz w:val="24"/>
          <w:szCs w:val="24"/>
        </w:rPr>
        <w:t xml:space="preserve">% (SD = </w:t>
      </w:r>
      <w:r w:rsidR="0038251B">
        <w:rPr>
          <w:rFonts w:ascii="Times New Roman" w:hAnsi="Times New Roman"/>
          <w:sz w:val="24"/>
          <w:szCs w:val="24"/>
        </w:rPr>
        <w:t>16</w:t>
      </w:r>
      <w:r w:rsidR="0034564B">
        <w:rPr>
          <w:rFonts w:ascii="Times New Roman" w:hAnsi="Times New Roman"/>
          <w:sz w:val="24"/>
          <w:szCs w:val="24"/>
        </w:rPr>
        <w:t xml:space="preserve">%) of the adjusted Priest Rapids Dam count and ranged between </w:t>
      </w:r>
      <w:r w:rsidR="0067142F">
        <w:rPr>
          <w:rFonts w:ascii="Times New Roman" w:hAnsi="Times New Roman"/>
          <w:sz w:val="24"/>
          <w:szCs w:val="24"/>
        </w:rPr>
        <w:t>23</w:t>
      </w:r>
      <w:r w:rsidR="0034564B">
        <w:rPr>
          <w:rFonts w:ascii="Times New Roman" w:hAnsi="Times New Roman"/>
          <w:sz w:val="24"/>
          <w:szCs w:val="24"/>
        </w:rPr>
        <w:t xml:space="preserve">% and </w:t>
      </w:r>
      <w:r w:rsidR="0067142F">
        <w:rPr>
          <w:rFonts w:ascii="Times New Roman" w:hAnsi="Times New Roman"/>
          <w:sz w:val="24"/>
          <w:szCs w:val="24"/>
        </w:rPr>
        <w:t>75</w:t>
      </w:r>
      <w:r w:rsidR="0034564B">
        <w:rPr>
          <w:rFonts w:ascii="Times New Roman" w:hAnsi="Times New Roman"/>
          <w:sz w:val="24"/>
          <w:szCs w:val="24"/>
        </w:rPr>
        <w:t>%</w:t>
      </w:r>
      <w:r w:rsidR="00051D1D">
        <w:rPr>
          <w:rFonts w:ascii="Times New Roman" w:hAnsi="Times New Roman"/>
          <w:sz w:val="24"/>
          <w:szCs w:val="24"/>
        </w:rPr>
        <w:t xml:space="preserve"> (Table 3)</w:t>
      </w:r>
      <w:r w:rsidR="0034564B">
        <w:rPr>
          <w:rFonts w:ascii="Times New Roman" w:hAnsi="Times New Roman"/>
          <w:sz w:val="24"/>
          <w:szCs w:val="24"/>
        </w:rPr>
        <w:t xml:space="preserve">. </w:t>
      </w:r>
    </w:p>
    <w:p w14:paraId="3EDB909A" w14:textId="758F0A06" w:rsidR="00DF7228" w:rsidRDefault="00BD2E53" w:rsidP="005407B2">
      <w:pPr>
        <w:spacing w:after="0" w:line="480" w:lineRule="auto"/>
        <w:ind w:firstLine="360"/>
        <w:rPr>
          <w:rFonts w:ascii="Times New Roman" w:hAnsi="Times New Roman"/>
          <w:sz w:val="24"/>
          <w:szCs w:val="24"/>
        </w:rPr>
      </w:pPr>
      <w:r>
        <w:rPr>
          <w:rFonts w:ascii="Times New Roman" w:hAnsi="Times New Roman"/>
          <w:sz w:val="24"/>
          <w:szCs w:val="24"/>
        </w:rPr>
        <w:t>Wild s</w:t>
      </w:r>
      <w:r w:rsidR="00EA4B4B">
        <w:rPr>
          <w:rFonts w:ascii="Times New Roman" w:hAnsi="Times New Roman"/>
          <w:sz w:val="24"/>
          <w:szCs w:val="24"/>
        </w:rPr>
        <w:t xml:space="preserve">teelhead </w:t>
      </w:r>
      <w:r w:rsidR="00E651E1">
        <w:rPr>
          <w:rFonts w:ascii="Times New Roman" w:hAnsi="Times New Roman"/>
          <w:sz w:val="24"/>
          <w:szCs w:val="24"/>
        </w:rPr>
        <w:t>counted at PRD</w:t>
      </w:r>
      <w:r>
        <w:rPr>
          <w:rFonts w:ascii="Times New Roman" w:hAnsi="Times New Roman"/>
          <w:sz w:val="24"/>
          <w:szCs w:val="24"/>
        </w:rPr>
        <w:t xml:space="preserve"> originate</w:t>
      </w:r>
      <w:r w:rsidR="008E4D6F">
        <w:rPr>
          <w:rFonts w:ascii="Times New Roman" w:hAnsi="Times New Roman"/>
          <w:sz w:val="24"/>
          <w:szCs w:val="24"/>
        </w:rPr>
        <w:t>d</w:t>
      </w:r>
      <w:r w:rsidR="0064782E">
        <w:rPr>
          <w:rFonts w:ascii="Times New Roman" w:hAnsi="Times New Roman"/>
          <w:sz w:val="24"/>
          <w:szCs w:val="24"/>
        </w:rPr>
        <w:t xml:space="preserve"> from one of four extant </w:t>
      </w:r>
      <w:r w:rsidR="002F0822">
        <w:rPr>
          <w:rFonts w:ascii="Times New Roman" w:hAnsi="Times New Roman"/>
          <w:sz w:val="24"/>
          <w:szCs w:val="24"/>
        </w:rPr>
        <w:t xml:space="preserve">upstream </w:t>
      </w:r>
      <w:r w:rsidR="0064782E">
        <w:rPr>
          <w:rFonts w:ascii="Times New Roman" w:hAnsi="Times New Roman"/>
          <w:sz w:val="24"/>
          <w:szCs w:val="24"/>
        </w:rPr>
        <w:t xml:space="preserve">populations or </w:t>
      </w:r>
      <w:r w:rsidR="00D74D38">
        <w:rPr>
          <w:rFonts w:ascii="Times New Roman" w:hAnsi="Times New Roman"/>
          <w:sz w:val="24"/>
          <w:szCs w:val="24"/>
        </w:rPr>
        <w:t>were</w:t>
      </w:r>
      <w:r w:rsidR="007B2ABC">
        <w:rPr>
          <w:rFonts w:ascii="Times New Roman" w:hAnsi="Times New Roman"/>
          <w:sz w:val="24"/>
          <w:szCs w:val="24"/>
        </w:rPr>
        <w:t xml:space="preserve"> overshoots f</w:t>
      </w:r>
      <w:r>
        <w:rPr>
          <w:rFonts w:ascii="Times New Roman" w:hAnsi="Times New Roman"/>
          <w:sz w:val="24"/>
          <w:szCs w:val="24"/>
        </w:rPr>
        <w:t>ro</w:t>
      </w:r>
      <w:r w:rsidR="007B2ABC">
        <w:rPr>
          <w:rFonts w:ascii="Times New Roman" w:hAnsi="Times New Roman"/>
          <w:sz w:val="24"/>
          <w:szCs w:val="24"/>
        </w:rPr>
        <w:t xml:space="preserve">m downstream populations. </w:t>
      </w:r>
      <w:r w:rsidR="00C13F92">
        <w:rPr>
          <w:rFonts w:ascii="Times New Roman" w:hAnsi="Times New Roman"/>
          <w:sz w:val="24"/>
          <w:szCs w:val="24"/>
        </w:rPr>
        <w:t>Hence, w</w:t>
      </w:r>
      <w:r w:rsidR="005037DF">
        <w:rPr>
          <w:rFonts w:ascii="Times New Roman" w:hAnsi="Times New Roman"/>
          <w:sz w:val="24"/>
          <w:szCs w:val="24"/>
        </w:rPr>
        <w:t xml:space="preserve">e </w:t>
      </w:r>
      <w:r w:rsidR="0082222D">
        <w:rPr>
          <w:rFonts w:ascii="Times New Roman" w:hAnsi="Times New Roman"/>
          <w:sz w:val="24"/>
          <w:szCs w:val="24"/>
        </w:rPr>
        <w:t xml:space="preserve">summed the estimated number of </w:t>
      </w:r>
      <w:r w:rsidR="00E51A0A">
        <w:rPr>
          <w:rFonts w:ascii="Times New Roman" w:hAnsi="Times New Roman"/>
          <w:sz w:val="24"/>
          <w:szCs w:val="24"/>
        </w:rPr>
        <w:t xml:space="preserve">wild </w:t>
      </w:r>
      <w:r w:rsidR="00C303B3">
        <w:rPr>
          <w:rFonts w:ascii="Times New Roman" w:hAnsi="Times New Roman"/>
          <w:sz w:val="24"/>
          <w:szCs w:val="24"/>
        </w:rPr>
        <w:t xml:space="preserve">steelhead </w:t>
      </w:r>
      <w:r w:rsidR="0082222D">
        <w:rPr>
          <w:rFonts w:ascii="Times New Roman" w:hAnsi="Times New Roman"/>
          <w:sz w:val="24"/>
          <w:szCs w:val="24"/>
        </w:rPr>
        <w:t xml:space="preserve">overshoots at PRD and the </w:t>
      </w:r>
      <w:r w:rsidR="009E788B">
        <w:rPr>
          <w:rFonts w:ascii="Times New Roman" w:hAnsi="Times New Roman"/>
          <w:sz w:val="24"/>
          <w:szCs w:val="24"/>
        </w:rPr>
        <w:t xml:space="preserve">estimated </w:t>
      </w:r>
      <w:r w:rsidR="00C303B3">
        <w:rPr>
          <w:rFonts w:ascii="Times New Roman" w:hAnsi="Times New Roman"/>
          <w:sz w:val="24"/>
          <w:szCs w:val="24"/>
        </w:rPr>
        <w:t xml:space="preserve">wild steelhead </w:t>
      </w:r>
      <w:r w:rsidR="0082222D">
        <w:rPr>
          <w:rFonts w:ascii="Times New Roman" w:hAnsi="Times New Roman"/>
          <w:sz w:val="24"/>
          <w:szCs w:val="24"/>
        </w:rPr>
        <w:t xml:space="preserve">escapement </w:t>
      </w:r>
      <w:r w:rsidR="009E788B">
        <w:rPr>
          <w:rFonts w:ascii="Times New Roman" w:hAnsi="Times New Roman"/>
          <w:sz w:val="24"/>
          <w:szCs w:val="24"/>
        </w:rPr>
        <w:t xml:space="preserve">of </w:t>
      </w:r>
      <w:r w:rsidR="0082222D">
        <w:rPr>
          <w:rFonts w:ascii="Times New Roman" w:hAnsi="Times New Roman"/>
          <w:sz w:val="24"/>
          <w:szCs w:val="24"/>
        </w:rPr>
        <w:t>the four steelhead populations above PRD</w:t>
      </w:r>
      <w:r w:rsidR="00A37237">
        <w:rPr>
          <w:rFonts w:ascii="Times New Roman" w:hAnsi="Times New Roman"/>
          <w:sz w:val="24"/>
          <w:szCs w:val="24"/>
        </w:rPr>
        <w:t xml:space="preserve"> and compared that</w:t>
      </w:r>
      <w:r w:rsidR="00886D7D">
        <w:rPr>
          <w:rFonts w:ascii="Times New Roman" w:hAnsi="Times New Roman"/>
          <w:sz w:val="24"/>
          <w:szCs w:val="24"/>
        </w:rPr>
        <w:t xml:space="preserve"> value</w:t>
      </w:r>
      <w:r w:rsidR="00A37237">
        <w:rPr>
          <w:rFonts w:ascii="Times New Roman" w:hAnsi="Times New Roman"/>
          <w:sz w:val="24"/>
          <w:szCs w:val="24"/>
        </w:rPr>
        <w:t xml:space="preserve"> to the total adjusted counts of wild steelhead that arrived at PRD. </w:t>
      </w:r>
      <w:r w:rsidR="00242F1A">
        <w:rPr>
          <w:rFonts w:ascii="Times New Roman" w:hAnsi="Times New Roman"/>
          <w:sz w:val="24"/>
          <w:szCs w:val="24"/>
        </w:rPr>
        <w:t xml:space="preserve">The </w:t>
      </w:r>
      <w:r w:rsidR="00BA3E62">
        <w:rPr>
          <w:rFonts w:ascii="Times New Roman" w:hAnsi="Times New Roman"/>
          <w:sz w:val="24"/>
          <w:szCs w:val="24"/>
        </w:rPr>
        <w:t xml:space="preserve">two time-series </w:t>
      </w:r>
      <w:r w:rsidR="00CF2DF2">
        <w:rPr>
          <w:rFonts w:ascii="Times New Roman" w:hAnsi="Times New Roman"/>
          <w:sz w:val="24"/>
          <w:szCs w:val="24"/>
        </w:rPr>
        <w:t xml:space="preserve">were </w:t>
      </w:r>
      <w:r w:rsidR="00BA3E62">
        <w:rPr>
          <w:rFonts w:ascii="Times New Roman" w:hAnsi="Times New Roman"/>
          <w:sz w:val="24"/>
          <w:szCs w:val="24"/>
        </w:rPr>
        <w:t>highly correlated (</w:t>
      </w:r>
      <w:r w:rsidR="00BA3E62" w:rsidRPr="00CF735F">
        <w:rPr>
          <w:rFonts w:ascii="Times New Roman" w:hAnsi="Times New Roman"/>
          <w:i/>
          <w:iCs/>
          <w:sz w:val="24"/>
          <w:szCs w:val="24"/>
        </w:rPr>
        <w:t>r</w:t>
      </w:r>
      <w:r w:rsidR="00BA3E62">
        <w:rPr>
          <w:rFonts w:ascii="Times New Roman" w:hAnsi="Times New Roman"/>
          <w:sz w:val="24"/>
          <w:szCs w:val="24"/>
        </w:rPr>
        <w:t xml:space="preserve"> = 0.</w:t>
      </w:r>
      <w:r w:rsidR="00481E37">
        <w:rPr>
          <w:rFonts w:ascii="Times New Roman" w:hAnsi="Times New Roman"/>
          <w:sz w:val="24"/>
          <w:szCs w:val="24"/>
        </w:rPr>
        <w:t>89</w:t>
      </w:r>
      <w:r w:rsidR="00BA3E62">
        <w:rPr>
          <w:rFonts w:ascii="Times New Roman" w:hAnsi="Times New Roman"/>
          <w:sz w:val="24"/>
          <w:szCs w:val="24"/>
        </w:rPr>
        <w:t>)</w:t>
      </w:r>
      <w:r w:rsidR="009E788B">
        <w:rPr>
          <w:rFonts w:ascii="Times New Roman" w:hAnsi="Times New Roman"/>
          <w:sz w:val="24"/>
          <w:szCs w:val="24"/>
        </w:rPr>
        <w:t>,</w:t>
      </w:r>
      <w:r w:rsidR="00BA3E62">
        <w:rPr>
          <w:rFonts w:ascii="Times New Roman" w:hAnsi="Times New Roman"/>
          <w:sz w:val="24"/>
          <w:szCs w:val="24"/>
        </w:rPr>
        <w:t xml:space="preserve"> </w:t>
      </w:r>
      <w:r w:rsidR="00CF2DF2">
        <w:rPr>
          <w:rFonts w:ascii="Times New Roman" w:hAnsi="Times New Roman"/>
          <w:sz w:val="24"/>
          <w:szCs w:val="24"/>
        </w:rPr>
        <w:t xml:space="preserve">with a </w:t>
      </w:r>
      <w:r w:rsidR="008F4BF9">
        <w:rPr>
          <w:rFonts w:ascii="Times New Roman" w:hAnsi="Times New Roman"/>
          <w:sz w:val="24"/>
          <w:szCs w:val="24"/>
        </w:rPr>
        <w:t xml:space="preserve">root </w:t>
      </w:r>
      <w:r w:rsidR="008F4BF9">
        <w:rPr>
          <w:rFonts w:ascii="Times New Roman" w:hAnsi="Times New Roman"/>
          <w:sz w:val="24"/>
          <w:szCs w:val="24"/>
        </w:rPr>
        <w:lastRenderedPageBreak/>
        <w:t xml:space="preserve">mean square error of </w:t>
      </w:r>
      <w:r w:rsidR="00481E37">
        <w:rPr>
          <w:rFonts w:ascii="Times New Roman" w:hAnsi="Times New Roman"/>
          <w:sz w:val="24"/>
          <w:szCs w:val="24"/>
        </w:rPr>
        <w:t xml:space="preserve">448 </w:t>
      </w:r>
      <w:r w:rsidR="00D146AA">
        <w:rPr>
          <w:rFonts w:ascii="Times New Roman" w:hAnsi="Times New Roman"/>
          <w:sz w:val="24"/>
          <w:szCs w:val="24"/>
        </w:rPr>
        <w:t xml:space="preserve">fish, </w:t>
      </w:r>
      <w:r w:rsidR="00FB70F1">
        <w:rPr>
          <w:rFonts w:ascii="Times New Roman" w:hAnsi="Times New Roman"/>
          <w:sz w:val="24"/>
          <w:szCs w:val="24"/>
        </w:rPr>
        <w:t xml:space="preserve">and a mean relative difference of </w:t>
      </w:r>
      <w:r w:rsidR="00481E37">
        <w:rPr>
          <w:rFonts w:ascii="Times New Roman" w:hAnsi="Times New Roman"/>
          <w:sz w:val="24"/>
          <w:szCs w:val="24"/>
        </w:rPr>
        <w:t>9.5</w:t>
      </w:r>
      <w:r w:rsidR="00FB70F1">
        <w:rPr>
          <w:rFonts w:ascii="Times New Roman" w:hAnsi="Times New Roman"/>
          <w:sz w:val="24"/>
          <w:szCs w:val="24"/>
        </w:rPr>
        <w:t>%</w:t>
      </w:r>
      <w:r w:rsidR="002D1B88">
        <w:rPr>
          <w:rFonts w:ascii="Times New Roman" w:hAnsi="Times New Roman"/>
          <w:sz w:val="24"/>
          <w:szCs w:val="24"/>
        </w:rPr>
        <w:t xml:space="preserve">. </w:t>
      </w:r>
      <w:r w:rsidR="00C77471">
        <w:rPr>
          <w:rFonts w:ascii="Times New Roman" w:hAnsi="Times New Roman"/>
          <w:sz w:val="24"/>
          <w:szCs w:val="24"/>
        </w:rPr>
        <w:t>More simply,</w:t>
      </w:r>
      <w:r w:rsidR="001053F1">
        <w:rPr>
          <w:rFonts w:ascii="Times New Roman" w:hAnsi="Times New Roman"/>
          <w:sz w:val="24"/>
          <w:szCs w:val="24"/>
        </w:rPr>
        <w:t xml:space="preserve"> </w:t>
      </w:r>
      <w:r w:rsidR="00BF5D1E">
        <w:rPr>
          <w:rFonts w:ascii="Times New Roman" w:hAnsi="Times New Roman"/>
          <w:sz w:val="24"/>
          <w:szCs w:val="24"/>
        </w:rPr>
        <w:t>including estimates</w:t>
      </w:r>
      <w:r w:rsidR="001053F1">
        <w:rPr>
          <w:rFonts w:ascii="Times New Roman" w:hAnsi="Times New Roman"/>
          <w:sz w:val="24"/>
          <w:szCs w:val="24"/>
        </w:rPr>
        <w:t xml:space="preserve"> of overshoot abundance </w:t>
      </w:r>
      <w:r w:rsidR="0039660A">
        <w:rPr>
          <w:rFonts w:ascii="Times New Roman" w:hAnsi="Times New Roman"/>
          <w:sz w:val="24"/>
          <w:szCs w:val="24"/>
        </w:rPr>
        <w:t xml:space="preserve">from populations downstream of Priest Rapids Dam with our estimates of </w:t>
      </w:r>
      <w:r w:rsidR="00D32FC5">
        <w:rPr>
          <w:rFonts w:ascii="Times New Roman" w:hAnsi="Times New Roman"/>
          <w:sz w:val="24"/>
          <w:szCs w:val="24"/>
        </w:rPr>
        <w:t xml:space="preserve">escapement into the four populations upstream of </w:t>
      </w:r>
      <w:r w:rsidR="00A85C15">
        <w:rPr>
          <w:rFonts w:ascii="Times New Roman" w:hAnsi="Times New Roman"/>
          <w:sz w:val="24"/>
          <w:szCs w:val="24"/>
        </w:rPr>
        <w:t>Priest</w:t>
      </w:r>
      <w:r w:rsidR="00D32FC5">
        <w:rPr>
          <w:rFonts w:ascii="Times New Roman" w:hAnsi="Times New Roman"/>
          <w:sz w:val="24"/>
          <w:szCs w:val="24"/>
        </w:rPr>
        <w:t xml:space="preserve"> Rapids Dam</w:t>
      </w:r>
      <w:r w:rsidR="001053F1">
        <w:rPr>
          <w:rFonts w:ascii="Times New Roman" w:hAnsi="Times New Roman"/>
          <w:sz w:val="24"/>
          <w:szCs w:val="24"/>
        </w:rPr>
        <w:t xml:space="preserve"> </w:t>
      </w:r>
      <w:r w:rsidR="00575EC1">
        <w:rPr>
          <w:rFonts w:ascii="Times New Roman" w:hAnsi="Times New Roman"/>
          <w:sz w:val="24"/>
          <w:szCs w:val="24"/>
        </w:rPr>
        <w:t>provide</w:t>
      </w:r>
      <w:r w:rsidR="00833486">
        <w:rPr>
          <w:rFonts w:ascii="Times New Roman" w:hAnsi="Times New Roman"/>
          <w:sz w:val="24"/>
          <w:szCs w:val="24"/>
        </w:rPr>
        <w:t>d</w:t>
      </w:r>
      <w:r w:rsidR="00575EC1">
        <w:rPr>
          <w:rFonts w:ascii="Times New Roman" w:hAnsi="Times New Roman"/>
          <w:sz w:val="24"/>
          <w:szCs w:val="24"/>
        </w:rPr>
        <w:t xml:space="preserve"> a more complete accounting of </w:t>
      </w:r>
      <w:r w:rsidR="00255AED">
        <w:rPr>
          <w:rFonts w:ascii="Times New Roman" w:hAnsi="Times New Roman"/>
          <w:sz w:val="24"/>
          <w:szCs w:val="24"/>
        </w:rPr>
        <w:t>the total number of steelhead passing Priest Rapids Dam</w:t>
      </w:r>
      <w:r w:rsidR="0070156C">
        <w:rPr>
          <w:rFonts w:ascii="Times New Roman" w:hAnsi="Times New Roman"/>
          <w:sz w:val="24"/>
          <w:szCs w:val="24"/>
        </w:rPr>
        <w:t xml:space="preserve"> (Figure 2)</w:t>
      </w:r>
      <w:r w:rsidR="00255AED">
        <w:rPr>
          <w:rFonts w:ascii="Times New Roman" w:hAnsi="Times New Roman"/>
          <w:sz w:val="24"/>
          <w:szCs w:val="24"/>
        </w:rPr>
        <w:t xml:space="preserve">. </w:t>
      </w:r>
    </w:p>
    <w:p w14:paraId="1F127F7E" w14:textId="0415E388" w:rsidR="00500BF5" w:rsidRDefault="00DF7228" w:rsidP="002E2DE9">
      <w:pPr>
        <w:spacing w:after="0" w:line="480" w:lineRule="auto"/>
        <w:ind w:firstLine="360"/>
        <w:rPr>
          <w:rFonts w:ascii="Times New Roman" w:hAnsi="Times New Roman"/>
          <w:sz w:val="24"/>
          <w:szCs w:val="24"/>
        </w:rPr>
      </w:pPr>
      <w:r w:rsidRPr="00E549E3">
        <w:rPr>
          <w:rFonts w:ascii="Times New Roman" w:hAnsi="Times New Roman"/>
          <w:i/>
          <w:iCs/>
          <w:sz w:val="24"/>
          <w:szCs w:val="24"/>
        </w:rPr>
        <w:t>Fallback migration success</w:t>
      </w:r>
      <w:r>
        <w:rPr>
          <w:rFonts w:ascii="Times New Roman" w:hAnsi="Times New Roman"/>
          <w:sz w:val="24"/>
          <w:szCs w:val="24"/>
        </w:rPr>
        <w:t xml:space="preserve"> </w:t>
      </w:r>
      <w:r w:rsidR="00A52739">
        <w:rPr>
          <w:rFonts w:ascii="Times New Roman" w:hAnsi="Times New Roman"/>
          <w:sz w:val="24"/>
          <w:szCs w:val="24"/>
        </w:rPr>
        <w:t>–</w:t>
      </w:r>
      <w:r>
        <w:rPr>
          <w:rFonts w:ascii="Times New Roman" w:hAnsi="Times New Roman"/>
          <w:sz w:val="24"/>
          <w:szCs w:val="24"/>
        </w:rPr>
        <w:t xml:space="preserve"> </w:t>
      </w:r>
      <w:r w:rsidR="00A11C41">
        <w:rPr>
          <w:rFonts w:ascii="Times New Roman" w:hAnsi="Times New Roman"/>
          <w:sz w:val="24"/>
          <w:szCs w:val="24"/>
        </w:rPr>
        <w:t>T</w:t>
      </w:r>
      <w:r w:rsidR="00F35CB6">
        <w:rPr>
          <w:rFonts w:ascii="Times New Roman" w:hAnsi="Times New Roman"/>
          <w:sz w:val="24"/>
          <w:szCs w:val="24"/>
        </w:rPr>
        <w:t>he annual percentage of</w:t>
      </w:r>
      <w:r w:rsidR="00E14723">
        <w:rPr>
          <w:rFonts w:ascii="Times New Roman" w:hAnsi="Times New Roman"/>
          <w:sz w:val="24"/>
          <w:szCs w:val="24"/>
        </w:rPr>
        <w:t xml:space="preserve"> wild steelhead </w:t>
      </w:r>
      <w:r w:rsidR="007E0D0B">
        <w:rPr>
          <w:rFonts w:ascii="Times New Roman" w:hAnsi="Times New Roman"/>
          <w:sz w:val="24"/>
          <w:szCs w:val="24"/>
        </w:rPr>
        <w:t>that overshoot and fell</w:t>
      </w:r>
      <w:r w:rsidR="00886F22">
        <w:rPr>
          <w:rFonts w:ascii="Times New Roman" w:hAnsi="Times New Roman"/>
          <w:sz w:val="24"/>
          <w:szCs w:val="24"/>
        </w:rPr>
        <w:t xml:space="preserve"> </w:t>
      </w:r>
      <w:r w:rsidR="007E0D0B">
        <w:rPr>
          <w:rFonts w:ascii="Times New Roman" w:hAnsi="Times New Roman"/>
          <w:sz w:val="24"/>
          <w:szCs w:val="24"/>
        </w:rPr>
        <w:t xml:space="preserve">back </w:t>
      </w:r>
      <w:r w:rsidR="00886F22">
        <w:rPr>
          <w:rFonts w:ascii="Times New Roman" w:hAnsi="Times New Roman"/>
          <w:sz w:val="24"/>
          <w:szCs w:val="24"/>
        </w:rPr>
        <w:t xml:space="preserve">below PRD </w:t>
      </w:r>
      <w:r w:rsidR="00E14723">
        <w:rPr>
          <w:rFonts w:ascii="Times New Roman" w:hAnsi="Times New Roman"/>
          <w:sz w:val="24"/>
          <w:szCs w:val="24"/>
        </w:rPr>
        <w:t>w</w:t>
      </w:r>
      <w:r w:rsidR="00BF6E83">
        <w:rPr>
          <w:rFonts w:ascii="Times New Roman" w:hAnsi="Times New Roman"/>
          <w:sz w:val="24"/>
          <w:szCs w:val="24"/>
        </w:rPr>
        <w:t>as</w:t>
      </w:r>
      <w:r w:rsidR="00E14723">
        <w:rPr>
          <w:rFonts w:ascii="Times New Roman" w:hAnsi="Times New Roman"/>
          <w:sz w:val="24"/>
          <w:szCs w:val="24"/>
        </w:rPr>
        <w:t xml:space="preserve"> variable</w:t>
      </w:r>
      <w:r w:rsidR="00466CEB">
        <w:rPr>
          <w:rFonts w:ascii="Times New Roman" w:hAnsi="Times New Roman"/>
          <w:sz w:val="24"/>
          <w:szCs w:val="24"/>
        </w:rPr>
        <w:t xml:space="preserve"> (range </w:t>
      </w:r>
      <w:r w:rsidR="00106909">
        <w:rPr>
          <w:rFonts w:ascii="Times New Roman" w:hAnsi="Times New Roman"/>
          <w:sz w:val="24"/>
          <w:szCs w:val="24"/>
        </w:rPr>
        <w:t>31-</w:t>
      </w:r>
      <w:r w:rsidR="00F97FDB">
        <w:rPr>
          <w:rFonts w:ascii="Times New Roman" w:hAnsi="Times New Roman"/>
          <w:sz w:val="24"/>
          <w:szCs w:val="24"/>
        </w:rPr>
        <w:t>74</w:t>
      </w:r>
      <w:r w:rsidR="00466CEB">
        <w:rPr>
          <w:rFonts w:ascii="Times New Roman" w:hAnsi="Times New Roman"/>
          <w:sz w:val="24"/>
          <w:szCs w:val="24"/>
        </w:rPr>
        <w:t>%)</w:t>
      </w:r>
      <w:r w:rsidR="00E14723">
        <w:rPr>
          <w:rFonts w:ascii="Times New Roman" w:hAnsi="Times New Roman"/>
          <w:sz w:val="24"/>
          <w:szCs w:val="24"/>
        </w:rPr>
        <w:t xml:space="preserve"> and averaged </w:t>
      </w:r>
      <w:r w:rsidR="004C0905">
        <w:rPr>
          <w:rFonts w:ascii="Times New Roman" w:hAnsi="Times New Roman"/>
          <w:sz w:val="24"/>
          <w:szCs w:val="24"/>
        </w:rPr>
        <w:t>59</w:t>
      </w:r>
      <w:r w:rsidR="00E14723">
        <w:rPr>
          <w:rFonts w:ascii="Times New Roman" w:hAnsi="Times New Roman"/>
          <w:sz w:val="24"/>
          <w:szCs w:val="24"/>
        </w:rPr>
        <w:t xml:space="preserve">% (SD = </w:t>
      </w:r>
      <w:r w:rsidR="004B44C3">
        <w:rPr>
          <w:rFonts w:ascii="Times New Roman" w:hAnsi="Times New Roman"/>
          <w:sz w:val="24"/>
          <w:szCs w:val="24"/>
        </w:rPr>
        <w:t>14</w:t>
      </w:r>
      <w:r w:rsidR="00E14723">
        <w:rPr>
          <w:rFonts w:ascii="Times New Roman" w:hAnsi="Times New Roman"/>
          <w:sz w:val="24"/>
          <w:szCs w:val="24"/>
        </w:rPr>
        <w:t>%</w:t>
      </w:r>
      <w:r w:rsidR="00886F22">
        <w:rPr>
          <w:rFonts w:ascii="Times New Roman" w:hAnsi="Times New Roman"/>
          <w:sz w:val="24"/>
          <w:szCs w:val="24"/>
        </w:rPr>
        <w:t xml:space="preserve">; </w:t>
      </w:r>
      <w:r w:rsidR="001F4E54">
        <w:rPr>
          <w:rFonts w:ascii="Times New Roman" w:hAnsi="Times New Roman"/>
          <w:sz w:val="24"/>
          <w:szCs w:val="24"/>
        </w:rPr>
        <w:t>Table 3)</w:t>
      </w:r>
      <w:r w:rsidR="00E14723">
        <w:rPr>
          <w:rFonts w:ascii="Times New Roman" w:hAnsi="Times New Roman"/>
          <w:sz w:val="24"/>
          <w:szCs w:val="24"/>
        </w:rPr>
        <w:t>.</w:t>
      </w:r>
      <w:r w:rsidR="002B4C58">
        <w:rPr>
          <w:rFonts w:ascii="Times New Roman" w:hAnsi="Times New Roman"/>
          <w:sz w:val="24"/>
          <w:szCs w:val="24"/>
        </w:rPr>
        <w:t xml:space="preserve"> </w:t>
      </w:r>
      <w:r w:rsidR="001E5450">
        <w:rPr>
          <w:rFonts w:ascii="Times New Roman" w:hAnsi="Times New Roman"/>
          <w:sz w:val="24"/>
          <w:szCs w:val="24"/>
        </w:rPr>
        <w:t xml:space="preserve">Sport fishery impacts </w:t>
      </w:r>
      <w:r w:rsidR="003B1BF4">
        <w:rPr>
          <w:rFonts w:ascii="Times New Roman" w:hAnsi="Times New Roman"/>
          <w:sz w:val="24"/>
          <w:szCs w:val="24"/>
        </w:rPr>
        <w:t xml:space="preserve">on wild steelhead abundance </w:t>
      </w:r>
      <w:r w:rsidR="001E5450">
        <w:rPr>
          <w:rFonts w:ascii="Times New Roman" w:hAnsi="Times New Roman"/>
          <w:sz w:val="24"/>
          <w:szCs w:val="24"/>
        </w:rPr>
        <w:t>b</w:t>
      </w:r>
      <w:r w:rsidR="00245DEA">
        <w:rPr>
          <w:rFonts w:ascii="Times New Roman" w:hAnsi="Times New Roman"/>
          <w:sz w:val="24"/>
          <w:szCs w:val="24"/>
        </w:rPr>
        <w:t xml:space="preserve">ased on the </w:t>
      </w:r>
      <w:r w:rsidR="001E5450">
        <w:rPr>
          <w:rFonts w:ascii="Times New Roman" w:hAnsi="Times New Roman"/>
          <w:sz w:val="24"/>
          <w:szCs w:val="24"/>
        </w:rPr>
        <w:t xml:space="preserve">adjusted </w:t>
      </w:r>
      <w:r w:rsidR="00245DEA">
        <w:rPr>
          <w:rFonts w:ascii="Times New Roman" w:hAnsi="Times New Roman"/>
          <w:sz w:val="24"/>
          <w:szCs w:val="24"/>
        </w:rPr>
        <w:t>number of wi</w:t>
      </w:r>
      <w:r w:rsidR="001679D5">
        <w:rPr>
          <w:rFonts w:ascii="Times New Roman" w:hAnsi="Times New Roman"/>
          <w:sz w:val="24"/>
          <w:szCs w:val="24"/>
        </w:rPr>
        <w:t>ld fish at PRD and creel survey</w:t>
      </w:r>
      <w:r w:rsidR="00E72D21">
        <w:rPr>
          <w:rFonts w:ascii="Times New Roman" w:hAnsi="Times New Roman"/>
          <w:sz w:val="24"/>
          <w:szCs w:val="24"/>
        </w:rPr>
        <w:t xml:space="preserve"> estimates of catch</w:t>
      </w:r>
      <w:r w:rsidR="00C37194">
        <w:rPr>
          <w:rFonts w:ascii="Times New Roman" w:hAnsi="Times New Roman"/>
          <w:sz w:val="24"/>
          <w:szCs w:val="24"/>
        </w:rPr>
        <w:t xml:space="preserve"> were low with an </w:t>
      </w:r>
      <w:r w:rsidR="001679D5">
        <w:rPr>
          <w:rFonts w:ascii="Times New Roman" w:hAnsi="Times New Roman"/>
          <w:sz w:val="24"/>
          <w:szCs w:val="24"/>
        </w:rPr>
        <w:t xml:space="preserve">annual </w:t>
      </w:r>
      <w:r w:rsidR="00D06826">
        <w:rPr>
          <w:rFonts w:ascii="Times New Roman" w:hAnsi="Times New Roman"/>
          <w:sz w:val="24"/>
          <w:szCs w:val="24"/>
        </w:rPr>
        <w:t xml:space="preserve">mean </w:t>
      </w:r>
      <w:r w:rsidR="001525FE">
        <w:rPr>
          <w:rFonts w:ascii="Times New Roman" w:hAnsi="Times New Roman"/>
          <w:sz w:val="24"/>
          <w:szCs w:val="24"/>
        </w:rPr>
        <w:t xml:space="preserve">mortality due </w:t>
      </w:r>
      <w:r w:rsidR="00D06826">
        <w:rPr>
          <w:rFonts w:ascii="Times New Roman" w:hAnsi="Times New Roman"/>
          <w:sz w:val="24"/>
          <w:szCs w:val="24"/>
        </w:rPr>
        <w:t>of 0.97% (</w:t>
      </w:r>
      <w:r w:rsidR="00BA68AE">
        <w:rPr>
          <w:rFonts w:ascii="Times New Roman" w:hAnsi="Times New Roman"/>
          <w:sz w:val="24"/>
          <w:szCs w:val="24"/>
        </w:rPr>
        <w:t>SD = 0.</w:t>
      </w:r>
      <w:r w:rsidR="00A22602">
        <w:rPr>
          <w:rFonts w:ascii="Times New Roman" w:hAnsi="Times New Roman"/>
          <w:sz w:val="24"/>
          <w:szCs w:val="24"/>
        </w:rPr>
        <w:t>67%</w:t>
      </w:r>
      <w:r w:rsidR="00151F91">
        <w:rPr>
          <w:rFonts w:ascii="Times New Roman" w:hAnsi="Times New Roman"/>
          <w:sz w:val="24"/>
          <w:szCs w:val="24"/>
        </w:rPr>
        <w:t>)</w:t>
      </w:r>
      <w:r w:rsidR="00D564CD">
        <w:rPr>
          <w:rFonts w:ascii="Times New Roman" w:hAnsi="Times New Roman"/>
          <w:sz w:val="24"/>
          <w:szCs w:val="24"/>
        </w:rPr>
        <w:t xml:space="preserve"> </w:t>
      </w:r>
      <w:r w:rsidR="00151F91">
        <w:rPr>
          <w:rFonts w:ascii="Times New Roman" w:hAnsi="Times New Roman"/>
          <w:sz w:val="24"/>
          <w:szCs w:val="24"/>
        </w:rPr>
        <w:t xml:space="preserve">consistent with </w:t>
      </w:r>
      <w:r w:rsidR="00C64827">
        <w:rPr>
          <w:rFonts w:ascii="Times New Roman" w:hAnsi="Times New Roman"/>
          <w:sz w:val="24"/>
          <w:szCs w:val="24"/>
        </w:rPr>
        <w:t>fishery permits (A.R. Murdoch, WDFW, personal comm</w:t>
      </w:r>
      <w:r w:rsidR="000F3189">
        <w:rPr>
          <w:rFonts w:ascii="Times New Roman" w:hAnsi="Times New Roman"/>
          <w:sz w:val="24"/>
          <w:szCs w:val="24"/>
        </w:rPr>
        <w:t>unication</w:t>
      </w:r>
      <w:r w:rsidR="00C64827">
        <w:rPr>
          <w:rFonts w:ascii="Times New Roman" w:hAnsi="Times New Roman"/>
          <w:sz w:val="24"/>
          <w:szCs w:val="24"/>
        </w:rPr>
        <w:t>.).</w:t>
      </w:r>
      <w:r w:rsidR="009A58F6">
        <w:rPr>
          <w:rFonts w:ascii="Times New Roman" w:hAnsi="Times New Roman"/>
          <w:sz w:val="24"/>
          <w:szCs w:val="24"/>
        </w:rPr>
        <w:t xml:space="preserve">  </w:t>
      </w:r>
      <w:r w:rsidR="00BE4AA0">
        <w:rPr>
          <w:rFonts w:ascii="Times New Roman" w:hAnsi="Times New Roman"/>
          <w:sz w:val="24"/>
          <w:szCs w:val="24"/>
        </w:rPr>
        <w:t xml:space="preserve"> </w:t>
      </w:r>
      <w:r w:rsidR="00E14723">
        <w:rPr>
          <w:rFonts w:ascii="Times New Roman" w:hAnsi="Times New Roman"/>
          <w:sz w:val="24"/>
          <w:szCs w:val="24"/>
        </w:rPr>
        <w:t xml:space="preserve"> </w:t>
      </w:r>
      <w:r w:rsidR="00B35DD7">
        <w:rPr>
          <w:rFonts w:ascii="Times New Roman" w:hAnsi="Times New Roman"/>
          <w:sz w:val="24"/>
          <w:szCs w:val="24"/>
        </w:rPr>
        <w:t xml:space="preserve"> </w:t>
      </w:r>
    </w:p>
    <w:p w14:paraId="0974B0F9" w14:textId="4A33E309" w:rsidR="002E2DE9" w:rsidRDefault="003D4E3D" w:rsidP="008F69EA">
      <w:pPr>
        <w:spacing w:after="0" w:line="480" w:lineRule="auto"/>
        <w:ind w:firstLine="360"/>
        <w:rPr>
          <w:rFonts w:ascii="Times New Roman" w:hAnsi="Times New Roman"/>
          <w:sz w:val="24"/>
          <w:szCs w:val="24"/>
        </w:rPr>
      </w:pPr>
      <w:r>
        <w:rPr>
          <w:rFonts w:ascii="Times New Roman" w:hAnsi="Times New Roman"/>
          <w:i/>
          <w:sz w:val="24"/>
          <w:szCs w:val="24"/>
        </w:rPr>
        <w:t>Dam effects on fallback success</w:t>
      </w:r>
      <w:r w:rsidRPr="00564CBE">
        <w:rPr>
          <w:rFonts w:ascii="Times New Roman" w:hAnsi="Times New Roman"/>
          <w:sz w:val="24"/>
          <w:szCs w:val="24"/>
        </w:rPr>
        <w:t xml:space="preserve"> </w:t>
      </w:r>
      <w:r w:rsidR="004B0E50">
        <w:rPr>
          <w:rFonts w:ascii="Times New Roman" w:hAnsi="Times New Roman"/>
          <w:sz w:val="24"/>
          <w:szCs w:val="24"/>
        </w:rPr>
        <w:t xml:space="preserve">– </w:t>
      </w:r>
      <w:r w:rsidR="004F2199">
        <w:rPr>
          <w:rFonts w:ascii="Times New Roman" w:hAnsi="Times New Roman"/>
          <w:sz w:val="24"/>
          <w:szCs w:val="24"/>
        </w:rPr>
        <w:t xml:space="preserve">From 2010 to 2017, we found 246 known </w:t>
      </w:r>
      <w:r w:rsidR="00433EC3">
        <w:rPr>
          <w:rFonts w:ascii="Times New Roman" w:hAnsi="Times New Roman"/>
          <w:sz w:val="24"/>
          <w:szCs w:val="24"/>
        </w:rPr>
        <w:t xml:space="preserve">overshoot </w:t>
      </w:r>
      <w:r w:rsidR="004F2199">
        <w:rPr>
          <w:rFonts w:ascii="Times New Roman" w:hAnsi="Times New Roman"/>
          <w:sz w:val="24"/>
          <w:szCs w:val="24"/>
        </w:rPr>
        <w:t>wild steelhead detected at P</w:t>
      </w:r>
      <w:r w:rsidR="00911854">
        <w:rPr>
          <w:rFonts w:ascii="Times New Roman" w:hAnsi="Times New Roman"/>
          <w:sz w:val="24"/>
          <w:szCs w:val="24"/>
        </w:rPr>
        <w:t>RD</w:t>
      </w:r>
      <w:r w:rsidR="004F2199">
        <w:rPr>
          <w:rFonts w:ascii="Times New Roman" w:hAnsi="Times New Roman"/>
          <w:sz w:val="24"/>
          <w:szCs w:val="24"/>
        </w:rPr>
        <w:t xml:space="preserve">. </w:t>
      </w:r>
      <w:r w:rsidR="00500BF5" w:rsidRPr="00564CBE">
        <w:rPr>
          <w:rFonts w:ascii="Times New Roman" w:hAnsi="Times New Roman"/>
          <w:sz w:val="24"/>
          <w:szCs w:val="24"/>
        </w:rPr>
        <w:t xml:space="preserve">The </w:t>
      </w:r>
      <w:r w:rsidR="00FD7EEF" w:rsidRPr="00564CBE">
        <w:rPr>
          <w:rFonts w:ascii="Times New Roman" w:hAnsi="Times New Roman"/>
          <w:sz w:val="24"/>
          <w:szCs w:val="24"/>
        </w:rPr>
        <w:t xml:space="preserve">majority </w:t>
      </w:r>
      <w:r w:rsidR="00500BF5" w:rsidRPr="00564CBE">
        <w:rPr>
          <w:rFonts w:ascii="Times New Roman" w:hAnsi="Times New Roman"/>
          <w:sz w:val="24"/>
          <w:szCs w:val="24"/>
        </w:rPr>
        <w:t xml:space="preserve">of </w:t>
      </w:r>
      <w:r w:rsidR="008E6C40">
        <w:rPr>
          <w:rFonts w:ascii="Times New Roman" w:hAnsi="Times New Roman"/>
          <w:sz w:val="24"/>
          <w:szCs w:val="24"/>
        </w:rPr>
        <w:t>these</w:t>
      </w:r>
      <w:r w:rsidR="00500BF5" w:rsidRPr="00564CBE">
        <w:rPr>
          <w:rFonts w:ascii="Times New Roman" w:hAnsi="Times New Roman"/>
          <w:sz w:val="24"/>
          <w:szCs w:val="24"/>
        </w:rPr>
        <w:t xml:space="preserve"> (</w:t>
      </w:r>
      <w:r w:rsidR="00D21665">
        <w:rPr>
          <w:rFonts w:ascii="Times New Roman" w:hAnsi="Times New Roman"/>
          <w:sz w:val="24"/>
          <w:szCs w:val="24"/>
        </w:rPr>
        <w:t>52</w:t>
      </w:r>
      <w:r w:rsidR="00500BF5" w:rsidRPr="00564CBE">
        <w:rPr>
          <w:rFonts w:ascii="Times New Roman" w:hAnsi="Times New Roman"/>
          <w:sz w:val="24"/>
          <w:szCs w:val="24"/>
        </w:rPr>
        <w:t xml:space="preserve">%) </w:t>
      </w:r>
      <w:r w:rsidR="003432FE">
        <w:rPr>
          <w:rFonts w:ascii="Times New Roman" w:hAnsi="Times New Roman"/>
          <w:sz w:val="24"/>
          <w:szCs w:val="24"/>
        </w:rPr>
        <w:t>were</w:t>
      </w:r>
      <w:r w:rsidR="001B2A0D">
        <w:rPr>
          <w:rFonts w:ascii="Times New Roman" w:hAnsi="Times New Roman"/>
          <w:sz w:val="24"/>
          <w:szCs w:val="24"/>
        </w:rPr>
        <w:t xml:space="preserve"> not detected at any upstream locations</w:t>
      </w:r>
      <w:r w:rsidR="00500BF5" w:rsidRPr="00564CBE">
        <w:rPr>
          <w:rFonts w:ascii="Times New Roman" w:hAnsi="Times New Roman"/>
          <w:sz w:val="24"/>
          <w:szCs w:val="24"/>
        </w:rPr>
        <w:t xml:space="preserve">. </w:t>
      </w:r>
      <w:r w:rsidR="00810690">
        <w:rPr>
          <w:rFonts w:ascii="Times New Roman" w:hAnsi="Times New Roman"/>
          <w:sz w:val="24"/>
          <w:szCs w:val="24"/>
        </w:rPr>
        <w:t>Of those</w:t>
      </w:r>
      <w:r w:rsidR="008E6C40">
        <w:rPr>
          <w:rFonts w:ascii="Times New Roman" w:hAnsi="Times New Roman"/>
          <w:sz w:val="24"/>
          <w:szCs w:val="24"/>
        </w:rPr>
        <w:t xml:space="preserve"> </w:t>
      </w:r>
      <w:r w:rsidR="0041521A">
        <w:rPr>
          <w:rFonts w:ascii="Times New Roman" w:hAnsi="Times New Roman"/>
          <w:sz w:val="24"/>
          <w:szCs w:val="24"/>
        </w:rPr>
        <w:t>129 tags</w:t>
      </w:r>
      <w:r w:rsidR="00810690">
        <w:rPr>
          <w:rFonts w:ascii="Times New Roman" w:hAnsi="Times New Roman"/>
          <w:sz w:val="24"/>
          <w:szCs w:val="24"/>
        </w:rPr>
        <w:t xml:space="preserve">, </w:t>
      </w:r>
      <w:r w:rsidR="00F870BE">
        <w:rPr>
          <w:rFonts w:ascii="Times New Roman" w:hAnsi="Times New Roman"/>
          <w:sz w:val="24"/>
          <w:szCs w:val="24"/>
        </w:rPr>
        <w:t>88</w:t>
      </w:r>
      <w:r w:rsidR="00810690">
        <w:rPr>
          <w:rFonts w:ascii="Times New Roman" w:hAnsi="Times New Roman"/>
          <w:sz w:val="24"/>
          <w:szCs w:val="24"/>
        </w:rPr>
        <w:t>% were subsequently detected downstream of PRD</w:t>
      </w:r>
      <w:r w:rsidR="00433EC3">
        <w:rPr>
          <w:rFonts w:ascii="Times New Roman" w:hAnsi="Times New Roman"/>
          <w:sz w:val="24"/>
          <w:szCs w:val="24"/>
        </w:rPr>
        <w:t xml:space="preserve">, </w:t>
      </w:r>
      <w:r w:rsidR="00426F05">
        <w:rPr>
          <w:rFonts w:ascii="Times New Roman" w:hAnsi="Times New Roman"/>
          <w:sz w:val="24"/>
          <w:szCs w:val="24"/>
        </w:rPr>
        <w:t>demonstrating</w:t>
      </w:r>
      <w:r w:rsidR="00433EC3">
        <w:rPr>
          <w:rFonts w:ascii="Times New Roman" w:hAnsi="Times New Roman"/>
          <w:sz w:val="24"/>
          <w:szCs w:val="24"/>
        </w:rPr>
        <w:t xml:space="preserve"> </w:t>
      </w:r>
      <w:r w:rsidR="00426F05">
        <w:rPr>
          <w:rFonts w:ascii="Times New Roman" w:hAnsi="Times New Roman"/>
          <w:sz w:val="24"/>
          <w:szCs w:val="24"/>
        </w:rPr>
        <w:t xml:space="preserve">fallback </w:t>
      </w:r>
      <w:r w:rsidR="00286D5E">
        <w:rPr>
          <w:rFonts w:ascii="Times New Roman" w:hAnsi="Times New Roman"/>
          <w:sz w:val="24"/>
          <w:szCs w:val="24"/>
        </w:rPr>
        <w:t xml:space="preserve">migration </w:t>
      </w:r>
      <w:r w:rsidR="00426F05">
        <w:rPr>
          <w:rFonts w:ascii="Times New Roman" w:hAnsi="Times New Roman"/>
          <w:sz w:val="24"/>
          <w:szCs w:val="24"/>
        </w:rPr>
        <w:t>success</w:t>
      </w:r>
      <w:r w:rsidR="00810690">
        <w:rPr>
          <w:rFonts w:ascii="Times New Roman" w:hAnsi="Times New Roman"/>
          <w:sz w:val="24"/>
          <w:szCs w:val="24"/>
        </w:rPr>
        <w:t>.</w:t>
      </w:r>
      <w:r w:rsidR="00F4464B">
        <w:rPr>
          <w:rFonts w:ascii="Times New Roman" w:hAnsi="Times New Roman"/>
          <w:sz w:val="24"/>
          <w:szCs w:val="24"/>
        </w:rPr>
        <w:t xml:space="preserve"> The dam with the </w:t>
      </w:r>
      <w:r w:rsidR="00433EC3">
        <w:rPr>
          <w:rFonts w:ascii="Times New Roman" w:hAnsi="Times New Roman"/>
          <w:sz w:val="24"/>
          <w:szCs w:val="24"/>
        </w:rPr>
        <w:t xml:space="preserve">second largest percentage of known overshoot wild steelhead </w:t>
      </w:r>
      <w:r w:rsidR="005A3B6B">
        <w:rPr>
          <w:rFonts w:ascii="Times New Roman" w:hAnsi="Times New Roman"/>
          <w:sz w:val="24"/>
          <w:szCs w:val="24"/>
        </w:rPr>
        <w:t xml:space="preserve">after </w:t>
      </w:r>
      <w:r w:rsidR="004C5557">
        <w:rPr>
          <w:rFonts w:ascii="Times New Roman" w:hAnsi="Times New Roman"/>
          <w:sz w:val="24"/>
          <w:szCs w:val="24"/>
        </w:rPr>
        <w:t>PRD</w:t>
      </w:r>
      <w:r w:rsidR="00A00A9B">
        <w:rPr>
          <w:rFonts w:ascii="Times New Roman" w:hAnsi="Times New Roman"/>
          <w:sz w:val="24"/>
          <w:szCs w:val="24"/>
        </w:rPr>
        <w:t xml:space="preserve"> </w:t>
      </w:r>
      <w:r w:rsidR="00426F05">
        <w:rPr>
          <w:rFonts w:ascii="Times New Roman" w:hAnsi="Times New Roman"/>
          <w:sz w:val="24"/>
          <w:szCs w:val="24"/>
        </w:rPr>
        <w:t>was Wells Dam</w:t>
      </w:r>
      <w:r w:rsidR="005A3B6B">
        <w:rPr>
          <w:rFonts w:ascii="Times New Roman" w:hAnsi="Times New Roman"/>
          <w:sz w:val="24"/>
          <w:szCs w:val="24"/>
        </w:rPr>
        <w:t xml:space="preserve"> (20%, </w:t>
      </w:r>
      <w:r w:rsidR="000C5D80">
        <w:rPr>
          <w:rFonts w:ascii="Times New Roman" w:hAnsi="Times New Roman"/>
          <w:sz w:val="24"/>
          <w:szCs w:val="24"/>
        </w:rPr>
        <w:t>N</w:t>
      </w:r>
      <w:r w:rsidR="005A3B6B">
        <w:rPr>
          <w:rFonts w:ascii="Times New Roman" w:hAnsi="Times New Roman"/>
          <w:sz w:val="24"/>
          <w:szCs w:val="24"/>
        </w:rPr>
        <w:t xml:space="preserve"> = 49)</w:t>
      </w:r>
      <w:r w:rsidR="00A00A9B">
        <w:rPr>
          <w:rFonts w:ascii="Times New Roman" w:hAnsi="Times New Roman"/>
          <w:sz w:val="24"/>
          <w:szCs w:val="24"/>
        </w:rPr>
        <w:t>, the farthest upstream dam, but only 22% (</w:t>
      </w:r>
      <w:r w:rsidR="000C5D80">
        <w:rPr>
          <w:rFonts w:ascii="Times New Roman" w:hAnsi="Times New Roman"/>
          <w:sz w:val="24"/>
          <w:szCs w:val="24"/>
        </w:rPr>
        <w:t>N</w:t>
      </w:r>
      <w:r w:rsidR="00A00A9B">
        <w:rPr>
          <w:rFonts w:ascii="Times New Roman" w:hAnsi="Times New Roman"/>
          <w:sz w:val="24"/>
          <w:szCs w:val="24"/>
        </w:rPr>
        <w:t xml:space="preserve"> = 11)</w:t>
      </w:r>
      <w:r w:rsidR="00810690">
        <w:rPr>
          <w:rFonts w:ascii="Times New Roman" w:hAnsi="Times New Roman"/>
          <w:sz w:val="24"/>
          <w:szCs w:val="24"/>
        </w:rPr>
        <w:t xml:space="preserve"> </w:t>
      </w:r>
      <w:r w:rsidR="009E1B45">
        <w:rPr>
          <w:rFonts w:ascii="Times New Roman" w:hAnsi="Times New Roman"/>
          <w:sz w:val="24"/>
          <w:szCs w:val="24"/>
        </w:rPr>
        <w:t xml:space="preserve">of those fish were </w:t>
      </w:r>
      <w:r w:rsidR="00C17710">
        <w:rPr>
          <w:rFonts w:ascii="Times New Roman" w:hAnsi="Times New Roman"/>
          <w:sz w:val="24"/>
          <w:szCs w:val="24"/>
        </w:rPr>
        <w:t>detected</w:t>
      </w:r>
      <w:r w:rsidR="009E1B45">
        <w:rPr>
          <w:rFonts w:ascii="Times New Roman" w:hAnsi="Times New Roman"/>
          <w:sz w:val="24"/>
          <w:szCs w:val="24"/>
        </w:rPr>
        <w:t xml:space="preserve"> downstream of PRD. </w:t>
      </w:r>
      <w:r w:rsidR="00AB266F" w:rsidRPr="00564CBE">
        <w:rPr>
          <w:rFonts w:ascii="Times New Roman" w:hAnsi="Times New Roman"/>
          <w:sz w:val="24"/>
          <w:szCs w:val="24"/>
        </w:rPr>
        <w:t xml:space="preserve">A </w:t>
      </w:r>
      <w:r w:rsidR="00AB266F">
        <w:rPr>
          <w:rFonts w:ascii="Times New Roman" w:hAnsi="Times New Roman"/>
          <w:sz w:val="24"/>
          <w:szCs w:val="24"/>
        </w:rPr>
        <w:t xml:space="preserve">small </w:t>
      </w:r>
      <w:r w:rsidR="004F4A14">
        <w:rPr>
          <w:rFonts w:ascii="Times New Roman" w:hAnsi="Times New Roman"/>
          <w:sz w:val="24"/>
          <w:szCs w:val="24"/>
        </w:rPr>
        <w:t>percentage</w:t>
      </w:r>
      <w:r w:rsidR="004F4A14" w:rsidRPr="00564CBE">
        <w:rPr>
          <w:rFonts w:ascii="Times New Roman" w:hAnsi="Times New Roman"/>
          <w:sz w:val="24"/>
          <w:szCs w:val="24"/>
        </w:rPr>
        <w:t xml:space="preserve"> </w:t>
      </w:r>
      <w:r w:rsidR="00AB266F" w:rsidRPr="00564CBE">
        <w:rPr>
          <w:rFonts w:ascii="Times New Roman" w:hAnsi="Times New Roman"/>
          <w:sz w:val="24"/>
          <w:szCs w:val="24"/>
        </w:rPr>
        <w:t xml:space="preserve">of known overshoot </w:t>
      </w:r>
      <w:r w:rsidR="001167C4">
        <w:rPr>
          <w:rFonts w:ascii="Times New Roman" w:hAnsi="Times New Roman"/>
          <w:sz w:val="24"/>
          <w:szCs w:val="24"/>
        </w:rPr>
        <w:t xml:space="preserve">wild </w:t>
      </w:r>
      <w:r w:rsidR="00AB266F" w:rsidRPr="00564CBE">
        <w:rPr>
          <w:rFonts w:ascii="Times New Roman" w:hAnsi="Times New Roman"/>
          <w:sz w:val="24"/>
          <w:szCs w:val="24"/>
        </w:rPr>
        <w:t xml:space="preserve">steelhead </w:t>
      </w:r>
      <w:r w:rsidR="00B62212">
        <w:rPr>
          <w:rFonts w:ascii="Times New Roman" w:hAnsi="Times New Roman"/>
          <w:sz w:val="24"/>
          <w:szCs w:val="24"/>
        </w:rPr>
        <w:t xml:space="preserve">were </w:t>
      </w:r>
      <w:r w:rsidR="00AB266F" w:rsidRPr="00564CBE">
        <w:rPr>
          <w:rFonts w:ascii="Times New Roman" w:hAnsi="Times New Roman"/>
          <w:sz w:val="24"/>
          <w:szCs w:val="24"/>
        </w:rPr>
        <w:t xml:space="preserve">detected in tributaries </w:t>
      </w:r>
      <w:r w:rsidR="007A69D8">
        <w:rPr>
          <w:rFonts w:ascii="Times New Roman" w:hAnsi="Times New Roman"/>
          <w:sz w:val="24"/>
          <w:szCs w:val="24"/>
        </w:rPr>
        <w:t xml:space="preserve">upstream of PRD </w:t>
      </w:r>
      <w:r w:rsidR="00AB266F" w:rsidRPr="00564CBE">
        <w:rPr>
          <w:rFonts w:ascii="Times New Roman" w:hAnsi="Times New Roman"/>
          <w:sz w:val="24"/>
          <w:szCs w:val="24"/>
        </w:rPr>
        <w:t>(</w:t>
      </w:r>
      <w:r w:rsidR="0080336B">
        <w:rPr>
          <w:rFonts w:ascii="Times New Roman" w:hAnsi="Times New Roman"/>
          <w:sz w:val="24"/>
          <w:szCs w:val="24"/>
        </w:rPr>
        <w:t>5.6</w:t>
      </w:r>
      <w:r w:rsidR="00AB266F" w:rsidRPr="00564CBE">
        <w:rPr>
          <w:rFonts w:ascii="Times New Roman" w:hAnsi="Times New Roman"/>
          <w:sz w:val="24"/>
          <w:szCs w:val="24"/>
        </w:rPr>
        <w:t>%)</w:t>
      </w:r>
      <w:r w:rsidR="003E24D2">
        <w:rPr>
          <w:rFonts w:ascii="Times New Roman" w:hAnsi="Times New Roman"/>
          <w:sz w:val="24"/>
          <w:szCs w:val="24"/>
        </w:rPr>
        <w:t xml:space="preserve">, but only </w:t>
      </w:r>
      <w:r w:rsidR="00D56C84">
        <w:rPr>
          <w:rFonts w:ascii="Times New Roman" w:hAnsi="Times New Roman"/>
          <w:sz w:val="24"/>
          <w:szCs w:val="24"/>
        </w:rPr>
        <w:t xml:space="preserve">3.2% (N= 8) were </w:t>
      </w:r>
      <w:r w:rsidR="00DB237C">
        <w:rPr>
          <w:rFonts w:ascii="Times New Roman" w:hAnsi="Times New Roman"/>
          <w:sz w:val="24"/>
          <w:szCs w:val="24"/>
        </w:rPr>
        <w:t>detected</w:t>
      </w:r>
      <w:r w:rsidR="00D56C84">
        <w:rPr>
          <w:rFonts w:ascii="Times New Roman" w:hAnsi="Times New Roman"/>
          <w:sz w:val="24"/>
          <w:szCs w:val="24"/>
        </w:rPr>
        <w:t xml:space="preserve"> </w:t>
      </w:r>
      <w:r w:rsidR="00EE6D0B">
        <w:rPr>
          <w:rFonts w:ascii="Times New Roman" w:hAnsi="Times New Roman"/>
          <w:sz w:val="24"/>
          <w:szCs w:val="24"/>
        </w:rPr>
        <w:t>during the spawning period in the spring</w:t>
      </w:r>
      <w:r w:rsidR="00DC6A39">
        <w:rPr>
          <w:rFonts w:ascii="Times New Roman" w:hAnsi="Times New Roman"/>
          <w:sz w:val="24"/>
          <w:szCs w:val="24"/>
        </w:rPr>
        <w:t>.  Of those</w:t>
      </w:r>
      <w:r w:rsidR="00E64F42">
        <w:rPr>
          <w:rFonts w:ascii="Times New Roman" w:hAnsi="Times New Roman"/>
          <w:sz w:val="24"/>
          <w:szCs w:val="24"/>
        </w:rPr>
        <w:t xml:space="preserve"> </w:t>
      </w:r>
      <w:r w:rsidR="00E1340A">
        <w:rPr>
          <w:rFonts w:ascii="Times New Roman" w:hAnsi="Times New Roman"/>
          <w:sz w:val="24"/>
          <w:szCs w:val="24"/>
        </w:rPr>
        <w:t>known overshoot</w:t>
      </w:r>
      <w:r w:rsidR="00E41B22">
        <w:rPr>
          <w:rFonts w:ascii="Times New Roman" w:hAnsi="Times New Roman"/>
          <w:sz w:val="24"/>
          <w:szCs w:val="24"/>
        </w:rPr>
        <w:t xml:space="preserve"> steel</w:t>
      </w:r>
      <w:r w:rsidR="00352162">
        <w:rPr>
          <w:rFonts w:ascii="Times New Roman" w:hAnsi="Times New Roman"/>
          <w:sz w:val="24"/>
          <w:szCs w:val="24"/>
        </w:rPr>
        <w:t>head</w:t>
      </w:r>
      <w:r w:rsidR="00E1340A">
        <w:rPr>
          <w:rFonts w:ascii="Times New Roman" w:hAnsi="Times New Roman"/>
          <w:sz w:val="24"/>
          <w:szCs w:val="24"/>
        </w:rPr>
        <w:t xml:space="preserve"> detected in tributaries</w:t>
      </w:r>
      <w:r w:rsidR="00B150AB">
        <w:rPr>
          <w:rFonts w:ascii="Times New Roman" w:hAnsi="Times New Roman"/>
          <w:sz w:val="24"/>
          <w:szCs w:val="24"/>
        </w:rPr>
        <w:t xml:space="preserve">, </w:t>
      </w:r>
      <w:r w:rsidR="0091115D">
        <w:rPr>
          <w:rFonts w:ascii="Times New Roman" w:hAnsi="Times New Roman"/>
          <w:sz w:val="24"/>
          <w:szCs w:val="24"/>
        </w:rPr>
        <w:t>seven</w:t>
      </w:r>
      <w:r w:rsidR="00E41B22">
        <w:rPr>
          <w:rFonts w:ascii="Times New Roman" w:hAnsi="Times New Roman"/>
          <w:sz w:val="24"/>
          <w:szCs w:val="24"/>
        </w:rPr>
        <w:t xml:space="preserve"> </w:t>
      </w:r>
      <w:r w:rsidR="0091115D">
        <w:rPr>
          <w:rFonts w:ascii="Times New Roman" w:hAnsi="Times New Roman"/>
          <w:sz w:val="24"/>
          <w:szCs w:val="24"/>
        </w:rPr>
        <w:t>steelhead</w:t>
      </w:r>
      <w:r w:rsidR="00311B7B">
        <w:rPr>
          <w:rFonts w:ascii="Times New Roman" w:hAnsi="Times New Roman"/>
          <w:sz w:val="24"/>
          <w:szCs w:val="24"/>
        </w:rPr>
        <w:t xml:space="preserve"> were </w:t>
      </w:r>
      <w:r w:rsidR="00C17710">
        <w:rPr>
          <w:rFonts w:ascii="Times New Roman" w:hAnsi="Times New Roman"/>
          <w:sz w:val="24"/>
          <w:szCs w:val="24"/>
        </w:rPr>
        <w:t>detected</w:t>
      </w:r>
      <w:r w:rsidR="00311B7B">
        <w:rPr>
          <w:rFonts w:ascii="Times New Roman" w:hAnsi="Times New Roman"/>
          <w:sz w:val="24"/>
          <w:szCs w:val="24"/>
        </w:rPr>
        <w:t xml:space="preserve"> in tributaries </w:t>
      </w:r>
      <w:r w:rsidR="004627B0">
        <w:rPr>
          <w:rFonts w:ascii="Times New Roman" w:hAnsi="Times New Roman"/>
          <w:sz w:val="24"/>
          <w:szCs w:val="24"/>
        </w:rPr>
        <w:t xml:space="preserve">upstream </w:t>
      </w:r>
      <w:r w:rsidR="00311B7B">
        <w:rPr>
          <w:rFonts w:ascii="Times New Roman" w:hAnsi="Times New Roman"/>
          <w:sz w:val="24"/>
          <w:szCs w:val="24"/>
        </w:rPr>
        <w:t>of Wells Dam</w:t>
      </w:r>
      <w:r w:rsidR="004627B0">
        <w:rPr>
          <w:rFonts w:ascii="Times New Roman" w:hAnsi="Times New Roman"/>
          <w:sz w:val="24"/>
          <w:szCs w:val="24"/>
        </w:rPr>
        <w:t>.</w:t>
      </w:r>
      <w:r w:rsidR="00FC2149">
        <w:rPr>
          <w:rFonts w:ascii="Times New Roman" w:hAnsi="Times New Roman"/>
          <w:sz w:val="24"/>
          <w:szCs w:val="24"/>
        </w:rPr>
        <w:t xml:space="preserve"> </w:t>
      </w:r>
      <w:r w:rsidR="008D67C1" w:rsidRPr="008D67C1">
        <w:rPr>
          <w:rFonts w:ascii="Times New Roman" w:hAnsi="Times New Roman"/>
          <w:sz w:val="24"/>
          <w:szCs w:val="24"/>
        </w:rPr>
        <w:t xml:space="preserve">The logistic model </w:t>
      </w:r>
      <w:r w:rsidR="00C52D5B">
        <w:rPr>
          <w:rFonts w:ascii="Times New Roman" w:hAnsi="Times New Roman"/>
          <w:sz w:val="24"/>
          <w:szCs w:val="24"/>
        </w:rPr>
        <w:t xml:space="preserve">examining the relationship between </w:t>
      </w:r>
      <w:r w:rsidR="00442F6E">
        <w:rPr>
          <w:rFonts w:ascii="Times New Roman" w:hAnsi="Times New Roman"/>
          <w:sz w:val="24"/>
          <w:szCs w:val="24"/>
        </w:rPr>
        <w:t xml:space="preserve">the </w:t>
      </w:r>
      <w:r w:rsidR="00BD2603">
        <w:rPr>
          <w:rFonts w:ascii="Times New Roman" w:hAnsi="Times New Roman"/>
          <w:sz w:val="24"/>
          <w:szCs w:val="24"/>
        </w:rPr>
        <w:t>dam passage</w:t>
      </w:r>
      <w:r w:rsidR="0001593A">
        <w:rPr>
          <w:rFonts w:ascii="Times New Roman" w:hAnsi="Times New Roman"/>
          <w:sz w:val="24"/>
          <w:szCs w:val="24"/>
        </w:rPr>
        <w:t xml:space="preserve"> upstream of PRD</w:t>
      </w:r>
      <w:r w:rsidR="00442F6E">
        <w:rPr>
          <w:rFonts w:ascii="Times New Roman" w:hAnsi="Times New Roman"/>
          <w:sz w:val="24"/>
          <w:szCs w:val="24"/>
        </w:rPr>
        <w:t xml:space="preserve"> and overshoot </w:t>
      </w:r>
      <w:r w:rsidR="00F91A84">
        <w:rPr>
          <w:rFonts w:ascii="Times New Roman" w:hAnsi="Times New Roman"/>
          <w:sz w:val="24"/>
          <w:szCs w:val="24"/>
        </w:rPr>
        <w:t xml:space="preserve">fallback </w:t>
      </w:r>
      <w:r w:rsidR="00BD2603">
        <w:rPr>
          <w:rFonts w:ascii="Times New Roman" w:hAnsi="Times New Roman"/>
          <w:sz w:val="24"/>
          <w:szCs w:val="24"/>
        </w:rPr>
        <w:t>proportions</w:t>
      </w:r>
      <w:r w:rsidR="00442F6E">
        <w:rPr>
          <w:rFonts w:ascii="Times New Roman" w:hAnsi="Times New Roman"/>
          <w:sz w:val="24"/>
          <w:szCs w:val="24"/>
        </w:rPr>
        <w:t xml:space="preserve"> </w:t>
      </w:r>
      <w:r w:rsidR="008D67C1" w:rsidRPr="008D67C1">
        <w:rPr>
          <w:rFonts w:ascii="Times New Roman" w:hAnsi="Times New Roman"/>
          <w:sz w:val="24"/>
          <w:szCs w:val="24"/>
        </w:rPr>
        <w:t>fit the data well (</w:t>
      </w:r>
      <w:r w:rsidR="00F35C0E">
        <w:rPr>
          <w:rFonts w:ascii="Times New Roman" w:hAnsi="Times New Roman"/>
          <w:sz w:val="24"/>
          <w:szCs w:val="24"/>
        </w:rPr>
        <w:t xml:space="preserve">pseudo marginal </w:t>
      </w:r>
      <w:r w:rsidR="00F35C0E" w:rsidRPr="00F35C0E">
        <w:rPr>
          <w:rFonts w:ascii="Times New Roman" w:hAnsi="Times New Roman"/>
          <w:sz w:val="24"/>
          <w:szCs w:val="24"/>
        </w:rPr>
        <w:t>R</w:t>
      </w:r>
      <w:r w:rsidR="00F35C0E" w:rsidRPr="00F35C0E">
        <w:rPr>
          <w:rFonts w:ascii="Times New Roman" w:hAnsi="Times New Roman"/>
          <w:sz w:val="24"/>
          <w:szCs w:val="24"/>
          <w:vertAlign w:val="superscript"/>
        </w:rPr>
        <w:t>2</w:t>
      </w:r>
      <w:r w:rsidR="00F35C0E">
        <w:rPr>
          <w:rFonts w:ascii="Times New Roman" w:hAnsi="Times New Roman"/>
          <w:sz w:val="24"/>
          <w:szCs w:val="24"/>
        </w:rPr>
        <w:t xml:space="preserve"> = 0.7</w:t>
      </w:r>
      <w:r w:rsidR="00F84A1A">
        <w:rPr>
          <w:rFonts w:ascii="Times New Roman" w:hAnsi="Times New Roman"/>
          <w:sz w:val="24"/>
          <w:szCs w:val="24"/>
        </w:rPr>
        <w:t>3,</w:t>
      </w:r>
      <w:r w:rsidR="00F35C0E">
        <w:rPr>
          <w:rFonts w:ascii="Times New Roman" w:hAnsi="Times New Roman"/>
          <w:sz w:val="24"/>
          <w:szCs w:val="24"/>
        </w:rPr>
        <w:t xml:space="preserve"> </w:t>
      </w:r>
      <w:r w:rsidR="008D67C1" w:rsidRPr="00F35C0E">
        <w:rPr>
          <w:rFonts w:ascii="Times New Roman" w:hAnsi="Times New Roman"/>
          <w:sz w:val="24"/>
          <w:szCs w:val="24"/>
        </w:rPr>
        <w:t>pseudo</w:t>
      </w:r>
      <w:r w:rsidR="008D67C1" w:rsidRPr="008D67C1">
        <w:rPr>
          <w:rFonts w:ascii="Times New Roman" w:hAnsi="Times New Roman"/>
          <w:sz w:val="24"/>
          <w:szCs w:val="24"/>
        </w:rPr>
        <w:t xml:space="preserve"> </w:t>
      </w:r>
      <w:r w:rsidR="00F35C0E">
        <w:rPr>
          <w:rFonts w:ascii="Times New Roman" w:hAnsi="Times New Roman"/>
          <w:sz w:val="24"/>
          <w:szCs w:val="24"/>
        </w:rPr>
        <w:t xml:space="preserve">conditional </w:t>
      </w:r>
      <w:r w:rsidR="008D67C1" w:rsidRPr="00EF73E0">
        <w:rPr>
          <w:rFonts w:ascii="Times New Roman" w:hAnsi="Times New Roman"/>
          <w:iCs/>
          <w:sz w:val="24"/>
          <w:szCs w:val="24"/>
        </w:rPr>
        <w:t>R</w:t>
      </w:r>
      <w:r w:rsidR="008D67C1" w:rsidRPr="00EF73E0">
        <w:rPr>
          <w:rFonts w:ascii="Times New Roman" w:hAnsi="Times New Roman"/>
          <w:iCs/>
          <w:sz w:val="24"/>
          <w:szCs w:val="24"/>
          <w:vertAlign w:val="superscript"/>
        </w:rPr>
        <w:t>2</w:t>
      </w:r>
      <w:r w:rsidR="008D67C1" w:rsidRPr="008D67C1">
        <w:rPr>
          <w:rFonts w:ascii="Times New Roman" w:hAnsi="Times New Roman"/>
          <w:sz w:val="24"/>
          <w:szCs w:val="24"/>
        </w:rPr>
        <w:t xml:space="preserve"> = 0.7</w:t>
      </w:r>
      <w:r w:rsidR="00F35C0E">
        <w:rPr>
          <w:rFonts w:ascii="Times New Roman" w:hAnsi="Times New Roman"/>
          <w:sz w:val="24"/>
          <w:szCs w:val="24"/>
        </w:rPr>
        <w:t>8</w:t>
      </w:r>
      <w:r w:rsidR="008D67C1" w:rsidRPr="008D67C1">
        <w:rPr>
          <w:rFonts w:ascii="Times New Roman" w:hAnsi="Times New Roman"/>
          <w:sz w:val="24"/>
          <w:szCs w:val="24"/>
        </w:rPr>
        <w:t xml:space="preserve">), suggesting that the number of dams a fish </w:t>
      </w:r>
      <w:r w:rsidR="004C4620">
        <w:rPr>
          <w:rFonts w:ascii="Times New Roman" w:hAnsi="Times New Roman"/>
          <w:sz w:val="24"/>
          <w:szCs w:val="24"/>
        </w:rPr>
        <w:t>passed</w:t>
      </w:r>
      <w:r w:rsidR="008D67C1" w:rsidRPr="008D67C1">
        <w:rPr>
          <w:rFonts w:ascii="Times New Roman" w:hAnsi="Times New Roman"/>
          <w:sz w:val="24"/>
          <w:szCs w:val="24"/>
        </w:rPr>
        <w:t xml:space="preserve"> when overshooting </w:t>
      </w:r>
      <w:r w:rsidR="00CB081A">
        <w:rPr>
          <w:rFonts w:ascii="Times New Roman" w:hAnsi="Times New Roman"/>
          <w:sz w:val="24"/>
          <w:szCs w:val="24"/>
        </w:rPr>
        <w:t>was</w:t>
      </w:r>
      <w:r w:rsidR="008D67C1" w:rsidRPr="008D67C1">
        <w:rPr>
          <w:rFonts w:ascii="Times New Roman" w:hAnsi="Times New Roman"/>
          <w:sz w:val="24"/>
          <w:szCs w:val="24"/>
        </w:rPr>
        <w:t xml:space="preserve"> </w:t>
      </w:r>
      <w:r w:rsidR="00E34B1F">
        <w:rPr>
          <w:rFonts w:ascii="Times New Roman" w:hAnsi="Times New Roman"/>
          <w:sz w:val="24"/>
          <w:szCs w:val="24"/>
        </w:rPr>
        <w:t xml:space="preserve">negatively </w:t>
      </w:r>
      <w:r w:rsidR="008D67C1" w:rsidRPr="008D67C1">
        <w:rPr>
          <w:rFonts w:ascii="Times New Roman" w:hAnsi="Times New Roman"/>
          <w:sz w:val="24"/>
          <w:szCs w:val="24"/>
        </w:rPr>
        <w:t xml:space="preserve">associated with their </w:t>
      </w:r>
      <w:r w:rsidR="00714E5C">
        <w:rPr>
          <w:rFonts w:ascii="Times New Roman" w:hAnsi="Times New Roman"/>
          <w:sz w:val="24"/>
          <w:szCs w:val="24"/>
        </w:rPr>
        <w:t xml:space="preserve">downstream </w:t>
      </w:r>
      <w:r w:rsidR="00855A66">
        <w:rPr>
          <w:rFonts w:ascii="Times New Roman" w:hAnsi="Times New Roman"/>
          <w:sz w:val="24"/>
          <w:szCs w:val="24"/>
        </w:rPr>
        <w:t>passage</w:t>
      </w:r>
      <w:r w:rsidR="008D67C1" w:rsidRPr="008D67C1">
        <w:rPr>
          <w:rFonts w:ascii="Times New Roman" w:hAnsi="Times New Roman"/>
          <w:sz w:val="24"/>
          <w:szCs w:val="24"/>
        </w:rPr>
        <w:t xml:space="preserve"> success</w:t>
      </w:r>
      <w:r w:rsidR="00EF73E0">
        <w:rPr>
          <w:rFonts w:ascii="Times New Roman" w:hAnsi="Times New Roman"/>
          <w:sz w:val="24"/>
          <w:szCs w:val="24"/>
        </w:rPr>
        <w:t xml:space="preserve"> (Figure </w:t>
      </w:r>
      <w:r w:rsidR="0070156C">
        <w:rPr>
          <w:rFonts w:ascii="Times New Roman" w:hAnsi="Times New Roman"/>
          <w:sz w:val="24"/>
          <w:szCs w:val="24"/>
        </w:rPr>
        <w:t>3</w:t>
      </w:r>
      <w:r w:rsidR="00EF73E0">
        <w:rPr>
          <w:rFonts w:ascii="Times New Roman" w:hAnsi="Times New Roman"/>
          <w:sz w:val="24"/>
          <w:szCs w:val="24"/>
        </w:rPr>
        <w:t>)</w:t>
      </w:r>
      <w:r w:rsidR="008D67C1" w:rsidRPr="008D67C1">
        <w:rPr>
          <w:rFonts w:ascii="Times New Roman" w:hAnsi="Times New Roman"/>
          <w:sz w:val="24"/>
          <w:szCs w:val="24"/>
        </w:rPr>
        <w:t>.</w:t>
      </w:r>
      <w:r w:rsidR="00EF73E0">
        <w:rPr>
          <w:rFonts w:ascii="Times New Roman" w:hAnsi="Times New Roman"/>
          <w:sz w:val="24"/>
          <w:szCs w:val="24"/>
        </w:rPr>
        <w:t xml:space="preserve"> </w:t>
      </w:r>
      <w:r w:rsidR="00053498">
        <w:rPr>
          <w:rFonts w:ascii="Times New Roman" w:hAnsi="Times New Roman"/>
          <w:sz w:val="24"/>
          <w:szCs w:val="24"/>
        </w:rPr>
        <w:t>Model predictions</w:t>
      </w:r>
      <w:r w:rsidR="00BE261F">
        <w:rPr>
          <w:rFonts w:ascii="Times New Roman" w:hAnsi="Times New Roman"/>
          <w:sz w:val="24"/>
          <w:szCs w:val="24"/>
        </w:rPr>
        <w:t xml:space="preserve"> of </w:t>
      </w:r>
      <w:r w:rsidR="00BE261F">
        <w:rPr>
          <w:rFonts w:ascii="Times New Roman" w:hAnsi="Times New Roman"/>
          <w:sz w:val="24"/>
          <w:szCs w:val="24"/>
        </w:rPr>
        <w:lastRenderedPageBreak/>
        <w:t xml:space="preserve">overshoot </w:t>
      </w:r>
      <w:r w:rsidR="004026B1">
        <w:rPr>
          <w:rFonts w:ascii="Times New Roman" w:hAnsi="Times New Roman"/>
          <w:sz w:val="24"/>
          <w:szCs w:val="24"/>
        </w:rPr>
        <w:t>fallback</w:t>
      </w:r>
      <w:r w:rsidR="009C0F30">
        <w:rPr>
          <w:rFonts w:ascii="Times New Roman" w:hAnsi="Times New Roman"/>
          <w:sz w:val="24"/>
          <w:szCs w:val="24"/>
        </w:rPr>
        <w:t xml:space="preserve"> (</w:t>
      </w:r>
      <w:r w:rsidR="00C235D3">
        <w:rPr>
          <w:rFonts w:ascii="Times New Roman" w:hAnsi="Times New Roman"/>
          <w:sz w:val="24"/>
          <w:szCs w:val="24"/>
        </w:rPr>
        <w:t>95% CI)</w:t>
      </w:r>
      <w:r w:rsidR="00053498">
        <w:rPr>
          <w:rFonts w:ascii="Times New Roman" w:hAnsi="Times New Roman"/>
          <w:sz w:val="24"/>
          <w:szCs w:val="24"/>
        </w:rPr>
        <w:t xml:space="preserve"> </w:t>
      </w:r>
      <w:r w:rsidR="0059600C">
        <w:rPr>
          <w:rFonts w:ascii="Times New Roman" w:hAnsi="Times New Roman"/>
          <w:sz w:val="24"/>
          <w:szCs w:val="24"/>
        </w:rPr>
        <w:t xml:space="preserve">for zero dams </w:t>
      </w:r>
      <w:r w:rsidR="009D68BA">
        <w:rPr>
          <w:rFonts w:ascii="Times New Roman" w:hAnsi="Times New Roman"/>
          <w:sz w:val="24"/>
          <w:szCs w:val="24"/>
        </w:rPr>
        <w:t xml:space="preserve">or the y-intercept </w:t>
      </w:r>
      <w:r w:rsidR="00C235D3">
        <w:rPr>
          <w:rFonts w:ascii="Times New Roman" w:hAnsi="Times New Roman"/>
          <w:sz w:val="24"/>
          <w:szCs w:val="24"/>
        </w:rPr>
        <w:t>was</w:t>
      </w:r>
      <w:r w:rsidR="00B8479D">
        <w:rPr>
          <w:rFonts w:ascii="Times New Roman" w:hAnsi="Times New Roman"/>
          <w:sz w:val="24"/>
          <w:szCs w:val="24"/>
        </w:rPr>
        <w:t xml:space="preserve"> 0.955 (0.891</w:t>
      </w:r>
      <w:r w:rsidR="004809DE">
        <w:rPr>
          <w:rFonts w:ascii="Times New Roman" w:hAnsi="Times New Roman"/>
          <w:sz w:val="24"/>
          <w:szCs w:val="24"/>
        </w:rPr>
        <w:t xml:space="preserve"> – 0.982)</w:t>
      </w:r>
      <w:r w:rsidR="004A2BB3">
        <w:rPr>
          <w:rFonts w:ascii="Times New Roman" w:hAnsi="Times New Roman"/>
          <w:sz w:val="24"/>
          <w:szCs w:val="24"/>
        </w:rPr>
        <w:t xml:space="preserve"> and comported well </w:t>
      </w:r>
      <w:r w:rsidR="00DD390D">
        <w:rPr>
          <w:rFonts w:ascii="Times New Roman" w:hAnsi="Times New Roman"/>
          <w:sz w:val="24"/>
          <w:szCs w:val="24"/>
        </w:rPr>
        <w:t xml:space="preserve">with </w:t>
      </w:r>
      <w:r w:rsidR="00F31273">
        <w:rPr>
          <w:rFonts w:ascii="Times New Roman" w:hAnsi="Times New Roman"/>
          <w:sz w:val="24"/>
          <w:szCs w:val="24"/>
        </w:rPr>
        <w:t>th</w:t>
      </w:r>
      <w:r w:rsidR="006A2CE0">
        <w:rPr>
          <w:rFonts w:ascii="Times New Roman" w:hAnsi="Times New Roman"/>
          <w:sz w:val="24"/>
          <w:szCs w:val="24"/>
        </w:rPr>
        <w:t>e</w:t>
      </w:r>
      <w:r w:rsidR="00F31273">
        <w:rPr>
          <w:rFonts w:ascii="Times New Roman" w:hAnsi="Times New Roman"/>
          <w:sz w:val="24"/>
          <w:szCs w:val="24"/>
        </w:rPr>
        <w:t xml:space="preserve"> pro</w:t>
      </w:r>
      <w:r w:rsidR="006B5721">
        <w:rPr>
          <w:rFonts w:ascii="Times New Roman" w:hAnsi="Times New Roman"/>
          <w:sz w:val="24"/>
          <w:szCs w:val="24"/>
        </w:rPr>
        <w:t>portion</w:t>
      </w:r>
      <w:r w:rsidR="00F31273">
        <w:rPr>
          <w:rFonts w:ascii="Times New Roman" w:hAnsi="Times New Roman"/>
          <w:sz w:val="24"/>
          <w:szCs w:val="24"/>
        </w:rPr>
        <w:t xml:space="preserve"> of non-overshoot </w:t>
      </w:r>
      <w:r w:rsidR="00FF6B1B">
        <w:rPr>
          <w:rFonts w:ascii="Times New Roman" w:hAnsi="Times New Roman"/>
          <w:sz w:val="24"/>
          <w:szCs w:val="24"/>
        </w:rPr>
        <w:t xml:space="preserve">PIT-tagged </w:t>
      </w:r>
      <w:r w:rsidR="00F31273">
        <w:rPr>
          <w:rFonts w:ascii="Times New Roman" w:hAnsi="Times New Roman"/>
          <w:sz w:val="24"/>
          <w:szCs w:val="24"/>
        </w:rPr>
        <w:t xml:space="preserve">Yakima River steelhead </w:t>
      </w:r>
      <w:r w:rsidR="00930153">
        <w:rPr>
          <w:rFonts w:ascii="Times New Roman" w:hAnsi="Times New Roman"/>
          <w:sz w:val="24"/>
          <w:szCs w:val="24"/>
        </w:rPr>
        <w:t xml:space="preserve">that crossed </w:t>
      </w:r>
      <w:r w:rsidR="00FF6B1B">
        <w:rPr>
          <w:rFonts w:ascii="Times New Roman" w:hAnsi="Times New Roman"/>
          <w:sz w:val="24"/>
          <w:szCs w:val="24"/>
        </w:rPr>
        <w:t xml:space="preserve">McNary Dam </w:t>
      </w:r>
      <w:r w:rsidR="00314CFB">
        <w:rPr>
          <w:rFonts w:ascii="Times New Roman" w:hAnsi="Times New Roman"/>
          <w:sz w:val="24"/>
          <w:szCs w:val="24"/>
        </w:rPr>
        <w:t>(N = 276)</w:t>
      </w:r>
      <w:r w:rsidR="00FF6B1B">
        <w:rPr>
          <w:rFonts w:ascii="Times New Roman" w:hAnsi="Times New Roman"/>
          <w:sz w:val="24"/>
          <w:szCs w:val="24"/>
        </w:rPr>
        <w:t xml:space="preserve"> and were detected</w:t>
      </w:r>
      <w:r w:rsidR="00314CFB">
        <w:rPr>
          <w:rFonts w:ascii="Times New Roman" w:hAnsi="Times New Roman"/>
          <w:sz w:val="24"/>
          <w:szCs w:val="24"/>
        </w:rPr>
        <w:t xml:space="preserve"> </w:t>
      </w:r>
      <w:r w:rsidR="00F31273">
        <w:rPr>
          <w:rFonts w:ascii="Times New Roman" w:hAnsi="Times New Roman"/>
          <w:sz w:val="24"/>
          <w:szCs w:val="24"/>
        </w:rPr>
        <w:t>at Prosser Dam (</w:t>
      </w:r>
      <w:r w:rsidR="00444C36">
        <w:rPr>
          <w:rFonts w:ascii="Times New Roman" w:hAnsi="Times New Roman"/>
          <w:sz w:val="24"/>
          <w:szCs w:val="24"/>
        </w:rPr>
        <w:t>0.949)</w:t>
      </w:r>
      <w:r w:rsidR="002517BC">
        <w:rPr>
          <w:rFonts w:ascii="Times New Roman" w:hAnsi="Times New Roman"/>
          <w:sz w:val="24"/>
          <w:szCs w:val="24"/>
        </w:rPr>
        <w:t xml:space="preserve"> suggesting </w:t>
      </w:r>
      <w:r w:rsidR="00975176">
        <w:rPr>
          <w:rFonts w:ascii="Times New Roman" w:hAnsi="Times New Roman"/>
          <w:sz w:val="24"/>
          <w:szCs w:val="24"/>
        </w:rPr>
        <w:t xml:space="preserve">some level of </w:t>
      </w:r>
      <w:r w:rsidR="002517BC">
        <w:rPr>
          <w:rFonts w:ascii="Times New Roman" w:hAnsi="Times New Roman"/>
          <w:sz w:val="24"/>
          <w:szCs w:val="24"/>
        </w:rPr>
        <w:t>natural mortality</w:t>
      </w:r>
      <w:r w:rsidR="00975176">
        <w:rPr>
          <w:rFonts w:ascii="Times New Roman" w:hAnsi="Times New Roman"/>
          <w:sz w:val="24"/>
          <w:szCs w:val="24"/>
        </w:rPr>
        <w:t>,</w:t>
      </w:r>
      <w:r w:rsidR="002517BC">
        <w:rPr>
          <w:rFonts w:ascii="Times New Roman" w:hAnsi="Times New Roman"/>
          <w:sz w:val="24"/>
          <w:szCs w:val="24"/>
        </w:rPr>
        <w:t xml:space="preserve"> not attributed to </w:t>
      </w:r>
      <w:r w:rsidR="00975176">
        <w:rPr>
          <w:rFonts w:ascii="Times New Roman" w:hAnsi="Times New Roman"/>
          <w:sz w:val="24"/>
          <w:szCs w:val="24"/>
        </w:rPr>
        <w:t>dam passage, was included in the relationship.</w:t>
      </w:r>
      <w:r w:rsidR="004A25F1">
        <w:rPr>
          <w:rFonts w:ascii="Times New Roman" w:hAnsi="Times New Roman"/>
          <w:sz w:val="24"/>
          <w:szCs w:val="24"/>
        </w:rPr>
        <w:t xml:space="preserve"> </w:t>
      </w:r>
      <w:r w:rsidR="00975176">
        <w:rPr>
          <w:rFonts w:ascii="Times New Roman" w:hAnsi="Times New Roman"/>
          <w:sz w:val="24"/>
          <w:szCs w:val="24"/>
        </w:rPr>
        <w:t xml:space="preserve"> </w:t>
      </w:r>
    </w:p>
    <w:p w14:paraId="64234756" w14:textId="71F535DA" w:rsidR="008C5A7C" w:rsidRDefault="00AC4B37" w:rsidP="008F69EA">
      <w:pPr>
        <w:spacing w:after="0" w:line="480" w:lineRule="auto"/>
        <w:ind w:firstLine="360"/>
        <w:rPr>
          <w:rFonts w:ascii="Times New Roman" w:hAnsi="Times New Roman"/>
          <w:sz w:val="24"/>
          <w:szCs w:val="24"/>
        </w:rPr>
      </w:pPr>
      <w:r w:rsidRPr="00EF52E7">
        <w:rPr>
          <w:rFonts w:ascii="Times New Roman" w:hAnsi="Times New Roman"/>
          <w:i/>
          <w:iCs/>
          <w:sz w:val="24"/>
          <w:szCs w:val="24"/>
        </w:rPr>
        <w:t xml:space="preserve">Overshoot </w:t>
      </w:r>
      <w:r>
        <w:rPr>
          <w:rFonts w:ascii="Times New Roman" w:hAnsi="Times New Roman"/>
          <w:i/>
          <w:iCs/>
          <w:sz w:val="24"/>
          <w:szCs w:val="24"/>
        </w:rPr>
        <w:t xml:space="preserve">migration </w:t>
      </w:r>
      <w:r w:rsidRPr="00EF52E7">
        <w:rPr>
          <w:rFonts w:ascii="Times New Roman" w:hAnsi="Times New Roman"/>
          <w:i/>
          <w:iCs/>
          <w:sz w:val="24"/>
          <w:szCs w:val="24"/>
        </w:rPr>
        <w:t>timing</w:t>
      </w:r>
      <w:r>
        <w:rPr>
          <w:rFonts w:ascii="Times New Roman" w:hAnsi="Times New Roman"/>
          <w:sz w:val="24"/>
          <w:szCs w:val="24"/>
        </w:rPr>
        <w:t xml:space="preserve"> </w:t>
      </w:r>
      <w:r w:rsidR="00353F23">
        <w:rPr>
          <w:rFonts w:ascii="Times New Roman" w:hAnsi="Times New Roman"/>
          <w:sz w:val="24"/>
          <w:szCs w:val="24"/>
        </w:rPr>
        <w:t>–</w:t>
      </w:r>
      <w:r w:rsidR="008E23F1">
        <w:rPr>
          <w:rFonts w:ascii="Times New Roman" w:hAnsi="Times New Roman"/>
          <w:sz w:val="24"/>
          <w:szCs w:val="24"/>
        </w:rPr>
        <w:t xml:space="preserve">Between 2010 and 2017, 327 wild </w:t>
      </w:r>
      <w:r w:rsidR="00DE5C79">
        <w:rPr>
          <w:rFonts w:ascii="Times New Roman" w:hAnsi="Times New Roman"/>
          <w:sz w:val="24"/>
          <w:szCs w:val="24"/>
        </w:rPr>
        <w:t xml:space="preserve">adult </w:t>
      </w:r>
      <w:r w:rsidR="008E23F1">
        <w:rPr>
          <w:rFonts w:ascii="Times New Roman" w:hAnsi="Times New Roman"/>
          <w:sz w:val="24"/>
          <w:szCs w:val="24"/>
        </w:rPr>
        <w:t xml:space="preserve">steelhead tagged as juveniles </w:t>
      </w:r>
      <w:r w:rsidR="00C20298">
        <w:rPr>
          <w:rFonts w:ascii="Times New Roman" w:hAnsi="Times New Roman"/>
          <w:sz w:val="24"/>
          <w:szCs w:val="24"/>
        </w:rPr>
        <w:t xml:space="preserve">in the Yakima River </w:t>
      </w:r>
      <w:r w:rsidR="008E23F1">
        <w:rPr>
          <w:rFonts w:ascii="Times New Roman" w:hAnsi="Times New Roman"/>
          <w:sz w:val="24"/>
          <w:szCs w:val="24"/>
        </w:rPr>
        <w:t>were dete</w:t>
      </w:r>
      <w:r w:rsidR="00C90CA3">
        <w:rPr>
          <w:rFonts w:ascii="Times New Roman" w:hAnsi="Times New Roman"/>
          <w:sz w:val="24"/>
          <w:szCs w:val="24"/>
        </w:rPr>
        <w:t>cted at McNary Dam. Of those, 13</w:t>
      </w:r>
      <w:r w:rsidR="008E23F1">
        <w:rPr>
          <w:rFonts w:ascii="Times New Roman" w:hAnsi="Times New Roman"/>
          <w:sz w:val="24"/>
          <w:szCs w:val="24"/>
        </w:rPr>
        <w:t xml:space="preserve">% </w:t>
      </w:r>
      <w:r w:rsidR="00CD0674">
        <w:rPr>
          <w:rFonts w:ascii="Times New Roman" w:hAnsi="Times New Roman"/>
          <w:sz w:val="24"/>
          <w:szCs w:val="24"/>
        </w:rPr>
        <w:t xml:space="preserve">and 3% </w:t>
      </w:r>
      <w:r w:rsidR="008E23F1">
        <w:rPr>
          <w:rFonts w:ascii="Times New Roman" w:hAnsi="Times New Roman"/>
          <w:sz w:val="24"/>
          <w:szCs w:val="24"/>
        </w:rPr>
        <w:t xml:space="preserve">were </w:t>
      </w:r>
      <w:r w:rsidR="00C90CA3">
        <w:rPr>
          <w:rFonts w:ascii="Times New Roman" w:hAnsi="Times New Roman"/>
          <w:sz w:val="24"/>
          <w:szCs w:val="24"/>
        </w:rPr>
        <w:t xml:space="preserve">detected at Priest Rapids </w:t>
      </w:r>
      <w:r w:rsidR="00CD0674">
        <w:rPr>
          <w:rFonts w:ascii="Times New Roman" w:hAnsi="Times New Roman"/>
          <w:sz w:val="24"/>
          <w:szCs w:val="24"/>
        </w:rPr>
        <w:t xml:space="preserve">and </w:t>
      </w:r>
      <w:r w:rsidR="008E23F1">
        <w:rPr>
          <w:rFonts w:ascii="Times New Roman" w:hAnsi="Times New Roman"/>
          <w:sz w:val="24"/>
          <w:szCs w:val="24"/>
        </w:rPr>
        <w:t xml:space="preserve">Ice Harbor </w:t>
      </w:r>
      <w:r w:rsidR="00CD0674">
        <w:rPr>
          <w:rFonts w:ascii="Times New Roman" w:hAnsi="Times New Roman"/>
          <w:sz w:val="24"/>
          <w:szCs w:val="24"/>
        </w:rPr>
        <w:t>d</w:t>
      </w:r>
      <w:r w:rsidR="008E23F1">
        <w:rPr>
          <w:rFonts w:ascii="Times New Roman" w:hAnsi="Times New Roman"/>
          <w:sz w:val="24"/>
          <w:szCs w:val="24"/>
        </w:rPr>
        <w:t>am</w:t>
      </w:r>
      <w:r w:rsidR="00CD0674">
        <w:rPr>
          <w:rFonts w:ascii="Times New Roman" w:hAnsi="Times New Roman"/>
          <w:sz w:val="24"/>
          <w:szCs w:val="24"/>
        </w:rPr>
        <w:t>s, respectively</w:t>
      </w:r>
      <w:r w:rsidR="00D36CD1">
        <w:rPr>
          <w:rFonts w:ascii="Times New Roman" w:hAnsi="Times New Roman"/>
          <w:sz w:val="24"/>
          <w:szCs w:val="24"/>
        </w:rPr>
        <w:t>.</w:t>
      </w:r>
      <w:r w:rsidR="00C90CA3">
        <w:rPr>
          <w:rFonts w:ascii="Times New Roman" w:hAnsi="Times New Roman"/>
          <w:sz w:val="24"/>
          <w:szCs w:val="24"/>
        </w:rPr>
        <w:t xml:space="preserve"> Of those</w:t>
      </w:r>
      <w:r w:rsidR="00535EC7">
        <w:rPr>
          <w:rFonts w:ascii="Times New Roman" w:hAnsi="Times New Roman"/>
          <w:sz w:val="24"/>
          <w:szCs w:val="24"/>
        </w:rPr>
        <w:t xml:space="preserve"> </w:t>
      </w:r>
      <w:r w:rsidR="00461D8F">
        <w:rPr>
          <w:rFonts w:ascii="Times New Roman" w:hAnsi="Times New Roman"/>
          <w:sz w:val="24"/>
          <w:szCs w:val="24"/>
        </w:rPr>
        <w:t>overshoot steelhead</w:t>
      </w:r>
      <w:r w:rsidR="00C90CA3">
        <w:rPr>
          <w:rFonts w:ascii="Times New Roman" w:hAnsi="Times New Roman"/>
          <w:sz w:val="24"/>
          <w:szCs w:val="24"/>
        </w:rPr>
        <w:t xml:space="preserve">, </w:t>
      </w:r>
      <w:r w:rsidR="00DB2AF8">
        <w:rPr>
          <w:rFonts w:ascii="Times New Roman" w:hAnsi="Times New Roman"/>
          <w:sz w:val="24"/>
          <w:szCs w:val="24"/>
        </w:rPr>
        <w:t xml:space="preserve">seven steelhead </w:t>
      </w:r>
      <w:r w:rsidR="008344F5">
        <w:rPr>
          <w:rFonts w:ascii="Times New Roman" w:hAnsi="Times New Roman"/>
          <w:sz w:val="24"/>
          <w:szCs w:val="24"/>
        </w:rPr>
        <w:t>(</w:t>
      </w:r>
      <w:r w:rsidR="00DB2AF8">
        <w:rPr>
          <w:rFonts w:ascii="Times New Roman" w:hAnsi="Times New Roman"/>
          <w:sz w:val="24"/>
          <w:szCs w:val="24"/>
        </w:rPr>
        <w:t>2% of total</w:t>
      </w:r>
      <w:r w:rsidR="008344F5">
        <w:rPr>
          <w:rFonts w:ascii="Times New Roman" w:hAnsi="Times New Roman"/>
          <w:sz w:val="24"/>
          <w:szCs w:val="24"/>
        </w:rPr>
        <w:t>)</w:t>
      </w:r>
      <w:r w:rsidR="00DB2AF8">
        <w:rPr>
          <w:rFonts w:ascii="Times New Roman" w:hAnsi="Times New Roman"/>
          <w:sz w:val="24"/>
          <w:szCs w:val="24"/>
        </w:rPr>
        <w:t xml:space="preserve"> </w:t>
      </w:r>
      <w:r w:rsidR="00C90CA3">
        <w:rPr>
          <w:rFonts w:ascii="Times New Roman" w:hAnsi="Times New Roman"/>
          <w:sz w:val="24"/>
          <w:szCs w:val="24"/>
        </w:rPr>
        <w:t xml:space="preserve">were detected at both Priest Rapids and Ice Harbor dams. </w:t>
      </w:r>
      <w:r w:rsidR="00273C16">
        <w:rPr>
          <w:rFonts w:ascii="Times New Roman" w:hAnsi="Times New Roman"/>
          <w:sz w:val="24"/>
          <w:szCs w:val="24"/>
        </w:rPr>
        <w:t xml:space="preserve">The </w:t>
      </w:r>
      <w:r w:rsidR="009502B2">
        <w:rPr>
          <w:rFonts w:ascii="Times New Roman" w:hAnsi="Times New Roman"/>
          <w:sz w:val="24"/>
          <w:szCs w:val="24"/>
        </w:rPr>
        <w:t>percentage of</w:t>
      </w:r>
      <w:r w:rsidR="00273C16">
        <w:rPr>
          <w:rFonts w:ascii="Times New Roman" w:hAnsi="Times New Roman"/>
          <w:sz w:val="24"/>
          <w:szCs w:val="24"/>
        </w:rPr>
        <w:t xml:space="preserve"> </w:t>
      </w:r>
      <w:r w:rsidR="00F44E93">
        <w:rPr>
          <w:rFonts w:ascii="Times New Roman" w:hAnsi="Times New Roman"/>
          <w:sz w:val="24"/>
          <w:szCs w:val="24"/>
        </w:rPr>
        <w:t>o</w:t>
      </w:r>
      <w:r w:rsidR="00F25E5F">
        <w:rPr>
          <w:rFonts w:ascii="Times New Roman" w:hAnsi="Times New Roman"/>
          <w:sz w:val="24"/>
          <w:szCs w:val="24"/>
        </w:rPr>
        <w:t xml:space="preserve">vershoot </w:t>
      </w:r>
      <w:r w:rsidR="009502B2">
        <w:rPr>
          <w:rFonts w:ascii="Times New Roman" w:hAnsi="Times New Roman"/>
          <w:sz w:val="24"/>
          <w:szCs w:val="24"/>
        </w:rPr>
        <w:t xml:space="preserve">Yakima </w:t>
      </w:r>
      <w:r w:rsidR="00F25E5F">
        <w:rPr>
          <w:rFonts w:ascii="Times New Roman" w:hAnsi="Times New Roman"/>
          <w:sz w:val="24"/>
          <w:szCs w:val="24"/>
        </w:rPr>
        <w:t>steelhead at P</w:t>
      </w:r>
      <w:r w:rsidR="00C7584C">
        <w:rPr>
          <w:rFonts w:ascii="Times New Roman" w:hAnsi="Times New Roman"/>
          <w:sz w:val="24"/>
          <w:szCs w:val="24"/>
        </w:rPr>
        <w:t>RD</w:t>
      </w:r>
      <w:r w:rsidR="00F25E5F">
        <w:rPr>
          <w:rFonts w:ascii="Times New Roman" w:hAnsi="Times New Roman"/>
          <w:sz w:val="24"/>
          <w:szCs w:val="24"/>
        </w:rPr>
        <w:t xml:space="preserve"> and Ice Harbor Dam </w:t>
      </w:r>
      <w:r w:rsidR="00F44E93">
        <w:rPr>
          <w:rFonts w:ascii="Times New Roman" w:hAnsi="Times New Roman"/>
          <w:sz w:val="24"/>
          <w:szCs w:val="24"/>
        </w:rPr>
        <w:t xml:space="preserve">that were </w:t>
      </w:r>
      <w:r w:rsidR="009502B2">
        <w:rPr>
          <w:rFonts w:ascii="Times New Roman" w:hAnsi="Times New Roman"/>
          <w:sz w:val="24"/>
          <w:szCs w:val="24"/>
        </w:rPr>
        <w:t xml:space="preserve">subsequently </w:t>
      </w:r>
      <w:r w:rsidR="00F44E93">
        <w:rPr>
          <w:rFonts w:ascii="Times New Roman" w:hAnsi="Times New Roman"/>
          <w:sz w:val="24"/>
          <w:szCs w:val="24"/>
        </w:rPr>
        <w:t xml:space="preserve">detected at Prosser Dam </w:t>
      </w:r>
      <w:r w:rsidR="0006593A">
        <w:rPr>
          <w:rFonts w:ascii="Times New Roman" w:hAnsi="Times New Roman"/>
          <w:sz w:val="24"/>
          <w:szCs w:val="24"/>
        </w:rPr>
        <w:t>were 78</w:t>
      </w:r>
      <w:r w:rsidR="009502B2">
        <w:rPr>
          <w:rFonts w:ascii="Times New Roman" w:hAnsi="Times New Roman"/>
          <w:sz w:val="24"/>
          <w:szCs w:val="24"/>
        </w:rPr>
        <w:t>%</w:t>
      </w:r>
      <w:r w:rsidR="0006593A">
        <w:rPr>
          <w:rFonts w:ascii="Times New Roman" w:hAnsi="Times New Roman"/>
          <w:sz w:val="24"/>
          <w:szCs w:val="24"/>
        </w:rPr>
        <w:t xml:space="preserve"> and 60</w:t>
      </w:r>
      <w:r w:rsidR="009502B2">
        <w:rPr>
          <w:rFonts w:ascii="Times New Roman" w:hAnsi="Times New Roman"/>
          <w:sz w:val="24"/>
          <w:szCs w:val="24"/>
        </w:rPr>
        <w:t>%</w:t>
      </w:r>
      <w:r w:rsidR="0006593A">
        <w:rPr>
          <w:rFonts w:ascii="Times New Roman" w:hAnsi="Times New Roman"/>
          <w:sz w:val="24"/>
          <w:szCs w:val="24"/>
        </w:rPr>
        <w:t>, respectively</w:t>
      </w:r>
      <w:r w:rsidR="00F25E5F">
        <w:rPr>
          <w:rFonts w:ascii="Times New Roman" w:hAnsi="Times New Roman"/>
          <w:sz w:val="24"/>
          <w:szCs w:val="24"/>
        </w:rPr>
        <w:t xml:space="preserve">. </w:t>
      </w:r>
      <w:r w:rsidR="005D7B9E">
        <w:rPr>
          <w:rFonts w:ascii="Times New Roman" w:hAnsi="Times New Roman"/>
          <w:sz w:val="24"/>
          <w:szCs w:val="24"/>
        </w:rPr>
        <w:t xml:space="preserve">In general, Yakima steelhead </w:t>
      </w:r>
      <w:r w:rsidR="00EA3E0A">
        <w:rPr>
          <w:rFonts w:ascii="Times New Roman" w:hAnsi="Times New Roman"/>
          <w:sz w:val="24"/>
          <w:szCs w:val="24"/>
        </w:rPr>
        <w:t>were</w:t>
      </w:r>
      <w:r w:rsidR="005D7B9E">
        <w:rPr>
          <w:rFonts w:ascii="Times New Roman" w:hAnsi="Times New Roman"/>
          <w:sz w:val="24"/>
          <w:szCs w:val="24"/>
        </w:rPr>
        <w:t xml:space="preserve"> </w:t>
      </w:r>
      <w:r w:rsidR="00B55C65">
        <w:rPr>
          <w:rFonts w:ascii="Times New Roman" w:hAnsi="Times New Roman"/>
          <w:sz w:val="24"/>
          <w:szCs w:val="24"/>
        </w:rPr>
        <w:t xml:space="preserve">not </w:t>
      </w:r>
      <w:r w:rsidR="00FF5F38">
        <w:rPr>
          <w:rFonts w:ascii="Times New Roman" w:hAnsi="Times New Roman"/>
          <w:sz w:val="24"/>
          <w:szCs w:val="24"/>
        </w:rPr>
        <w:t>observed</w:t>
      </w:r>
      <w:r w:rsidR="00B55C65">
        <w:rPr>
          <w:rFonts w:ascii="Times New Roman" w:hAnsi="Times New Roman"/>
          <w:sz w:val="24"/>
          <w:szCs w:val="24"/>
        </w:rPr>
        <w:t xml:space="preserve"> at </w:t>
      </w:r>
      <w:r w:rsidR="00FF5F38">
        <w:rPr>
          <w:rFonts w:ascii="Times New Roman" w:hAnsi="Times New Roman"/>
          <w:sz w:val="24"/>
          <w:szCs w:val="24"/>
        </w:rPr>
        <w:t>Pr</w:t>
      </w:r>
      <w:r w:rsidR="00B55C65">
        <w:rPr>
          <w:rFonts w:ascii="Times New Roman" w:hAnsi="Times New Roman"/>
          <w:sz w:val="24"/>
          <w:szCs w:val="24"/>
        </w:rPr>
        <w:t xml:space="preserve">osser Dam until water </w:t>
      </w:r>
      <w:r w:rsidR="00FF5F38">
        <w:rPr>
          <w:rFonts w:ascii="Times New Roman" w:hAnsi="Times New Roman"/>
          <w:sz w:val="24"/>
          <w:szCs w:val="24"/>
        </w:rPr>
        <w:t>temperature</w:t>
      </w:r>
      <w:r w:rsidR="00461D8F">
        <w:rPr>
          <w:rFonts w:ascii="Times New Roman" w:hAnsi="Times New Roman"/>
          <w:sz w:val="24"/>
          <w:szCs w:val="24"/>
        </w:rPr>
        <w:t>s</w:t>
      </w:r>
      <w:r w:rsidR="00B55C65">
        <w:rPr>
          <w:rFonts w:ascii="Times New Roman" w:hAnsi="Times New Roman"/>
          <w:sz w:val="24"/>
          <w:szCs w:val="24"/>
        </w:rPr>
        <w:t xml:space="preserve"> decline</w:t>
      </w:r>
      <w:r w:rsidR="00801508">
        <w:rPr>
          <w:rFonts w:ascii="Times New Roman" w:hAnsi="Times New Roman"/>
          <w:sz w:val="24"/>
          <w:szCs w:val="24"/>
        </w:rPr>
        <w:t>d</w:t>
      </w:r>
      <w:r w:rsidR="00B55C65">
        <w:rPr>
          <w:rFonts w:ascii="Times New Roman" w:hAnsi="Times New Roman"/>
          <w:sz w:val="24"/>
          <w:szCs w:val="24"/>
        </w:rPr>
        <w:t xml:space="preserve"> and </w:t>
      </w:r>
      <w:r w:rsidR="004E3126">
        <w:rPr>
          <w:rFonts w:ascii="Times New Roman" w:hAnsi="Times New Roman"/>
          <w:sz w:val="24"/>
          <w:szCs w:val="24"/>
        </w:rPr>
        <w:t>were</w:t>
      </w:r>
      <w:r w:rsidR="00B55C65">
        <w:rPr>
          <w:rFonts w:ascii="Times New Roman" w:hAnsi="Times New Roman"/>
          <w:sz w:val="24"/>
          <w:szCs w:val="24"/>
        </w:rPr>
        <w:t xml:space="preserve"> sim</w:t>
      </w:r>
      <w:r w:rsidR="00FF5F38">
        <w:rPr>
          <w:rFonts w:ascii="Times New Roman" w:hAnsi="Times New Roman"/>
          <w:sz w:val="24"/>
          <w:szCs w:val="24"/>
        </w:rPr>
        <w:t>i</w:t>
      </w:r>
      <w:r w:rsidR="00B55C65">
        <w:rPr>
          <w:rFonts w:ascii="Times New Roman" w:hAnsi="Times New Roman"/>
          <w:sz w:val="24"/>
          <w:szCs w:val="24"/>
        </w:rPr>
        <w:t>l</w:t>
      </w:r>
      <w:r w:rsidR="00FF5F38">
        <w:rPr>
          <w:rFonts w:ascii="Times New Roman" w:hAnsi="Times New Roman"/>
          <w:sz w:val="24"/>
          <w:szCs w:val="24"/>
        </w:rPr>
        <w:t xml:space="preserve">ar to </w:t>
      </w:r>
      <w:r w:rsidR="00461D8F">
        <w:rPr>
          <w:rFonts w:ascii="Times New Roman" w:hAnsi="Times New Roman"/>
          <w:sz w:val="24"/>
          <w:szCs w:val="24"/>
        </w:rPr>
        <w:t xml:space="preserve">that of </w:t>
      </w:r>
      <w:r w:rsidR="00FF5F38">
        <w:rPr>
          <w:rFonts w:ascii="Times New Roman" w:hAnsi="Times New Roman"/>
          <w:sz w:val="24"/>
          <w:szCs w:val="24"/>
        </w:rPr>
        <w:t>the Columbia River</w:t>
      </w:r>
      <w:r w:rsidR="00B2604D">
        <w:rPr>
          <w:rFonts w:ascii="Times New Roman" w:hAnsi="Times New Roman"/>
          <w:sz w:val="24"/>
          <w:szCs w:val="24"/>
        </w:rPr>
        <w:t xml:space="preserve"> </w:t>
      </w:r>
      <w:r w:rsidR="00B278B8">
        <w:rPr>
          <w:rFonts w:ascii="Times New Roman" w:hAnsi="Times New Roman"/>
          <w:sz w:val="24"/>
          <w:szCs w:val="24"/>
        </w:rPr>
        <w:t xml:space="preserve">(Figure </w:t>
      </w:r>
      <w:r w:rsidR="003B5920">
        <w:rPr>
          <w:rFonts w:ascii="Times New Roman" w:hAnsi="Times New Roman"/>
          <w:sz w:val="24"/>
          <w:szCs w:val="24"/>
        </w:rPr>
        <w:t>4</w:t>
      </w:r>
      <w:r w:rsidR="00B278B8">
        <w:rPr>
          <w:rFonts w:ascii="Times New Roman" w:hAnsi="Times New Roman"/>
          <w:sz w:val="24"/>
          <w:szCs w:val="24"/>
        </w:rPr>
        <w:t>)</w:t>
      </w:r>
      <w:r w:rsidR="00FF5F38">
        <w:rPr>
          <w:rFonts w:ascii="Times New Roman" w:hAnsi="Times New Roman"/>
          <w:sz w:val="24"/>
          <w:szCs w:val="24"/>
        </w:rPr>
        <w:t>.</w:t>
      </w:r>
      <w:r w:rsidR="00B2604D">
        <w:rPr>
          <w:rFonts w:ascii="Times New Roman" w:hAnsi="Times New Roman"/>
          <w:sz w:val="24"/>
          <w:szCs w:val="24"/>
        </w:rPr>
        <w:t xml:space="preserve"> </w:t>
      </w:r>
      <w:r w:rsidR="00C26A0D">
        <w:rPr>
          <w:rFonts w:ascii="Times New Roman" w:hAnsi="Times New Roman"/>
          <w:sz w:val="24"/>
          <w:szCs w:val="24"/>
        </w:rPr>
        <w:t xml:space="preserve">Few steelhead </w:t>
      </w:r>
      <w:r w:rsidR="00585E4F">
        <w:rPr>
          <w:rFonts w:ascii="Times New Roman" w:hAnsi="Times New Roman"/>
          <w:sz w:val="24"/>
          <w:szCs w:val="24"/>
        </w:rPr>
        <w:t xml:space="preserve">(&lt; 1%) </w:t>
      </w:r>
      <w:r w:rsidR="00C26A0D">
        <w:rPr>
          <w:rFonts w:ascii="Times New Roman" w:hAnsi="Times New Roman"/>
          <w:sz w:val="24"/>
          <w:szCs w:val="24"/>
        </w:rPr>
        <w:t>were detected at Prosser Dam until stream temperature</w:t>
      </w:r>
      <w:r w:rsidR="00F17FCE">
        <w:rPr>
          <w:rFonts w:ascii="Times New Roman" w:hAnsi="Times New Roman"/>
          <w:sz w:val="24"/>
          <w:szCs w:val="24"/>
        </w:rPr>
        <w:t>s</w:t>
      </w:r>
      <w:r w:rsidR="00C26A0D">
        <w:rPr>
          <w:rFonts w:ascii="Times New Roman" w:hAnsi="Times New Roman"/>
          <w:sz w:val="24"/>
          <w:szCs w:val="24"/>
        </w:rPr>
        <w:t xml:space="preserve"> </w:t>
      </w:r>
      <w:r w:rsidR="00F17FCE">
        <w:rPr>
          <w:rFonts w:ascii="Times New Roman" w:hAnsi="Times New Roman"/>
          <w:sz w:val="24"/>
          <w:szCs w:val="24"/>
        </w:rPr>
        <w:t>were below 20</w:t>
      </w:r>
      <w:r w:rsidR="002820E7">
        <w:rPr>
          <w:rFonts w:ascii="Times New Roman" w:hAnsi="Times New Roman"/>
          <w:sz w:val="24"/>
          <w:szCs w:val="24"/>
        </w:rPr>
        <w:t xml:space="preserve"> °C</w:t>
      </w:r>
      <w:r w:rsidR="00F17FCE">
        <w:rPr>
          <w:rFonts w:ascii="Times New Roman" w:hAnsi="Times New Roman"/>
          <w:sz w:val="24"/>
          <w:szCs w:val="24"/>
        </w:rPr>
        <w:t xml:space="preserve">. </w:t>
      </w:r>
      <w:r w:rsidR="00C50CDA">
        <w:rPr>
          <w:rFonts w:ascii="Times New Roman" w:hAnsi="Times New Roman"/>
          <w:sz w:val="24"/>
          <w:szCs w:val="24"/>
        </w:rPr>
        <w:t xml:space="preserve">However, </w:t>
      </w:r>
      <w:r w:rsidR="00456581">
        <w:rPr>
          <w:rFonts w:ascii="Times New Roman" w:hAnsi="Times New Roman"/>
          <w:sz w:val="24"/>
          <w:szCs w:val="24"/>
        </w:rPr>
        <w:t>the dist</w:t>
      </w:r>
      <w:r w:rsidR="00EC0A22">
        <w:rPr>
          <w:rFonts w:ascii="Times New Roman" w:hAnsi="Times New Roman"/>
          <w:sz w:val="24"/>
          <w:szCs w:val="24"/>
        </w:rPr>
        <w:t xml:space="preserve">ribution of </w:t>
      </w:r>
      <w:r w:rsidR="0095669B">
        <w:rPr>
          <w:rFonts w:ascii="Times New Roman" w:hAnsi="Times New Roman"/>
          <w:sz w:val="24"/>
          <w:szCs w:val="24"/>
        </w:rPr>
        <w:t xml:space="preserve">arrival times for </w:t>
      </w:r>
      <w:r w:rsidR="00D934D2">
        <w:rPr>
          <w:rFonts w:ascii="Times New Roman" w:hAnsi="Times New Roman"/>
          <w:sz w:val="24"/>
          <w:szCs w:val="24"/>
        </w:rPr>
        <w:t xml:space="preserve">known </w:t>
      </w:r>
      <w:r w:rsidR="00A67760">
        <w:rPr>
          <w:rFonts w:ascii="Times New Roman" w:hAnsi="Times New Roman"/>
          <w:sz w:val="24"/>
          <w:szCs w:val="24"/>
        </w:rPr>
        <w:t xml:space="preserve">overshoot </w:t>
      </w:r>
      <w:r w:rsidR="00720060">
        <w:rPr>
          <w:rFonts w:ascii="Times New Roman" w:hAnsi="Times New Roman"/>
          <w:sz w:val="24"/>
          <w:szCs w:val="24"/>
        </w:rPr>
        <w:t xml:space="preserve">steelhead </w:t>
      </w:r>
      <w:r w:rsidR="000056E4">
        <w:rPr>
          <w:rFonts w:ascii="Times New Roman" w:hAnsi="Times New Roman"/>
          <w:sz w:val="24"/>
          <w:szCs w:val="24"/>
        </w:rPr>
        <w:t xml:space="preserve">was significantly later </w:t>
      </w:r>
      <w:r w:rsidR="004545FF">
        <w:rPr>
          <w:rFonts w:ascii="Times New Roman" w:hAnsi="Times New Roman"/>
          <w:sz w:val="24"/>
          <w:szCs w:val="24"/>
        </w:rPr>
        <w:t xml:space="preserve">compared to </w:t>
      </w:r>
      <w:r w:rsidR="00861C0C">
        <w:rPr>
          <w:rFonts w:ascii="Times New Roman" w:hAnsi="Times New Roman"/>
          <w:sz w:val="24"/>
          <w:szCs w:val="24"/>
        </w:rPr>
        <w:t>all</w:t>
      </w:r>
      <w:r w:rsidR="004545FF">
        <w:rPr>
          <w:rFonts w:ascii="Times New Roman" w:hAnsi="Times New Roman"/>
          <w:sz w:val="24"/>
          <w:szCs w:val="24"/>
        </w:rPr>
        <w:t xml:space="preserve"> steelhead</w:t>
      </w:r>
      <w:r w:rsidR="0095669B">
        <w:rPr>
          <w:rFonts w:ascii="Times New Roman" w:hAnsi="Times New Roman"/>
          <w:sz w:val="24"/>
          <w:szCs w:val="24"/>
        </w:rPr>
        <w:t xml:space="preserve"> at Prosser Dam</w:t>
      </w:r>
      <w:r w:rsidR="004545FF">
        <w:rPr>
          <w:rFonts w:ascii="Times New Roman" w:hAnsi="Times New Roman"/>
          <w:sz w:val="24"/>
          <w:szCs w:val="24"/>
        </w:rPr>
        <w:t xml:space="preserve"> </w:t>
      </w:r>
      <w:r w:rsidR="00A67760">
        <w:rPr>
          <w:rFonts w:ascii="Times New Roman" w:hAnsi="Times New Roman"/>
          <w:sz w:val="24"/>
          <w:szCs w:val="24"/>
        </w:rPr>
        <w:t xml:space="preserve">(KS test; </w:t>
      </w:r>
      <w:r w:rsidR="00A67760" w:rsidRPr="00F25E5F">
        <w:rPr>
          <w:rFonts w:ascii="Times New Roman" w:hAnsi="Times New Roman"/>
          <w:i/>
          <w:sz w:val="24"/>
          <w:szCs w:val="24"/>
        </w:rPr>
        <w:t>P</w:t>
      </w:r>
      <w:r w:rsidR="00A67760">
        <w:rPr>
          <w:rFonts w:ascii="Times New Roman" w:hAnsi="Times New Roman"/>
          <w:sz w:val="24"/>
          <w:szCs w:val="24"/>
        </w:rPr>
        <w:t xml:space="preserve"> &lt; 0.001; Figure </w:t>
      </w:r>
      <w:r w:rsidR="003B5920">
        <w:rPr>
          <w:rFonts w:ascii="Times New Roman" w:hAnsi="Times New Roman"/>
          <w:sz w:val="24"/>
          <w:szCs w:val="24"/>
        </w:rPr>
        <w:t>4</w:t>
      </w:r>
      <w:r w:rsidR="00A67760">
        <w:rPr>
          <w:rFonts w:ascii="Times New Roman" w:hAnsi="Times New Roman"/>
          <w:sz w:val="24"/>
          <w:szCs w:val="24"/>
        </w:rPr>
        <w:t>).</w:t>
      </w:r>
      <w:r w:rsidR="00C029AE">
        <w:rPr>
          <w:rFonts w:ascii="Times New Roman" w:hAnsi="Times New Roman"/>
          <w:sz w:val="24"/>
          <w:szCs w:val="24"/>
        </w:rPr>
        <w:t xml:space="preserve"> </w:t>
      </w:r>
      <w:r w:rsidR="00081503">
        <w:rPr>
          <w:rFonts w:ascii="Times New Roman" w:hAnsi="Times New Roman"/>
          <w:sz w:val="24"/>
          <w:szCs w:val="24"/>
        </w:rPr>
        <w:t xml:space="preserve">Approximately 73% of </w:t>
      </w:r>
      <w:r w:rsidR="00196829">
        <w:rPr>
          <w:rFonts w:ascii="Times New Roman" w:hAnsi="Times New Roman"/>
          <w:sz w:val="24"/>
          <w:szCs w:val="24"/>
        </w:rPr>
        <w:t xml:space="preserve">wild </w:t>
      </w:r>
      <w:r w:rsidR="00081503">
        <w:rPr>
          <w:rFonts w:ascii="Times New Roman" w:hAnsi="Times New Roman"/>
          <w:sz w:val="24"/>
          <w:szCs w:val="24"/>
        </w:rPr>
        <w:t xml:space="preserve">steelhead </w:t>
      </w:r>
      <w:r w:rsidR="00092E7A">
        <w:rPr>
          <w:rFonts w:ascii="Times New Roman" w:hAnsi="Times New Roman"/>
          <w:sz w:val="24"/>
          <w:szCs w:val="24"/>
        </w:rPr>
        <w:t xml:space="preserve">tagged as juveniles in the Yakima </w:t>
      </w:r>
      <w:r w:rsidR="00F56114">
        <w:rPr>
          <w:rFonts w:ascii="Times New Roman" w:hAnsi="Times New Roman"/>
          <w:sz w:val="24"/>
          <w:szCs w:val="24"/>
        </w:rPr>
        <w:t xml:space="preserve">River </w:t>
      </w:r>
      <w:r w:rsidR="00081503">
        <w:rPr>
          <w:rFonts w:ascii="Times New Roman" w:hAnsi="Times New Roman"/>
          <w:sz w:val="24"/>
          <w:szCs w:val="24"/>
        </w:rPr>
        <w:t xml:space="preserve">arrived at Prosser Dam prior to January 1 compared to 50% of </w:t>
      </w:r>
      <w:r w:rsidR="00FD1F03">
        <w:rPr>
          <w:rFonts w:ascii="Times New Roman" w:hAnsi="Times New Roman"/>
          <w:sz w:val="24"/>
          <w:szCs w:val="24"/>
        </w:rPr>
        <w:t xml:space="preserve">known </w:t>
      </w:r>
      <w:r w:rsidR="00081503">
        <w:rPr>
          <w:rFonts w:ascii="Times New Roman" w:hAnsi="Times New Roman"/>
          <w:sz w:val="24"/>
          <w:szCs w:val="24"/>
        </w:rPr>
        <w:t>overshoot steelhead.</w:t>
      </w:r>
      <w:r w:rsidR="00A67760">
        <w:rPr>
          <w:rFonts w:ascii="Times New Roman" w:hAnsi="Times New Roman"/>
          <w:sz w:val="24"/>
          <w:szCs w:val="24"/>
        </w:rPr>
        <w:t xml:space="preserve"> </w:t>
      </w:r>
    </w:p>
    <w:p w14:paraId="3874A3A8" w14:textId="77777777" w:rsidR="00F926E3" w:rsidRDefault="00F926E3" w:rsidP="00F926E3">
      <w:pPr>
        <w:spacing w:after="0" w:line="480" w:lineRule="auto"/>
        <w:rPr>
          <w:rFonts w:ascii="Times New Roman" w:hAnsi="Times New Roman"/>
          <w:b/>
          <w:sz w:val="24"/>
          <w:szCs w:val="24"/>
        </w:rPr>
      </w:pPr>
    </w:p>
    <w:p w14:paraId="6DB72FB5" w14:textId="507224F8" w:rsidR="008C5A7C" w:rsidRPr="00F95A47" w:rsidRDefault="000871D7" w:rsidP="00F926E3">
      <w:pPr>
        <w:spacing w:after="0" w:line="480" w:lineRule="auto"/>
        <w:rPr>
          <w:rFonts w:ascii="Times New Roman" w:hAnsi="Times New Roman"/>
          <w:sz w:val="24"/>
          <w:szCs w:val="24"/>
        </w:rPr>
      </w:pPr>
      <w:r w:rsidRPr="00F95A47">
        <w:rPr>
          <w:rFonts w:ascii="Times New Roman" w:hAnsi="Times New Roman"/>
          <w:sz w:val="24"/>
          <w:szCs w:val="24"/>
        </w:rPr>
        <w:t>&lt;A&gt;Discussion</w:t>
      </w:r>
    </w:p>
    <w:p w14:paraId="5FF84CF7" w14:textId="6E4906AC" w:rsidR="00B40B1B" w:rsidRDefault="0028031F" w:rsidP="00F926E3">
      <w:pPr>
        <w:spacing w:after="0" w:line="480" w:lineRule="auto"/>
        <w:ind w:firstLine="360"/>
        <w:rPr>
          <w:rFonts w:ascii="Times New Roman" w:hAnsi="Times New Roman"/>
          <w:sz w:val="24"/>
          <w:szCs w:val="24"/>
        </w:rPr>
      </w:pPr>
      <w:r>
        <w:rPr>
          <w:rFonts w:ascii="Times New Roman" w:hAnsi="Times New Roman"/>
          <w:sz w:val="24"/>
          <w:szCs w:val="24"/>
        </w:rPr>
        <w:t xml:space="preserve">The magnitude, variability, and upstream distribution of overshoot steelhead in the UCR DPS was unknown and not fully accounted for in historical escapement estimates derived from dam counts </w:t>
      </w:r>
      <w:r w:rsidRPr="0007701D">
        <w:rPr>
          <w:rFonts w:ascii="Times New Roman" w:hAnsi="Times New Roman"/>
          <w:sz w:val="24"/>
          <w:szCs w:val="24"/>
          <w:shd w:val="clear" w:color="auto" w:fill="FFFFFF" w:themeFill="background1"/>
        </w:rPr>
        <w:t>(Ford et al. 2001)</w:t>
      </w:r>
      <w:r>
        <w:rPr>
          <w:rFonts w:ascii="Times New Roman" w:hAnsi="Times New Roman"/>
          <w:sz w:val="24"/>
          <w:szCs w:val="24"/>
        </w:rPr>
        <w:t>. However, w</w:t>
      </w:r>
      <w:r w:rsidR="00A76367">
        <w:rPr>
          <w:rFonts w:ascii="Times New Roman" w:hAnsi="Times New Roman"/>
          <w:sz w:val="24"/>
          <w:szCs w:val="24"/>
        </w:rPr>
        <w:t xml:space="preserve">hen </w:t>
      </w:r>
      <w:r w:rsidR="00F22E3A">
        <w:rPr>
          <w:rFonts w:ascii="Times New Roman" w:hAnsi="Times New Roman"/>
          <w:sz w:val="24"/>
          <w:szCs w:val="24"/>
        </w:rPr>
        <w:t xml:space="preserve">the </w:t>
      </w:r>
      <w:r w:rsidR="005F4162">
        <w:rPr>
          <w:rFonts w:ascii="Times New Roman" w:hAnsi="Times New Roman"/>
          <w:sz w:val="24"/>
          <w:szCs w:val="24"/>
        </w:rPr>
        <w:t xml:space="preserve">annual estimates of overshoot </w:t>
      </w:r>
      <w:r w:rsidR="00985C37">
        <w:rPr>
          <w:rFonts w:ascii="Times New Roman" w:hAnsi="Times New Roman"/>
          <w:sz w:val="24"/>
          <w:szCs w:val="24"/>
        </w:rPr>
        <w:t xml:space="preserve">abundance </w:t>
      </w:r>
      <w:r w:rsidR="00F22E3A">
        <w:rPr>
          <w:rFonts w:ascii="Times New Roman" w:hAnsi="Times New Roman"/>
          <w:sz w:val="24"/>
          <w:szCs w:val="24"/>
        </w:rPr>
        <w:t xml:space="preserve">presented here </w:t>
      </w:r>
      <w:r w:rsidR="005F4162">
        <w:rPr>
          <w:rFonts w:ascii="Times New Roman" w:hAnsi="Times New Roman"/>
          <w:sz w:val="24"/>
          <w:szCs w:val="24"/>
        </w:rPr>
        <w:t xml:space="preserve">were combined with </w:t>
      </w:r>
      <w:r w:rsidR="00430904">
        <w:rPr>
          <w:rFonts w:ascii="Times New Roman" w:hAnsi="Times New Roman"/>
          <w:sz w:val="24"/>
          <w:szCs w:val="24"/>
        </w:rPr>
        <w:t xml:space="preserve">UCR DPS </w:t>
      </w:r>
      <w:r w:rsidR="005F4162">
        <w:rPr>
          <w:rFonts w:ascii="Times New Roman" w:hAnsi="Times New Roman"/>
          <w:sz w:val="24"/>
          <w:szCs w:val="24"/>
        </w:rPr>
        <w:t>population run escapement estimates</w:t>
      </w:r>
      <w:r w:rsidR="00C16CD7">
        <w:rPr>
          <w:rFonts w:ascii="Times New Roman" w:hAnsi="Times New Roman"/>
          <w:sz w:val="24"/>
          <w:szCs w:val="24"/>
        </w:rPr>
        <w:t>,</w:t>
      </w:r>
      <w:r w:rsidR="005F4162">
        <w:rPr>
          <w:rFonts w:ascii="Times New Roman" w:hAnsi="Times New Roman"/>
          <w:sz w:val="24"/>
          <w:szCs w:val="24"/>
        </w:rPr>
        <w:t xml:space="preserve"> </w:t>
      </w:r>
      <w:r w:rsidR="00E3687C">
        <w:rPr>
          <w:rFonts w:ascii="Times New Roman" w:hAnsi="Times New Roman"/>
          <w:sz w:val="24"/>
          <w:szCs w:val="24"/>
        </w:rPr>
        <w:t>only minor</w:t>
      </w:r>
      <w:r w:rsidR="00AE2177">
        <w:rPr>
          <w:rFonts w:ascii="Times New Roman" w:hAnsi="Times New Roman"/>
          <w:sz w:val="24"/>
          <w:szCs w:val="24"/>
        </w:rPr>
        <w:t xml:space="preserve"> </w:t>
      </w:r>
      <w:r w:rsidR="00E3687C">
        <w:rPr>
          <w:rFonts w:ascii="Times New Roman" w:hAnsi="Times New Roman"/>
          <w:sz w:val="24"/>
          <w:szCs w:val="24"/>
        </w:rPr>
        <w:t xml:space="preserve">differences </w:t>
      </w:r>
      <w:r w:rsidR="00AE2177">
        <w:rPr>
          <w:rFonts w:ascii="Times New Roman" w:hAnsi="Times New Roman"/>
          <w:sz w:val="24"/>
          <w:szCs w:val="24"/>
        </w:rPr>
        <w:t>(</w:t>
      </w:r>
      <w:r w:rsidR="0020043C">
        <w:rPr>
          <w:rFonts w:ascii="Times New Roman" w:hAnsi="Times New Roman"/>
          <w:sz w:val="24"/>
          <w:szCs w:val="24"/>
        </w:rPr>
        <w:t xml:space="preserve">mean = </w:t>
      </w:r>
      <w:r w:rsidR="004C0905">
        <w:rPr>
          <w:rFonts w:ascii="Times New Roman" w:hAnsi="Times New Roman"/>
          <w:sz w:val="24"/>
          <w:szCs w:val="24"/>
        </w:rPr>
        <w:t>9.5</w:t>
      </w:r>
      <w:r w:rsidR="00AE2177">
        <w:rPr>
          <w:rFonts w:ascii="Times New Roman" w:hAnsi="Times New Roman"/>
          <w:sz w:val="24"/>
          <w:szCs w:val="24"/>
        </w:rPr>
        <w:t xml:space="preserve">%) </w:t>
      </w:r>
      <w:r w:rsidR="0068414C">
        <w:rPr>
          <w:rFonts w:ascii="Times New Roman" w:hAnsi="Times New Roman"/>
          <w:sz w:val="24"/>
          <w:szCs w:val="24"/>
        </w:rPr>
        <w:t>were observed when compared to the adjust</w:t>
      </w:r>
      <w:r w:rsidR="00AE2177">
        <w:rPr>
          <w:rFonts w:ascii="Times New Roman" w:hAnsi="Times New Roman"/>
          <w:sz w:val="24"/>
          <w:szCs w:val="24"/>
        </w:rPr>
        <w:t>ed</w:t>
      </w:r>
      <w:r w:rsidR="0068414C">
        <w:rPr>
          <w:rFonts w:ascii="Times New Roman" w:hAnsi="Times New Roman"/>
          <w:sz w:val="24"/>
          <w:szCs w:val="24"/>
        </w:rPr>
        <w:t xml:space="preserve"> PRD dam count</w:t>
      </w:r>
      <w:r w:rsidR="00AE2177">
        <w:rPr>
          <w:rFonts w:ascii="Times New Roman" w:hAnsi="Times New Roman"/>
          <w:sz w:val="24"/>
          <w:szCs w:val="24"/>
        </w:rPr>
        <w:t xml:space="preserve">. </w:t>
      </w:r>
      <w:r w:rsidR="007E7E21">
        <w:rPr>
          <w:rFonts w:ascii="Times New Roman" w:hAnsi="Times New Roman"/>
          <w:sz w:val="24"/>
          <w:szCs w:val="24"/>
        </w:rPr>
        <w:t xml:space="preserve">Not </w:t>
      </w:r>
      <w:r w:rsidR="007E7E21">
        <w:rPr>
          <w:rFonts w:ascii="Times New Roman" w:hAnsi="Times New Roman"/>
          <w:sz w:val="24"/>
          <w:szCs w:val="24"/>
        </w:rPr>
        <w:lastRenderedPageBreak/>
        <w:t>surprisingly, a small pr</w:t>
      </w:r>
      <w:r w:rsidR="00567400">
        <w:rPr>
          <w:rFonts w:ascii="Times New Roman" w:hAnsi="Times New Roman"/>
          <w:sz w:val="24"/>
          <w:szCs w:val="24"/>
        </w:rPr>
        <w:t>o</w:t>
      </w:r>
      <w:r w:rsidR="00F84D8D">
        <w:rPr>
          <w:rFonts w:ascii="Times New Roman" w:hAnsi="Times New Roman"/>
          <w:sz w:val="24"/>
          <w:szCs w:val="24"/>
        </w:rPr>
        <w:t>po</w:t>
      </w:r>
      <w:r w:rsidR="00567400">
        <w:rPr>
          <w:rFonts w:ascii="Times New Roman" w:hAnsi="Times New Roman"/>
          <w:sz w:val="24"/>
          <w:szCs w:val="24"/>
        </w:rPr>
        <w:t>rtion of fish could not be accounted for</w:t>
      </w:r>
      <w:r w:rsidR="00C16CD7">
        <w:rPr>
          <w:rFonts w:ascii="Times New Roman" w:hAnsi="Times New Roman"/>
          <w:sz w:val="24"/>
          <w:szCs w:val="24"/>
        </w:rPr>
        <w:t>,</w:t>
      </w:r>
      <w:r w:rsidR="00567400">
        <w:rPr>
          <w:rFonts w:ascii="Times New Roman" w:hAnsi="Times New Roman"/>
          <w:sz w:val="24"/>
          <w:szCs w:val="24"/>
        </w:rPr>
        <w:t xml:space="preserve"> presumably due to </w:t>
      </w:r>
      <w:r w:rsidR="00F84D8D">
        <w:rPr>
          <w:rFonts w:ascii="Times New Roman" w:hAnsi="Times New Roman"/>
          <w:sz w:val="24"/>
          <w:szCs w:val="24"/>
        </w:rPr>
        <w:t>migration</w:t>
      </w:r>
      <w:r w:rsidR="004E020B">
        <w:rPr>
          <w:rFonts w:ascii="Times New Roman" w:hAnsi="Times New Roman"/>
          <w:sz w:val="24"/>
          <w:szCs w:val="24"/>
        </w:rPr>
        <w:t>-</w:t>
      </w:r>
      <w:r w:rsidR="00F84D8D">
        <w:rPr>
          <w:rFonts w:ascii="Times New Roman" w:hAnsi="Times New Roman"/>
          <w:sz w:val="24"/>
          <w:szCs w:val="24"/>
        </w:rPr>
        <w:t xml:space="preserve"> or </w:t>
      </w:r>
      <w:r w:rsidR="004E020B">
        <w:rPr>
          <w:rFonts w:ascii="Times New Roman" w:hAnsi="Times New Roman"/>
          <w:sz w:val="24"/>
          <w:szCs w:val="24"/>
        </w:rPr>
        <w:t>overwintering-</w:t>
      </w:r>
      <w:r w:rsidR="00F84D8D">
        <w:rPr>
          <w:rFonts w:ascii="Times New Roman" w:hAnsi="Times New Roman"/>
          <w:sz w:val="24"/>
          <w:szCs w:val="24"/>
        </w:rPr>
        <w:t>related mortality</w:t>
      </w:r>
      <w:r w:rsidR="005565D7">
        <w:rPr>
          <w:rFonts w:ascii="Times New Roman" w:hAnsi="Times New Roman"/>
          <w:sz w:val="24"/>
          <w:szCs w:val="24"/>
        </w:rPr>
        <w:t xml:space="preserve"> prior to entering </w:t>
      </w:r>
      <w:r w:rsidR="00F42C5C">
        <w:rPr>
          <w:rFonts w:ascii="Times New Roman" w:hAnsi="Times New Roman"/>
          <w:sz w:val="24"/>
          <w:szCs w:val="24"/>
        </w:rPr>
        <w:t>a tributary</w:t>
      </w:r>
      <w:r w:rsidR="00F84D8D">
        <w:rPr>
          <w:rFonts w:ascii="Times New Roman" w:hAnsi="Times New Roman"/>
          <w:sz w:val="24"/>
          <w:szCs w:val="24"/>
        </w:rPr>
        <w:t xml:space="preserve">. </w:t>
      </w:r>
      <w:r w:rsidR="00E41532" w:rsidRPr="0012269B">
        <w:rPr>
          <w:rFonts w:ascii="Times New Roman" w:hAnsi="Times New Roman"/>
          <w:sz w:val="24"/>
          <w:szCs w:val="24"/>
        </w:rPr>
        <w:t xml:space="preserve">These </w:t>
      </w:r>
      <w:r w:rsidR="00265702">
        <w:rPr>
          <w:rFonts w:ascii="Times New Roman" w:hAnsi="Times New Roman"/>
          <w:sz w:val="24"/>
          <w:szCs w:val="24"/>
        </w:rPr>
        <w:t>results</w:t>
      </w:r>
      <w:r w:rsidR="00E41532" w:rsidRPr="0012269B">
        <w:rPr>
          <w:rFonts w:ascii="Times New Roman" w:hAnsi="Times New Roman"/>
          <w:sz w:val="24"/>
          <w:szCs w:val="24"/>
        </w:rPr>
        <w:t xml:space="preserve"> suggest that</w:t>
      </w:r>
      <w:r w:rsidR="00CF2D58">
        <w:rPr>
          <w:rFonts w:ascii="Times New Roman" w:hAnsi="Times New Roman"/>
          <w:sz w:val="24"/>
          <w:szCs w:val="24"/>
        </w:rPr>
        <w:t xml:space="preserve"> </w:t>
      </w:r>
      <w:r w:rsidR="00E41532" w:rsidRPr="0012269B">
        <w:rPr>
          <w:rFonts w:ascii="Times New Roman" w:hAnsi="Times New Roman"/>
          <w:sz w:val="24"/>
          <w:szCs w:val="24"/>
        </w:rPr>
        <w:t xml:space="preserve">dam counts may not represent </w:t>
      </w:r>
      <w:r w:rsidR="0071024F">
        <w:rPr>
          <w:rFonts w:ascii="Times New Roman" w:hAnsi="Times New Roman"/>
          <w:sz w:val="24"/>
          <w:szCs w:val="24"/>
        </w:rPr>
        <w:t xml:space="preserve">an index of the spawning population </w:t>
      </w:r>
      <w:r w:rsidR="00C17C94">
        <w:rPr>
          <w:rFonts w:ascii="Times New Roman" w:hAnsi="Times New Roman"/>
          <w:sz w:val="24"/>
          <w:szCs w:val="24"/>
        </w:rPr>
        <w:t xml:space="preserve">upstream </w:t>
      </w:r>
      <w:r w:rsidR="0071024F">
        <w:rPr>
          <w:rFonts w:ascii="Times New Roman" w:hAnsi="Times New Roman"/>
          <w:sz w:val="24"/>
          <w:szCs w:val="24"/>
        </w:rPr>
        <w:t xml:space="preserve">of the </w:t>
      </w:r>
      <w:r w:rsidR="00B9018A">
        <w:rPr>
          <w:rFonts w:ascii="Times New Roman" w:hAnsi="Times New Roman"/>
          <w:sz w:val="24"/>
          <w:szCs w:val="24"/>
        </w:rPr>
        <w:t xml:space="preserve">dam </w:t>
      </w:r>
      <w:r w:rsidR="006F00BF">
        <w:rPr>
          <w:rFonts w:ascii="Times New Roman" w:hAnsi="Times New Roman"/>
          <w:sz w:val="24"/>
          <w:szCs w:val="24"/>
        </w:rPr>
        <w:t>if</w:t>
      </w:r>
      <w:r w:rsidR="00E41532" w:rsidRPr="0012269B">
        <w:rPr>
          <w:rFonts w:ascii="Times New Roman" w:hAnsi="Times New Roman"/>
          <w:sz w:val="24"/>
          <w:szCs w:val="24"/>
        </w:rPr>
        <w:t xml:space="preserve"> methodologies </w:t>
      </w:r>
      <w:r w:rsidR="006F00BF">
        <w:rPr>
          <w:rFonts w:ascii="Times New Roman" w:hAnsi="Times New Roman"/>
          <w:sz w:val="24"/>
          <w:szCs w:val="24"/>
        </w:rPr>
        <w:t>do not account</w:t>
      </w:r>
      <w:r w:rsidR="00E41532" w:rsidRPr="0012269B">
        <w:rPr>
          <w:rFonts w:ascii="Times New Roman" w:hAnsi="Times New Roman"/>
          <w:sz w:val="24"/>
          <w:szCs w:val="24"/>
        </w:rPr>
        <w:t xml:space="preserve"> for complex migration patterns</w:t>
      </w:r>
      <w:r w:rsidR="00FE6BD9">
        <w:rPr>
          <w:rFonts w:ascii="Times New Roman" w:hAnsi="Times New Roman"/>
          <w:sz w:val="24"/>
          <w:szCs w:val="24"/>
        </w:rPr>
        <w:t xml:space="preserve"> including overshoot</w:t>
      </w:r>
      <w:r w:rsidR="00B47B80">
        <w:rPr>
          <w:rFonts w:ascii="Times New Roman" w:hAnsi="Times New Roman"/>
          <w:sz w:val="24"/>
          <w:szCs w:val="24"/>
        </w:rPr>
        <w:t>s</w:t>
      </w:r>
      <w:r w:rsidR="00E41532" w:rsidRPr="0012269B">
        <w:rPr>
          <w:rFonts w:ascii="Times New Roman" w:hAnsi="Times New Roman"/>
          <w:sz w:val="24"/>
          <w:szCs w:val="24"/>
        </w:rPr>
        <w:t xml:space="preserve"> (e.g., </w:t>
      </w:r>
      <w:r w:rsidR="00C4464B">
        <w:rPr>
          <w:rFonts w:ascii="Times New Roman" w:hAnsi="Times New Roman"/>
          <w:sz w:val="24"/>
          <w:szCs w:val="24"/>
        </w:rPr>
        <w:t xml:space="preserve">Boggs et al. 2004; </w:t>
      </w:r>
      <w:r w:rsidR="00184BC7" w:rsidRPr="0012269B">
        <w:rPr>
          <w:rFonts w:ascii="Times New Roman" w:hAnsi="Times New Roman"/>
          <w:sz w:val="24"/>
          <w:szCs w:val="24"/>
        </w:rPr>
        <w:t xml:space="preserve">Buchanan and Skalski 2010; </w:t>
      </w:r>
      <w:r w:rsidR="00C4464B">
        <w:rPr>
          <w:rFonts w:ascii="Times New Roman" w:hAnsi="Times New Roman"/>
          <w:sz w:val="24"/>
          <w:szCs w:val="24"/>
        </w:rPr>
        <w:t xml:space="preserve">Richins and Skalski 2018; </w:t>
      </w:r>
      <w:r w:rsidR="00E41532" w:rsidRPr="0012269B">
        <w:rPr>
          <w:rFonts w:ascii="Times New Roman" w:hAnsi="Times New Roman"/>
          <w:sz w:val="24"/>
          <w:szCs w:val="24"/>
        </w:rPr>
        <w:t>W</w:t>
      </w:r>
      <w:r w:rsidR="00184BC7" w:rsidRPr="0012269B">
        <w:rPr>
          <w:rFonts w:ascii="Times New Roman" w:hAnsi="Times New Roman"/>
          <w:sz w:val="24"/>
          <w:szCs w:val="24"/>
        </w:rPr>
        <w:t>aterhouse et al. 20</w:t>
      </w:r>
      <w:r w:rsidR="00787199" w:rsidRPr="0012269B">
        <w:rPr>
          <w:rFonts w:ascii="Times New Roman" w:hAnsi="Times New Roman"/>
          <w:sz w:val="24"/>
          <w:szCs w:val="24"/>
        </w:rPr>
        <w:t>20</w:t>
      </w:r>
      <w:r w:rsidR="00184BC7" w:rsidRPr="0012269B">
        <w:rPr>
          <w:rFonts w:ascii="Times New Roman" w:hAnsi="Times New Roman"/>
          <w:sz w:val="24"/>
          <w:szCs w:val="24"/>
        </w:rPr>
        <w:t>).</w:t>
      </w:r>
      <w:r w:rsidR="00184BC7">
        <w:rPr>
          <w:rFonts w:ascii="Times New Roman" w:hAnsi="Times New Roman"/>
          <w:sz w:val="24"/>
          <w:szCs w:val="24"/>
        </w:rPr>
        <w:t xml:space="preserve"> </w:t>
      </w:r>
    </w:p>
    <w:p w14:paraId="153F570C" w14:textId="77777777" w:rsidR="00F04132" w:rsidRDefault="00F04132" w:rsidP="00F04132">
      <w:pPr>
        <w:spacing w:after="0" w:line="480" w:lineRule="auto"/>
        <w:ind w:firstLine="360"/>
        <w:rPr>
          <w:rFonts w:ascii="Times New Roman" w:hAnsi="Times New Roman"/>
          <w:sz w:val="24"/>
          <w:szCs w:val="24"/>
        </w:rPr>
      </w:pPr>
      <w:r>
        <w:rPr>
          <w:rFonts w:ascii="Times New Roman" w:hAnsi="Times New Roman"/>
          <w:sz w:val="24"/>
          <w:szCs w:val="24"/>
        </w:rPr>
        <w:t xml:space="preserve">A large component of steelhead migrating upstream of PRD during the study period were from downstream populations. Most radio telemetry studies examining overshoot and fallback in the Columbia and Snake rivers were limited in geographic scope to areas downstream of PRD (Boggs et al. 2004; Keefer et al. 2008b). However, </w:t>
      </w:r>
      <w:r w:rsidRPr="00917C96">
        <w:rPr>
          <w:rFonts w:ascii="Times New Roman" w:hAnsi="Times New Roman"/>
          <w:sz w:val="24"/>
          <w:szCs w:val="24"/>
        </w:rPr>
        <w:t>English et al. (2003)</w:t>
      </w:r>
      <w:r>
        <w:rPr>
          <w:rFonts w:ascii="Times New Roman" w:hAnsi="Times New Roman"/>
          <w:sz w:val="24"/>
          <w:szCs w:val="24"/>
        </w:rPr>
        <w:t xml:space="preserve"> did report an average of 16.9% of steelhead radio tagged at PRD were last observed downstream of PRD prior to kelting (i.e., potential overshoot fallbacks), but it is unclear if downstream detections were adjusted for detection probability. The spatial distribution of overshoot fallbacks was similar in both our study and English et al. (2003) with most overshoot fallbacks detected in the Snake River followed by the Yakima River (Table 2).</w:t>
      </w:r>
      <w:r w:rsidRPr="004142E7">
        <w:rPr>
          <w:rFonts w:ascii="Times New Roman" w:hAnsi="Times New Roman"/>
          <w:sz w:val="24"/>
          <w:szCs w:val="24"/>
        </w:rPr>
        <w:t xml:space="preserve"> </w:t>
      </w:r>
    </w:p>
    <w:p w14:paraId="7C0ED4BD" w14:textId="303B842A" w:rsidR="00F04132" w:rsidRDefault="00FE2E20" w:rsidP="003722B1">
      <w:pPr>
        <w:spacing w:after="0" w:line="480" w:lineRule="auto"/>
        <w:ind w:firstLine="720"/>
        <w:rPr>
          <w:rFonts w:ascii="Times New Roman" w:hAnsi="Times New Roman"/>
          <w:sz w:val="24"/>
          <w:szCs w:val="24"/>
        </w:rPr>
      </w:pPr>
      <w:r>
        <w:rPr>
          <w:rFonts w:ascii="Times New Roman" w:hAnsi="Times New Roman"/>
          <w:sz w:val="24"/>
          <w:szCs w:val="24"/>
        </w:rPr>
        <w:t xml:space="preserve">The estimated annual mean (SD) number of wild steelhead overshoot fallbacks at PRD during the study period was 1,135 (729) or 25% (SD = 6.4%) of the adjusted wild steelhead count at PRD.  An adult steelhead radio telemetry study, conducted at PRD between 2015 and 2017, reported similar levels of fallback (Fuchs et al. 2021).  In that study, radio tag-based estimates of wild steelhead overshoot fallback were slightly higher (mean = 22.1%; SD = 1.8) compared to PIT tag-based model estimates but were based on a </w:t>
      </w:r>
      <w:r w:rsidRPr="00787199">
        <w:rPr>
          <w:rFonts w:ascii="Times New Roman" w:hAnsi="Times New Roman"/>
          <w:sz w:val="24"/>
          <w:szCs w:val="24"/>
        </w:rPr>
        <w:t>smaller sample size</w:t>
      </w:r>
      <w:r>
        <w:rPr>
          <w:rFonts w:ascii="Times New Roman" w:hAnsi="Times New Roman"/>
          <w:sz w:val="24"/>
          <w:szCs w:val="24"/>
        </w:rPr>
        <w:t xml:space="preserve">. Boggs et al. (2004) reported similar mean overshoot fallback rates for radio-tagged steelhead at McNary and Ice Harbor dams (i.e., nearest downstream dams) of 25.1% and 20.7%, respectively. Estimates of overshoot fallback in our study were based on PIT tag detections at specific </w:t>
      </w:r>
      <w:r>
        <w:rPr>
          <w:rFonts w:ascii="Times New Roman" w:hAnsi="Times New Roman"/>
          <w:sz w:val="24"/>
          <w:szCs w:val="24"/>
        </w:rPr>
        <w:lastRenderedPageBreak/>
        <w:t>locations downstream of PRD prior to the spawning period. Because wild adult steelhead PIT tagged at PRD were from an unknown population, estimating fallback to their natal stream or watershed was not possible in all cases (e.g., Richins and Skalski 2018). Furthermore, based on detection histories of known overshoot fallback steelhead, some steelhead were detected downstream of PRD, but were not successful in homing to their natal stream (e.g., Yakima steelhead PRD overshoot fallback last observed in the Snake River). While some overshoot fallback steelhead may have died, our POM included all possible locations based on geographic distribution of known overshoot steelhead and accounted for the variability in detection probabilities among sites and years.</w:t>
      </w:r>
    </w:p>
    <w:p w14:paraId="2978889B" w14:textId="6C91F37C" w:rsidR="00E00354" w:rsidRDefault="00DE54F1" w:rsidP="00F926E3">
      <w:pPr>
        <w:spacing w:after="0" w:line="480" w:lineRule="auto"/>
        <w:ind w:firstLine="360"/>
        <w:rPr>
          <w:rFonts w:ascii="Times New Roman" w:hAnsi="Times New Roman"/>
          <w:sz w:val="24"/>
          <w:szCs w:val="24"/>
        </w:rPr>
      </w:pPr>
      <w:r>
        <w:rPr>
          <w:rFonts w:ascii="Times New Roman" w:hAnsi="Times New Roman"/>
          <w:sz w:val="24"/>
          <w:szCs w:val="24"/>
        </w:rPr>
        <w:t xml:space="preserve">Estimated </w:t>
      </w:r>
      <w:r w:rsidR="005B129B">
        <w:rPr>
          <w:rFonts w:ascii="Times New Roman" w:hAnsi="Times New Roman"/>
          <w:sz w:val="24"/>
          <w:szCs w:val="24"/>
        </w:rPr>
        <w:t xml:space="preserve">fallback </w:t>
      </w:r>
      <w:r w:rsidR="00E81274">
        <w:rPr>
          <w:rFonts w:ascii="Times New Roman" w:hAnsi="Times New Roman"/>
          <w:sz w:val="24"/>
          <w:szCs w:val="24"/>
        </w:rPr>
        <w:t xml:space="preserve">migration success </w:t>
      </w:r>
      <w:r w:rsidR="001A015E">
        <w:rPr>
          <w:rFonts w:ascii="Times New Roman" w:hAnsi="Times New Roman"/>
          <w:sz w:val="24"/>
          <w:szCs w:val="24"/>
        </w:rPr>
        <w:t xml:space="preserve">for </w:t>
      </w:r>
      <w:r w:rsidR="00AE2966">
        <w:rPr>
          <w:rFonts w:ascii="Times New Roman" w:hAnsi="Times New Roman"/>
          <w:sz w:val="24"/>
          <w:szCs w:val="24"/>
        </w:rPr>
        <w:t>wild steelhead</w:t>
      </w:r>
      <w:r w:rsidR="00655D9C">
        <w:rPr>
          <w:rFonts w:ascii="Times New Roman" w:hAnsi="Times New Roman"/>
          <w:sz w:val="24"/>
          <w:szCs w:val="24"/>
        </w:rPr>
        <w:t xml:space="preserve">, PIT tagged </w:t>
      </w:r>
      <w:ins w:id="18" w:author="See, Kevin (DFW)" w:date="2022-05-16T11:14:00Z">
        <w:r w:rsidR="00702695">
          <w:rPr>
            <w:rFonts w:ascii="Times New Roman" w:hAnsi="Times New Roman"/>
            <w:sz w:val="24"/>
            <w:szCs w:val="24"/>
          </w:rPr>
          <w:t xml:space="preserve">as </w:t>
        </w:r>
      </w:ins>
      <w:r w:rsidR="00655D9C">
        <w:rPr>
          <w:rFonts w:ascii="Times New Roman" w:hAnsi="Times New Roman"/>
          <w:sz w:val="24"/>
          <w:szCs w:val="24"/>
        </w:rPr>
        <w:t>adults,</w:t>
      </w:r>
      <w:r w:rsidR="00AE2966">
        <w:rPr>
          <w:rFonts w:ascii="Times New Roman" w:hAnsi="Times New Roman"/>
          <w:sz w:val="24"/>
          <w:szCs w:val="24"/>
        </w:rPr>
        <w:t xml:space="preserve"> </w:t>
      </w:r>
      <w:r w:rsidR="005C1798">
        <w:rPr>
          <w:rFonts w:ascii="Times New Roman" w:hAnsi="Times New Roman"/>
          <w:sz w:val="24"/>
          <w:szCs w:val="24"/>
        </w:rPr>
        <w:t xml:space="preserve">reported for </w:t>
      </w:r>
      <w:r w:rsidR="00AE2966">
        <w:rPr>
          <w:rFonts w:ascii="Times New Roman" w:hAnsi="Times New Roman"/>
          <w:sz w:val="24"/>
          <w:szCs w:val="24"/>
        </w:rPr>
        <w:t xml:space="preserve">this study (mean = </w:t>
      </w:r>
      <w:r w:rsidR="00C75D8B">
        <w:rPr>
          <w:rFonts w:ascii="Times New Roman" w:hAnsi="Times New Roman"/>
          <w:sz w:val="24"/>
          <w:szCs w:val="24"/>
        </w:rPr>
        <w:t>59</w:t>
      </w:r>
      <w:r w:rsidR="00AE2966">
        <w:rPr>
          <w:rFonts w:ascii="Times New Roman" w:hAnsi="Times New Roman"/>
          <w:sz w:val="24"/>
          <w:szCs w:val="24"/>
        </w:rPr>
        <w:t>%</w:t>
      </w:r>
      <w:r w:rsidR="00B27C7C">
        <w:rPr>
          <w:rFonts w:ascii="Times New Roman" w:hAnsi="Times New Roman"/>
          <w:sz w:val="24"/>
          <w:szCs w:val="24"/>
        </w:rPr>
        <w:t xml:space="preserve">; </w:t>
      </w:r>
      <w:r w:rsidR="004E0DAC">
        <w:rPr>
          <w:rFonts w:ascii="Times New Roman" w:hAnsi="Times New Roman"/>
          <w:sz w:val="24"/>
          <w:szCs w:val="24"/>
        </w:rPr>
        <w:t>SD = 14%</w:t>
      </w:r>
      <w:r w:rsidR="00AE2966">
        <w:rPr>
          <w:rFonts w:ascii="Times New Roman" w:hAnsi="Times New Roman"/>
          <w:sz w:val="24"/>
          <w:szCs w:val="24"/>
        </w:rPr>
        <w:t>) w</w:t>
      </w:r>
      <w:r w:rsidR="00D84205">
        <w:rPr>
          <w:rFonts w:ascii="Times New Roman" w:hAnsi="Times New Roman"/>
          <w:sz w:val="24"/>
          <w:szCs w:val="24"/>
        </w:rPr>
        <w:t>as</w:t>
      </w:r>
      <w:r w:rsidR="00AE2966">
        <w:rPr>
          <w:rFonts w:ascii="Times New Roman" w:hAnsi="Times New Roman"/>
          <w:sz w:val="24"/>
          <w:szCs w:val="24"/>
        </w:rPr>
        <w:t xml:space="preserve"> </w:t>
      </w:r>
      <w:r w:rsidR="00F94129">
        <w:rPr>
          <w:rFonts w:ascii="Times New Roman" w:hAnsi="Times New Roman"/>
          <w:sz w:val="24"/>
          <w:szCs w:val="24"/>
        </w:rPr>
        <w:t>similar</w:t>
      </w:r>
      <w:r w:rsidR="00AE2966">
        <w:rPr>
          <w:rFonts w:ascii="Times New Roman" w:hAnsi="Times New Roman"/>
          <w:sz w:val="24"/>
          <w:szCs w:val="24"/>
        </w:rPr>
        <w:t xml:space="preserve"> </w:t>
      </w:r>
      <w:r w:rsidR="00C62AB0">
        <w:rPr>
          <w:rFonts w:ascii="Times New Roman" w:hAnsi="Times New Roman"/>
          <w:sz w:val="24"/>
          <w:szCs w:val="24"/>
        </w:rPr>
        <w:t xml:space="preserve">to the fallback migration success of known </w:t>
      </w:r>
      <w:r w:rsidR="00B71D9E">
        <w:rPr>
          <w:rFonts w:ascii="Times New Roman" w:hAnsi="Times New Roman"/>
          <w:sz w:val="24"/>
          <w:szCs w:val="24"/>
        </w:rPr>
        <w:t xml:space="preserve">adult </w:t>
      </w:r>
      <w:r w:rsidR="00237519">
        <w:rPr>
          <w:rFonts w:ascii="Times New Roman" w:hAnsi="Times New Roman"/>
          <w:sz w:val="24"/>
          <w:szCs w:val="24"/>
        </w:rPr>
        <w:t xml:space="preserve">wild steelhead </w:t>
      </w:r>
      <w:r w:rsidR="00C62AB0">
        <w:rPr>
          <w:rFonts w:ascii="Times New Roman" w:hAnsi="Times New Roman"/>
          <w:sz w:val="24"/>
          <w:szCs w:val="24"/>
        </w:rPr>
        <w:t>overshoots</w:t>
      </w:r>
      <w:r w:rsidR="004B082A">
        <w:rPr>
          <w:rFonts w:ascii="Times New Roman" w:hAnsi="Times New Roman"/>
          <w:sz w:val="24"/>
          <w:szCs w:val="24"/>
        </w:rPr>
        <w:t>, tagged as juveniles,</w:t>
      </w:r>
      <w:r w:rsidR="00270C7F" w:rsidRPr="00270C7F">
        <w:rPr>
          <w:rFonts w:ascii="Times New Roman" w:hAnsi="Times New Roman"/>
          <w:sz w:val="24"/>
          <w:szCs w:val="24"/>
        </w:rPr>
        <w:t xml:space="preserve"> </w:t>
      </w:r>
      <w:r w:rsidR="00270C7F">
        <w:rPr>
          <w:rFonts w:ascii="Times New Roman" w:hAnsi="Times New Roman"/>
          <w:sz w:val="24"/>
          <w:szCs w:val="24"/>
        </w:rPr>
        <w:t xml:space="preserve">(mean = </w:t>
      </w:r>
      <w:r w:rsidR="00D028A0">
        <w:rPr>
          <w:rFonts w:ascii="Times New Roman" w:hAnsi="Times New Roman"/>
          <w:sz w:val="24"/>
          <w:szCs w:val="24"/>
        </w:rPr>
        <w:t>6</w:t>
      </w:r>
      <w:r w:rsidR="00270C7F">
        <w:rPr>
          <w:rFonts w:ascii="Times New Roman" w:hAnsi="Times New Roman"/>
          <w:sz w:val="24"/>
          <w:szCs w:val="24"/>
        </w:rPr>
        <w:t xml:space="preserve">9%; SD = </w:t>
      </w:r>
      <w:r w:rsidR="00D028A0">
        <w:rPr>
          <w:rFonts w:ascii="Times New Roman" w:hAnsi="Times New Roman"/>
          <w:sz w:val="24"/>
          <w:szCs w:val="24"/>
        </w:rPr>
        <w:t>9%)</w:t>
      </w:r>
      <w:r w:rsidR="00B7440B">
        <w:rPr>
          <w:rFonts w:ascii="Times New Roman" w:hAnsi="Times New Roman"/>
          <w:sz w:val="24"/>
          <w:szCs w:val="24"/>
        </w:rPr>
        <w:t xml:space="preserve"> during the study period</w:t>
      </w:r>
      <w:r w:rsidR="00D028A0">
        <w:rPr>
          <w:rFonts w:ascii="Times New Roman" w:hAnsi="Times New Roman"/>
          <w:sz w:val="24"/>
          <w:szCs w:val="24"/>
        </w:rPr>
        <w:t xml:space="preserve"> </w:t>
      </w:r>
      <w:r w:rsidR="007021EE">
        <w:rPr>
          <w:rFonts w:ascii="Times New Roman" w:hAnsi="Times New Roman"/>
          <w:sz w:val="24"/>
          <w:szCs w:val="24"/>
        </w:rPr>
        <w:t>(</w:t>
      </w:r>
      <w:r w:rsidR="0072428D">
        <w:rPr>
          <w:rFonts w:ascii="Times New Roman" w:hAnsi="Times New Roman"/>
          <w:sz w:val="24"/>
          <w:szCs w:val="24"/>
        </w:rPr>
        <w:t>A.</w:t>
      </w:r>
      <w:r w:rsidR="00815587">
        <w:rPr>
          <w:rFonts w:ascii="Times New Roman" w:hAnsi="Times New Roman"/>
          <w:sz w:val="24"/>
          <w:szCs w:val="24"/>
        </w:rPr>
        <w:t>R.</w:t>
      </w:r>
      <w:r w:rsidR="0072428D">
        <w:rPr>
          <w:rFonts w:ascii="Times New Roman" w:hAnsi="Times New Roman"/>
          <w:sz w:val="24"/>
          <w:szCs w:val="24"/>
        </w:rPr>
        <w:t xml:space="preserve"> </w:t>
      </w:r>
      <w:r w:rsidR="00744566">
        <w:rPr>
          <w:rFonts w:ascii="Times New Roman" w:hAnsi="Times New Roman"/>
          <w:sz w:val="24"/>
          <w:szCs w:val="24"/>
        </w:rPr>
        <w:t>Murdoch</w:t>
      </w:r>
      <w:r w:rsidR="0072428D">
        <w:rPr>
          <w:rFonts w:ascii="Times New Roman" w:hAnsi="Times New Roman"/>
          <w:sz w:val="24"/>
          <w:szCs w:val="24"/>
        </w:rPr>
        <w:t xml:space="preserve">, </w:t>
      </w:r>
      <w:r w:rsidR="00815587">
        <w:rPr>
          <w:rFonts w:ascii="Times New Roman" w:hAnsi="Times New Roman"/>
          <w:sz w:val="24"/>
          <w:szCs w:val="24"/>
        </w:rPr>
        <w:t>WDFW</w:t>
      </w:r>
      <w:r w:rsidR="00973308">
        <w:rPr>
          <w:rFonts w:ascii="Times New Roman" w:hAnsi="Times New Roman"/>
          <w:sz w:val="24"/>
          <w:szCs w:val="24"/>
        </w:rPr>
        <w:t xml:space="preserve">, </w:t>
      </w:r>
      <w:r w:rsidR="00744566">
        <w:rPr>
          <w:rFonts w:ascii="Times New Roman" w:hAnsi="Times New Roman"/>
          <w:sz w:val="24"/>
          <w:szCs w:val="24"/>
        </w:rPr>
        <w:t>p</w:t>
      </w:r>
      <w:r w:rsidR="0072428D">
        <w:rPr>
          <w:rFonts w:ascii="Times New Roman" w:hAnsi="Times New Roman"/>
          <w:sz w:val="24"/>
          <w:szCs w:val="24"/>
        </w:rPr>
        <w:t>ers</w:t>
      </w:r>
      <w:r w:rsidR="00973308">
        <w:rPr>
          <w:rFonts w:ascii="Times New Roman" w:hAnsi="Times New Roman"/>
          <w:sz w:val="24"/>
          <w:szCs w:val="24"/>
        </w:rPr>
        <w:t>onal communication</w:t>
      </w:r>
      <w:r w:rsidR="00AE2966" w:rsidRPr="00E86B9E">
        <w:rPr>
          <w:rFonts w:ascii="Times New Roman" w:hAnsi="Times New Roman"/>
          <w:sz w:val="24"/>
          <w:szCs w:val="24"/>
        </w:rPr>
        <w:t>)</w:t>
      </w:r>
      <w:r w:rsidR="0027372B">
        <w:rPr>
          <w:rFonts w:ascii="Times New Roman" w:hAnsi="Times New Roman"/>
          <w:sz w:val="24"/>
          <w:szCs w:val="24"/>
        </w:rPr>
        <w:t>.</w:t>
      </w:r>
      <w:r w:rsidR="001723BE">
        <w:rPr>
          <w:rFonts w:ascii="Times New Roman" w:hAnsi="Times New Roman"/>
          <w:sz w:val="24"/>
          <w:szCs w:val="24"/>
        </w:rPr>
        <w:t xml:space="preserve"> Potential </w:t>
      </w:r>
      <w:r w:rsidR="00A96E68">
        <w:rPr>
          <w:rFonts w:ascii="Times New Roman" w:hAnsi="Times New Roman"/>
          <w:sz w:val="24"/>
          <w:szCs w:val="24"/>
        </w:rPr>
        <w:t>reasons for</w:t>
      </w:r>
      <w:r w:rsidR="008A4287">
        <w:rPr>
          <w:rFonts w:ascii="Times New Roman" w:hAnsi="Times New Roman"/>
          <w:sz w:val="24"/>
          <w:szCs w:val="24"/>
        </w:rPr>
        <w:t xml:space="preserve"> methodological</w:t>
      </w:r>
      <w:r w:rsidR="00A96E68">
        <w:rPr>
          <w:rFonts w:ascii="Times New Roman" w:hAnsi="Times New Roman"/>
          <w:sz w:val="24"/>
          <w:szCs w:val="24"/>
        </w:rPr>
        <w:t xml:space="preserve"> disparities </w:t>
      </w:r>
      <w:r w:rsidR="000B11E6">
        <w:rPr>
          <w:rFonts w:ascii="Times New Roman" w:hAnsi="Times New Roman"/>
          <w:sz w:val="24"/>
          <w:szCs w:val="24"/>
        </w:rPr>
        <w:t xml:space="preserve">in </w:t>
      </w:r>
      <w:r w:rsidR="00BC77FF">
        <w:rPr>
          <w:rFonts w:ascii="Times New Roman" w:hAnsi="Times New Roman"/>
          <w:sz w:val="24"/>
          <w:szCs w:val="24"/>
        </w:rPr>
        <w:t>fallback</w:t>
      </w:r>
      <w:r w:rsidR="008A4287">
        <w:rPr>
          <w:rFonts w:ascii="Times New Roman" w:hAnsi="Times New Roman"/>
          <w:sz w:val="24"/>
          <w:szCs w:val="24"/>
        </w:rPr>
        <w:t xml:space="preserve"> migration success</w:t>
      </w:r>
      <w:r w:rsidR="00BC77FF">
        <w:rPr>
          <w:rFonts w:ascii="Times New Roman" w:hAnsi="Times New Roman"/>
          <w:sz w:val="24"/>
          <w:szCs w:val="24"/>
        </w:rPr>
        <w:t xml:space="preserve"> </w:t>
      </w:r>
      <w:r w:rsidR="00C75D8B">
        <w:rPr>
          <w:rFonts w:ascii="Times New Roman" w:hAnsi="Times New Roman"/>
          <w:sz w:val="24"/>
          <w:szCs w:val="24"/>
        </w:rPr>
        <w:t xml:space="preserve">percentages </w:t>
      </w:r>
      <w:r w:rsidR="00A96E68">
        <w:rPr>
          <w:rFonts w:ascii="Times New Roman" w:hAnsi="Times New Roman"/>
          <w:sz w:val="24"/>
          <w:szCs w:val="24"/>
        </w:rPr>
        <w:t xml:space="preserve">include </w:t>
      </w:r>
      <w:r w:rsidR="00C1320D">
        <w:rPr>
          <w:rFonts w:ascii="Times New Roman" w:hAnsi="Times New Roman"/>
          <w:sz w:val="24"/>
          <w:szCs w:val="24"/>
        </w:rPr>
        <w:t>intra-</w:t>
      </w:r>
      <w:r w:rsidR="00AB7A53">
        <w:rPr>
          <w:rFonts w:ascii="Times New Roman" w:hAnsi="Times New Roman"/>
          <w:sz w:val="24"/>
          <w:szCs w:val="24"/>
        </w:rPr>
        <w:t xml:space="preserve"> </w:t>
      </w:r>
      <w:r w:rsidR="00C1320D">
        <w:rPr>
          <w:rFonts w:ascii="Times New Roman" w:hAnsi="Times New Roman"/>
          <w:sz w:val="24"/>
          <w:szCs w:val="24"/>
        </w:rPr>
        <w:t xml:space="preserve">and inter-annual </w:t>
      </w:r>
      <w:r w:rsidR="00A96E68">
        <w:rPr>
          <w:rFonts w:ascii="Times New Roman" w:hAnsi="Times New Roman"/>
          <w:sz w:val="24"/>
          <w:szCs w:val="24"/>
        </w:rPr>
        <w:t xml:space="preserve">variability in the distribution of </w:t>
      </w:r>
      <w:r w:rsidR="00C1320D">
        <w:rPr>
          <w:rFonts w:ascii="Times New Roman" w:hAnsi="Times New Roman"/>
          <w:sz w:val="24"/>
          <w:szCs w:val="24"/>
        </w:rPr>
        <w:t>juveniles</w:t>
      </w:r>
      <w:r w:rsidR="00AB7A53">
        <w:rPr>
          <w:rFonts w:ascii="Times New Roman" w:hAnsi="Times New Roman"/>
          <w:sz w:val="24"/>
          <w:szCs w:val="24"/>
        </w:rPr>
        <w:t xml:space="preserve"> that </w:t>
      </w:r>
      <w:r w:rsidR="00CF0238">
        <w:rPr>
          <w:rFonts w:ascii="Times New Roman" w:hAnsi="Times New Roman"/>
          <w:sz w:val="24"/>
          <w:szCs w:val="24"/>
        </w:rPr>
        <w:t xml:space="preserve">were </w:t>
      </w:r>
      <w:r w:rsidR="00A96E68">
        <w:rPr>
          <w:rFonts w:ascii="Times New Roman" w:hAnsi="Times New Roman"/>
          <w:sz w:val="24"/>
          <w:szCs w:val="24"/>
        </w:rPr>
        <w:t xml:space="preserve">PIT tagged from </w:t>
      </w:r>
      <w:r w:rsidR="00D36164">
        <w:rPr>
          <w:rFonts w:ascii="Times New Roman" w:hAnsi="Times New Roman"/>
          <w:sz w:val="24"/>
          <w:szCs w:val="24"/>
        </w:rPr>
        <w:t>downstream</w:t>
      </w:r>
      <w:r w:rsidR="00A96E68">
        <w:rPr>
          <w:rFonts w:ascii="Times New Roman" w:hAnsi="Times New Roman"/>
          <w:sz w:val="24"/>
          <w:szCs w:val="24"/>
        </w:rPr>
        <w:t xml:space="preserve"> </w:t>
      </w:r>
      <w:r w:rsidR="003530A6">
        <w:rPr>
          <w:rFonts w:ascii="Times New Roman" w:hAnsi="Times New Roman"/>
          <w:sz w:val="24"/>
          <w:szCs w:val="24"/>
        </w:rPr>
        <w:t>populations</w:t>
      </w:r>
      <w:r w:rsidR="00AB7A53">
        <w:rPr>
          <w:rFonts w:ascii="Times New Roman" w:hAnsi="Times New Roman"/>
          <w:sz w:val="24"/>
          <w:szCs w:val="24"/>
        </w:rPr>
        <w:t>,</w:t>
      </w:r>
      <w:r w:rsidR="00A96E68">
        <w:rPr>
          <w:rFonts w:ascii="Times New Roman" w:hAnsi="Times New Roman"/>
          <w:sz w:val="24"/>
          <w:szCs w:val="24"/>
        </w:rPr>
        <w:t xml:space="preserve"> </w:t>
      </w:r>
      <w:r w:rsidR="009539D1">
        <w:rPr>
          <w:rFonts w:ascii="Times New Roman" w:hAnsi="Times New Roman"/>
          <w:sz w:val="24"/>
          <w:szCs w:val="24"/>
        </w:rPr>
        <w:t>and smaller sample size</w:t>
      </w:r>
      <w:r w:rsidR="00862C64">
        <w:rPr>
          <w:rFonts w:ascii="Times New Roman" w:hAnsi="Times New Roman"/>
          <w:sz w:val="24"/>
          <w:szCs w:val="24"/>
        </w:rPr>
        <w:t xml:space="preserve"> compared to adult steelhead </w:t>
      </w:r>
      <w:r w:rsidR="00AB7A53">
        <w:rPr>
          <w:rFonts w:ascii="Times New Roman" w:hAnsi="Times New Roman"/>
          <w:sz w:val="24"/>
          <w:szCs w:val="24"/>
        </w:rPr>
        <w:t xml:space="preserve">that </w:t>
      </w:r>
      <w:r w:rsidR="00CF0238">
        <w:rPr>
          <w:rFonts w:ascii="Times New Roman" w:hAnsi="Times New Roman"/>
          <w:sz w:val="24"/>
          <w:szCs w:val="24"/>
        </w:rPr>
        <w:t xml:space="preserve">were </w:t>
      </w:r>
      <w:r w:rsidR="00862C64">
        <w:rPr>
          <w:rFonts w:ascii="Times New Roman" w:hAnsi="Times New Roman"/>
          <w:sz w:val="24"/>
          <w:szCs w:val="24"/>
        </w:rPr>
        <w:t>PIT ta</w:t>
      </w:r>
      <w:r w:rsidR="00107937">
        <w:rPr>
          <w:rFonts w:ascii="Times New Roman" w:hAnsi="Times New Roman"/>
          <w:sz w:val="24"/>
          <w:szCs w:val="24"/>
        </w:rPr>
        <w:t>g</w:t>
      </w:r>
      <w:r w:rsidR="00862C64">
        <w:rPr>
          <w:rFonts w:ascii="Times New Roman" w:hAnsi="Times New Roman"/>
          <w:sz w:val="24"/>
          <w:szCs w:val="24"/>
        </w:rPr>
        <w:t>ged at PRD</w:t>
      </w:r>
      <w:r w:rsidR="00A570BF">
        <w:rPr>
          <w:rFonts w:ascii="Times New Roman" w:hAnsi="Times New Roman"/>
          <w:sz w:val="24"/>
          <w:szCs w:val="24"/>
        </w:rPr>
        <w:t xml:space="preserve">. </w:t>
      </w:r>
      <w:r w:rsidR="00541E16">
        <w:rPr>
          <w:rFonts w:ascii="Times New Roman" w:hAnsi="Times New Roman"/>
          <w:sz w:val="24"/>
          <w:szCs w:val="24"/>
        </w:rPr>
        <w:t>Furthermore, e</w:t>
      </w:r>
      <w:r w:rsidR="00485527">
        <w:rPr>
          <w:rFonts w:ascii="Times New Roman" w:hAnsi="Times New Roman"/>
          <w:sz w:val="24"/>
          <w:szCs w:val="24"/>
        </w:rPr>
        <w:t>stimates of overshoot abundance in this study were based on the relationship between known overshoot fallbacks and fallback abundance estimates</w:t>
      </w:r>
      <w:r w:rsidR="00485527" w:rsidRPr="00541E16">
        <w:rPr>
          <w:rFonts w:ascii="Times New Roman" w:hAnsi="Times New Roman"/>
          <w:sz w:val="24"/>
          <w:szCs w:val="24"/>
        </w:rPr>
        <w:t xml:space="preserve">. Variability in annual PIT tagging rates of juvenile steelhead from any single population or subbasin required pooling of data across populations, thereby reducing the sample size used in the regression model (N = 8). Ideally, similar juvenile PIT tagging rates from all potential overshoot populations would increase the sample size of adult steelhead and potentially allow for population-specific relationships or simply a larger sample size for greater statistical </w:t>
      </w:r>
      <w:r w:rsidR="00541E16" w:rsidRPr="00541E16">
        <w:rPr>
          <w:rFonts w:ascii="Times New Roman" w:hAnsi="Times New Roman"/>
          <w:sz w:val="24"/>
          <w:szCs w:val="24"/>
        </w:rPr>
        <w:t>power. While</w:t>
      </w:r>
      <w:r w:rsidR="008708EB" w:rsidRPr="00541E16">
        <w:rPr>
          <w:rFonts w:ascii="Times New Roman" w:hAnsi="Times New Roman"/>
          <w:sz w:val="24"/>
          <w:szCs w:val="24"/>
        </w:rPr>
        <w:t xml:space="preserve"> the </w:t>
      </w:r>
      <w:r w:rsidR="00820DEB" w:rsidRPr="00541E16">
        <w:rPr>
          <w:rFonts w:ascii="Times New Roman" w:hAnsi="Times New Roman"/>
          <w:sz w:val="24"/>
          <w:szCs w:val="24"/>
        </w:rPr>
        <w:t>fate</w:t>
      </w:r>
      <w:r w:rsidR="008708EB" w:rsidRPr="00B702AB">
        <w:rPr>
          <w:rFonts w:ascii="Times New Roman" w:hAnsi="Times New Roman"/>
          <w:sz w:val="24"/>
          <w:szCs w:val="24"/>
        </w:rPr>
        <w:t xml:space="preserve"> </w:t>
      </w:r>
      <w:r w:rsidR="004E2A80" w:rsidRPr="00B702AB">
        <w:rPr>
          <w:rFonts w:ascii="Times New Roman" w:hAnsi="Times New Roman"/>
          <w:sz w:val="24"/>
          <w:szCs w:val="24"/>
        </w:rPr>
        <w:t>of the component</w:t>
      </w:r>
      <w:r w:rsidR="004B2759" w:rsidRPr="00B702AB">
        <w:rPr>
          <w:rFonts w:ascii="Times New Roman" w:hAnsi="Times New Roman"/>
          <w:sz w:val="24"/>
          <w:szCs w:val="24"/>
        </w:rPr>
        <w:t xml:space="preserve"> of </w:t>
      </w:r>
      <w:r w:rsidR="00AC5036" w:rsidRPr="00B702AB">
        <w:rPr>
          <w:rFonts w:ascii="Times New Roman" w:hAnsi="Times New Roman"/>
          <w:sz w:val="24"/>
          <w:szCs w:val="24"/>
        </w:rPr>
        <w:t xml:space="preserve">the </w:t>
      </w:r>
      <w:r w:rsidR="00205684" w:rsidRPr="00B702AB">
        <w:rPr>
          <w:rFonts w:ascii="Times New Roman" w:hAnsi="Times New Roman"/>
          <w:sz w:val="24"/>
          <w:szCs w:val="24"/>
        </w:rPr>
        <w:t>overshoot</w:t>
      </w:r>
      <w:r w:rsidR="004E2A80" w:rsidRPr="00B702AB">
        <w:rPr>
          <w:rFonts w:ascii="Times New Roman" w:hAnsi="Times New Roman"/>
          <w:sz w:val="24"/>
          <w:szCs w:val="24"/>
        </w:rPr>
        <w:t xml:space="preserve"> </w:t>
      </w:r>
      <w:r w:rsidR="004E2A80" w:rsidRPr="00B702AB">
        <w:rPr>
          <w:rFonts w:ascii="Times New Roman" w:hAnsi="Times New Roman"/>
          <w:sz w:val="24"/>
          <w:szCs w:val="24"/>
        </w:rPr>
        <w:lastRenderedPageBreak/>
        <w:t>steelhead not observed do</w:t>
      </w:r>
      <w:r w:rsidR="004E2A80">
        <w:rPr>
          <w:rFonts w:ascii="Times New Roman" w:hAnsi="Times New Roman"/>
          <w:sz w:val="24"/>
          <w:szCs w:val="24"/>
        </w:rPr>
        <w:t>wnstream of PRD (</w:t>
      </w:r>
      <w:r w:rsidR="00957E87">
        <w:rPr>
          <w:rFonts w:ascii="Times New Roman" w:hAnsi="Times New Roman"/>
          <w:sz w:val="24"/>
          <w:szCs w:val="24"/>
        </w:rPr>
        <w:t xml:space="preserve">annual </w:t>
      </w:r>
      <w:r w:rsidR="004E2A80">
        <w:rPr>
          <w:rFonts w:ascii="Times New Roman" w:hAnsi="Times New Roman"/>
          <w:sz w:val="24"/>
          <w:szCs w:val="24"/>
        </w:rPr>
        <w:t xml:space="preserve">mean = </w:t>
      </w:r>
      <w:r w:rsidR="00C75D8B">
        <w:rPr>
          <w:rFonts w:ascii="Times New Roman" w:hAnsi="Times New Roman"/>
          <w:sz w:val="24"/>
          <w:szCs w:val="24"/>
        </w:rPr>
        <w:t>41</w:t>
      </w:r>
      <w:r w:rsidR="004E2A80">
        <w:rPr>
          <w:rFonts w:ascii="Times New Roman" w:hAnsi="Times New Roman"/>
          <w:sz w:val="24"/>
          <w:szCs w:val="24"/>
        </w:rPr>
        <w:t>%)</w:t>
      </w:r>
      <w:r w:rsidR="004B2759">
        <w:rPr>
          <w:rFonts w:ascii="Times New Roman" w:hAnsi="Times New Roman"/>
          <w:sz w:val="24"/>
          <w:szCs w:val="24"/>
        </w:rPr>
        <w:t xml:space="preserve"> </w:t>
      </w:r>
      <w:r w:rsidR="00AC5036">
        <w:rPr>
          <w:rFonts w:ascii="Times New Roman" w:hAnsi="Times New Roman"/>
          <w:sz w:val="24"/>
          <w:szCs w:val="24"/>
        </w:rPr>
        <w:t>is unclear</w:t>
      </w:r>
      <w:r w:rsidR="006932ED">
        <w:rPr>
          <w:rFonts w:ascii="Times New Roman" w:hAnsi="Times New Roman"/>
          <w:sz w:val="24"/>
          <w:szCs w:val="24"/>
        </w:rPr>
        <w:t xml:space="preserve">, we can report </w:t>
      </w:r>
      <w:r w:rsidR="00AB7A53">
        <w:rPr>
          <w:rFonts w:ascii="Times New Roman" w:hAnsi="Times New Roman"/>
          <w:sz w:val="24"/>
          <w:szCs w:val="24"/>
        </w:rPr>
        <w:t xml:space="preserve">that </w:t>
      </w:r>
      <w:r w:rsidR="008A689E">
        <w:rPr>
          <w:rFonts w:ascii="Times New Roman" w:hAnsi="Times New Roman"/>
          <w:sz w:val="24"/>
          <w:szCs w:val="24"/>
        </w:rPr>
        <w:t xml:space="preserve">only a small </w:t>
      </w:r>
      <w:r w:rsidR="00537605">
        <w:rPr>
          <w:rFonts w:ascii="Times New Roman" w:hAnsi="Times New Roman"/>
          <w:sz w:val="24"/>
          <w:szCs w:val="24"/>
        </w:rPr>
        <w:t>proportion</w:t>
      </w:r>
      <w:r w:rsidR="008A689E">
        <w:rPr>
          <w:rFonts w:ascii="Times New Roman" w:hAnsi="Times New Roman"/>
          <w:sz w:val="24"/>
          <w:szCs w:val="24"/>
        </w:rPr>
        <w:t xml:space="preserve"> of overshoot steelhead were </w:t>
      </w:r>
      <w:r w:rsidR="003D1976">
        <w:rPr>
          <w:rFonts w:ascii="Times New Roman" w:hAnsi="Times New Roman"/>
          <w:sz w:val="24"/>
          <w:szCs w:val="24"/>
        </w:rPr>
        <w:t>detected</w:t>
      </w:r>
      <w:r w:rsidR="008A689E">
        <w:rPr>
          <w:rFonts w:ascii="Times New Roman" w:hAnsi="Times New Roman"/>
          <w:sz w:val="24"/>
          <w:szCs w:val="24"/>
        </w:rPr>
        <w:t xml:space="preserve"> in </w:t>
      </w:r>
      <w:r w:rsidR="00FE60CC">
        <w:rPr>
          <w:rFonts w:ascii="Times New Roman" w:hAnsi="Times New Roman"/>
          <w:sz w:val="24"/>
          <w:szCs w:val="24"/>
        </w:rPr>
        <w:t xml:space="preserve">upstream </w:t>
      </w:r>
      <w:r w:rsidR="001B6FC0">
        <w:rPr>
          <w:rFonts w:ascii="Times New Roman" w:hAnsi="Times New Roman"/>
          <w:sz w:val="24"/>
          <w:szCs w:val="24"/>
        </w:rPr>
        <w:t xml:space="preserve">tributaries </w:t>
      </w:r>
      <w:r w:rsidR="008705BA">
        <w:rPr>
          <w:rFonts w:ascii="Times New Roman" w:hAnsi="Times New Roman"/>
          <w:sz w:val="24"/>
          <w:szCs w:val="24"/>
        </w:rPr>
        <w:t>(i.e., potential strays)</w:t>
      </w:r>
      <w:r w:rsidR="00480041">
        <w:rPr>
          <w:rFonts w:ascii="Times New Roman" w:hAnsi="Times New Roman"/>
          <w:sz w:val="24"/>
          <w:szCs w:val="24"/>
        </w:rPr>
        <w:t xml:space="preserve">. </w:t>
      </w:r>
      <w:r w:rsidR="00C432F5">
        <w:rPr>
          <w:rFonts w:ascii="Times New Roman" w:hAnsi="Times New Roman"/>
          <w:sz w:val="24"/>
          <w:szCs w:val="24"/>
        </w:rPr>
        <w:t>Of those known overshoot steelhead that did not successfully fallback</w:t>
      </w:r>
      <w:r w:rsidR="009C5BF3">
        <w:rPr>
          <w:rFonts w:ascii="Times New Roman" w:hAnsi="Times New Roman"/>
          <w:sz w:val="24"/>
          <w:szCs w:val="24"/>
        </w:rPr>
        <w:t>,</w:t>
      </w:r>
      <w:r w:rsidR="00C432F5">
        <w:rPr>
          <w:rFonts w:ascii="Times New Roman" w:hAnsi="Times New Roman"/>
          <w:sz w:val="24"/>
          <w:szCs w:val="24"/>
        </w:rPr>
        <w:t xml:space="preserve"> only 16% (N =15) were last observed in tributaries</w:t>
      </w:r>
      <w:r w:rsidR="00AB7A53">
        <w:rPr>
          <w:rFonts w:ascii="Times New Roman" w:hAnsi="Times New Roman"/>
          <w:sz w:val="24"/>
          <w:szCs w:val="24"/>
        </w:rPr>
        <w:t>,</w:t>
      </w:r>
      <w:r w:rsidR="00480041">
        <w:rPr>
          <w:rFonts w:ascii="Times New Roman" w:hAnsi="Times New Roman"/>
          <w:sz w:val="24"/>
          <w:szCs w:val="24"/>
        </w:rPr>
        <w:t xml:space="preserve"> and</w:t>
      </w:r>
      <w:r w:rsidR="00EC1332">
        <w:rPr>
          <w:rFonts w:ascii="Times New Roman" w:hAnsi="Times New Roman"/>
          <w:sz w:val="24"/>
          <w:szCs w:val="24"/>
        </w:rPr>
        <w:t xml:space="preserve"> only eight known </w:t>
      </w:r>
      <w:r w:rsidR="00D839F4">
        <w:rPr>
          <w:rFonts w:ascii="Times New Roman" w:hAnsi="Times New Roman"/>
          <w:sz w:val="24"/>
          <w:szCs w:val="24"/>
        </w:rPr>
        <w:t>overshoot</w:t>
      </w:r>
      <w:r w:rsidR="00EC1332">
        <w:rPr>
          <w:rFonts w:ascii="Times New Roman" w:hAnsi="Times New Roman"/>
          <w:sz w:val="24"/>
          <w:szCs w:val="24"/>
        </w:rPr>
        <w:t xml:space="preserve"> steelhead </w:t>
      </w:r>
      <w:r w:rsidR="00D00367">
        <w:rPr>
          <w:rFonts w:ascii="Times New Roman" w:hAnsi="Times New Roman"/>
          <w:sz w:val="24"/>
          <w:szCs w:val="24"/>
        </w:rPr>
        <w:t>(</w:t>
      </w:r>
      <w:r w:rsidR="007F04C3">
        <w:rPr>
          <w:rFonts w:ascii="Times New Roman" w:hAnsi="Times New Roman"/>
          <w:sz w:val="24"/>
          <w:szCs w:val="24"/>
        </w:rPr>
        <w:t xml:space="preserve">9% of </w:t>
      </w:r>
      <w:r w:rsidR="008440E4">
        <w:rPr>
          <w:rFonts w:ascii="Times New Roman" w:hAnsi="Times New Roman"/>
          <w:sz w:val="24"/>
          <w:szCs w:val="24"/>
        </w:rPr>
        <w:t xml:space="preserve">unsuccessful known </w:t>
      </w:r>
      <w:r w:rsidR="00ED0DE8">
        <w:rPr>
          <w:rFonts w:ascii="Times New Roman" w:hAnsi="Times New Roman"/>
          <w:sz w:val="24"/>
          <w:szCs w:val="24"/>
        </w:rPr>
        <w:t>overshoot</w:t>
      </w:r>
      <w:r w:rsidR="008440E4">
        <w:rPr>
          <w:rFonts w:ascii="Times New Roman" w:hAnsi="Times New Roman"/>
          <w:sz w:val="24"/>
          <w:szCs w:val="24"/>
        </w:rPr>
        <w:t xml:space="preserve"> steelhead</w:t>
      </w:r>
      <w:r w:rsidR="00AB7A53">
        <w:rPr>
          <w:rFonts w:ascii="Times New Roman" w:hAnsi="Times New Roman"/>
          <w:sz w:val="24"/>
          <w:szCs w:val="24"/>
        </w:rPr>
        <w:t>,</w:t>
      </w:r>
      <w:r w:rsidR="000A7487">
        <w:rPr>
          <w:rFonts w:ascii="Times New Roman" w:hAnsi="Times New Roman"/>
          <w:sz w:val="24"/>
          <w:szCs w:val="24"/>
        </w:rPr>
        <w:t xml:space="preserve"> or </w:t>
      </w:r>
      <w:r w:rsidR="00C8102E">
        <w:rPr>
          <w:rFonts w:ascii="Times New Roman" w:hAnsi="Times New Roman"/>
          <w:sz w:val="24"/>
          <w:szCs w:val="24"/>
        </w:rPr>
        <w:t>4% of total</w:t>
      </w:r>
      <w:r w:rsidR="008440E4">
        <w:rPr>
          <w:rFonts w:ascii="Times New Roman" w:hAnsi="Times New Roman"/>
          <w:sz w:val="24"/>
          <w:szCs w:val="24"/>
        </w:rPr>
        <w:t>)</w:t>
      </w:r>
      <w:r w:rsidR="00ED0DE8">
        <w:rPr>
          <w:rFonts w:ascii="Times New Roman" w:hAnsi="Times New Roman"/>
          <w:sz w:val="24"/>
          <w:szCs w:val="24"/>
        </w:rPr>
        <w:t xml:space="preserve"> </w:t>
      </w:r>
      <w:r w:rsidR="00D839F4">
        <w:rPr>
          <w:rFonts w:ascii="Times New Roman" w:hAnsi="Times New Roman"/>
          <w:sz w:val="24"/>
          <w:szCs w:val="24"/>
        </w:rPr>
        <w:t>were detected during the spring spawning period.</w:t>
      </w:r>
      <w:r w:rsidR="00C159A6">
        <w:rPr>
          <w:rFonts w:ascii="Times New Roman" w:hAnsi="Times New Roman"/>
          <w:sz w:val="24"/>
          <w:szCs w:val="24"/>
        </w:rPr>
        <w:t xml:space="preserve"> </w:t>
      </w:r>
      <w:r w:rsidR="00F35D3D">
        <w:rPr>
          <w:rFonts w:ascii="Times New Roman" w:hAnsi="Times New Roman"/>
          <w:sz w:val="24"/>
          <w:szCs w:val="24"/>
        </w:rPr>
        <w:t>Although th</w:t>
      </w:r>
      <w:r w:rsidR="008E400A">
        <w:rPr>
          <w:rFonts w:ascii="Times New Roman" w:hAnsi="Times New Roman"/>
          <w:sz w:val="24"/>
          <w:szCs w:val="24"/>
        </w:rPr>
        <w:t>ese</w:t>
      </w:r>
      <w:r w:rsidR="00F35D3D">
        <w:rPr>
          <w:rFonts w:ascii="Times New Roman" w:hAnsi="Times New Roman"/>
          <w:sz w:val="24"/>
          <w:szCs w:val="24"/>
        </w:rPr>
        <w:t xml:space="preserve"> p</w:t>
      </w:r>
      <w:r w:rsidR="00DB448B">
        <w:rPr>
          <w:rFonts w:ascii="Times New Roman" w:hAnsi="Times New Roman"/>
          <w:sz w:val="24"/>
          <w:szCs w:val="24"/>
        </w:rPr>
        <w:t>ercentages</w:t>
      </w:r>
      <w:r w:rsidR="00F35D3D">
        <w:rPr>
          <w:rFonts w:ascii="Times New Roman" w:hAnsi="Times New Roman"/>
          <w:sz w:val="24"/>
          <w:szCs w:val="24"/>
        </w:rPr>
        <w:t xml:space="preserve"> </w:t>
      </w:r>
      <w:r w:rsidR="008E400A">
        <w:rPr>
          <w:rFonts w:ascii="Times New Roman" w:hAnsi="Times New Roman"/>
          <w:sz w:val="24"/>
          <w:szCs w:val="24"/>
        </w:rPr>
        <w:t xml:space="preserve">were not adjusted for detection probability, the </w:t>
      </w:r>
      <w:r w:rsidR="00BC5AE5">
        <w:rPr>
          <w:rFonts w:ascii="Times New Roman" w:hAnsi="Times New Roman"/>
          <w:sz w:val="24"/>
          <w:szCs w:val="24"/>
        </w:rPr>
        <w:t>mean detection probability of all the IPDS installed in every spawning stream upstream of Rock Island Dam was 0.89</w:t>
      </w:r>
      <w:r w:rsidR="003D49C5">
        <w:rPr>
          <w:rFonts w:ascii="Times New Roman" w:hAnsi="Times New Roman"/>
          <w:sz w:val="24"/>
          <w:szCs w:val="24"/>
        </w:rPr>
        <w:t>4 (SD = 0.132) and ranged from 0.505 to 0.999</w:t>
      </w:r>
      <w:r w:rsidR="00D310B0">
        <w:rPr>
          <w:rFonts w:ascii="Times New Roman" w:hAnsi="Times New Roman"/>
          <w:sz w:val="24"/>
          <w:szCs w:val="24"/>
        </w:rPr>
        <w:t xml:space="preserve"> (Waterhouse et al. 20</w:t>
      </w:r>
      <w:r w:rsidR="00FF25F7">
        <w:rPr>
          <w:rFonts w:ascii="Times New Roman" w:hAnsi="Times New Roman"/>
          <w:sz w:val="24"/>
          <w:szCs w:val="24"/>
        </w:rPr>
        <w:t>20</w:t>
      </w:r>
      <w:r w:rsidR="00D310B0">
        <w:rPr>
          <w:rFonts w:ascii="Times New Roman" w:hAnsi="Times New Roman"/>
          <w:sz w:val="24"/>
          <w:szCs w:val="24"/>
        </w:rPr>
        <w:t>)</w:t>
      </w:r>
      <w:r w:rsidR="008529ED">
        <w:rPr>
          <w:rFonts w:ascii="Times New Roman" w:hAnsi="Times New Roman"/>
          <w:sz w:val="24"/>
          <w:szCs w:val="24"/>
        </w:rPr>
        <w:t xml:space="preserve">, suggesting very few known </w:t>
      </w:r>
      <w:r w:rsidR="00C11114">
        <w:rPr>
          <w:rFonts w:ascii="Times New Roman" w:hAnsi="Times New Roman"/>
          <w:sz w:val="24"/>
          <w:szCs w:val="24"/>
        </w:rPr>
        <w:t xml:space="preserve">unsuccessful </w:t>
      </w:r>
      <w:r w:rsidR="008529ED">
        <w:rPr>
          <w:rFonts w:ascii="Times New Roman" w:hAnsi="Times New Roman"/>
          <w:sz w:val="24"/>
          <w:szCs w:val="24"/>
        </w:rPr>
        <w:t xml:space="preserve">overshoot steelhead </w:t>
      </w:r>
      <w:r w:rsidR="00C11114">
        <w:rPr>
          <w:rFonts w:ascii="Times New Roman" w:hAnsi="Times New Roman"/>
          <w:sz w:val="24"/>
          <w:szCs w:val="24"/>
        </w:rPr>
        <w:t>went</w:t>
      </w:r>
      <w:r w:rsidR="008529ED">
        <w:rPr>
          <w:rFonts w:ascii="Times New Roman" w:hAnsi="Times New Roman"/>
          <w:sz w:val="24"/>
          <w:szCs w:val="24"/>
        </w:rPr>
        <w:t xml:space="preserve"> undetected</w:t>
      </w:r>
      <w:r w:rsidR="00D310B0">
        <w:rPr>
          <w:rFonts w:ascii="Times New Roman" w:hAnsi="Times New Roman"/>
          <w:sz w:val="24"/>
          <w:szCs w:val="24"/>
        </w:rPr>
        <w:t>. While several potential minor spawning areas</w:t>
      </w:r>
      <w:r w:rsidR="00D065FC">
        <w:rPr>
          <w:rFonts w:ascii="Times New Roman" w:hAnsi="Times New Roman"/>
          <w:sz w:val="24"/>
          <w:szCs w:val="24"/>
        </w:rPr>
        <w:t xml:space="preserve"> were</w:t>
      </w:r>
      <w:r w:rsidR="00D310B0">
        <w:rPr>
          <w:rFonts w:ascii="Times New Roman" w:hAnsi="Times New Roman"/>
          <w:sz w:val="24"/>
          <w:szCs w:val="24"/>
        </w:rPr>
        <w:t xml:space="preserve"> not monitored using IPDSs (</w:t>
      </w:r>
      <w:r w:rsidR="0071643B">
        <w:rPr>
          <w:rFonts w:ascii="Times New Roman" w:hAnsi="Times New Roman"/>
          <w:sz w:val="24"/>
          <w:szCs w:val="24"/>
        </w:rPr>
        <w:t>Fuchs et al. 2021</w:t>
      </w:r>
      <w:r w:rsidR="00D310B0">
        <w:rPr>
          <w:rFonts w:ascii="Times New Roman" w:hAnsi="Times New Roman"/>
          <w:sz w:val="24"/>
          <w:szCs w:val="24"/>
        </w:rPr>
        <w:t xml:space="preserve">), we assumed </w:t>
      </w:r>
      <w:r w:rsidR="00103A19">
        <w:rPr>
          <w:rFonts w:ascii="Times New Roman" w:hAnsi="Times New Roman"/>
          <w:sz w:val="24"/>
          <w:szCs w:val="24"/>
        </w:rPr>
        <w:t xml:space="preserve">that </w:t>
      </w:r>
      <w:r w:rsidR="00D310B0">
        <w:rPr>
          <w:rFonts w:ascii="Times New Roman" w:hAnsi="Times New Roman"/>
          <w:sz w:val="24"/>
          <w:szCs w:val="24"/>
        </w:rPr>
        <w:t xml:space="preserve">most unsuccessful overshoot steelhead suffered </w:t>
      </w:r>
      <w:r w:rsidR="008E4090">
        <w:rPr>
          <w:rFonts w:ascii="Times New Roman" w:hAnsi="Times New Roman"/>
          <w:sz w:val="24"/>
          <w:szCs w:val="24"/>
        </w:rPr>
        <w:t xml:space="preserve">the same rate of </w:t>
      </w:r>
      <w:r w:rsidR="007F0250">
        <w:rPr>
          <w:rFonts w:ascii="Times New Roman" w:hAnsi="Times New Roman"/>
          <w:sz w:val="24"/>
          <w:szCs w:val="24"/>
        </w:rPr>
        <w:t>mortality in the mainstem</w:t>
      </w:r>
      <w:r w:rsidR="008E4090">
        <w:rPr>
          <w:rFonts w:ascii="Times New Roman" w:hAnsi="Times New Roman"/>
          <w:sz w:val="24"/>
          <w:szCs w:val="24"/>
        </w:rPr>
        <w:t xml:space="preserve"> as </w:t>
      </w:r>
      <w:r w:rsidR="004009A2">
        <w:rPr>
          <w:rFonts w:ascii="Times New Roman" w:hAnsi="Times New Roman"/>
          <w:sz w:val="24"/>
          <w:szCs w:val="24"/>
        </w:rPr>
        <w:t>non-overshoot fish</w:t>
      </w:r>
      <w:r w:rsidR="007F0250">
        <w:rPr>
          <w:rFonts w:ascii="Times New Roman" w:hAnsi="Times New Roman"/>
          <w:sz w:val="24"/>
          <w:szCs w:val="24"/>
        </w:rPr>
        <w:t xml:space="preserve"> </w:t>
      </w:r>
      <w:r w:rsidR="003A5924">
        <w:rPr>
          <w:rFonts w:ascii="Times New Roman" w:hAnsi="Times New Roman"/>
          <w:sz w:val="24"/>
          <w:szCs w:val="24"/>
        </w:rPr>
        <w:t>or downstream passage</w:t>
      </w:r>
      <w:r w:rsidR="00926226">
        <w:rPr>
          <w:rFonts w:ascii="Times New Roman" w:hAnsi="Times New Roman"/>
          <w:sz w:val="24"/>
          <w:szCs w:val="24"/>
        </w:rPr>
        <w:t>-</w:t>
      </w:r>
      <w:r w:rsidR="003A5924">
        <w:rPr>
          <w:rFonts w:ascii="Times New Roman" w:hAnsi="Times New Roman"/>
          <w:sz w:val="24"/>
          <w:szCs w:val="24"/>
        </w:rPr>
        <w:t xml:space="preserve">related </w:t>
      </w:r>
      <w:r w:rsidR="00D310B0">
        <w:rPr>
          <w:rFonts w:ascii="Times New Roman" w:hAnsi="Times New Roman"/>
          <w:sz w:val="24"/>
          <w:szCs w:val="24"/>
        </w:rPr>
        <w:t>mortality</w:t>
      </w:r>
      <w:r w:rsidR="00AF77F1">
        <w:rPr>
          <w:rFonts w:ascii="Times New Roman" w:hAnsi="Times New Roman"/>
          <w:sz w:val="24"/>
          <w:szCs w:val="24"/>
        </w:rPr>
        <w:t xml:space="preserve"> from</w:t>
      </w:r>
      <w:r w:rsidR="00D310B0">
        <w:rPr>
          <w:rFonts w:ascii="Times New Roman" w:hAnsi="Times New Roman"/>
          <w:sz w:val="24"/>
          <w:szCs w:val="24"/>
        </w:rPr>
        <w:t xml:space="preserve"> turbine strikes</w:t>
      </w:r>
      <w:r w:rsidR="004009A2">
        <w:rPr>
          <w:rFonts w:ascii="Times New Roman" w:hAnsi="Times New Roman"/>
          <w:sz w:val="24"/>
          <w:szCs w:val="24"/>
        </w:rPr>
        <w:t xml:space="preserve">, as opposed to successfully spawning in an unmonitored </w:t>
      </w:r>
      <w:r w:rsidR="00B07F2D">
        <w:rPr>
          <w:rFonts w:ascii="Times New Roman" w:hAnsi="Times New Roman"/>
          <w:sz w:val="24"/>
          <w:szCs w:val="24"/>
        </w:rPr>
        <w:t>tributary above PRD</w:t>
      </w:r>
      <w:r w:rsidR="00D310B0">
        <w:rPr>
          <w:rFonts w:ascii="Times New Roman" w:hAnsi="Times New Roman"/>
          <w:sz w:val="24"/>
          <w:szCs w:val="24"/>
        </w:rPr>
        <w:t xml:space="preserve">. </w:t>
      </w:r>
    </w:p>
    <w:p w14:paraId="5DC696B4" w14:textId="5FDDB73C" w:rsidR="00DD2E65" w:rsidRDefault="004A70EB" w:rsidP="00F926E3">
      <w:pPr>
        <w:spacing w:after="0" w:line="480" w:lineRule="auto"/>
        <w:ind w:firstLine="360"/>
        <w:rPr>
          <w:rFonts w:ascii="Times New Roman" w:hAnsi="Times New Roman"/>
          <w:sz w:val="24"/>
          <w:szCs w:val="24"/>
        </w:rPr>
      </w:pPr>
      <w:r>
        <w:rPr>
          <w:rFonts w:ascii="Times New Roman" w:hAnsi="Times New Roman"/>
          <w:sz w:val="24"/>
          <w:szCs w:val="24"/>
        </w:rPr>
        <w:t>S</w:t>
      </w:r>
      <w:r w:rsidR="00D310B0">
        <w:rPr>
          <w:rFonts w:ascii="Times New Roman" w:hAnsi="Times New Roman"/>
          <w:sz w:val="24"/>
          <w:szCs w:val="24"/>
        </w:rPr>
        <w:t xml:space="preserve">ummer </w:t>
      </w:r>
      <w:r w:rsidR="00AF77F1">
        <w:rPr>
          <w:rFonts w:ascii="Times New Roman" w:hAnsi="Times New Roman"/>
          <w:sz w:val="24"/>
          <w:szCs w:val="24"/>
        </w:rPr>
        <w:t>spill</w:t>
      </w:r>
      <w:r w:rsidR="00D310B0">
        <w:rPr>
          <w:rFonts w:ascii="Times New Roman" w:hAnsi="Times New Roman"/>
          <w:sz w:val="24"/>
          <w:szCs w:val="24"/>
        </w:rPr>
        <w:t xml:space="preserve"> programs and juvenile bypasses are shut down for the season</w:t>
      </w:r>
      <w:r>
        <w:rPr>
          <w:rFonts w:ascii="Times New Roman" w:hAnsi="Times New Roman"/>
          <w:sz w:val="24"/>
          <w:szCs w:val="24"/>
        </w:rPr>
        <w:t xml:space="preserve"> in late August or early </w:t>
      </w:r>
      <w:r w:rsidR="00B05CE7">
        <w:rPr>
          <w:rFonts w:ascii="Times New Roman" w:hAnsi="Times New Roman"/>
          <w:sz w:val="24"/>
          <w:szCs w:val="24"/>
        </w:rPr>
        <w:t>September because</w:t>
      </w:r>
      <w:r w:rsidR="00AF77F1">
        <w:rPr>
          <w:rFonts w:ascii="Times New Roman" w:hAnsi="Times New Roman"/>
          <w:sz w:val="24"/>
          <w:szCs w:val="24"/>
        </w:rPr>
        <w:t xml:space="preserve"> the juvenile outmigration period has ended</w:t>
      </w:r>
      <w:r w:rsidR="00D52114">
        <w:rPr>
          <w:rFonts w:ascii="Times New Roman" w:hAnsi="Times New Roman"/>
          <w:sz w:val="24"/>
          <w:szCs w:val="24"/>
        </w:rPr>
        <w:t xml:space="preserve"> (</w:t>
      </w:r>
      <w:r w:rsidR="0090272E">
        <w:rPr>
          <w:rFonts w:ascii="Times New Roman" w:hAnsi="Times New Roman"/>
          <w:sz w:val="24"/>
          <w:szCs w:val="24"/>
        </w:rPr>
        <w:t>UCSRB 2018</w:t>
      </w:r>
      <w:r w:rsidR="00D52114">
        <w:rPr>
          <w:rFonts w:ascii="Times New Roman" w:hAnsi="Times New Roman"/>
          <w:sz w:val="24"/>
          <w:szCs w:val="24"/>
        </w:rPr>
        <w:t>)</w:t>
      </w:r>
      <w:r w:rsidR="00AF77F1">
        <w:rPr>
          <w:rFonts w:ascii="Times New Roman" w:hAnsi="Times New Roman"/>
          <w:sz w:val="24"/>
          <w:szCs w:val="24"/>
        </w:rPr>
        <w:t xml:space="preserve">. Unfortunately, this coincides </w:t>
      </w:r>
      <w:r w:rsidR="007B06EB">
        <w:rPr>
          <w:rFonts w:ascii="Times New Roman" w:hAnsi="Times New Roman"/>
          <w:sz w:val="24"/>
          <w:szCs w:val="24"/>
        </w:rPr>
        <w:t xml:space="preserve">with the period </w:t>
      </w:r>
      <w:r w:rsidR="00AF77F1">
        <w:rPr>
          <w:rFonts w:ascii="Times New Roman" w:hAnsi="Times New Roman"/>
          <w:sz w:val="24"/>
          <w:szCs w:val="24"/>
        </w:rPr>
        <w:t xml:space="preserve">when overshoot steelhead initiate </w:t>
      </w:r>
      <w:r w:rsidR="007B06EB">
        <w:rPr>
          <w:rFonts w:ascii="Times New Roman" w:hAnsi="Times New Roman"/>
          <w:sz w:val="24"/>
          <w:szCs w:val="24"/>
        </w:rPr>
        <w:t xml:space="preserve">their </w:t>
      </w:r>
      <w:r w:rsidR="00AF77F1">
        <w:rPr>
          <w:rFonts w:ascii="Times New Roman" w:hAnsi="Times New Roman"/>
          <w:sz w:val="24"/>
          <w:szCs w:val="24"/>
        </w:rPr>
        <w:t>downstream migrati</w:t>
      </w:r>
      <w:r w:rsidR="00A7434A">
        <w:rPr>
          <w:rFonts w:ascii="Times New Roman" w:hAnsi="Times New Roman"/>
          <w:sz w:val="24"/>
          <w:szCs w:val="24"/>
        </w:rPr>
        <w:t>on back to their natal streams (</w:t>
      </w:r>
      <w:r w:rsidR="00E260DC">
        <w:rPr>
          <w:rFonts w:ascii="Times New Roman" w:hAnsi="Times New Roman"/>
          <w:sz w:val="24"/>
          <w:szCs w:val="24"/>
        </w:rPr>
        <w:t>Fuchs et al. 2021</w:t>
      </w:r>
      <w:r w:rsidR="00A7434A">
        <w:rPr>
          <w:rFonts w:ascii="Times New Roman" w:hAnsi="Times New Roman"/>
          <w:sz w:val="24"/>
          <w:szCs w:val="24"/>
        </w:rPr>
        <w:t xml:space="preserve">). </w:t>
      </w:r>
      <w:r w:rsidR="008A4A18">
        <w:rPr>
          <w:rFonts w:ascii="Times New Roman" w:hAnsi="Times New Roman"/>
          <w:sz w:val="24"/>
          <w:szCs w:val="24"/>
        </w:rPr>
        <w:t>However, s</w:t>
      </w:r>
      <w:r w:rsidR="00197318">
        <w:rPr>
          <w:rFonts w:ascii="Times New Roman" w:hAnsi="Times New Roman"/>
          <w:sz w:val="24"/>
          <w:szCs w:val="24"/>
        </w:rPr>
        <w:t>urface spill passage routes are pro</w:t>
      </w:r>
      <w:r w:rsidR="00143E52">
        <w:rPr>
          <w:rFonts w:ascii="Times New Roman" w:hAnsi="Times New Roman"/>
          <w:sz w:val="24"/>
          <w:szCs w:val="24"/>
        </w:rPr>
        <w:t>vided until November 15</w:t>
      </w:r>
      <w:r w:rsidR="00C019D6">
        <w:rPr>
          <w:rFonts w:ascii="Times New Roman" w:hAnsi="Times New Roman"/>
          <w:sz w:val="24"/>
          <w:szCs w:val="24"/>
        </w:rPr>
        <w:t>, but only</w:t>
      </w:r>
      <w:r w:rsidR="00143E52">
        <w:rPr>
          <w:rFonts w:ascii="Times New Roman" w:hAnsi="Times New Roman"/>
          <w:sz w:val="24"/>
          <w:szCs w:val="24"/>
        </w:rPr>
        <w:t xml:space="preserve"> at both Wanapum (i.e., bypass) and </w:t>
      </w:r>
      <w:r w:rsidR="0085764D">
        <w:rPr>
          <w:rFonts w:ascii="Times New Roman" w:hAnsi="Times New Roman"/>
          <w:sz w:val="24"/>
          <w:szCs w:val="24"/>
        </w:rPr>
        <w:t xml:space="preserve">Priest Rapids dams </w:t>
      </w:r>
      <w:r w:rsidR="008A4A18">
        <w:rPr>
          <w:rFonts w:ascii="Times New Roman" w:hAnsi="Times New Roman"/>
          <w:sz w:val="24"/>
          <w:szCs w:val="24"/>
        </w:rPr>
        <w:t>(i.e., sluiceway) specifically for adult steelhead (</w:t>
      </w:r>
      <w:r w:rsidR="0013642C">
        <w:rPr>
          <w:rFonts w:ascii="Times New Roman" w:hAnsi="Times New Roman"/>
          <w:sz w:val="24"/>
          <w:szCs w:val="24"/>
        </w:rPr>
        <w:t>GCPUD 2006)</w:t>
      </w:r>
      <w:r w:rsidR="00FE7B48">
        <w:rPr>
          <w:rFonts w:ascii="Times New Roman" w:hAnsi="Times New Roman"/>
          <w:sz w:val="24"/>
          <w:szCs w:val="24"/>
        </w:rPr>
        <w:t>.</w:t>
      </w:r>
      <w:r w:rsidR="008A4A18">
        <w:rPr>
          <w:rFonts w:ascii="Times New Roman" w:hAnsi="Times New Roman"/>
          <w:sz w:val="24"/>
          <w:szCs w:val="24"/>
        </w:rPr>
        <w:t xml:space="preserve"> </w:t>
      </w:r>
      <w:r w:rsidR="0085764D">
        <w:rPr>
          <w:rFonts w:ascii="Times New Roman" w:hAnsi="Times New Roman"/>
          <w:sz w:val="24"/>
          <w:szCs w:val="24"/>
        </w:rPr>
        <w:t xml:space="preserve"> </w:t>
      </w:r>
      <w:r w:rsidR="0007258C">
        <w:rPr>
          <w:rFonts w:ascii="Times New Roman" w:hAnsi="Times New Roman"/>
          <w:sz w:val="24"/>
          <w:szCs w:val="24"/>
        </w:rPr>
        <w:t xml:space="preserve">Downstream survival rates of adult salmonids via turbine passage are largely </w:t>
      </w:r>
      <w:r w:rsidR="00FF25F7">
        <w:rPr>
          <w:rFonts w:ascii="Times New Roman" w:hAnsi="Times New Roman"/>
          <w:sz w:val="24"/>
          <w:szCs w:val="24"/>
        </w:rPr>
        <w:t>unknown but</w:t>
      </w:r>
      <w:r w:rsidR="00C97C6A">
        <w:rPr>
          <w:rFonts w:ascii="Times New Roman" w:hAnsi="Times New Roman"/>
          <w:sz w:val="24"/>
          <w:szCs w:val="24"/>
        </w:rPr>
        <w:t xml:space="preserve"> </w:t>
      </w:r>
      <w:r w:rsidR="0007258C">
        <w:rPr>
          <w:rFonts w:ascii="Times New Roman" w:hAnsi="Times New Roman"/>
          <w:sz w:val="24"/>
          <w:szCs w:val="24"/>
        </w:rPr>
        <w:t>decrease as fish length increases (Coutant and Whitney 2000).</w:t>
      </w:r>
      <w:r w:rsidR="00C97C6A">
        <w:rPr>
          <w:rFonts w:ascii="Times New Roman" w:hAnsi="Times New Roman"/>
          <w:sz w:val="24"/>
          <w:szCs w:val="24"/>
        </w:rPr>
        <w:t xml:space="preserve"> </w:t>
      </w:r>
      <w:r w:rsidR="003E3882">
        <w:rPr>
          <w:rFonts w:ascii="Times New Roman" w:hAnsi="Times New Roman"/>
          <w:sz w:val="24"/>
          <w:szCs w:val="24"/>
        </w:rPr>
        <w:t xml:space="preserve">Recent studies at McNary Dam evaluating the survival </w:t>
      </w:r>
      <w:r w:rsidR="00873CDD">
        <w:rPr>
          <w:rFonts w:ascii="Times New Roman" w:hAnsi="Times New Roman"/>
          <w:sz w:val="24"/>
          <w:szCs w:val="24"/>
        </w:rPr>
        <w:t xml:space="preserve">and downstream passage rates of adult steelhead </w:t>
      </w:r>
      <w:r w:rsidR="00767DB9">
        <w:rPr>
          <w:rFonts w:ascii="Times New Roman" w:hAnsi="Times New Roman"/>
          <w:sz w:val="24"/>
          <w:szCs w:val="24"/>
        </w:rPr>
        <w:t>reported that surface passage routes (i.e., temporary spill</w:t>
      </w:r>
      <w:r w:rsidR="00367E40">
        <w:rPr>
          <w:rFonts w:ascii="Times New Roman" w:hAnsi="Times New Roman"/>
          <w:sz w:val="24"/>
          <w:szCs w:val="24"/>
        </w:rPr>
        <w:t>way</w:t>
      </w:r>
      <w:r w:rsidR="00767DB9">
        <w:rPr>
          <w:rFonts w:ascii="Times New Roman" w:hAnsi="Times New Roman"/>
          <w:sz w:val="24"/>
          <w:szCs w:val="24"/>
        </w:rPr>
        <w:t xml:space="preserve"> weirs) </w:t>
      </w:r>
      <w:r w:rsidR="001E0755">
        <w:rPr>
          <w:rFonts w:ascii="Times New Roman" w:hAnsi="Times New Roman"/>
          <w:sz w:val="24"/>
          <w:szCs w:val="24"/>
        </w:rPr>
        <w:t>were most effective during</w:t>
      </w:r>
      <w:r w:rsidR="00446D94">
        <w:rPr>
          <w:rFonts w:ascii="Times New Roman" w:hAnsi="Times New Roman"/>
          <w:sz w:val="24"/>
          <w:szCs w:val="24"/>
        </w:rPr>
        <w:t xml:space="preserve"> </w:t>
      </w:r>
      <w:r w:rsidR="001E0755">
        <w:rPr>
          <w:rFonts w:ascii="Times New Roman" w:hAnsi="Times New Roman"/>
          <w:sz w:val="24"/>
          <w:szCs w:val="24"/>
        </w:rPr>
        <w:t xml:space="preserve">the day (Ham et al. </w:t>
      </w:r>
      <w:r w:rsidR="00446D94">
        <w:rPr>
          <w:rFonts w:ascii="Times New Roman" w:hAnsi="Times New Roman"/>
          <w:sz w:val="24"/>
          <w:szCs w:val="24"/>
        </w:rPr>
        <w:t xml:space="preserve">2021) </w:t>
      </w:r>
      <w:r w:rsidR="004E3C4F">
        <w:rPr>
          <w:rFonts w:ascii="Times New Roman" w:hAnsi="Times New Roman"/>
          <w:sz w:val="24"/>
          <w:szCs w:val="24"/>
        </w:rPr>
        <w:t xml:space="preserve">with higher survival </w:t>
      </w:r>
      <w:r w:rsidR="00367E40">
        <w:rPr>
          <w:rFonts w:ascii="Times New Roman" w:hAnsi="Times New Roman"/>
          <w:sz w:val="24"/>
          <w:szCs w:val="24"/>
        </w:rPr>
        <w:lastRenderedPageBreak/>
        <w:t>(</w:t>
      </w:r>
      <w:r w:rsidR="00FD209A">
        <w:rPr>
          <w:rFonts w:ascii="Times New Roman" w:hAnsi="Times New Roman"/>
          <w:sz w:val="24"/>
          <w:szCs w:val="24"/>
        </w:rPr>
        <w:t xml:space="preserve">97.7%) </w:t>
      </w:r>
      <w:r w:rsidR="004E3C4F">
        <w:rPr>
          <w:rFonts w:ascii="Times New Roman" w:hAnsi="Times New Roman"/>
          <w:sz w:val="24"/>
          <w:szCs w:val="24"/>
        </w:rPr>
        <w:t>compared to turbine routes</w:t>
      </w:r>
      <w:r w:rsidR="00FD209A">
        <w:rPr>
          <w:rFonts w:ascii="Times New Roman" w:hAnsi="Times New Roman"/>
          <w:sz w:val="24"/>
          <w:szCs w:val="24"/>
        </w:rPr>
        <w:t xml:space="preserve"> (90.7%</w:t>
      </w:r>
      <w:r w:rsidR="00AD55BA">
        <w:rPr>
          <w:rFonts w:ascii="Times New Roman" w:hAnsi="Times New Roman"/>
          <w:sz w:val="24"/>
          <w:szCs w:val="24"/>
        </w:rPr>
        <w:t xml:space="preserve">; </w:t>
      </w:r>
      <w:r w:rsidR="00B40055">
        <w:rPr>
          <w:rFonts w:ascii="Times New Roman" w:hAnsi="Times New Roman"/>
          <w:sz w:val="24"/>
          <w:szCs w:val="24"/>
        </w:rPr>
        <w:t>Norm</w:t>
      </w:r>
      <w:r w:rsidR="00B97261">
        <w:rPr>
          <w:rFonts w:ascii="Times New Roman" w:hAnsi="Times New Roman"/>
          <w:sz w:val="24"/>
          <w:szCs w:val="24"/>
        </w:rPr>
        <w:t>andeau Associates Inc, 2014)</w:t>
      </w:r>
      <w:r w:rsidR="00774D32">
        <w:rPr>
          <w:rFonts w:ascii="Times New Roman" w:hAnsi="Times New Roman"/>
          <w:sz w:val="24"/>
          <w:szCs w:val="24"/>
        </w:rPr>
        <w:t xml:space="preserve"> and </w:t>
      </w:r>
      <w:r w:rsidR="000A2BE5">
        <w:rPr>
          <w:rFonts w:ascii="Times New Roman" w:hAnsi="Times New Roman"/>
          <w:sz w:val="24"/>
          <w:szCs w:val="24"/>
        </w:rPr>
        <w:t xml:space="preserve">could explain </w:t>
      </w:r>
      <w:r w:rsidR="00622E12">
        <w:rPr>
          <w:rFonts w:ascii="Times New Roman" w:hAnsi="Times New Roman"/>
          <w:sz w:val="24"/>
          <w:szCs w:val="24"/>
        </w:rPr>
        <w:t xml:space="preserve">why </w:t>
      </w:r>
      <w:r w:rsidR="008917BA">
        <w:rPr>
          <w:rFonts w:ascii="Times New Roman" w:hAnsi="Times New Roman"/>
          <w:sz w:val="24"/>
          <w:szCs w:val="24"/>
        </w:rPr>
        <w:t>fallback migration success</w:t>
      </w:r>
      <w:r w:rsidR="00622E12">
        <w:rPr>
          <w:rFonts w:ascii="Times New Roman" w:hAnsi="Times New Roman"/>
          <w:sz w:val="24"/>
          <w:szCs w:val="24"/>
        </w:rPr>
        <w:t xml:space="preserve"> decreased as the number of dam</w:t>
      </w:r>
      <w:r w:rsidR="00FC2ED1">
        <w:rPr>
          <w:rFonts w:ascii="Times New Roman" w:hAnsi="Times New Roman"/>
          <w:sz w:val="24"/>
          <w:szCs w:val="24"/>
        </w:rPr>
        <w:t>s required to pass downstream</w:t>
      </w:r>
      <w:r w:rsidR="00622E12">
        <w:rPr>
          <w:rFonts w:ascii="Times New Roman" w:hAnsi="Times New Roman"/>
          <w:sz w:val="24"/>
          <w:szCs w:val="24"/>
        </w:rPr>
        <w:t xml:space="preserve"> </w:t>
      </w:r>
      <w:r w:rsidR="0090284A">
        <w:rPr>
          <w:rFonts w:ascii="Times New Roman" w:hAnsi="Times New Roman"/>
          <w:sz w:val="24"/>
          <w:szCs w:val="24"/>
        </w:rPr>
        <w:t>increased</w:t>
      </w:r>
      <w:r w:rsidR="00430904">
        <w:rPr>
          <w:rFonts w:ascii="Times New Roman" w:hAnsi="Times New Roman"/>
          <w:sz w:val="24"/>
          <w:szCs w:val="24"/>
        </w:rPr>
        <w:t>.</w:t>
      </w:r>
    </w:p>
    <w:p w14:paraId="1B7069CF" w14:textId="77777777" w:rsidR="004810DB" w:rsidRDefault="004810DB" w:rsidP="004810DB">
      <w:pPr>
        <w:spacing w:after="0" w:line="480" w:lineRule="auto"/>
        <w:ind w:firstLine="360"/>
        <w:rPr>
          <w:rFonts w:ascii="Times New Roman" w:hAnsi="Times New Roman"/>
          <w:sz w:val="24"/>
          <w:szCs w:val="24"/>
        </w:rPr>
      </w:pPr>
      <w:r>
        <w:rPr>
          <w:rFonts w:ascii="Times New Roman" w:hAnsi="Times New Roman"/>
          <w:sz w:val="24"/>
          <w:szCs w:val="24"/>
        </w:rPr>
        <w:t xml:space="preserve">Overshoot and fallback rates for steelhead have been estimated for many populations in the Columbia Basin using PIT tags and a multi-state release-recapture model (Richins and Skalski 2018). In that study, steelhead were tagged as juveniles as part of various research and monitoring projects and assumed to represent the entire population or group of populations. Conversely, steelhead in our study were tagged as adults from throughout the annual run (i.e., systematic sample) and were representative of the steelhead passing PRD. Richins and Skalski (2018) reported many populations with high rates of overshoot, but both overshoot and fallback rates were highly variable including some wild populations from the MCR DPS (John Day, Yakima, Umatilla, and Walla Walla). Estimates of fallback migration success whether population-based (Richins and Skalski 2108) or dam-based (this study) may be difficult to compare due to differences in overshoot migration routes, dam operations, and the number of dams overshoot fish encounter. </w:t>
      </w:r>
    </w:p>
    <w:p w14:paraId="41EAB3F2" w14:textId="232A8679" w:rsidR="00C044F0" w:rsidRDefault="00772C91" w:rsidP="00F926E3">
      <w:pPr>
        <w:spacing w:after="0" w:line="480" w:lineRule="auto"/>
        <w:ind w:firstLine="360"/>
        <w:rPr>
          <w:rFonts w:ascii="Times New Roman" w:hAnsi="Times New Roman"/>
          <w:sz w:val="24"/>
          <w:szCs w:val="24"/>
        </w:rPr>
      </w:pPr>
      <w:r>
        <w:rPr>
          <w:rFonts w:ascii="Times New Roman" w:hAnsi="Times New Roman"/>
          <w:sz w:val="24"/>
          <w:szCs w:val="24"/>
        </w:rPr>
        <w:t xml:space="preserve">Richins and Skalski (2018) reported </w:t>
      </w:r>
      <w:r w:rsidR="003D723E">
        <w:rPr>
          <w:rFonts w:ascii="Times New Roman" w:hAnsi="Times New Roman"/>
          <w:sz w:val="24"/>
          <w:szCs w:val="24"/>
        </w:rPr>
        <w:t xml:space="preserve">several factors </w:t>
      </w:r>
      <w:r w:rsidR="009E7F6A">
        <w:rPr>
          <w:rFonts w:ascii="Times New Roman" w:hAnsi="Times New Roman"/>
          <w:sz w:val="24"/>
          <w:szCs w:val="24"/>
        </w:rPr>
        <w:t xml:space="preserve">that </w:t>
      </w:r>
      <w:r w:rsidR="003D723E">
        <w:rPr>
          <w:rFonts w:ascii="Times New Roman" w:hAnsi="Times New Roman"/>
          <w:sz w:val="24"/>
          <w:szCs w:val="24"/>
        </w:rPr>
        <w:t xml:space="preserve">were shown to influence overshoot </w:t>
      </w:r>
      <w:r w:rsidR="00585FEF">
        <w:rPr>
          <w:rFonts w:ascii="Times New Roman" w:hAnsi="Times New Roman"/>
          <w:sz w:val="24"/>
          <w:szCs w:val="24"/>
        </w:rPr>
        <w:t xml:space="preserve">probabilities </w:t>
      </w:r>
      <w:r w:rsidR="003D723E">
        <w:rPr>
          <w:rFonts w:ascii="Times New Roman" w:hAnsi="Times New Roman"/>
          <w:sz w:val="24"/>
          <w:szCs w:val="24"/>
        </w:rPr>
        <w:t>(i.e., natal stream water temperature, hatchery rearing location, adult ladder placement, and ocean age</w:t>
      </w:r>
      <w:r w:rsidR="00815B15">
        <w:rPr>
          <w:rFonts w:ascii="Times New Roman" w:hAnsi="Times New Roman"/>
          <w:sz w:val="24"/>
          <w:szCs w:val="24"/>
        </w:rPr>
        <w:t>)</w:t>
      </w:r>
      <w:r w:rsidR="008E3113">
        <w:rPr>
          <w:rFonts w:ascii="Times New Roman" w:hAnsi="Times New Roman"/>
          <w:sz w:val="24"/>
          <w:szCs w:val="24"/>
        </w:rPr>
        <w:t xml:space="preserve">. </w:t>
      </w:r>
      <w:r w:rsidR="00B12810">
        <w:rPr>
          <w:rFonts w:ascii="Times New Roman" w:hAnsi="Times New Roman"/>
          <w:sz w:val="24"/>
          <w:szCs w:val="24"/>
        </w:rPr>
        <w:t xml:space="preserve">However, </w:t>
      </w:r>
      <w:r w:rsidR="00F53998">
        <w:rPr>
          <w:rFonts w:ascii="Times New Roman" w:hAnsi="Times New Roman"/>
          <w:sz w:val="24"/>
          <w:szCs w:val="24"/>
        </w:rPr>
        <w:t>a comparison</w:t>
      </w:r>
      <w:r w:rsidR="009F52CE">
        <w:rPr>
          <w:rFonts w:ascii="Times New Roman" w:hAnsi="Times New Roman"/>
          <w:sz w:val="24"/>
          <w:szCs w:val="24"/>
        </w:rPr>
        <w:t xml:space="preserve"> of</w:t>
      </w:r>
      <w:r w:rsidR="00815B15">
        <w:rPr>
          <w:rFonts w:ascii="Times New Roman" w:hAnsi="Times New Roman"/>
          <w:sz w:val="24"/>
          <w:szCs w:val="24"/>
        </w:rPr>
        <w:t xml:space="preserve"> overshoot fallback</w:t>
      </w:r>
      <w:r w:rsidR="00F53998">
        <w:rPr>
          <w:rFonts w:ascii="Times New Roman" w:hAnsi="Times New Roman"/>
          <w:sz w:val="24"/>
          <w:szCs w:val="24"/>
        </w:rPr>
        <w:t xml:space="preserve"> </w:t>
      </w:r>
      <w:r w:rsidR="00A5575C">
        <w:rPr>
          <w:rFonts w:ascii="Times New Roman" w:hAnsi="Times New Roman"/>
          <w:sz w:val="24"/>
          <w:szCs w:val="24"/>
        </w:rPr>
        <w:t>proportions</w:t>
      </w:r>
      <w:r w:rsidR="00124770">
        <w:rPr>
          <w:rFonts w:ascii="Times New Roman" w:hAnsi="Times New Roman"/>
          <w:sz w:val="24"/>
          <w:szCs w:val="24"/>
        </w:rPr>
        <w:t xml:space="preserve"> </w:t>
      </w:r>
      <w:r w:rsidR="00F53998">
        <w:rPr>
          <w:rFonts w:ascii="Times New Roman" w:hAnsi="Times New Roman"/>
          <w:sz w:val="24"/>
          <w:szCs w:val="24"/>
        </w:rPr>
        <w:t xml:space="preserve">of the two basic overshoot pathways (upstream of Priest Rapids or Ice </w:t>
      </w:r>
      <w:r w:rsidR="0020508E">
        <w:rPr>
          <w:rFonts w:ascii="Times New Roman" w:hAnsi="Times New Roman"/>
          <w:sz w:val="24"/>
          <w:szCs w:val="24"/>
        </w:rPr>
        <w:t>H</w:t>
      </w:r>
      <w:r w:rsidR="009F52CE">
        <w:rPr>
          <w:rFonts w:ascii="Times New Roman" w:hAnsi="Times New Roman"/>
          <w:sz w:val="24"/>
          <w:szCs w:val="24"/>
        </w:rPr>
        <w:t>arbor dams)</w:t>
      </w:r>
      <w:r w:rsidR="00B12810">
        <w:rPr>
          <w:rFonts w:ascii="Times New Roman" w:hAnsi="Times New Roman"/>
          <w:sz w:val="24"/>
          <w:szCs w:val="24"/>
        </w:rPr>
        <w:t xml:space="preserve"> has not </w:t>
      </w:r>
      <w:r w:rsidR="004F62BB">
        <w:rPr>
          <w:rFonts w:ascii="Times New Roman" w:hAnsi="Times New Roman"/>
          <w:sz w:val="24"/>
          <w:szCs w:val="24"/>
        </w:rPr>
        <w:t>been</w:t>
      </w:r>
      <w:r w:rsidR="009F52CE">
        <w:rPr>
          <w:rFonts w:ascii="Times New Roman" w:hAnsi="Times New Roman"/>
          <w:sz w:val="24"/>
          <w:szCs w:val="24"/>
        </w:rPr>
        <w:t xml:space="preserve"> conducted.</w:t>
      </w:r>
      <w:r w:rsidR="00F53998">
        <w:rPr>
          <w:rFonts w:ascii="Times New Roman" w:hAnsi="Times New Roman"/>
          <w:sz w:val="24"/>
          <w:szCs w:val="24"/>
        </w:rPr>
        <w:t xml:space="preserve"> </w:t>
      </w:r>
      <w:r w:rsidR="00300CE3">
        <w:rPr>
          <w:rFonts w:ascii="Times New Roman" w:hAnsi="Times New Roman"/>
          <w:sz w:val="24"/>
          <w:szCs w:val="24"/>
        </w:rPr>
        <w:t xml:space="preserve">Pope et al. (2016) </w:t>
      </w:r>
      <w:r w:rsidR="008F73F4">
        <w:rPr>
          <w:rFonts w:ascii="Times New Roman" w:hAnsi="Times New Roman"/>
          <w:sz w:val="24"/>
          <w:szCs w:val="24"/>
        </w:rPr>
        <w:t>used a multi</w:t>
      </w:r>
      <w:r w:rsidR="0042437A">
        <w:rPr>
          <w:rFonts w:ascii="Times New Roman" w:hAnsi="Times New Roman"/>
          <w:sz w:val="24"/>
          <w:szCs w:val="24"/>
        </w:rPr>
        <w:t>-</w:t>
      </w:r>
      <w:r w:rsidR="008F73F4">
        <w:rPr>
          <w:rFonts w:ascii="Times New Roman" w:hAnsi="Times New Roman"/>
          <w:sz w:val="24"/>
          <w:szCs w:val="24"/>
        </w:rPr>
        <w:t xml:space="preserve">state release recapture model to estimate </w:t>
      </w:r>
      <w:r w:rsidR="001245C5">
        <w:rPr>
          <w:rFonts w:ascii="Times New Roman" w:hAnsi="Times New Roman"/>
          <w:sz w:val="24"/>
          <w:szCs w:val="24"/>
        </w:rPr>
        <w:t xml:space="preserve">the overshoot </w:t>
      </w:r>
      <w:r w:rsidR="00B50FE6">
        <w:rPr>
          <w:rFonts w:ascii="Times New Roman" w:hAnsi="Times New Roman"/>
          <w:sz w:val="24"/>
          <w:szCs w:val="24"/>
        </w:rPr>
        <w:t>fallback</w:t>
      </w:r>
      <w:r w:rsidR="001245C5">
        <w:rPr>
          <w:rFonts w:ascii="Times New Roman" w:hAnsi="Times New Roman"/>
          <w:sz w:val="24"/>
          <w:szCs w:val="24"/>
        </w:rPr>
        <w:t xml:space="preserve"> rates for Walla Walla </w:t>
      </w:r>
      <w:r w:rsidR="00A86A33">
        <w:rPr>
          <w:rFonts w:ascii="Times New Roman" w:hAnsi="Times New Roman"/>
          <w:sz w:val="24"/>
          <w:szCs w:val="24"/>
        </w:rPr>
        <w:t xml:space="preserve">River </w:t>
      </w:r>
      <w:r w:rsidR="001245C5">
        <w:rPr>
          <w:rFonts w:ascii="Times New Roman" w:hAnsi="Times New Roman"/>
          <w:sz w:val="24"/>
          <w:szCs w:val="24"/>
        </w:rPr>
        <w:t>hatcher</w:t>
      </w:r>
      <w:r w:rsidR="00C65918">
        <w:rPr>
          <w:rFonts w:ascii="Times New Roman" w:hAnsi="Times New Roman"/>
          <w:sz w:val="24"/>
          <w:szCs w:val="24"/>
        </w:rPr>
        <w:t>y</w:t>
      </w:r>
      <w:r w:rsidR="001245C5">
        <w:rPr>
          <w:rFonts w:ascii="Times New Roman" w:hAnsi="Times New Roman"/>
          <w:sz w:val="24"/>
          <w:szCs w:val="24"/>
        </w:rPr>
        <w:t xml:space="preserve"> steelhead</w:t>
      </w:r>
      <w:r w:rsidR="00C65918">
        <w:rPr>
          <w:rFonts w:ascii="Times New Roman" w:hAnsi="Times New Roman"/>
          <w:sz w:val="24"/>
          <w:szCs w:val="24"/>
        </w:rPr>
        <w:t xml:space="preserve">. </w:t>
      </w:r>
      <w:r w:rsidR="005B6A34">
        <w:rPr>
          <w:rFonts w:ascii="Times New Roman" w:hAnsi="Times New Roman"/>
          <w:sz w:val="24"/>
          <w:szCs w:val="24"/>
        </w:rPr>
        <w:t xml:space="preserve">While hatchery steelhead are subject to direct harvest, they reported </w:t>
      </w:r>
      <w:r w:rsidR="00A66DFA">
        <w:rPr>
          <w:rFonts w:ascii="Times New Roman" w:hAnsi="Times New Roman"/>
          <w:sz w:val="24"/>
          <w:szCs w:val="24"/>
        </w:rPr>
        <w:t xml:space="preserve">overshoot return rates for Lower Granite Dam </w:t>
      </w:r>
      <w:r w:rsidR="008A1179">
        <w:rPr>
          <w:rFonts w:ascii="Times New Roman" w:hAnsi="Times New Roman"/>
          <w:sz w:val="24"/>
          <w:szCs w:val="24"/>
        </w:rPr>
        <w:t xml:space="preserve">and PRD of 8.3% and 20.2%, respectively. </w:t>
      </w:r>
      <w:r w:rsidR="00CF0318">
        <w:rPr>
          <w:rFonts w:ascii="Times New Roman" w:hAnsi="Times New Roman"/>
          <w:sz w:val="24"/>
          <w:szCs w:val="24"/>
        </w:rPr>
        <w:t xml:space="preserve">Because </w:t>
      </w:r>
      <w:r w:rsidR="007053AA">
        <w:rPr>
          <w:rFonts w:ascii="Times New Roman" w:hAnsi="Times New Roman"/>
          <w:sz w:val="24"/>
          <w:szCs w:val="24"/>
        </w:rPr>
        <w:t>Walla</w:t>
      </w:r>
      <w:r w:rsidR="00CF0318">
        <w:rPr>
          <w:rFonts w:ascii="Times New Roman" w:hAnsi="Times New Roman"/>
          <w:sz w:val="24"/>
          <w:szCs w:val="24"/>
        </w:rPr>
        <w:t xml:space="preserve"> Wall</w:t>
      </w:r>
      <w:r w:rsidR="007053AA">
        <w:rPr>
          <w:rFonts w:ascii="Times New Roman" w:hAnsi="Times New Roman"/>
          <w:sz w:val="24"/>
          <w:szCs w:val="24"/>
        </w:rPr>
        <w:t>a</w:t>
      </w:r>
      <w:r w:rsidR="00CF0318">
        <w:rPr>
          <w:rFonts w:ascii="Times New Roman" w:hAnsi="Times New Roman"/>
          <w:sz w:val="24"/>
          <w:szCs w:val="24"/>
        </w:rPr>
        <w:t xml:space="preserve"> </w:t>
      </w:r>
      <w:r w:rsidR="008B3631">
        <w:rPr>
          <w:rFonts w:ascii="Times New Roman" w:hAnsi="Times New Roman"/>
          <w:sz w:val="24"/>
          <w:szCs w:val="24"/>
        </w:rPr>
        <w:t xml:space="preserve">River </w:t>
      </w:r>
      <w:r w:rsidR="007053AA">
        <w:rPr>
          <w:rFonts w:ascii="Times New Roman" w:hAnsi="Times New Roman"/>
          <w:sz w:val="24"/>
          <w:szCs w:val="24"/>
        </w:rPr>
        <w:t>steelhead</w:t>
      </w:r>
      <w:r w:rsidR="0059111F">
        <w:rPr>
          <w:rFonts w:ascii="Times New Roman" w:hAnsi="Times New Roman"/>
          <w:sz w:val="24"/>
          <w:szCs w:val="24"/>
        </w:rPr>
        <w:t xml:space="preserve"> that make it to Lower </w:t>
      </w:r>
      <w:r w:rsidR="0059111F">
        <w:rPr>
          <w:rFonts w:ascii="Times New Roman" w:hAnsi="Times New Roman"/>
          <w:sz w:val="24"/>
          <w:szCs w:val="24"/>
        </w:rPr>
        <w:lastRenderedPageBreak/>
        <w:t>Granite Dam</w:t>
      </w:r>
      <w:r w:rsidR="00CF0318">
        <w:rPr>
          <w:rFonts w:ascii="Times New Roman" w:hAnsi="Times New Roman"/>
          <w:sz w:val="24"/>
          <w:szCs w:val="24"/>
        </w:rPr>
        <w:t xml:space="preserve"> must migrate downstream </w:t>
      </w:r>
      <w:r w:rsidR="009A5E10">
        <w:rPr>
          <w:rFonts w:ascii="Times New Roman" w:hAnsi="Times New Roman"/>
          <w:sz w:val="24"/>
          <w:szCs w:val="24"/>
        </w:rPr>
        <w:t xml:space="preserve">past </w:t>
      </w:r>
      <w:r w:rsidR="00EC454F">
        <w:rPr>
          <w:rFonts w:ascii="Times New Roman" w:hAnsi="Times New Roman"/>
          <w:sz w:val="24"/>
          <w:szCs w:val="24"/>
        </w:rPr>
        <w:t>four</w:t>
      </w:r>
      <w:r w:rsidR="007053AA">
        <w:rPr>
          <w:rFonts w:ascii="Times New Roman" w:hAnsi="Times New Roman"/>
          <w:sz w:val="24"/>
          <w:szCs w:val="24"/>
        </w:rPr>
        <w:t xml:space="preserve"> dams in the Snake </w:t>
      </w:r>
      <w:r w:rsidR="00EC454F">
        <w:rPr>
          <w:rFonts w:ascii="Times New Roman" w:hAnsi="Times New Roman"/>
          <w:sz w:val="24"/>
          <w:szCs w:val="24"/>
        </w:rPr>
        <w:t>River</w:t>
      </w:r>
      <w:r w:rsidR="001262CE">
        <w:rPr>
          <w:rFonts w:ascii="Times New Roman" w:hAnsi="Times New Roman"/>
          <w:sz w:val="24"/>
          <w:szCs w:val="24"/>
        </w:rPr>
        <w:t xml:space="preserve"> to return to the Walla Walla River</w:t>
      </w:r>
      <w:r w:rsidR="00B41831">
        <w:rPr>
          <w:rFonts w:ascii="Times New Roman" w:hAnsi="Times New Roman"/>
          <w:sz w:val="24"/>
          <w:szCs w:val="24"/>
        </w:rPr>
        <w:t xml:space="preserve"> compared to </w:t>
      </w:r>
      <w:commentRangeStart w:id="19"/>
      <w:r w:rsidR="009A5E10">
        <w:rPr>
          <w:rFonts w:ascii="Times New Roman" w:hAnsi="Times New Roman"/>
          <w:sz w:val="24"/>
          <w:szCs w:val="24"/>
        </w:rPr>
        <w:t xml:space="preserve">one </w:t>
      </w:r>
      <w:r w:rsidR="0098457B">
        <w:rPr>
          <w:rFonts w:ascii="Times New Roman" w:hAnsi="Times New Roman"/>
          <w:sz w:val="24"/>
          <w:szCs w:val="24"/>
        </w:rPr>
        <w:t xml:space="preserve">and </w:t>
      </w:r>
      <w:r w:rsidR="009A5E10">
        <w:rPr>
          <w:rFonts w:ascii="Times New Roman" w:hAnsi="Times New Roman"/>
          <w:sz w:val="24"/>
          <w:szCs w:val="24"/>
        </w:rPr>
        <w:t xml:space="preserve">five </w:t>
      </w:r>
      <w:r w:rsidR="0098457B">
        <w:rPr>
          <w:rFonts w:ascii="Times New Roman" w:hAnsi="Times New Roman"/>
          <w:sz w:val="24"/>
          <w:szCs w:val="24"/>
        </w:rPr>
        <w:t>dams</w:t>
      </w:r>
      <w:r w:rsidR="007053AA">
        <w:rPr>
          <w:rFonts w:ascii="Times New Roman" w:hAnsi="Times New Roman"/>
          <w:sz w:val="24"/>
          <w:szCs w:val="24"/>
        </w:rPr>
        <w:t xml:space="preserve"> </w:t>
      </w:r>
      <w:commentRangeEnd w:id="19"/>
      <w:r w:rsidR="00274997">
        <w:rPr>
          <w:rStyle w:val="CommentReference"/>
        </w:rPr>
        <w:commentReference w:id="19"/>
      </w:r>
      <w:r w:rsidR="007053AA">
        <w:rPr>
          <w:rFonts w:ascii="Times New Roman" w:hAnsi="Times New Roman"/>
          <w:sz w:val="24"/>
          <w:szCs w:val="24"/>
        </w:rPr>
        <w:t>in the Upper Columbia</w:t>
      </w:r>
      <w:r w:rsidR="009A5E10">
        <w:rPr>
          <w:rFonts w:ascii="Times New Roman" w:hAnsi="Times New Roman"/>
          <w:sz w:val="24"/>
          <w:szCs w:val="24"/>
        </w:rPr>
        <w:t>,</w:t>
      </w:r>
      <w:r w:rsidR="007053AA">
        <w:rPr>
          <w:rFonts w:ascii="Times New Roman" w:hAnsi="Times New Roman"/>
          <w:sz w:val="24"/>
          <w:szCs w:val="24"/>
        </w:rPr>
        <w:t xml:space="preserve"> these results are not directly comparable. </w:t>
      </w:r>
      <w:r w:rsidR="004A7EB7">
        <w:rPr>
          <w:rFonts w:ascii="Times New Roman" w:hAnsi="Times New Roman"/>
          <w:sz w:val="24"/>
          <w:szCs w:val="24"/>
        </w:rPr>
        <w:t>However, w</w:t>
      </w:r>
      <w:r w:rsidR="0080427C">
        <w:rPr>
          <w:rFonts w:ascii="Times New Roman" w:hAnsi="Times New Roman"/>
          <w:sz w:val="24"/>
          <w:szCs w:val="24"/>
        </w:rPr>
        <w:t xml:space="preserve">ild overshoot steelhead in the Upper Columbia that migrate past four dams </w:t>
      </w:r>
      <w:r w:rsidR="002A7447">
        <w:rPr>
          <w:rFonts w:ascii="Times New Roman" w:hAnsi="Times New Roman"/>
          <w:sz w:val="24"/>
          <w:szCs w:val="24"/>
        </w:rPr>
        <w:t xml:space="preserve">(i.e., equivalent to Lower Granite Dam) </w:t>
      </w:r>
      <w:r w:rsidR="00406777">
        <w:rPr>
          <w:rFonts w:ascii="Times New Roman" w:hAnsi="Times New Roman"/>
          <w:sz w:val="24"/>
          <w:szCs w:val="24"/>
        </w:rPr>
        <w:t xml:space="preserve">had </w:t>
      </w:r>
      <w:r w:rsidR="006F43E9">
        <w:rPr>
          <w:rFonts w:ascii="Times New Roman" w:hAnsi="Times New Roman"/>
          <w:sz w:val="24"/>
          <w:szCs w:val="24"/>
        </w:rPr>
        <w:t>a</w:t>
      </w:r>
      <w:r w:rsidR="006845F2">
        <w:rPr>
          <w:rFonts w:ascii="Times New Roman" w:hAnsi="Times New Roman"/>
          <w:sz w:val="24"/>
          <w:szCs w:val="24"/>
        </w:rPr>
        <w:t xml:space="preserve">n estimated </w:t>
      </w:r>
      <w:r w:rsidR="00AE1ABA">
        <w:rPr>
          <w:rFonts w:ascii="Times New Roman" w:hAnsi="Times New Roman"/>
          <w:sz w:val="24"/>
          <w:szCs w:val="24"/>
        </w:rPr>
        <w:t xml:space="preserve">mean </w:t>
      </w:r>
      <w:r w:rsidR="00FA717E">
        <w:rPr>
          <w:rFonts w:ascii="Times New Roman" w:hAnsi="Times New Roman"/>
          <w:sz w:val="24"/>
          <w:szCs w:val="24"/>
        </w:rPr>
        <w:t>fallback</w:t>
      </w:r>
      <w:r w:rsidR="00FC0FA3">
        <w:rPr>
          <w:rFonts w:ascii="Times New Roman" w:hAnsi="Times New Roman"/>
          <w:sz w:val="24"/>
          <w:szCs w:val="24"/>
        </w:rPr>
        <w:t xml:space="preserve"> migration success</w:t>
      </w:r>
      <w:r w:rsidR="006845F2">
        <w:rPr>
          <w:rFonts w:ascii="Times New Roman" w:hAnsi="Times New Roman"/>
          <w:sz w:val="24"/>
          <w:szCs w:val="24"/>
        </w:rPr>
        <w:t xml:space="preserve"> </w:t>
      </w:r>
      <w:r w:rsidR="007877A4">
        <w:rPr>
          <w:rFonts w:ascii="Times New Roman" w:hAnsi="Times New Roman"/>
          <w:sz w:val="24"/>
          <w:szCs w:val="24"/>
        </w:rPr>
        <w:t xml:space="preserve">below </w:t>
      </w:r>
      <w:r w:rsidR="007877A4" w:rsidRPr="00F64214">
        <w:rPr>
          <w:rFonts w:ascii="Times New Roman" w:hAnsi="Times New Roman"/>
          <w:sz w:val="24"/>
          <w:szCs w:val="24"/>
        </w:rPr>
        <w:t xml:space="preserve">PRD of </w:t>
      </w:r>
      <w:r w:rsidR="00C75D8B">
        <w:rPr>
          <w:rFonts w:ascii="Times New Roman" w:hAnsi="Times New Roman"/>
          <w:sz w:val="24"/>
          <w:szCs w:val="24"/>
        </w:rPr>
        <w:t>59</w:t>
      </w:r>
      <w:r w:rsidR="006F43E9" w:rsidRPr="00F64214">
        <w:rPr>
          <w:rFonts w:ascii="Times New Roman" w:hAnsi="Times New Roman"/>
          <w:sz w:val="24"/>
          <w:szCs w:val="24"/>
        </w:rPr>
        <w:t>%.</w:t>
      </w:r>
      <w:r w:rsidR="006F43E9">
        <w:rPr>
          <w:rFonts w:ascii="Times New Roman" w:hAnsi="Times New Roman"/>
          <w:sz w:val="24"/>
          <w:szCs w:val="24"/>
        </w:rPr>
        <w:t xml:space="preserve"> </w:t>
      </w:r>
      <w:r w:rsidR="005C376D">
        <w:rPr>
          <w:rFonts w:ascii="Times New Roman" w:hAnsi="Times New Roman"/>
          <w:sz w:val="24"/>
          <w:szCs w:val="24"/>
        </w:rPr>
        <w:t xml:space="preserve">Comparing hatchery </w:t>
      </w:r>
      <w:r w:rsidR="005A2D9A">
        <w:rPr>
          <w:rFonts w:ascii="Times New Roman" w:hAnsi="Times New Roman"/>
          <w:sz w:val="24"/>
          <w:szCs w:val="24"/>
        </w:rPr>
        <w:t xml:space="preserve">and </w:t>
      </w:r>
      <w:r w:rsidR="005C376D">
        <w:rPr>
          <w:rFonts w:ascii="Times New Roman" w:hAnsi="Times New Roman"/>
          <w:sz w:val="24"/>
          <w:szCs w:val="24"/>
        </w:rPr>
        <w:t xml:space="preserve">wild </w:t>
      </w:r>
      <w:r w:rsidR="005A2D9A">
        <w:rPr>
          <w:rFonts w:ascii="Times New Roman" w:hAnsi="Times New Roman"/>
          <w:sz w:val="24"/>
          <w:szCs w:val="24"/>
        </w:rPr>
        <w:t>overshoot</w:t>
      </w:r>
      <w:r w:rsidR="005C376D">
        <w:rPr>
          <w:rFonts w:ascii="Times New Roman" w:hAnsi="Times New Roman"/>
          <w:sz w:val="24"/>
          <w:szCs w:val="24"/>
        </w:rPr>
        <w:t xml:space="preserve"> return rates is also problematic due to </w:t>
      </w:r>
      <w:r w:rsidR="005A2D9A">
        <w:rPr>
          <w:rFonts w:ascii="Times New Roman" w:hAnsi="Times New Roman"/>
          <w:sz w:val="24"/>
          <w:szCs w:val="24"/>
        </w:rPr>
        <w:t>differential</w:t>
      </w:r>
      <w:r w:rsidR="005C376D">
        <w:rPr>
          <w:rFonts w:ascii="Times New Roman" w:hAnsi="Times New Roman"/>
          <w:sz w:val="24"/>
          <w:szCs w:val="24"/>
        </w:rPr>
        <w:t xml:space="preserve"> harvest rates, but this </w:t>
      </w:r>
      <w:r w:rsidR="005A2D9A">
        <w:rPr>
          <w:rFonts w:ascii="Times New Roman" w:hAnsi="Times New Roman"/>
          <w:sz w:val="24"/>
          <w:szCs w:val="24"/>
        </w:rPr>
        <w:t>comparison</w:t>
      </w:r>
      <w:r w:rsidR="005C376D">
        <w:rPr>
          <w:rFonts w:ascii="Times New Roman" w:hAnsi="Times New Roman"/>
          <w:sz w:val="24"/>
          <w:szCs w:val="24"/>
        </w:rPr>
        <w:t xml:space="preserve"> does</w:t>
      </w:r>
      <w:r w:rsidR="005A2D9A">
        <w:rPr>
          <w:rFonts w:ascii="Times New Roman" w:hAnsi="Times New Roman"/>
          <w:sz w:val="24"/>
          <w:szCs w:val="24"/>
        </w:rPr>
        <w:t xml:space="preserve"> </w:t>
      </w:r>
      <w:r w:rsidR="00347216">
        <w:rPr>
          <w:rFonts w:ascii="Times New Roman" w:hAnsi="Times New Roman"/>
          <w:sz w:val="24"/>
          <w:szCs w:val="24"/>
        </w:rPr>
        <w:t xml:space="preserve">suggest the two primary overshoot pathways </w:t>
      </w:r>
      <w:r w:rsidR="002D153D">
        <w:rPr>
          <w:rFonts w:ascii="Times New Roman" w:hAnsi="Times New Roman"/>
          <w:sz w:val="24"/>
          <w:szCs w:val="24"/>
        </w:rPr>
        <w:t>(</w:t>
      </w:r>
      <w:r w:rsidR="00BE0DEA">
        <w:rPr>
          <w:rFonts w:ascii="Times New Roman" w:hAnsi="Times New Roman"/>
          <w:sz w:val="24"/>
          <w:szCs w:val="24"/>
        </w:rPr>
        <w:t>i.e.,</w:t>
      </w:r>
      <w:r w:rsidR="00FD4188">
        <w:rPr>
          <w:rFonts w:ascii="Times New Roman" w:hAnsi="Times New Roman"/>
          <w:sz w:val="24"/>
          <w:szCs w:val="24"/>
        </w:rPr>
        <w:t xml:space="preserve"> past PRD into the U</w:t>
      </w:r>
      <w:r w:rsidR="00901781">
        <w:rPr>
          <w:rFonts w:ascii="Times New Roman" w:hAnsi="Times New Roman"/>
          <w:sz w:val="24"/>
          <w:szCs w:val="24"/>
        </w:rPr>
        <w:t>CR</w:t>
      </w:r>
      <w:r w:rsidR="00FD4188">
        <w:rPr>
          <w:rFonts w:ascii="Times New Roman" w:hAnsi="Times New Roman"/>
          <w:sz w:val="24"/>
          <w:szCs w:val="24"/>
        </w:rPr>
        <w:t xml:space="preserve"> </w:t>
      </w:r>
      <w:r w:rsidR="00BD4BB5">
        <w:rPr>
          <w:rFonts w:ascii="Times New Roman" w:hAnsi="Times New Roman"/>
          <w:sz w:val="24"/>
          <w:szCs w:val="24"/>
        </w:rPr>
        <w:t xml:space="preserve">DPS </w:t>
      </w:r>
      <w:r w:rsidR="00FD4188">
        <w:rPr>
          <w:rFonts w:ascii="Times New Roman" w:hAnsi="Times New Roman"/>
          <w:sz w:val="24"/>
          <w:szCs w:val="24"/>
        </w:rPr>
        <w:t>and past Ice Harbor into the S</w:t>
      </w:r>
      <w:r w:rsidR="00901781">
        <w:rPr>
          <w:rFonts w:ascii="Times New Roman" w:hAnsi="Times New Roman"/>
          <w:sz w:val="24"/>
          <w:szCs w:val="24"/>
        </w:rPr>
        <w:t>R DPS</w:t>
      </w:r>
      <w:r w:rsidR="00FD4188">
        <w:rPr>
          <w:rFonts w:ascii="Times New Roman" w:hAnsi="Times New Roman"/>
          <w:sz w:val="24"/>
          <w:szCs w:val="24"/>
        </w:rPr>
        <w:t xml:space="preserve">) </w:t>
      </w:r>
      <w:r w:rsidR="00FE65B5">
        <w:rPr>
          <w:rFonts w:ascii="Times New Roman" w:hAnsi="Times New Roman"/>
          <w:sz w:val="24"/>
          <w:szCs w:val="24"/>
        </w:rPr>
        <w:t xml:space="preserve">may have different relationships </w:t>
      </w:r>
      <w:r w:rsidR="00BD2D84">
        <w:rPr>
          <w:rFonts w:ascii="Times New Roman" w:hAnsi="Times New Roman"/>
          <w:sz w:val="24"/>
          <w:szCs w:val="24"/>
        </w:rPr>
        <w:t xml:space="preserve">between overshoot </w:t>
      </w:r>
      <w:r w:rsidR="00A90264">
        <w:rPr>
          <w:rFonts w:ascii="Times New Roman" w:hAnsi="Times New Roman"/>
          <w:sz w:val="24"/>
          <w:szCs w:val="24"/>
        </w:rPr>
        <w:t>fallback</w:t>
      </w:r>
      <w:r w:rsidR="00BD2D84">
        <w:rPr>
          <w:rFonts w:ascii="Times New Roman" w:hAnsi="Times New Roman"/>
          <w:sz w:val="24"/>
          <w:szCs w:val="24"/>
        </w:rPr>
        <w:t xml:space="preserve"> and the number of </w:t>
      </w:r>
      <w:r w:rsidR="00187F72">
        <w:rPr>
          <w:rFonts w:ascii="Times New Roman" w:hAnsi="Times New Roman"/>
          <w:sz w:val="24"/>
          <w:szCs w:val="24"/>
        </w:rPr>
        <w:t xml:space="preserve">downstream </w:t>
      </w:r>
      <w:r w:rsidR="00BD2D84">
        <w:rPr>
          <w:rFonts w:ascii="Times New Roman" w:hAnsi="Times New Roman"/>
          <w:sz w:val="24"/>
          <w:szCs w:val="24"/>
        </w:rPr>
        <w:t>dams</w:t>
      </w:r>
      <w:r w:rsidR="005A2D9A">
        <w:rPr>
          <w:rFonts w:ascii="Times New Roman" w:hAnsi="Times New Roman"/>
          <w:sz w:val="24"/>
          <w:szCs w:val="24"/>
        </w:rPr>
        <w:t xml:space="preserve">. </w:t>
      </w:r>
    </w:p>
    <w:p w14:paraId="440C4546" w14:textId="074481D6" w:rsidR="004C21A9" w:rsidRDefault="009F52CE" w:rsidP="004C21A9">
      <w:pPr>
        <w:spacing w:after="0" w:line="480" w:lineRule="auto"/>
        <w:ind w:firstLine="360"/>
        <w:rPr>
          <w:rFonts w:ascii="Times New Roman" w:hAnsi="Times New Roman"/>
          <w:sz w:val="24"/>
          <w:szCs w:val="24"/>
        </w:rPr>
      </w:pPr>
      <w:r>
        <w:rPr>
          <w:rFonts w:ascii="Times New Roman" w:hAnsi="Times New Roman"/>
          <w:sz w:val="24"/>
          <w:szCs w:val="24"/>
        </w:rPr>
        <w:t xml:space="preserve">While </w:t>
      </w:r>
      <w:r w:rsidR="00717857">
        <w:rPr>
          <w:rFonts w:ascii="Times New Roman" w:hAnsi="Times New Roman"/>
          <w:sz w:val="24"/>
          <w:szCs w:val="24"/>
        </w:rPr>
        <w:t>most of</w:t>
      </w:r>
      <w:r>
        <w:rPr>
          <w:rFonts w:ascii="Times New Roman" w:hAnsi="Times New Roman"/>
          <w:sz w:val="24"/>
          <w:szCs w:val="24"/>
        </w:rPr>
        <w:t xml:space="preserve"> the estimated overshoot </w:t>
      </w:r>
      <w:r w:rsidR="00B72A02">
        <w:rPr>
          <w:rFonts w:ascii="Times New Roman" w:hAnsi="Times New Roman"/>
          <w:sz w:val="24"/>
          <w:szCs w:val="24"/>
        </w:rPr>
        <w:t xml:space="preserve">wild </w:t>
      </w:r>
      <w:r>
        <w:rPr>
          <w:rFonts w:ascii="Times New Roman" w:hAnsi="Times New Roman"/>
          <w:sz w:val="24"/>
          <w:szCs w:val="24"/>
        </w:rPr>
        <w:t>steelhead at Priest Rapids Dam were from the SR DPS</w:t>
      </w:r>
      <w:r w:rsidR="00B72A02">
        <w:rPr>
          <w:rFonts w:ascii="Times New Roman" w:hAnsi="Times New Roman"/>
          <w:sz w:val="24"/>
          <w:szCs w:val="24"/>
        </w:rPr>
        <w:t xml:space="preserve"> (53%)</w:t>
      </w:r>
      <w:r>
        <w:rPr>
          <w:rFonts w:ascii="Times New Roman" w:hAnsi="Times New Roman"/>
          <w:sz w:val="24"/>
          <w:szCs w:val="24"/>
        </w:rPr>
        <w:t>, the remainder were from the MCR DPS</w:t>
      </w:r>
      <w:r w:rsidR="00B72A02">
        <w:rPr>
          <w:rFonts w:ascii="Times New Roman" w:hAnsi="Times New Roman"/>
          <w:sz w:val="24"/>
          <w:szCs w:val="24"/>
        </w:rPr>
        <w:t xml:space="preserve"> (47%)</w:t>
      </w:r>
      <w:r>
        <w:rPr>
          <w:rFonts w:ascii="Times New Roman" w:hAnsi="Times New Roman"/>
          <w:sz w:val="24"/>
          <w:szCs w:val="24"/>
        </w:rPr>
        <w:t xml:space="preserve">. </w:t>
      </w:r>
      <w:r w:rsidR="00671AC2">
        <w:rPr>
          <w:rFonts w:ascii="Times New Roman" w:hAnsi="Times New Roman"/>
          <w:sz w:val="24"/>
          <w:szCs w:val="24"/>
        </w:rPr>
        <w:t>The MCR DPS is located downstream of Priest Rapids Dam and Ice Harbor Dam (</w:t>
      </w:r>
      <w:r w:rsidR="001050C4">
        <w:rPr>
          <w:rFonts w:ascii="Times New Roman" w:hAnsi="Times New Roman"/>
          <w:sz w:val="24"/>
          <w:szCs w:val="24"/>
        </w:rPr>
        <w:t xml:space="preserve">excluding </w:t>
      </w:r>
      <w:r w:rsidR="00671AC2">
        <w:rPr>
          <w:rFonts w:ascii="Times New Roman" w:hAnsi="Times New Roman"/>
          <w:sz w:val="24"/>
          <w:szCs w:val="24"/>
        </w:rPr>
        <w:t>the Yakima</w:t>
      </w:r>
      <w:r w:rsidR="001050C4">
        <w:rPr>
          <w:rFonts w:ascii="Times New Roman" w:hAnsi="Times New Roman"/>
          <w:sz w:val="24"/>
          <w:szCs w:val="24"/>
        </w:rPr>
        <w:t xml:space="preserve"> River</w:t>
      </w:r>
      <w:r w:rsidR="00671AC2">
        <w:rPr>
          <w:rFonts w:ascii="Times New Roman" w:hAnsi="Times New Roman"/>
          <w:sz w:val="24"/>
          <w:szCs w:val="24"/>
        </w:rPr>
        <w:t xml:space="preserve">) and is comprised </w:t>
      </w:r>
      <w:r>
        <w:rPr>
          <w:rFonts w:ascii="Times New Roman" w:hAnsi="Times New Roman"/>
          <w:sz w:val="24"/>
          <w:szCs w:val="24"/>
        </w:rPr>
        <w:t xml:space="preserve">of </w:t>
      </w:r>
      <w:r w:rsidR="001050C4">
        <w:rPr>
          <w:rFonts w:ascii="Times New Roman" w:hAnsi="Times New Roman"/>
          <w:sz w:val="24"/>
          <w:szCs w:val="24"/>
        </w:rPr>
        <w:t xml:space="preserve">four </w:t>
      </w:r>
      <w:r>
        <w:rPr>
          <w:rFonts w:ascii="Times New Roman" w:hAnsi="Times New Roman"/>
          <w:sz w:val="24"/>
          <w:szCs w:val="24"/>
        </w:rPr>
        <w:t>major population groups (MPG) and 20 independent steelhead populations</w:t>
      </w:r>
      <w:r w:rsidR="002A7447">
        <w:rPr>
          <w:rFonts w:ascii="Times New Roman" w:hAnsi="Times New Roman"/>
          <w:sz w:val="24"/>
          <w:szCs w:val="24"/>
        </w:rPr>
        <w:t xml:space="preserve"> (Figure 1)</w:t>
      </w:r>
      <w:r>
        <w:rPr>
          <w:rFonts w:ascii="Times New Roman" w:hAnsi="Times New Roman"/>
          <w:sz w:val="24"/>
          <w:szCs w:val="24"/>
        </w:rPr>
        <w:t xml:space="preserve">. </w:t>
      </w:r>
      <w:r w:rsidR="004506AA">
        <w:rPr>
          <w:rFonts w:ascii="Times New Roman" w:hAnsi="Times New Roman"/>
          <w:sz w:val="24"/>
          <w:szCs w:val="24"/>
        </w:rPr>
        <w:t>S</w:t>
      </w:r>
      <w:r>
        <w:rPr>
          <w:rFonts w:ascii="Times New Roman" w:hAnsi="Times New Roman"/>
          <w:sz w:val="24"/>
          <w:szCs w:val="24"/>
        </w:rPr>
        <w:t>teelhead from</w:t>
      </w:r>
      <w:r w:rsidR="00671AC2">
        <w:rPr>
          <w:rFonts w:ascii="Times New Roman" w:hAnsi="Times New Roman"/>
          <w:sz w:val="24"/>
          <w:szCs w:val="24"/>
        </w:rPr>
        <w:t xml:space="preserve"> five sub</w:t>
      </w:r>
      <w:r w:rsidR="001050C4">
        <w:rPr>
          <w:rFonts w:ascii="Times New Roman" w:hAnsi="Times New Roman"/>
          <w:sz w:val="24"/>
          <w:szCs w:val="24"/>
        </w:rPr>
        <w:t>-</w:t>
      </w:r>
      <w:r w:rsidR="00671AC2">
        <w:rPr>
          <w:rFonts w:ascii="Times New Roman" w:hAnsi="Times New Roman"/>
          <w:sz w:val="24"/>
          <w:szCs w:val="24"/>
        </w:rPr>
        <w:t>basins</w:t>
      </w:r>
      <w:r w:rsidR="00CB505D">
        <w:rPr>
          <w:rFonts w:ascii="Times New Roman" w:hAnsi="Times New Roman"/>
          <w:sz w:val="24"/>
          <w:szCs w:val="24"/>
        </w:rPr>
        <w:t xml:space="preserve"> in the MCR DPS</w:t>
      </w:r>
      <w:r w:rsidR="00671AC2">
        <w:rPr>
          <w:rFonts w:ascii="Times New Roman" w:hAnsi="Times New Roman"/>
          <w:sz w:val="24"/>
          <w:szCs w:val="24"/>
        </w:rPr>
        <w:t xml:space="preserve"> (John Day, Umatilla, Walla Walla, Touchet and Yakima) </w:t>
      </w:r>
      <w:r>
        <w:rPr>
          <w:rFonts w:ascii="Times New Roman" w:hAnsi="Times New Roman"/>
          <w:sz w:val="24"/>
          <w:szCs w:val="24"/>
        </w:rPr>
        <w:t>are routinely observed as overshoots at Priest Rapids and Ice Harbor dams.</w:t>
      </w:r>
      <w:r w:rsidR="00B72A02">
        <w:rPr>
          <w:rFonts w:ascii="Times New Roman" w:hAnsi="Times New Roman"/>
          <w:sz w:val="24"/>
          <w:szCs w:val="24"/>
        </w:rPr>
        <w:t xml:space="preserve"> </w:t>
      </w:r>
      <w:r w:rsidR="009D384B">
        <w:rPr>
          <w:rFonts w:ascii="Times New Roman" w:hAnsi="Times New Roman"/>
          <w:sz w:val="24"/>
          <w:szCs w:val="24"/>
        </w:rPr>
        <w:t xml:space="preserve">The composition of wild steelhead overshoots from the MCR DPS detected at Priest Rapids and Ice Harbor dams between 2010 and 2017 were </w:t>
      </w:r>
      <w:r w:rsidR="00CD4849">
        <w:rPr>
          <w:rFonts w:ascii="Times New Roman" w:hAnsi="Times New Roman"/>
          <w:sz w:val="24"/>
          <w:szCs w:val="24"/>
        </w:rPr>
        <w:t>different</w:t>
      </w:r>
      <w:r w:rsidR="00F81C2C">
        <w:rPr>
          <w:rFonts w:ascii="Times New Roman" w:hAnsi="Times New Roman"/>
          <w:sz w:val="24"/>
          <w:szCs w:val="24"/>
        </w:rPr>
        <w:t xml:space="preserve">, but </w:t>
      </w:r>
      <w:r w:rsidR="00CD4849">
        <w:rPr>
          <w:rFonts w:ascii="Times New Roman" w:hAnsi="Times New Roman"/>
          <w:sz w:val="24"/>
          <w:szCs w:val="24"/>
        </w:rPr>
        <w:t xml:space="preserve">consistent with that reported by Richins and Skalski (2018). The majority of MCR DPS steelhead detected at Priest Rapids Dam were </w:t>
      </w:r>
      <w:r w:rsidR="00EE6B1C">
        <w:rPr>
          <w:rFonts w:ascii="Times New Roman" w:hAnsi="Times New Roman"/>
          <w:sz w:val="24"/>
          <w:szCs w:val="24"/>
        </w:rPr>
        <w:t xml:space="preserve">from </w:t>
      </w:r>
      <w:r w:rsidR="00CD4849">
        <w:rPr>
          <w:rFonts w:ascii="Times New Roman" w:hAnsi="Times New Roman"/>
          <w:sz w:val="24"/>
          <w:szCs w:val="24"/>
        </w:rPr>
        <w:t>the Yakima River (53%)</w:t>
      </w:r>
      <w:r w:rsidR="001050C4">
        <w:rPr>
          <w:rFonts w:ascii="Times New Roman" w:hAnsi="Times New Roman"/>
          <w:sz w:val="24"/>
          <w:szCs w:val="24"/>
        </w:rPr>
        <w:t xml:space="preserve">; </w:t>
      </w:r>
      <w:r w:rsidR="00942ED6">
        <w:rPr>
          <w:rFonts w:ascii="Times New Roman" w:hAnsi="Times New Roman"/>
          <w:sz w:val="24"/>
          <w:szCs w:val="24"/>
        </w:rPr>
        <w:t>whereas</w:t>
      </w:r>
      <w:r w:rsidR="001050C4">
        <w:rPr>
          <w:rFonts w:ascii="Times New Roman" w:hAnsi="Times New Roman"/>
          <w:sz w:val="24"/>
          <w:szCs w:val="24"/>
        </w:rPr>
        <w:t xml:space="preserve"> steelhead from the Yakima River</w:t>
      </w:r>
      <w:r w:rsidR="00543FD2">
        <w:rPr>
          <w:rFonts w:ascii="Times New Roman" w:hAnsi="Times New Roman"/>
          <w:sz w:val="24"/>
          <w:szCs w:val="24"/>
        </w:rPr>
        <w:t xml:space="preserve"> </w:t>
      </w:r>
      <w:r w:rsidR="00F81C2C">
        <w:rPr>
          <w:rFonts w:ascii="Times New Roman" w:hAnsi="Times New Roman"/>
          <w:sz w:val="24"/>
          <w:szCs w:val="24"/>
        </w:rPr>
        <w:t xml:space="preserve">were the </w:t>
      </w:r>
      <w:r w:rsidR="00CD4849">
        <w:rPr>
          <w:rFonts w:ascii="Times New Roman" w:hAnsi="Times New Roman"/>
          <w:sz w:val="24"/>
          <w:szCs w:val="24"/>
        </w:rPr>
        <w:t xml:space="preserve">least abundant (6%) </w:t>
      </w:r>
      <w:r w:rsidR="0011474C">
        <w:rPr>
          <w:rFonts w:ascii="Times New Roman" w:hAnsi="Times New Roman"/>
          <w:sz w:val="24"/>
          <w:szCs w:val="24"/>
        </w:rPr>
        <w:t xml:space="preserve">of those </w:t>
      </w:r>
      <w:r w:rsidR="00CD4849">
        <w:rPr>
          <w:rFonts w:ascii="Times New Roman" w:hAnsi="Times New Roman"/>
          <w:sz w:val="24"/>
          <w:szCs w:val="24"/>
        </w:rPr>
        <w:t xml:space="preserve">detected at Ice Harbor Dam (Figure </w:t>
      </w:r>
      <w:r w:rsidR="003B5920">
        <w:rPr>
          <w:rFonts w:ascii="Times New Roman" w:hAnsi="Times New Roman"/>
          <w:sz w:val="24"/>
          <w:szCs w:val="24"/>
        </w:rPr>
        <w:t>5</w:t>
      </w:r>
      <w:r w:rsidR="00CD4849">
        <w:rPr>
          <w:rFonts w:ascii="Times New Roman" w:hAnsi="Times New Roman"/>
          <w:sz w:val="24"/>
          <w:szCs w:val="24"/>
        </w:rPr>
        <w:t>).</w:t>
      </w:r>
      <w:r w:rsidR="00443B92">
        <w:rPr>
          <w:rFonts w:ascii="Times New Roman" w:hAnsi="Times New Roman"/>
          <w:sz w:val="24"/>
          <w:szCs w:val="24"/>
        </w:rPr>
        <w:t xml:space="preserve"> The spatial distribution (i.e., Upper Columbia or Snake River) of overshoot MCR steelhead is consistent with the location (i.e., same side of the river) of their natal population. </w:t>
      </w:r>
      <w:r w:rsidR="00CD4849">
        <w:rPr>
          <w:rFonts w:ascii="Times New Roman" w:hAnsi="Times New Roman"/>
          <w:sz w:val="24"/>
          <w:szCs w:val="24"/>
        </w:rPr>
        <w:t xml:space="preserve">More importantly, the overall abundance of known overshoot steelhead from the MCR DPS was </w:t>
      </w:r>
      <w:r w:rsidR="006D0C24">
        <w:rPr>
          <w:rFonts w:ascii="Times New Roman" w:hAnsi="Times New Roman"/>
          <w:sz w:val="24"/>
          <w:szCs w:val="24"/>
        </w:rPr>
        <w:t>over five times</w:t>
      </w:r>
      <w:r w:rsidR="00CD4849">
        <w:rPr>
          <w:rFonts w:ascii="Times New Roman" w:hAnsi="Times New Roman"/>
          <w:sz w:val="24"/>
          <w:szCs w:val="24"/>
        </w:rPr>
        <w:t xml:space="preserve"> greater at Ice </w:t>
      </w:r>
      <w:r w:rsidR="00D50391">
        <w:rPr>
          <w:rFonts w:ascii="Times New Roman" w:hAnsi="Times New Roman"/>
          <w:sz w:val="24"/>
          <w:szCs w:val="24"/>
        </w:rPr>
        <w:t xml:space="preserve">Harbor Dam (Figure </w:t>
      </w:r>
      <w:r w:rsidR="003B5920">
        <w:rPr>
          <w:rFonts w:ascii="Times New Roman" w:hAnsi="Times New Roman"/>
          <w:sz w:val="24"/>
          <w:szCs w:val="24"/>
        </w:rPr>
        <w:t>5</w:t>
      </w:r>
      <w:r w:rsidR="00D50391">
        <w:rPr>
          <w:rFonts w:ascii="Times New Roman" w:hAnsi="Times New Roman"/>
          <w:sz w:val="24"/>
          <w:szCs w:val="24"/>
        </w:rPr>
        <w:t xml:space="preserve">). </w:t>
      </w:r>
      <w:r w:rsidR="00CD4849">
        <w:rPr>
          <w:rFonts w:ascii="Times New Roman" w:hAnsi="Times New Roman"/>
          <w:sz w:val="24"/>
          <w:szCs w:val="24"/>
        </w:rPr>
        <w:t xml:space="preserve">However, because PIT tag detectors were </w:t>
      </w:r>
      <w:r w:rsidR="001455A4">
        <w:rPr>
          <w:rFonts w:ascii="Times New Roman" w:hAnsi="Times New Roman"/>
          <w:sz w:val="24"/>
          <w:szCs w:val="24"/>
        </w:rPr>
        <w:t>first</w:t>
      </w:r>
      <w:r w:rsidR="00A7400E">
        <w:rPr>
          <w:rFonts w:ascii="Times New Roman" w:hAnsi="Times New Roman"/>
          <w:sz w:val="24"/>
          <w:szCs w:val="24"/>
        </w:rPr>
        <w:t xml:space="preserve"> </w:t>
      </w:r>
      <w:r w:rsidR="00CD4849">
        <w:rPr>
          <w:rFonts w:ascii="Times New Roman" w:hAnsi="Times New Roman"/>
          <w:sz w:val="24"/>
          <w:szCs w:val="24"/>
        </w:rPr>
        <w:t xml:space="preserve">installed at Little Goose and Lower </w:t>
      </w:r>
      <w:r w:rsidR="00CD4849">
        <w:rPr>
          <w:rFonts w:ascii="Times New Roman" w:hAnsi="Times New Roman"/>
          <w:sz w:val="24"/>
          <w:szCs w:val="24"/>
        </w:rPr>
        <w:lastRenderedPageBreak/>
        <w:t>Monumental dams in 2014</w:t>
      </w:r>
      <w:r w:rsidR="002B7A04">
        <w:rPr>
          <w:rFonts w:ascii="Times New Roman" w:hAnsi="Times New Roman"/>
          <w:sz w:val="24"/>
          <w:szCs w:val="24"/>
        </w:rPr>
        <w:t>,</w:t>
      </w:r>
      <w:r w:rsidR="003E6DE6">
        <w:rPr>
          <w:rFonts w:ascii="Times New Roman" w:hAnsi="Times New Roman"/>
          <w:sz w:val="24"/>
          <w:szCs w:val="24"/>
        </w:rPr>
        <w:t xml:space="preserve"> we could </w:t>
      </w:r>
      <w:r w:rsidR="002B7A04">
        <w:rPr>
          <w:rFonts w:ascii="Times New Roman" w:hAnsi="Times New Roman"/>
          <w:sz w:val="24"/>
          <w:szCs w:val="24"/>
        </w:rPr>
        <w:t xml:space="preserve">not </w:t>
      </w:r>
      <w:r w:rsidR="003E6DE6">
        <w:rPr>
          <w:rFonts w:ascii="Times New Roman" w:hAnsi="Times New Roman"/>
          <w:sz w:val="24"/>
          <w:szCs w:val="24"/>
        </w:rPr>
        <w:t>generate a</w:t>
      </w:r>
      <w:r w:rsidR="00C73BC6">
        <w:rPr>
          <w:rFonts w:ascii="Times New Roman" w:hAnsi="Times New Roman"/>
          <w:sz w:val="24"/>
          <w:szCs w:val="24"/>
        </w:rPr>
        <w:t xml:space="preserve"> comparable data set. F</w:t>
      </w:r>
      <w:r w:rsidR="009E1C29">
        <w:rPr>
          <w:rFonts w:ascii="Times New Roman" w:hAnsi="Times New Roman"/>
          <w:sz w:val="24"/>
          <w:szCs w:val="24"/>
        </w:rPr>
        <w:t>or discussion purposes</w:t>
      </w:r>
      <w:r w:rsidR="00C73BC6">
        <w:rPr>
          <w:rFonts w:ascii="Times New Roman" w:hAnsi="Times New Roman"/>
          <w:sz w:val="24"/>
          <w:szCs w:val="24"/>
        </w:rPr>
        <w:t xml:space="preserve"> </w:t>
      </w:r>
      <w:r w:rsidR="00CD4849">
        <w:rPr>
          <w:rFonts w:ascii="Times New Roman" w:hAnsi="Times New Roman"/>
          <w:sz w:val="24"/>
          <w:szCs w:val="24"/>
        </w:rPr>
        <w:t>only</w:t>
      </w:r>
      <w:r w:rsidR="00C73BC6">
        <w:rPr>
          <w:rFonts w:ascii="Times New Roman" w:hAnsi="Times New Roman"/>
          <w:sz w:val="24"/>
          <w:szCs w:val="24"/>
        </w:rPr>
        <w:t>, we</w:t>
      </w:r>
      <w:r w:rsidR="00CD4849">
        <w:rPr>
          <w:rFonts w:ascii="Times New Roman" w:hAnsi="Times New Roman"/>
          <w:sz w:val="24"/>
          <w:szCs w:val="24"/>
        </w:rPr>
        <w:t xml:space="preserve"> </w:t>
      </w:r>
      <w:r w:rsidR="0001046F">
        <w:rPr>
          <w:rFonts w:ascii="Times New Roman" w:hAnsi="Times New Roman"/>
          <w:sz w:val="24"/>
          <w:szCs w:val="24"/>
        </w:rPr>
        <w:t xml:space="preserve">used </w:t>
      </w:r>
      <w:r w:rsidR="007115E4">
        <w:rPr>
          <w:rFonts w:ascii="Times New Roman" w:hAnsi="Times New Roman"/>
          <w:sz w:val="24"/>
          <w:szCs w:val="24"/>
        </w:rPr>
        <w:t xml:space="preserve">a consistent methodology to </w:t>
      </w:r>
      <w:r w:rsidR="004C2855">
        <w:rPr>
          <w:rFonts w:ascii="Times New Roman" w:hAnsi="Times New Roman"/>
          <w:sz w:val="24"/>
          <w:szCs w:val="24"/>
        </w:rPr>
        <w:t>estimate</w:t>
      </w:r>
      <w:r w:rsidR="00CD4849">
        <w:rPr>
          <w:rFonts w:ascii="Times New Roman" w:hAnsi="Times New Roman"/>
          <w:sz w:val="24"/>
          <w:szCs w:val="24"/>
        </w:rPr>
        <w:t xml:space="preserve"> overshoot patterns </w:t>
      </w:r>
      <w:r w:rsidR="00D50391">
        <w:rPr>
          <w:rFonts w:ascii="Times New Roman" w:hAnsi="Times New Roman"/>
          <w:sz w:val="24"/>
          <w:szCs w:val="24"/>
        </w:rPr>
        <w:t xml:space="preserve">and </w:t>
      </w:r>
      <w:r w:rsidR="004C2855">
        <w:rPr>
          <w:rFonts w:ascii="Times New Roman" w:hAnsi="Times New Roman"/>
          <w:sz w:val="24"/>
          <w:szCs w:val="24"/>
        </w:rPr>
        <w:t>fallback</w:t>
      </w:r>
      <w:r w:rsidR="00D50391">
        <w:rPr>
          <w:rFonts w:ascii="Times New Roman" w:hAnsi="Times New Roman"/>
          <w:sz w:val="24"/>
          <w:szCs w:val="24"/>
        </w:rPr>
        <w:t xml:space="preserve"> </w:t>
      </w:r>
      <w:r w:rsidR="00CD4849">
        <w:rPr>
          <w:rFonts w:ascii="Times New Roman" w:hAnsi="Times New Roman"/>
          <w:sz w:val="24"/>
          <w:szCs w:val="24"/>
        </w:rPr>
        <w:t>for steelhead returning in 2015.</w:t>
      </w:r>
      <w:r w:rsidR="00D50391">
        <w:rPr>
          <w:rFonts w:ascii="Times New Roman" w:hAnsi="Times New Roman"/>
          <w:sz w:val="24"/>
          <w:szCs w:val="24"/>
        </w:rPr>
        <w:t xml:space="preserve"> </w:t>
      </w:r>
      <w:r w:rsidR="001C39A2">
        <w:rPr>
          <w:rFonts w:ascii="Times New Roman" w:hAnsi="Times New Roman"/>
          <w:sz w:val="24"/>
          <w:szCs w:val="24"/>
        </w:rPr>
        <w:t xml:space="preserve">Overshoot </w:t>
      </w:r>
      <w:r w:rsidR="00587615">
        <w:rPr>
          <w:rFonts w:ascii="Times New Roman" w:hAnsi="Times New Roman"/>
          <w:sz w:val="24"/>
          <w:szCs w:val="24"/>
        </w:rPr>
        <w:t>fallback</w:t>
      </w:r>
      <w:r w:rsidR="005901A7">
        <w:rPr>
          <w:rFonts w:ascii="Times New Roman" w:hAnsi="Times New Roman"/>
          <w:sz w:val="24"/>
          <w:szCs w:val="24"/>
        </w:rPr>
        <w:t xml:space="preserve"> </w:t>
      </w:r>
      <w:r w:rsidR="001C39A2">
        <w:rPr>
          <w:rFonts w:ascii="Times New Roman" w:hAnsi="Times New Roman"/>
          <w:sz w:val="24"/>
          <w:szCs w:val="24"/>
        </w:rPr>
        <w:t xml:space="preserve">patterns in the Snake River were very similar to </w:t>
      </w:r>
      <w:r w:rsidR="00B47FD7">
        <w:rPr>
          <w:rFonts w:ascii="Times New Roman" w:hAnsi="Times New Roman"/>
          <w:sz w:val="24"/>
          <w:szCs w:val="24"/>
        </w:rPr>
        <w:t xml:space="preserve">those </w:t>
      </w:r>
      <w:r w:rsidR="001C39A2">
        <w:rPr>
          <w:rFonts w:ascii="Times New Roman" w:hAnsi="Times New Roman"/>
          <w:sz w:val="24"/>
          <w:szCs w:val="24"/>
        </w:rPr>
        <w:t>in the Upper Columbia River</w:t>
      </w:r>
      <w:r w:rsidR="001C3832">
        <w:rPr>
          <w:rFonts w:ascii="Times New Roman" w:hAnsi="Times New Roman"/>
          <w:sz w:val="24"/>
          <w:szCs w:val="24"/>
        </w:rPr>
        <w:t>,</w:t>
      </w:r>
      <w:r w:rsidR="001C39A2">
        <w:rPr>
          <w:rFonts w:ascii="Times New Roman" w:hAnsi="Times New Roman"/>
          <w:sz w:val="24"/>
          <w:szCs w:val="24"/>
        </w:rPr>
        <w:t xml:space="preserve"> with the </w:t>
      </w:r>
      <w:r w:rsidR="002B1AF4">
        <w:rPr>
          <w:rFonts w:ascii="Times New Roman" w:hAnsi="Times New Roman"/>
          <w:sz w:val="24"/>
          <w:szCs w:val="24"/>
        </w:rPr>
        <w:t>largest</w:t>
      </w:r>
      <w:r w:rsidR="001C39A2">
        <w:rPr>
          <w:rFonts w:ascii="Times New Roman" w:hAnsi="Times New Roman"/>
          <w:sz w:val="24"/>
          <w:szCs w:val="24"/>
        </w:rPr>
        <w:t xml:space="preserve"> proportion of unsuccessful overshoots last detected at Lower Granite Dam (</w:t>
      </w:r>
      <w:r w:rsidR="008C4803">
        <w:rPr>
          <w:rFonts w:ascii="Times New Roman" w:hAnsi="Times New Roman"/>
          <w:sz w:val="24"/>
          <w:szCs w:val="24"/>
        </w:rPr>
        <w:t>0.34</w:t>
      </w:r>
      <w:r w:rsidR="001C39A2">
        <w:rPr>
          <w:rFonts w:ascii="Times New Roman" w:hAnsi="Times New Roman"/>
          <w:sz w:val="24"/>
          <w:szCs w:val="24"/>
        </w:rPr>
        <w:t xml:space="preserve">) and the </w:t>
      </w:r>
      <w:r w:rsidR="002B1AF4">
        <w:rPr>
          <w:rFonts w:ascii="Times New Roman" w:hAnsi="Times New Roman"/>
          <w:sz w:val="24"/>
          <w:szCs w:val="24"/>
        </w:rPr>
        <w:t>largest</w:t>
      </w:r>
      <w:r w:rsidR="001C39A2">
        <w:rPr>
          <w:rFonts w:ascii="Times New Roman" w:hAnsi="Times New Roman"/>
          <w:sz w:val="24"/>
          <w:szCs w:val="24"/>
        </w:rPr>
        <w:t xml:space="preserve"> proportion of successful overshoot fallbacks </w:t>
      </w:r>
      <w:r w:rsidR="007115E4">
        <w:rPr>
          <w:rFonts w:ascii="Times New Roman" w:hAnsi="Times New Roman"/>
          <w:sz w:val="24"/>
          <w:szCs w:val="24"/>
        </w:rPr>
        <w:t>detected</w:t>
      </w:r>
      <w:r w:rsidR="001C39A2">
        <w:rPr>
          <w:rFonts w:ascii="Times New Roman" w:hAnsi="Times New Roman"/>
          <w:sz w:val="24"/>
          <w:szCs w:val="24"/>
        </w:rPr>
        <w:t xml:space="preserve"> at Ice Harbor Dam (</w:t>
      </w:r>
      <w:r w:rsidR="00D953CD">
        <w:rPr>
          <w:rFonts w:ascii="Times New Roman" w:hAnsi="Times New Roman"/>
          <w:sz w:val="24"/>
          <w:szCs w:val="24"/>
        </w:rPr>
        <w:t>0.12</w:t>
      </w:r>
      <w:r w:rsidR="001C39A2">
        <w:rPr>
          <w:rFonts w:ascii="Times New Roman" w:hAnsi="Times New Roman"/>
          <w:sz w:val="24"/>
          <w:szCs w:val="24"/>
        </w:rPr>
        <w:t xml:space="preserve">). </w:t>
      </w:r>
      <w:r w:rsidR="00335452">
        <w:rPr>
          <w:rFonts w:ascii="Times New Roman" w:hAnsi="Times New Roman"/>
          <w:sz w:val="24"/>
          <w:szCs w:val="24"/>
        </w:rPr>
        <w:t>In 2015, t</w:t>
      </w:r>
      <w:r w:rsidR="00C506B2">
        <w:rPr>
          <w:rFonts w:ascii="Times New Roman" w:hAnsi="Times New Roman"/>
          <w:sz w:val="24"/>
          <w:szCs w:val="24"/>
        </w:rPr>
        <w:t xml:space="preserve">he </w:t>
      </w:r>
      <w:r w:rsidR="003B4BDC">
        <w:rPr>
          <w:rFonts w:ascii="Times New Roman" w:hAnsi="Times New Roman"/>
          <w:sz w:val="24"/>
          <w:szCs w:val="24"/>
        </w:rPr>
        <w:t>fallback migration success</w:t>
      </w:r>
      <w:r w:rsidR="00C506B2">
        <w:rPr>
          <w:rFonts w:ascii="Times New Roman" w:hAnsi="Times New Roman"/>
          <w:sz w:val="24"/>
          <w:szCs w:val="24"/>
        </w:rPr>
        <w:t xml:space="preserve"> in the Snake River was </w:t>
      </w:r>
      <w:r w:rsidR="00F45F2B">
        <w:rPr>
          <w:rFonts w:ascii="Times New Roman" w:hAnsi="Times New Roman"/>
          <w:sz w:val="24"/>
          <w:szCs w:val="24"/>
        </w:rPr>
        <w:t>0.32</w:t>
      </w:r>
      <w:r w:rsidR="00C506B2">
        <w:rPr>
          <w:rFonts w:ascii="Times New Roman" w:hAnsi="Times New Roman"/>
          <w:sz w:val="24"/>
          <w:szCs w:val="24"/>
        </w:rPr>
        <w:t xml:space="preserve"> compared to </w:t>
      </w:r>
      <w:r w:rsidR="00F45F2B">
        <w:rPr>
          <w:rFonts w:ascii="Times New Roman" w:hAnsi="Times New Roman"/>
          <w:sz w:val="24"/>
          <w:szCs w:val="24"/>
        </w:rPr>
        <w:t>0.5</w:t>
      </w:r>
      <w:r w:rsidR="008E181E">
        <w:rPr>
          <w:rFonts w:ascii="Times New Roman" w:hAnsi="Times New Roman"/>
          <w:sz w:val="24"/>
          <w:szCs w:val="24"/>
        </w:rPr>
        <w:t>9</w:t>
      </w:r>
      <w:r w:rsidR="00C506B2">
        <w:rPr>
          <w:rFonts w:ascii="Times New Roman" w:hAnsi="Times New Roman"/>
          <w:sz w:val="24"/>
          <w:szCs w:val="24"/>
        </w:rPr>
        <w:t xml:space="preserve"> in the UCR </w:t>
      </w:r>
      <w:r w:rsidR="004B27FA">
        <w:rPr>
          <w:rFonts w:ascii="Times New Roman" w:hAnsi="Times New Roman"/>
          <w:sz w:val="24"/>
          <w:szCs w:val="24"/>
        </w:rPr>
        <w:t>suggest</w:t>
      </w:r>
      <w:r w:rsidR="0036252F">
        <w:rPr>
          <w:rFonts w:ascii="Times New Roman" w:hAnsi="Times New Roman"/>
          <w:sz w:val="24"/>
          <w:szCs w:val="24"/>
        </w:rPr>
        <w:t>ing</w:t>
      </w:r>
      <w:r w:rsidR="00C506B2">
        <w:rPr>
          <w:rFonts w:ascii="Times New Roman" w:hAnsi="Times New Roman"/>
          <w:sz w:val="24"/>
          <w:szCs w:val="24"/>
        </w:rPr>
        <w:t xml:space="preserve"> approximately 2 </w:t>
      </w:r>
      <w:r w:rsidR="00FB3159">
        <w:rPr>
          <w:rFonts w:ascii="Times New Roman" w:hAnsi="Times New Roman"/>
          <w:sz w:val="24"/>
          <w:szCs w:val="24"/>
        </w:rPr>
        <w:t xml:space="preserve">out </w:t>
      </w:r>
      <w:r w:rsidR="00F45F2B">
        <w:rPr>
          <w:rFonts w:ascii="Times New Roman" w:hAnsi="Times New Roman"/>
          <w:sz w:val="24"/>
          <w:szCs w:val="24"/>
        </w:rPr>
        <w:t xml:space="preserve">of </w:t>
      </w:r>
      <w:r w:rsidR="004B27FA">
        <w:rPr>
          <w:rFonts w:ascii="Times New Roman" w:hAnsi="Times New Roman"/>
          <w:sz w:val="24"/>
          <w:szCs w:val="24"/>
        </w:rPr>
        <w:t>3 MCR DPS steelhead that were</w:t>
      </w:r>
      <w:r w:rsidR="00C506B2">
        <w:rPr>
          <w:rFonts w:ascii="Times New Roman" w:hAnsi="Times New Roman"/>
          <w:sz w:val="24"/>
          <w:szCs w:val="24"/>
        </w:rPr>
        <w:t xml:space="preserve"> detected at Ice Harbor Dam did not return to their natal stream. </w:t>
      </w:r>
      <w:r w:rsidR="00E33A59">
        <w:rPr>
          <w:rFonts w:ascii="Times New Roman" w:hAnsi="Times New Roman"/>
          <w:sz w:val="24"/>
          <w:szCs w:val="24"/>
        </w:rPr>
        <w:t xml:space="preserve">Furthermore, </w:t>
      </w:r>
      <w:r w:rsidR="001A01C5">
        <w:rPr>
          <w:rFonts w:ascii="Times New Roman" w:hAnsi="Times New Roman"/>
          <w:sz w:val="24"/>
          <w:szCs w:val="24"/>
        </w:rPr>
        <w:t>a relatively large</w:t>
      </w:r>
      <w:r w:rsidR="006B2243">
        <w:rPr>
          <w:rFonts w:ascii="Times New Roman" w:hAnsi="Times New Roman"/>
          <w:sz w:val="24"/>
          <w:szCs w:val="24"/>
        </w:rPr>
        <w:t xml:space="preserve"> proportion of </w:t>
      </w:r>
      <w:r w:rsidR="00E33A59">
        <w:rPr>
          <w:rFonts w:ascii="Times New Roman" w:hAnsi="Times New Roman"/>
          <w:sz w:val="24"/>
          <w:szCs w:val="24"/>
        </w:rPr>
        <w:t>MCR DPS steelhead that were not observed downstream of Ice Harbor Dam were last detected in a spawning stream</w:t>
      </w:r>
      <w:r w:rsidR="00AE58ED">
        <w:rPr>
          <w:rFonts w:ascii="Times New Roman" w:hAnsi="Times New Roman"/>
          <w:sz w:val="24"/>
          <w:szCs w:val="24"/>
        </w:rPr>
        <w:t xml:space="preserve"> (0.40)</w:t>
      </w:r>
      <w:r w:rsidR="004D3549">
        <w:rPr>
          <w:rFonts w:ascii="Times New Roman" w:hAnsi="Times New Roman"/>
          <w:sz w:val="24"/>
          <w:szCs w:val="24"/>
        </w:rPr>
        <w:t xml:space="preserve"> upstream of Ice Harbor Dam</w:t>
      </w:r>
      <w:r w:rsidR="00E33A59">
        <w:rPr>
          <w:rFonts w:ascii="Times New Roman" w:hAnsi="Times New Roman"/>
          <w:sz w:val="24"/>
          <w:szCs w:val="24"/>
        </w:rPr>
        <w:t xml:space="preserve">. </w:t>
      </w:r>
      <w:r w:rsidR="00FB3159">
        <w:rPr>
          <w:rFonts w:ascii="Times New Roman" w:hAnsi="Times New Roman"/>
          <w:sz w:val="24"/>
          <w:szCs w:val="24"/>
        </w:rPr>
        <w:t>U</w:t>
      </w:r>
      <w:r w:rsidR="00E33A59">
        <w:rPr>
          <w:rFonts w:ascii="Times New Roman" w:hAnsi="Times New Roman"/>
          <w:sz w:val="24"/>
          <w:szCs w:val="24"/>
        </w:rPr>
        <w:t xml:space="preserve">nlike </w:t>
      </w:r>
      <w:r w:rsidR="00780F09">
        <w:rPr>
          <w:rFonts w:ascii="Times New Roman" w:hAnsi="Times New Roman"/>
          <w:sz w:val="24"/>
          <w:szCs w:val="24"/>
        </w:rPr>
        <w:t xml:space="preserve">steelhead </w:t>
      </w:r>
      <w:r w:rsidR="00933C96">
        <w:rPr>
          <w:rFonts w:ascii="Times New Roman" w:hAnsi="Times New Roman"/>
          <w:sz w:val="24"/>
          <w:szCs w:val="24"/>
        </w:rPr>
        <w:t xml:space="preserve">spawning </w:t>
      </w:r>
      <w:r w:rsidR="000E16C2">
        <w:rPr>
          <w:rFonts w:ascii="Times New Roman" w:hAnsi="Times New Roman"/>
          <w:sz w:val="24"/>
          <w:szCs w:val="24"/>
        </w:rPr>
        <w:t xml:space="preserve">areas </w:t>
      </w:r>
      <w:r w:rsidR="00E33A59">
        <w:rPr>
          <w:rFonts w:ascii="Times New Roman" w:hAnsi="Times New Roman"/>
          <w:sz w:val="24"/>
          <w:szCs w:val="24"/>
        </w:rPr>
        <w:t>upstream of Priest Rapids Dam, some major spawning areas</w:t>
      </w:r>
      <w:r w:rsidR="00506F2B">
        <w:rPr>
          <w:rFonts w:ascii="Times New Roman" w:hAnsi="Times New Roman"/>
          <w:sz w:val="24"/>
          <w:szCs w:val="24"/>
        </w:rPr>
        <w:t xml:space="preserve"> (e.g., lower Grande Ronde and lower Salmon rivers</w:t>
      </w:r>
      <w:r w:rsidR="00E33A59">
        <w:rPr>
          <w:rFonts w:ascii="Times New Roman" w:hAnsi="Times New Roman"/>
          <w:sz w:val="24"/>
          <w:szCs w:val="24"/>
        </w:rPr>
        <w:t>)</w:t>
      </w:r>
      <w:r w:rsidR="001C3832">
        <w:rPr>
          <w:rFonts w:ascii="Times New Roman" w:hAnsi="Times New Roman"/>
          <w:sz w:val="24"/>
          <w:szCs w:val="24"/>
        </w:rPr>
        <w:t>,</w:t>
      </w:r>
      <w:r w:rsidR="00E33A59">
        <w:rPr>
          <w:rFonts w:ascii="Times New Roman" w:hAnsi="Times New Roman"/>
          <w:sz w:val="24"/>
          <w:szCs w:val="24"/>
        </w:rPr>
        <w:t xml:space="preserve"> do not have IPDS and </w:t>
      </w:r>
      <w:r w:rsidR="0097417E">
        <w:rPr>
          <w:rFonts w:ascii="Times New Roman" w:hAnsi="Times New Roman"/>
          <w:sz w:val="24"/>
          <w:szCs w:val="24"/>
        </w:rPr>
        <w:t xml:space="preserve">fish </w:t>
      </w:r>
      <w:r w:rsidR="00E33A59">
        <w:rPr>
          <w:rFonts w:ascii="Times New Roman" w:hAnsi="Times New Roman"/>
          <w:sz w:val="24"/>
          <w:szCs w:val="24"/>
        </w:rPr>
        <w:t>may have gone undetected</w:t>
      </w:r>
      <w:r w:rsidR="00894A45">
        <w:rPr>
          <w:rFonts w:ascii="Times New Roman" w:hAnsi="Times New Roman"/>
          <w:sz w:val="24"/>
          <w:szCs w:val="24"/>
        </w:rPr>
        <w:t xml:space="preserve"> </w:t>
      </w:r>
      <w:r w:rsidR="00D469A4">
        <w:rPr>
          <w:rFonts w:ascii="Times New Roman" w:hAnsi="Times New Roman"/>
          <w:sz w:val="24"/>
          <w:szCs w:val="24"/>
        </w:rPr>
        <w:t>and</w:t>
      </w:r>
      <w:r w:rsidR="0097417E">
        <w:rPr>
          <w:rFonts w:ascii="Times New Roman" w:hAnsi="Times New Roman"/>
          <w:sz w:val="24"/>
          <w:szCs w:val="24"/>
        </w:rPr>
        <w:t xml:space="preserve"> </w:t>
      </w:r>
      <w:r w:rsidR="00894A45">
        <w:rPr>
          <w:rFonts w:ascii="Times New Roman" w:hAnsi="Times New Roman"/>
          <w:sz w:val="24"/>
          <w:szCs w:val="24"/>
        </w:rPr>
        <w:t>the proportion of overshoot fish in non-natal tributaries in the SR DPS shou</w:t>
      </w:r>
      <w:r w:rsidR="001C643E">
        <w:rPr>
          <w:rFonts w:ascii="Times New Roman" w:hAnsi="Times New Roman"/>
          <w:sz w:val="24"/>
          <w:szCs w:val="24"/>
        </w:rPr>
        <w:t xml:space="preserve">ld </w:t>
      </w:r>
      <w:r w:rsidR="00894A45">
        <w:rPr>
          <w:rFonts w:ascii="Times New Roman" w:hAnsi="Times New Roman"/>
          <w:sz w:val="24"/>
          <w:szCs w:val="24"/>
        </w:rPr>
        <w:t xml:space="preserve">be considered minimum values. </w:t>
      </w:r>
      <w:r w:rsidR="00864B81">
        <w:rPr>
          <w:rFonts w:ascii="Times New Roman" w:hAnsi="Times New Roman"/>
          <w:sz w:val="24"/>
          <w:szCs w:val="24"/>
        </w:rPr>
        <w:t xml:space="preserve">The differences in </w:t>
      </w:r>
      <w:r w:rsidR="00C938DF">
        <w:rPr>
          <w:rFonts w:ascii="Times New Roman" w:hAnsi="Times New Roman"/>
          <w:sz w:val="24"/>
          <w:szCs w:val="24"/>
        </w:rPr>
        <w:t xml:space="preserve">fallback </w:t>
      </w:r>
      <w:r w:rsidR="00864B81">
        <w:rPr>
          <w:rFonts w:ascii="Times New Roman" w:hAnsi="Times New Roman"/>
          <w:sz w:val="24"/>
          <w:szCs w:val="24"/>
        </w:rPr>
        <w:t xml:space="preserve">migration success and magnitude of overshoot steelhead from the MCR DPS should be of great concern for managers. </w:t>
      </w:r>
      <w:r w:rsidR="004C21A9">
        <w:rPr>
          <w:rFonts w:ascii="Times New Roman" w:hAnsi="Times New Roman"/>
          <w:sz w:val="24"/>
          <w:szCs w:val="24"/>
        </w:rPr>
        <w:t xml:space="preserve">The logistic regression of known overshoot </w:t>
      </w:r>
      <w:r w:rsidR="007057C2">
        <w:rPr>
          <w:rFonts w:ascii="Times New Roman" w:hAnsi="Times New Roman"/>
          <w:sz w:val="24"/>
          <w:szCs w:val="24"/>
        </w:rPr>
        <w:t>fallback</w:t>
      </w:r>
      <w:r w:rsidR="004C21A9">
        <w:rPr>
          <w:rFonts w:ascii="Times New Roman" w:hAnsi="Times New Roman"/>
          <w:sz w:val="24"/>
          <w:szCs w:val="24"/>
        </w:rPr>
        <w:t xml:space="preserve"> </w:t>
      </w:r>
      <w:r w:rsidR="002400E2">
        <w:rPr>
          <w:rFonts w:ascii="Times New Roman" w:hAnsi="Times New Roman"/>
          <w:sz w:val="24"/>
          <w:szCs w:val="24"/>
        </w:rPr>
        <w:t xml:space="preserve">proportions </w:t>
      </w:r>
      <w:r w:rsidR="002C5725">
        <w:rPr>
          <w:rFonts w:ascii="Times New Roman" w:hAnsi="Times New Roman"/>
          <w:sz w:val="24"/>
          <w:szCs w:val="24"/>
        </w:rPr>
        <w:t>suggests</w:t>
      </w:r>
      <w:r w:rsidR="004C21A9">
        <w:rPr>
          <w:rFonts w:ascii="Times New Roman" w:hAnsi="Times New Roman"/>
          <w:sz w:val="24"/>
          <w:szCs w:val="24"/>
        </w:rPr>
        <w:t xml:space="preserve"> the number of dams </w:t>
      </w:r>
      <w:r w:rsidR="009243AB">
        <w:rPr>
          <w:rFonts w:ascii="Times New Roman" w:hAnsi="Times New Roman"/>
          <w:sz w:val="24"/>
          <w:szCs w:val="24"/>
        </w:rPr>
        <w:t xml:space="preserve">requiring downstream passage </w:t>
      </w:r>
      <w:r w:rsidR="004C21A9">
        <w:rPr>
          <w:rFonts w:ascii="Times New Roman" w:hAnsi="Times New Roman"/>
          <w:sz w:val="24"/>
          <w:szCs w:val="24"/>
        </w:rPr>
        <w:t xml:space="preserve">is an important factor in </w:t>
      </w:r>
      <w:r w:rsidR="00335452">
        <w:rPr>
          <w:rFonts w:ascii="Times New Roman" w:hAnsi="Times New Roman"/>
          <w:sz w:val="24"/>
          <w:szCs w:val="24"/>
        </w:rPr>
        <w:t xml:space="preserve">downstream </w:t>
      </w:r>
      <w:r w:rsidR="004C21A9">
        <w:rPr>
          <w:rFonts w:ascii="Times New Roman" w:hAnsi="Times New Roman"/>
          <w:sz w:val="24"/>
          <w:szCs w:val="24"/>
        </w:rPr>
        <w:t>migration success</w:t>
      </w:r>
      <w:r w:rsidR="00335452">
        <w:rPr>
          <w:rFonts w:ascii="Times New Roman" w:hAnsi="Times New Roman"/>
          <w:sz w:val="24"/>
          <w:szCs w:val="24"/>
        </w:rPr>
        <w:t>, but undoubtedly other factors are also important but outside the scope of this study</w:t>
      </w:r>
      <w:r w:rsidR="004C21A9">
        <w:rPr>
          <w:rFonts w:ascii="Times New Roman" w:hAnsi="Times New Roman"/>
          <w:sz w:val="24"/>
          <w:szCs w:val="24"/>
        </w:rPr>
        <w:t xml:space="preserve">. </w:t>
      </w:r>
    </w:p>
    <w:p w14:paraId="7A64E2DD" w14:textId="77777777" w:rsidR="00DD11B7" w:rsidRDefault="00DD11B7" w:rsidP="00373BFC">
      <w:pPr>
        <w:spacing w:after="0" w:line="480" w:lineRule="auto"/>
        <w:rPr>
          <w:rFonts w:ascii="Times New Roman" w:hAnsi="Times New Roman"/>
          <w:sz w:val="24"/>
          <w:szCs w:val="24"/>
        </w:rPr>
      </w:pPr>
    </w:p>
    <w:p w14:paraId="15F2A9A3" w14:textId="69298F21" w:rsidR="008C5A7C" w:rsidRPr="008F69EA" w:rsidRDefault="008F69EA" w:rsidP="00373BFC">
      <w:pPr>
        <w:spacing w:after="0" w:line="480" w:lineRule="auto"/>
        <w:rPr>
          <w:rFonts w:ascii="Times New Roman" w:hAnsi="Times New Roman"/>
          <w:sz w:val="24"/>
          <w:szCs w:val="24"/>
        </w:rPr>
      </w:pPr>
      <w:r w:rsidRPr="008F69EA">
        <w:rPr>
          <w:rFonts w:ascii="Times New Roman" w:hAnsi="Times New Roman"/>
          <w:sz w:val="24"/>
          <w:szCs w:val="24"/>
        </w:rPr>
        <w:t>&lt;B&gt;</w:t>
      </w:r>
      <w:r w:rsidR="00960E21" w:rsidRPr="008F69EA">
        <w:rPr>
          <w:rFonts w:ascii="Times New Roman" w:hAnsi="Times New Roman"/>
          <w:sz w:val="24"/>
          <w:szCs w:val="24"/>
        </w:rPr>
        <w:t>Conservation</w:t>
      </w:r>
      <w:r w:rsidR="00984B45" w:rsidRPr="008F69EA">
        <w:rPr>
          <w:rFonts w:ascii="Times New Roman" w:hAnsi="Times New Roman"/>
          <w:sz w:val="24"/>
          <w:szCs w:val="24"/>
        </w:rPr>
        <w:t xml:space="preserve"> Implications</w:t>
      </w:r>
    </w:p>
    <w:p w14:paraId="196287F1" w14:textId="3DE36DEA" w:rsidR="00876E15" w:rsidRDefault="00080AC1" w:rsidP="00F926E3">
      <w:pPr>
        <w:spacing w:after="0" w:line="480" w:lineRule="auto"/>
        <w:ind w:firstLine="360"/>
        <w:rPr>
          <w:rFonts w:ascii="Times New Roman" w:hAnsi="Times New Roman"/>
          <w:sz w:val="24"/>
          <w:szCs w:val="24"/>
        </w:rPr>
      </w:pPr>
      <w:r>
        <w:rPr>
          <w:rFonts w:ascii="Times New Roman" w:hAnsi="Times New Roman"/>
          <w:sz w:val="24"/>
          <w:szCs w:val="24"/>
        </w:rPr>
        <w:t>Estimating</w:t>
      </w:r>
      <w:r w:rsidR="006B5A1E">
        <w:rPr>
          <w:rFonts w:ascii="Times New Roman" w:hAnsi="Times New Roman"/>
          <w:sz w:val="24"/>
          <w:szCs w:val="24"/>
        </w:rPr>
        <w:t xml:space="preserve"> the abundance </w:t>
      </w:r>
      <w:r>
        <w:rPr>
          <w:rFonts w:ascii="Times New Roman" w:hAnsi="Times New Roman"/>
          <w:sz w:val="24"/>
          <w:szCs w:val="24"/>
        </w:rPr>
        <w:t xml:space="preserve">of </w:t>
      </w:r>
      <w:r w:rsidR="0014527F">
        <w:rPr>
          <w:rFonts w:ascii="Times New Roman" w:hAnsi="Times New Roman"/>
          <w:sz w:val="24"/>
          <w:szCs w:val="24"/>
        </w:rPr>
        <w:t xml:space="preserve">steelhead overshoot and fallbacks </w:t>
      </w:r>
      <w:r w:rsidR="00472AAE">
        <w:rPr>
          <w:rFonts w:ascii="Times New Roman" w:hAnsi="Times New Roman"/>
          <w:sz w:val="24"/>
          <w:szCs w:val="24"/>
        </w:rPr>
        <w:t xml:space="preserve">allows </w:t>
      </w:r>
      <w:r w:rsidR="004E3A4D">
        <w:rPr>
          <w:rFonts w:ascii="Times New Roman" w:hAnsi="Times New Roman"/>
          <w:sz w:val="24"/>
          <w:szCs w:val="24"/>
        </w:rPr>
        <w:t xml:space="preserve">resource </w:t>
      </w:r>
      <w:r w:rsidR="00472AAE">
        <w:rPr>
          <w:rFonts w:ascii="Times New Roman" w:hAnsi="Times New Roman"/>
          <w:sz w:val="24"/>
          <w:szCs w:val="24"/>
        </w:rPr>
        <w:t xml:space="preserve">managers to </w:t>
      </w:r>
      <w:r w:rsidR="009F703A">
        <w:rPr>
          <w:rFonts w:ascii="Times New Roman" w:hAnsi="Times New Roman"/>
          <w:sz w:val="24"/>
          <w:szCs w:val="24"/>
        </w:rPr>
        <w:t xml:space="preserve">quantify </w:t>
      </w:r>
      <w:r w:rsidR="00573A20">
        <w:rPr>
          <w:rFonts w:ascii="Times New Roman" w:hAnsi="Times New Roman"/>
          <w:sz w:val="24"/>
          <w:szCs w:val="24"/>
        </w:rPr>
        <w:t xml:space="preserve">the </w:t>
      </w:r>
      <w:r w:rsidR="009F703A">
        <w:rPr>
          <w:rFonts w:ascii="Times New Roman" w:hAnsi="Times New Roman"/>
          <w:sz w:val="24"/>
          <w:szCs w:val="24"/>
        </w:rPr>
        <w:t>potential increase in spawner abundance</w:t>
      </w:r>
      <w:r w:rsidR="00196AE2">
        <w:rPr>
          <w:rFonts w:ascii="Times New Roman" w:hAnsi="Times New Roman"/>
          <w:sz w:val="24"/>
          <w:szCs w:val="24"/>
        </w:rPr>
        <w:t xml:space="preserve"> for populations exhib</w:t>
      </w:r>
      <w:r w:rsidR="0069419C">
        <w:rPr>
          <w:rFonts w:ascii="Times New Roman" w:hAnsi="Times New Roman"/>
          <w:sz w:val="24"/>
          <w:szCs w:val="24"/>
        </w:rPr>
        <w:t>iting this behavior</w:t>
      </w:r>
      <w:r w:rsidR="00573A20">
        <w:rPr>
          <w:rFonts w:ascii="Times New Roman" w:hAnsi="Times New Roman"/>
          <w:sz w:val="24"/>
          <w:szCs w:val="24"/>
        </w:rPr>
        <w:t xml:space="preserve">, thereby </w:t>
      </w:r>
      <w:r w:rsidR="00BE1A3C">
        <w:rPr>
          <w:rFonts w:ascii="Times New Roman" w:hAnsi="Times New Roman"/>
          <w:sz w:val="24"/>
          <w:szCs w:val="24"/>
        </w:rPr>
        <w:t xml:space="preserve">assisting in the </w:t>
      </w:r>
      <w:r w:rsidR="0014527F">
        <w:rPr>
          <w:rFonts w:ascii="Times New Roman" w:hAnsi="Times New Roman"/>
          <w:sz w:val="24"/>
          <w:szCs w:val="24"/>
        </w:rPr>
        <w:t>prioriti</w:t>
      </w:r>
      <w:r w:rsidR="00BE1A3C">
        <w:rPr>
          <w:rFonts w:ascii="Times New Roman" w:hAnsi="Times New Roman"/>
          <w:sz w:val="24"/>
          <w:szCs w:val="24"/>
        </w:rPr>
        <w:t>zation of</w:t>
      </w:r>
      <w:r w:rsidR="0014527F">
        <w:rPr>
          <w:rFonts w:ascii="Times New Roman" w:hAnsi="Times New Roman"/>
          <w:sz w:val="24"/>
          <w:szCs w:val="24"/>
        </w:rPr>
        <w:t xml:space="preserve"> the issues associated with the downstream movement of </w:t>
      </w:r>
      <w:r w:rsidR="0014527F">
        <w:rPr>
          <w:rFonts w:ascii="Times New Roman" w:hAnsi="Times New Roman"/>
          <w:sz w:val="24"/>
          <w:szCs w:val="24"/>
        </w:rPr>
        <w:lastRenderedPageBreak/>
        <w:t>pre</w:t>
      </w:r>
      <w:r w:rsidR="004D3887">
        <w:rPr>
          <w:rFonts w:ascii="Times New Roman" w:hAnsi="Times New Roman"/>
          <w:sz w:val="24"/>
          <w:szCs w:val="24"/>
        </w:rPr>
        <w:t>-</w:t>
      </w:r>
      <w:r w:rsidR="0014527F">
        <w:rPr>
          <w:rFonts w:ascii="Times New Roman" w:hAnsi="Times New Roman"/>
          <w:sz w:val="24"/>
          <w:szCs w:val="24"/>
        </w:rPr>
        <w:t>spawn steelhead</w:t>
      </w:r>
      <w:r w:rsidR="00554151">
        <w:rPr>
          <w:rFonts w:ascii="Times New Roman" w:hAnsi="Times New Roman"/>
          <w:sz w:val="24"/>
          <w:szCs w:val="24"/>
        </w:rPr>
        <w:t xml:space="preserve">. </w:t>
      </w:r>
      <w:r w:rsidR="00F950F8">
        <w:rPr>
          <w:rFonts w:ascii="Times New Roman" w:hAnsi="Times New Roman"/>
          <w:sz w:val="24"/>
          <w:szCs w:val="24"/>
        </w:rPr>
        <w:t>Overshoot steelhead in the UCR DPS</w:t>
      </w:r>
      <w:r w:rsidR="001777D5">
        <w:rPr>
          <w:rFonts w:ascii="Times New Roman" w:hAnsi="Times New Roman"/>
          <w:sz w:val="24"/>
          <w:szCs w:val="24"/>
        </w:rPr>
        <w:t xml:space="preserve"> (</w:t>
      </w:r>
      <w:r w:rsidR="00945939">
        <w:rPr>
          <w:rFonts w:ascii="Times New Roman" w:hAnsi="Times New Roman"/>
          <w:sz w:val="24"/>
          <w:szCs w:val="24"/>
        </w:rPr>
        <w:t xml:space="preserve">annual </w:t>
      </w:r>
      <w:r w:rsidR="001777D5">
        <w:rPr>
          <w:rFonts w:ascii="Times New Roman" w:hAnsi="Times New Roman"/>
          <w:sz w:val="24"/>
          <w:szCs w:val="24"/>
        </w:rPr>
        <w:t xml:space="preserve">mean = </w:t>
      </w:r>
      <w:r w:rsidR="00945939">
        <w:rPr>
          <w:rFonts w:ascii="Times New Roman" w:hAnsi="Times New Roman"/>
          <w:sz w:val="24"/>
          <w:szCs w:val="24"/>
        </w:rPr>
        <w:t>1,856)</w:t>
      </w:r>
      <w:r w:rsidR="00F950F8">
        <w:rPr>
          <w:rFonts w:ascii="Times New Roman" w:hAnsi="Times New Roman"/>
          <w:sz w:val="24"/>
          <w:szCs w:val="24"/>
        </w:rPr>
        <w:t xml:space="preserve"> </w:t>
      </w:r>
      <w:r w:rsidR="006C4594">
        <w:rPr>
          <w:rFonts w:ascii="Times New Roman" w:hAnsi="Times New Roman"/>
          <w:sz w:val="24"/>
          <w:szCs w:val="24"/>
        </w:rPr>
        <w:t>comprise on average 45%</w:t>
      </w:r>
      <w:r w:rsidR="00E024FA">
        <w:rPr>
          <w:rFonts w:ascii="Times New Roman" w:hAnsi="Times New Roman"/>
          <w:sz w:val="24"/>
          <w:szCs w:val="24"/>
        </w:rPr>
        <w:t xml:space="preserve"> (SD = 16%) of the </w:t>
      </w:r>
      <w:r w:rsidR="00F478B4">
        <w:rPr>
          <w:rFonts w:ascii="Times New Roman" w:hAnsi="Times New Roman"/>
          <w:sz w:val="24"/>
          <w:szCs w:val="24"/>
        </w:rPr>
        <w:t xml:space="preserve">adjusted number of steelhead counted at </w:t>
      </w:r>
      <w:r w:rsidR="00E024FA">
        <w:rPr>
          <w:rFonts w:ascii="Times New Roman" w:hAnsi="Times New Roman"/>
          <w:sz w:val="24"/>
          <w:szCs w:val="24"/>
        </w:rPr>
        <w:t>PRD</w:t>
      </w:r>
      <w:r w:rsidR="00F478B4">
        <w:rPr>
          <w:rFonts w:ascii="Times New Roman" w:hAnsi="Times New Roman"/>
          <w:sz w:val="24"/>
          <w:szCs w:val="24"/>
        </w:rPr>
        <w:t xml:space="preserve">. </w:t>
      </w:r>
      <w:r w:rsidR="002D13AE">
        <w:rPr>
          <w:rFonts w:ascii="Times New Roman" w:hAnsi="Times New Roman"/>
          <w:sz w:val="24"/>
          <w:szCs w:val="24"/>
        </w:rPr>
        <w:t xml:space="preserve">Of those, </w:t>
      </w:r>
      <w:r w:rsidR="009A56E2">
        <w:rPr>
          <w:rFonts w:ascii="Times New Roman" w:hAnsi="Times New Roman"/>
          <w:sz w:val="24"/>
          <w:szCs w:val="24"/>
        </w:rPr>
        <w:t>an average 59%</w:t>
      </w:r>
      <w:r w:rsidR="005D7808">
        <w:rPr>
          <w:rFonts w:ascii="Times New Roman" w:hAnsi="Times New Roman"/>
          <w:sz w:val="24"/>
          <w:szCs w:val="24"/>
        </w:rPr>
        <w:t xml:space="preserve"> </w:t>
      </w:r>
      <w:r w:rsidR="005021B3">
        <w:rPr>
          <w:rFonts w:ascii="Times New Roman" w:hAnsi="Times New Roman"/>
          <w:sz w:val="24"/>
          <w:szCs w:val="24"/>
        </w:rPr>
        <w:t>are estimated to have returned to their natal watersheds</w:t>
      </w:r>
      <w:r w:rsidR="00EF5B04">
        <w:rPr>
          <w:rFonts w:ascii="Times New Roman" w:hAnsi="Times New Roman"/>
          <w:sz w:val="24"/>
          <w:szCs w:val="24"/>
        </w:rPr>
        <w:t xml:space="preserve"> suggesting </w:t>
      </w:r>
      <w:r w:rsidR="00BD174F">
        <w:rPr>
          <w:rFonts w:ascii="Times New Roman" w:hAnsi="Times New Roman"/>
          <w:sz w:val="24"/>
          <w:szCs w:val="24"/>
        </w:rPr>
        <w:t>increased</w:t>
      </w:r>
      <w:r w:rsidR="00EF5B04">
        <w:rPr>
          <w:rFonts w:ascii="Times New Roman" w:hAnsi="Times New Roman"/>
          <w:sz w:val="24"/>
          <w:szCs w:val="24"/>
        </w:rPr>
        <w:t xml:space="preserve"> fallback migration </w:t>
      </w:r>
      <w:r w:rsidR="005D7808">
        <w:rPr>
          <w:rFonts w:ascii="Times New Roman" w:hAnsi="Times New Roman"/>
          <w:sz w:val="24"/>
          <w:szCs w:val="24"/>
        </w:rPr>
        <w:t xml:space="preserve">success is </w:t>
      </w:r>
      <w:r w:rsidR="00BD174F">
        <w:rPr>
          <w:rFonts w:ascii="Times New Roman" w:hAnsi="Times New Roman"/>
          <w:sz w:val="24"/>
          <w:szCs w:val="24"/>
        </w:rPr>
        <w:t>possible</w:t>
      </w:r>
      <w:r w:rsidR="005D7808">
        <w:rPr>
          <w:rFonts w:ascii="Times New Roman" w:hAnsi="Times New Roman"/>
          <w:sz w:val="24"/>
          <w:szCs w:val="24"/>
        </w:rPr>
        <w:t xml:space="preserve">. </w:t>
      </w:r>
      <w:r w:rsidR="00BD174F">
        <w:rPr>
          <w:rFonts w:ascii="Times New Roman" w:hAnsi="Times New Roman"/>
          <w:sz w:val="24"/>
          <w:szCs w:val="24"/>
        </w:rPr>
        <w:t>However, p</w:t>
      </w:r>
      <w:r w:rsidR="00554151">
        <w:rPr>
          <w:rFonts w:ascii="Times New Roman" w:hAnsi="Times New Roman"/>
          <w:sz w:val="24"/>
          <w:szCs w:val="24"/>
        </w:rPr>
        <w:t xml:space="preserve">reliminary data suggest that overshoot steelhead </w:t>
      </w:r>
      <w:r w:rsidR="000C1342">
        <w:rPr>
          <w:rFonts w:ascii="Times New Roman" w:hAnsi="Times New Roman"/>
          <w:sz w:val="24"/>
          <w:szCs w:val="24"/>
        </w:rPr>
        <w:t xml:space="preserve">in the Snake River </w:t>
      </w:r>
      <w:r w:rsidR="00554151">
        <w:rPr>
          <w:rFonts w:ascii="Times New Roman" w:hAnsi="Times New Roman"/>
          <w:sz w:val="24"/>
          <w:szCs w:val="24"/>
        </w:rPr>
        <w:t xml:space="preserve">are </w:t>
      </w:r>
      <w:del w:id="20" w:author="See, Kevin (DFW)" w:date="2022-05-16T11:22:00Z">
        <w:r w:rsidR="00554151" w:rsidDel="00EC3136">
          <w:rPr>
            <w:rFonts w:ascii="Times New Roman" w:hAnsi="Times New Roman"/>
            <w:sz w:val="24"/>
            <w:szCs w:val="24"/>
          </w:rPr>
          <w:delText>more than</w:delText>
        </w:r>
      </w:del>
      <w:ins w:id="21" w:author="See, Kevin (DFW)" w:date="2022-05-16T11:22:00Z">
        <w:r w:rsidR="00EC3136">
          <w:rPr>
            <w:rFonts w:ascii="Times New Roman" w:hAnsi="Times New Roman"/>
            <w:sz w:val="24"/>
            <w:szCs w:val="24"/>
          </w:rPr>
          <w:t>over</w:t>
        </w:r>
      </w:ins>
      <w:r w:rsidR="00554151">
        <w:rPr>
          <w:rFonts w:ascii="Times New Roman" w:hAnsi="Times New Roman"/>
          <w:sz w:val="24"/>
          <w:szCs w:val="24"/>
        </w:rPr>
        <w:t xml:space="preserve"> </w:t>
      </w:r>
      <w:r w:rsidR="00876DF9">
        <w:rPr>
          <w:rFonts w:ascii="Times New Roman" w:hAnsi="Times New Roman"/>
          <w:sz w:val="24"/>
          <w:szCs w:val="24"/>
        </w:rPr>
        <w:t>five</w:t>
      </w:r>
      <w:r w:rsidR="00554151">
        <w:rPr>
          <w:rFonts w:ascii="Times New Roman" w:hAnsi="Times New Roman"/>
          <w:sz w:val="24"/>
          <w:szCs w:val="24"/>
        </w:rPr>
        <w:t xml:space="preserve"> times more abundant and </w:t>
      </w:r>
      <w:r w:rsidR="00DC7179">
        <w:rPr>
          <w:rFonts w:ascii="Times New Roman" w:hAnsi="Times New Roman"/>
          <w:sz w:val="24"/>
          <w:szCs w:val="24"/>
        </w:rPr>
        <w:t>overshoot return</w:t>
      </w:r>
      <w:r w:rsidR="00554151">
        <w:rPr>
          <w:rFonts w:ascii="Times New Roman" w:hAnsi="Times New Roman"/>
          <w:sz w:val="24"/>
          <w:szCs w:val="24"/>
        </w:rPr>
        <w:t xml:space="preserve"> rate may only be 50% of those observed in the Upper Columbia River. Researchers in both the Upper Columbia and Snake rivers use a similar patch occupancy model to estimate population abundance upstream of Priest Rapids and Lower Granite dams, respectively (</w:t>
      </w:r>
      <w:r w:rsidR="0019145E">
        <w:rPr>
          <w:rFonts w:ascii="Times New Roman" w:hAnsi="Times New Roman"/>
          <w:sz w:val="24"/>
          <w:szCs w:val="24"/>
        </w:rPr>
        <w:t>Orme and Kinzer 2018</w:t>
      </w:r>
      <w:r w:rsidR="00884CE1">
        <w:rPr>
          <w:rFonts w:ascii="Times New Roman" w:hAnsi="Times New Roman"/>
          <w:sz w:val="24"/>
          <w:szCs w:val="24"/>
        </w:rPr>
        <w:t xml:space="preserve">; </w:t>
      </w:r>
      <w:r w:rsidR="00554151">
        <w:rPr>
          <w:rFonts w:ascii="Times New Roman" w:hAnsi="Times New Roman"/>
          <w:sz w:val="24"/>
          <w:szCs w:val="24"/>
        </w:rPr>
        <w:t>Waterhouse</w:t>
      </w:r>
      <w:r w:rsidR="0019145E">
        <w:rPr>
          <w:rFonts w:ascii="Times New Roman" w:hAnsi="Times New Roman"/>
          <w:sz w:val="24"/>
          <w:szCs w:val="24"/>
        </w:rPr>
        <w:t xml:space="preserve"> et al</w:t>
      </w:r>
      <w:r w:rsidR="00884CE1">
        <w:rPr>
          <w:rFonts w:ascii="Times New Roman" w:hAnsi="Times New Roman"/>
          <w:sz w:val="24"/>
          <w:szCs w:val="24"/>
        </w:rPr>
        <w:t>.</w:t>
      </w:r>
      <w:r w:rsidR="0019145E">
        <w:rPr>
          <w:rFonts w:ascii="Times New Roman" w:hAnsi="Times New Roman"/>
          <w:sz w:val="24"/>
          <w:szCs w:val="24"/>
        </w:rPr>
        <w:t xml:space="preserve"> 20</w:t>
      </w:r>
      <w:r w:rsidR="00884CE1">
        <w:rPr>
          <w:rFonts w:ascii="Times New Roman" w:hAnsi="Times New Roman"/>
          <w:sz w:val="24"/>
          <w:szCs w:val="24"/>
        </w:rPr>
        <w:t>20</w:t>
      </w:r>
      <w:r w:rsidR="00554151">
        <w:rPr>
          <w:rFonts w:ascii="Times New Roman" w:hAnsi="Times New Roman"/>
          <w:sz w:val="24"/>
          <w:szCs w:val="24"/>
        </w:rPr>
        <w:t xml:space="preserve">).  An important first step in fully defining the issue of overshoot steelhead in the Columbia-Snake River Basin is to expand the model currently being used at Lower Granite Dam </w:t>
      </w:r>
      <w:r w:rsidR="00E14C6C">
        <w:rPr>
          <w:rFonts w:ascii="Times New Roman" w:hAnsi="Times New Roman"/>
          <w:sz w:val="24"/>
          <w:szCs w:val="24"/>
        </w:rPr>
        <w:t xml:space="preserve">to include more downstream detection sites </w:t>
      </w:r>
      <w:r w:rsidR="00554151">
        <w:rPr>
          <w:rFonts w:ascii="Times New Roman" w:hAnsi="Times New Roman"/>
          <w:sz w:val="24"/>
          <w:szCs w:val="24"/>
        </w:rPr>
        <w:t xml:space="preserve">and perform a similar analysis </w:t>
      </w:r>
      <w:r w:rsidR="00AE7C54">
        <w:rPr>
          <w:rFonts w:ascii="Times New Roman" w:hAnsi="Times New Roman"/>
          <w:sz w:val="24"/>
          <w:szCs w:val="24"/>
        </w:rPr>
        <w:t>to</w:t>
      </w:r>
      <w:r w:rsidR="00554151">
        <w:rPr>
          <w:rFonts w:ascii="Times New Roman" w:hAnsi="Times New Roman"/>
          <w:sz w:val="24"/>
          <w:szCs w:val="24"/>
        </w:rPr>
        <w:t xml:space="preserve"> estimate </w:t>
      </w:r>
      <w:r w:rsidR="00646E63">
        <w:rPr>
          <w:rFonts w:ascii="Times New Roman" w:hAnsi="Times New Roman"/>
          <w:sz w:val="24"/>
          <w:szCs w:val="24"/>
        </w:rPr>
        <w:t xml:space="preserve">overshoot </w:t>
      </w:r>
      <w:r w:rsidR="001B4DEA">
        <w:rPr>
          <w:rFonts w:ascii="Times New Roman" w:hAnsi="Times New Roman"/>
          <w:sz w:val="24"/>
          <w:szCs w:val="24"/>
        </w:rPr>
        <w:t xml:space="preserve">abundance and </w:t>
      </w:r>
      <w:r w:rsidR="002E150D">
        <w:rPr>
          <w:rFonts w:ascii="Times New Roman" w:hAnsi="Times New Roman"/>
          <w:sz w:val="24"/>
          <w:szCs w:val="24"/>
        </w:rPr>
        <w:t>fallback</w:t>
      </w:r>
      <w:r w:rsidR="00554151">
        <w:rPr>
          <w:rFonts w:ascii="Times New Roman" w:hAnsi="Times New Roman"/>
          <w:sz w:val="24"/>
          <w:szCs w:val="24"/>
        </w:rPr>
        <w:t xml:space="preserve"> in the lower Snake River. </w:t>
      </w:r>
    </w:p>
    <w:p w14:paraId="369D8393" w14:textId="1023C5BE" w:rsidR="004922EC" w:rsidRDefault="00876E15" w:rsidP="00035A4D">
      <w:pPr>
        <w:spacing w:after="0" w:line="480" w:lineRule="auto"/>
        <w:ind w:firstLine="360"/>
        <w:rPr>
          <w:rFonts w:ascii="Times New Roman" w:hAnsi="Times New Roman"/>
          <w:sz w:val="24"/>
          <w:szCs w:val="24"/>
        </w:rPr>
      </w:pPr>
      <w:r>
        <w:rPr>
          <w:rFonts w:ascii="Times New Roman" w:hAnsi="Times New Roman"/>
          <w:sz w:val="24"/>
          <w:szCs w:val="24"/>
        </w:rPr>
        <w:t xml:space="preserve">Climate change scenarios </w:t>
      </w:r>
      <w:r w:rsidR="00893BF1">
        <w:rPr>
          <w:rFonts w:ascii="Times New Roman" w:hAnsi="Times New Roman"/>
          <w:sz w:val="24"/>
          <w:szCs w:val="24"/>
        </w:rPr>
        <w:t>coupled with observed warming of Columbia River water temperatures</w:t>
      </w:r>
      <w:r w:rsidR="00923265">
        <w:rPr>
          <w:rFonts w:ascii="Times New Roman" w:hAnsi="Times New Roman"/>
          <w:sz w:val="24"/>
          <w:szCs w:val="24"/>
        </w:rPr>
        <w:t xml:space="preserve"> (Quinn and Adams 1996; ISAB 2007; Crozier et al</w:t>
      </w:r>
      <w:r w:rsidR="009227B8">
        <w:rPr>
          <w:rFonts w:ascii="Times New Roman" w:hAnsi="Times New Roman"/>
          <w:sz w:val="24"/>
          <w:szCs w:val="24"/>
        </w:rPr>
        <w:t>.</w:t>
      </w:r>
      <w:r w:rsidR="00923265">
        <w:rPr>
          <w:rFonts w:ascii="Times New Roman" w:hAnsi="Times New Roman"/>
          <w:sz w:val="24"/>
          <w:szCs w:val="24"/>
        </w:rPr>
        <w:t xml:space="preserve"> 2008</w:t>
      </w:r>
      <w:r w:rsidR="009227B8">
        <w:rPr>
          <w:rFonts w:ascii="Times New Roman" w:hAnsi="Times New Roman"/>
          <w:sz w:val="24"/>
          <w:szCs w:val="24"/>
        </w:rPr>
        <w:t>, 2020</w:t>
      </w:r>
      <w:r w:rsidR="00093B71">
        <w:rPr>
          <w:rFonts w:ascii="Times New Roman" w:hAnsi="Times New Roman"/>
          <w:sz w:val="24"/>
          <w:szCs w:val="24"/>
        </w:rPr>
        <w:t>; Isaak et al. 2018)</w:t>
      </w:r>
      <w:r w:rsidR="00893BF1">
        <w:rPr>
          <w:rFonts w:ascii="Times New Roman" w:hAnsi="Times New Roman"/>
          <w:sz w:val="24"/>
          <w:szCs w:val="24"/>
        </w:rPr>
        <w:t xml:space="preserve"> suggest </w:t>
      </w:r>
      <w:r>
        <w:rPr>
          <w:rFonts w:ascii="Times New Roman" w:hAnsi="Times New Roman"/>
          <w:sz w:val="24"/>
          <w:szCs w:val="24"/>
        </w:rPr>
        <w:t>higher rates of overshoot from a</w:t>
      </w:r>
      <w:r w:rsidR="00884CE1">
        <w:rPr>
          <w:rFonts w:ascii="Times New Roman" w:hAnsi="Times New Roman"/>
          <w:sz w:val="24"/>
          <w:szCs w:val="24"/>
        </w:rPr>
        <w:t xml:space="preserve"> </w:t>
      </w:r>
      <w:r>
        <w:rPr>
          <w:rFonts w:ascii="Times New Roman" w:hAnsi="Times New Roman"/>
          <w:sz w:val="24"/>
          <w:szCs w:val="24"/>
        </w:rPr>
        <w:t>greater number of populations should be expected</w:t>
      </w:r>
      <w:r w:rsidR="00923265">
        <w:rPr>
          <w:rFonts w:ascii="Times New Roman" w:hAnsi="Times New Roman"/>
          <w:sz w:val="24"/>
          <w:szCs w:val="24"/>
        </w:rPr>
        <w:t xml:space="preserve"> in the future. As a result of </w:t>
      </w:r>
      <w:r w:rsidR="00D418E8">
        <w:rPr>
          <w:rFonts w:ascii="Times New Roman" w:hAnsi="Times New Roman"/>
          <w:sz w:val="24"/>
          <w:szCs w:val="24"/>
        </w:rPr>
        <w:t xml:space="preserve">the </w:t>
      </w:r>
      <w:r w:rsidR="00923265">
        <w:rPr>
          <w:rFonts w:ascii="Times New Roman" w:hAnsi="Times New Roman"/>
          <w:sz w:val="24"/>
          <w:szCs w:val="24"/>
        </w:rPr>
        <w:t>low</w:t>
      </w:r>
      <w:r w:rsidR="00380AFD">
        <w:rPr>
          <w:rFonts w:ascii="Times New Roman" w:hAnsi="Times New Roman"/>
          <w:sz w:val="24"/>
          <w:szCs w:val="24"/>
        </w:rPr>
        <w:t xml:space="preserve"> </w:t>
      </w:r>
      <w:r w:rsidR="00155F83">
        <w:rPr>
          <w:rFonts w:ascii="Times New Roman" w:hAnsi="Times New Roman"/>
          <w:sz w:val="24"/>
          <w:szCs w:val="24"/>
        </w:rPr>
        <w:t>fallback migration success</w:t>
      </w:r>
      <w:r w:rsidR="00923265">
        <w:rPr>
          <w:rFonts w:ascii="Times New Roman" w:hAnsi="Times New Roman"/>
          <w:sz w:val="24"/>
          <w:szCs w:val="24"/>
        </w:rPr>
        <w:t xml:space="preserve">, prolonged migration periods, </w:t>
      </w:r>
      <w:r w:rsidR="00574221">
        <w:rPr>
          <w:rFonts w:ascii="Times New Roman" w:hAnsi="Times New Roman"/>
          <w:sz w:val="24"/>
          <w:szCs w:val="24"/>
        </w:rPr>
        <w:t xml:space="preserve">and </w:t>
      </w:r>
      <w:r w:rsidR="00923265">
        <w:rPr>
          <w:rFonts w:ascii="Times New Roman" w:hAnsi="Times New Roman"/>
          <w:sz w:val="24"/>
          <w:szCs w:val="24"/>
        </w:rPr>
        <w:t>potential effects from genetic introgression, steelhead overshooting their natal stream</w:t>
      </w:r>
      <w:r w:rsidR="00327009">
        <w:rPr>
          <w:rFonts w:ascii="Times New Roman" w:hAnsi="Times New Roman"/>
          <w:sz w:val="24"/>
          <w:szCs w:val="24"/>
        </w:rPr>
        <w:t xml:space="preserve"> </w:t>
      </w:r>
      <w:r w:rsidR="00923265">
        <w:rPr>
          <w:rFonts w:ascii="Times New Roman" w:hAnsi="Times New Roman"/>
          <w:sz w:val="24"/>
          <w:szCs w:val="24"/>
        </w:rPr>
        <w:t>negative</w:t>
      </w:r>
      <w:r w:rsidR="005A6E3F">
        <w:rPr>
          <w:rFonts w:ascii="Times New Roman" w:hAnsi="Times New Roman"/>
          <w:sz w:val="24"/>
          <w:szCs w:val="24"/>
        </w:rPr>
        <w:t xml:space="preserve">ly </w:t>
      </w:r>
      <w:r w:rsidR="00A65EF8">
        <w:rPr>
          <w:rFonts w:ascii="Times New Roman" w:hAnsi="Times New Roman"/>
          <w:sz w:val="24"/>
          <w:szCs w:val="24"/>
        </w:rPr>
        <w:t>affect</w:t>
      </w:r>
      <w:r w:rsidR="00923265">
        <w:rPr>
          <w:rFonts w:ascii="Times New Roman" w:hAnsi="Times New Roman"/>
          <w:sz w:val="24"/>
          <w:szCs w:val="24"/>
        </w:rPr>
        <w:t xml:space="preserve"> population</w:t>
      </w:r>
      <w:r w:rsidR="00327009">
        <w:rPr>
          <w:rFonts w:ascii="Times New Roman" w:hAnsi="Times New Roman"/>
          <w:sz w:val="24"/>
          <w:szCs w:val="24"/>
        </w:rPr>
        <w:t xml:space="preserve"> abundance and productivity. </w:t>
      </w:r>
      <w:r w:rsidR="00116AF9">
        <w:rPr>
          <w:rFonts w:ascii="Times New Roman" w:hAnsi="Times New Roman"/>
          <w:sz w:val="24"/>
          <w:szCs w:val="24"/>
        </w:rPr>
        <w:t>Hence, c</w:t>
      </w:r>
      <w:r w:rsidR="006F0206">
        <w:rPr>
          <w:rFonts w:ascii="Times New Roman" w:hAnsi="Times New Roman"/>
          <w:sz w:val="24"/>
          <w:szCs w:val="24"/>
        </w:rPr>
        <w:t>hanges in hydro</w:t>
      </w:r>
      <w:r w:rsidR="00F4224E">
        <w:rPr>
          <w:rFonts w:ascii="Times New Roman" w:hAnsi="Times New Roman"/>
          <w:sz w:val="24"/>
          <w:szCs w:val="24"/>
        </w:rPr>
        <w:t>electric dam operations</w:t>
      </w:r>
      <w:r w:rsidR="007A49D4">
        <w:rPr>
          <w:rFonts w:ascii="Times New Roman" w:hAnsi="Times New Roman"/>
          <w:sz w:val="24"/>
          <w:szCs w:val="24"/>
        </w:rPr>
        <w:t xml:space="preserve"> are likely required to increase fallback migration success. </w:t>
      </w:r>
      <w:r w:rsidR="00327009">
        <w:rPr>
          <w:rFonts w:ascii="Times New Roman" w:hAnsi="Times New Roman"/>
          <w:sz w:val="24"/>
          <w:szCs w:val="24"/>
        </w:rPr>
        <w:t>Many studies have consistently shown that</w:t>
      </w:r>
      <w:r w:rsidR="00F9180F">
        <w:rPr>
          <w:rFonts w:ascii="Times New Roman" w:hAnsi="Times New Roman"/>
          <w:sz w:val="24"/>
          <w:szCs w:val="24"/>
        </w:rPr>
        <w:t xml:space="preserve"> both overshoot steelhead (Khan et al. 2013) and kelts (Wertheimer and Evans 2005; Wertheimer 2007; Ham et al. 2015; Harnish et al. 2015) prefer surface flow downstream passage route</w:t>
      </w:r>
      <w:r w:rsidR="00BC459C">
        <w:rPr>
          <w:rFonts w:ascii="Times New Roman" w:hAnsi="Times New Roman"/>
          <w:sz w:val="24"/>
          <w:szCs w:val="24"/>
        </w:rPr>
        <w:t>s (i.e., spillway weirs or sluiceways)</w:t>
      </w:r>
      <w:r w:rsidR="004D3887">
        <w:rPr>
          <w:rFonts w:ascii="Times New Roman" w:hAnsi="Times New Roman"/>
          <w:sz w:val="24"/>
          <w:szCs w:val="24"/>
        </w:rPr>
        <w:t>,</w:t>
      </w:r>
      <w:r w:rsidR="00F9180F">
        <w:rPr>
          <w:rFonts w:ascii="Times New Roman" w:hAnsi="Times New Roman"/>
          <w:sz w:val="24"/>
          <w:szCs w:val="24"/>
        </w:rPr>
        <w:t xml:space="preserve"> which also provide high</w:t>
      </w:r>
      <w:r w:rsidR="003C55F8">
        <w:rPr>
          <w:rFonts w:ascii="Times New Roman" w:hAnsi="Times New Roman"/>
          <w:sz w:val="24"/>
          <w:szCs w:val="24"/>
        </w:rPr>
        <w:t>er</w:t>
      </w:r>
      <w:r w:rsidR="00F9180F">
        <w:rPr>
          <w:rFonts w:ascii="Times New Roman" w:hAnsi="Times New Roman"/>
          <w:sz w:val="24"/>
          <w:szCs w:val="24"/>
        </w:rPr>
        <w:t xml:space="preserve"> survival rates</w:t>
      </w:r>
      <w:r w:rsidR="00BC459C">
        <w:rPr>
          <w:rFonts w:ascii="Times New Roman" w:hAnsi="Times New Roman"/>
          <w:sz w:val="24"/>
          <w:szCs w:val="24"/>
        </w:rPr>
        <w:t xml:space="preserve">. Experiments conducted to evaluate the efficacy of sluiceways (Khan et al. 2013) and temporary spillway </w:t>
      </w:r>
      <w:r w:rsidR="00BC459C">
        <w:rPr>
          <w:rFonts w:ascii="Times New Roman" w:hAnsi="Times New Roman"/>
          <w:sz w:val="24"/>
          <w:szCs w:val="24"/>
        </w:rPr>
        <w:lastRenderedPageBreak/>
        <w:t>weirs (Ham et al. 201</w:t>
      </w:r>
      <w:r w:rsidR="00F962B5">
        <w:rPr>
          <w:rFonts w:ascii="Times New Roman" w:hAnsi="Times New Roman"/>
          <w:sz w:val="24"/>
          <w:szCs w:val="24"/>
        </w:rPr>
        <w:t xml:space="preserve">5, </w:t>
      </w:r>
      <w:r w:rsidR="004206FE">
        <w:rPr>
          <w:rFonts w:ascii="Times New Roman" w:hAnsi="Times New Roman"/>
          <w:sz w:val="24"/>
          <w:szCs w:val="24"/>
        </w:rPr>
        <w:t>2021</w:t>
      </w:r>
      <w:r w:rsidR="00BC459C">
        <w:rPr>
          <w:rFonts w:ascii="Times New Roman" w:hAnsi="Times New Roman"/>
          <w:sz w:val="24"/>
          <w:szCs w:val="24"/>
        </w:rPr>
        <w:t>) operated during non-spill periods (i.e.</w:t>
      </w:r>
      <w:r w:rsidR="00773D9A">
        <w:rPr>
          <w:rFonts w:ascii="Times New Roman" w:hAnsi="Times New Roman"/>
          <w:sz w:val="24"/>
          <w:szCs w:val="24"/>
        </w:rPr>
        <w:t>,</w:t>
      </w:r>
      <w:r w:rsidR="00BC459C">
        <w:rPr>
          <w:rFonts w:ascii="Times New Roman" w:hAnsi="Times New Roman"/>
          <w:sz w:val="24"/>
          <w:szCs w:val="24"/>
        </w:rPr>
        <w:t xml:space="preserve"> late fall through winter) </w:t>
      </w:r>
      <w:r w:rsidR="00B11A01">
        <w:rPr>
          <w:rFonts w:ascii="Times New Roman" w:hAnsi="Times New Roman"/>
          <w:sz w:val="24"/>
          <w:szCs w:val="24"/>
        </w:rPr>
        <w:t xml:space="preserve">found that surface flow passage routes significantly reduced turbine passage while increasing total steelhead passage. </w:t>
      </w:r>
      <w:r w:rsidR="0044087A">
        <w:rPr>
          <w:rFonts w:ascii="Times New Roman" w:hAnsi="Times New Roman"/>
          <w:sz w:val="24"/>
          <w:szCs w:val="24"/>
        </w:rPr>
        <w:t xml:space="preserve">Surface flow passage routes operated during non-spill periods </w:t>
      </w:r>
      <w:r w:rsidR="00FF63F3">
        <w:rPr>
          <w:rFonts w:ascii="Times New Roman" w:hAnsi="Times New Roman"/>
          <w:sz w:val="24"/>
          <w:szCs w:val="24"/>
        </w:rPr>
        <w:t xml:space="preserve">would increase overshoot </w:t>
      </w:r>
      <w:r w:rsidR="00DE65D6">
        <w:rPr>
          <w:rFonts w:ascii="Times New Roman" w:hAnsi="Times New Roman"/>
          <w:sz w:val="24"/>
          <w:szCs w:val="24"/>
        </w:rPr>
        <w:t>fallbacks</w:t>
      </w:r>
      <w:r w:rsidR="00FF63F3">
        <w:rPr>
          <w:rFonts w:ascii="Times New Roman" w:hAnsi="Times New Roman"/>
          <w:sz w:val="24"/>
          <w:szCs w:val="24"/>
        </w:rPr>
        <w:t xml:space="preserve"> for both MCR and SR DPS</w:t>
      </w:r>
      <w:r w:rsidR="00DA4559">
        <w:rPr>
          <w:rFonts w:ascii="Times New Roman" w:hAnsi="Times New Roman"/>
          <w:sz w:val="24"/>
          <w:szCs w:val="24"/>
        </w:rPr>
        <w:t xml:space="preserve"> steelhead populations</w:t>
      </w:r>
      <w:r w:rsidR="00FB7CE5">
        <w:rPr>
          <w:rFonts w:ascii="Times New Roman" w:hAnsi="Times New Roman"/>
          <w:sz w:val="24"/>
          <w:szCs w:val="24"/>
        </w:rPr>
        <w:t xml:space="preserve">. </w:t>
      </w:r>
      <w:r w:rsidR="00921D80">
        <w:rPr>
          <w:rFonts w:ascii="Times New Roman" w:hAnsi="Times New Roman"/>
          <w:sz w:val="24"/>
          <w:szCs w:val="24"/>
        </w:rPr>
        <w:t xml:space="preserve">In 2020, </w:t>
      </w:r>
      <w:r w:rsidR="004F2C0E">
        <w:rPr>
          <w:rFonts w:ascii="Times New Roman" w:hAnsi="Times New Roman"/>
          <w:sz w:val="24"/>
          <w:szCs w:val="24"/>
        </w:rPr>
        <w:t xml:space="preserve">limited </w:t>
      </w:r>
      <w:r w:rsidR="008B684B">
        <w:rPr>
          <w:rFonts w:ascii="Times New Roman" w:hAnsi="Times New Roman"/>
          <w:sz w:val="24"/>
          <w:szCs w:val="24"/>
        </w:rPr>
        <w:t xml:space="preserve">downstream surface passage routes during non-spills periods </w:t>
      </w:r>
      <w:r w:rsidR="00B9238E">
        <w:rPr>
          <w:rFonts w:ascii="Times New Roman" w:hAnsi="Times New Roman"/>
          <w:sz w:val="24"/>
          <w:szCs w:val="24"/>
        </w:rPr>
        <w:t xml:space="preserve">at McNary and the </w:t>
      </w:r>
      <w:r w:rsidR="000F3F2A">
        <w:rPr>
          <w:rFonts w:ascii="Times New Roman" w:hAnsi="Times New Roman"/>
          <w:sz w:val="24"/>
          <w:szCs w:val="24"/>
        </w:rPr>
        <w:t xml:space="preserve">four lower </w:t>
      </w:r>
      <w:r w:rsidR="0097636F">
        <w:rPr>
          <w:rFonts w:ascii="Times New Roman" w:hAnsi="Times New Roman"/>
          <w:sz w:val="24"/>
          <w:szCs w:val="24"/>
        </w:rPr>
        <w:t>Snake</w:t>
      </w:r>
      <w:r w:rsidR="000F3F2A">
        <w:rPr>
          <w:rFonts w:ascii="Times New Roman" w:hAnsi="Times New Roman"/>
          <w:sz w:val="24"/>
          <w:szCs w:val="24"/>
        </w:rPr>
        <w:t xml:space="preserve"> River dams </w:t>
      </w:r>
      <w:r w:rsidR="008B684B">
        <w:rPr>
          <w:rFonts w:ascii="Times New Roman" w:hAnsi="Times New Roman"/>
          <w:sz w:val="24"/>
          <w:szCs w:val="24"/>
        </w:rPr>
        <w:t>were</w:t>
      </w:r>
      <w:r w:rsidR="000F3F2A">
        <w:rPr>
          <w:rFonts w:ascii="Times New Roman" w:hAnsi="Times New Roman"/>
          <w:sz w:val="24"/>
          <w:szCs w:val="24"/>
        </w:rPr>
        <w:t xml:space="preserve"> a condition of the </w:t>
      </w:r>
      <w:r w:rsidR="0097636F">
        <w:rPr>
          <w:rFonts w:ascii="Times New Roman" w:hAnsi="Times New Roman"/>
          <w:sz w:val="24"/>
          <w:szCs w:val="24"/>
        </w:rPr>
        <w:t>Columbia</w:t>
      </w:r>
      <w:r w:rsidR="000F3F2A">
        <w:rPr>
          <w:rFonts w:ascii="Times New Roman" w:hAnsi="Times New Roman"/>
          <w:sz w:val="24"/>
          <w:szCs w:val="24"/>
        </w:rPr>
        <w:t xml:space="preserve"> River System Biological Opinion (NOAA Fisheries 2020). </w:t>
      </w:r>
      <w:r w:rsidR="003F2117">
        <w:rPr>
          <w:rFonts w:ascii="Times New Roman" w:hAnsi="Times New Roman"/>
          <w:sz w:val="24"/>
          <w:szCs w:val="24"/>
        </w:rPr>
        <w:t>T</w:t>
      </w:r>
      <w:r w:rsidR="00B846CF">
        <w:rPr>
          <w:rFonts w:ascii="Times New Roman" w:hAnsi="Times New Roman"/>
          <w:sz w:val="24"/>
          <w:szCs w:val="24"/>
        </w:rPr>
        <w:t xml:space="preserve">he initial evaluation of these </w:t>
      </w:r>
      <w:r w:rsidR="00AD4284">
        <w:rPr>
          <w:rFonts w:ascii="Times New Roman" w:hAnsi="Times New Roman"/>
          <w:sz w:val="24"/>
          <w:szCs w:val="24"/>
        </w:rPr>
        <w:t xml:space="preserve">additional protection measures </w:t>
      </w:r>
      <w:r w:rsidR="0032789E">
        <w:rPr>
          <w:rFonts w:ascii="Times New Roman" w:hAnsi="Times New Roman"/>
          <w:sz w:val="24"/>
          <w:szCs w:val="24"/>
        </w:rPr>
        <w:t>has</w:t>
      </w:r>
      <w:r w:rsidR="00AD4284">
        <w:rPr>
          <w:rFonts w:ascii="Times New Roman" w:hAnsi="Times New Roman"/>
          <w:sz w:val="24"/>
          <w:szCs w:val="24"/>
        </w:rPr>
        <w:t xml:space="preserve"> not been co</w:t>
      </w:r>
      <w:r w:rsidR="00E06E4C">
        <w:rPr>
          <w:rFonts w:ascii="Times New Roman" w:hAnsi="Times New Roman"/>
          <w:sz w:val="24"/>
          <w:szCs w:val="24"/>
        </w:rPr>
        <w:t>mpleted</w:t>
      </w:r>
      <w:r w:rsidR="0032789E">
        <w:rPr>
          <w:rFonts w:ascii="Times New Roman" w:hAnsi="Times New Roman"/>
          <w:sz w:val="24"/>
          <w:szCs w:val="24"/>
        </w:rPr>
        <w:t xml:space="preserve"> as part of a </w:t>
      </w:r>
      <w:r w:rsidR="001A1207">
        <w:rPr>
          <w:rFonts w:ascii="Times New Roman" w:hAnsi="Times New Roman"/>
          <w:sz w:val="24"/>
          <w:szCs w:val="24"/>
        </w:rPr>
        <w:t>regional adaptive management process</w:t>
      </w:r>
      <w:r w:rsidR="00490F12">
        <w:rPr>
          <w:rFonts w:ascii="Times New Roman" w:hAnsi="Times New Roman"/>
          <w:sz w:val="24"/>
          <w:szCs w:val="24"/>
        </w:rPr>
        <w:t xml:space="preserve">. </w:t>
      </w:r>
    </w:p>
    <w:p w14:paraId="49337B38" w14:textId="49EA1B2A" w:rsidR="00B60C82" w:rsidRDefault="00C66802" w:rsidP="00194DA6">
      <w:pPr>
        <w:spacing w:after="0" w:line="480" w:lineRule="auto"/>
        <w:ind w:firstLine="360"/>
        <w:rPr>
          <w:rFonts w:ascii="Times New Roman" w:hAnsi="Times New Roman"/>
          <w:sz w:val="24"/>
          <w:szCs w:val="24"/>
        </w:rPr>
      </w:pPr>
      <w:r>
        <w:rPr>
          <w:rFonts w:ascii="Times New Roman" w:hAnsi="Times New Roman"/>
          <w:sz w:val="24"/>
          <w:szCs w:val="24"/>
        </w:rPr>
        <w:t>S</w:t>
      </w:r>
      <w:r w:rsidR="00450D17">
        <w:rPr>
          <w:rFonts w:ascii="Times New Roman" w:hAnsi="Times New Roman"/>
          <w:sz w:val="24"/>
          <w:szCs w:val="24"/>
        </w:rPr>
        <w:t xml:space="preserve">urvival standards for steelhead overshoot fallbacks have yet to be identified but should be consistent with upstream migration survival standards. </w:t>
      </w:r>
      <w:r w:rsidR="00550165">
        <w:rPr>
          <w:rFonts w:ascii="Times New Roman" w:hAnsi="Times New Roman"/>
          <w:sz w:val="24"/>
          <w:szCs w:val="24"/>
        </w:rPr>
        <w:t>W</w:t>
      </w:r>
      <w:r w:rsidR="009C62BB">
        <w:rPr>
          <w:rFonts w:ascii="Times New Roman" w:hAnsi="Times New Roman"/>
          <w:sz w:val="24"/>
          <w:szCs w:val="24"/>
        </w:rPr>
        <w:t xml:space="preserve">hile downstream passage </w:t>
      </w:r>
      <w:r w:rsidR="00A1455C">
        <w:rPr>
          <w:rFonts w:ascii="Times New Roman" w:hAnsi="Times New Roman"/>
          <w:sz w:val="24"/>
          <w:szCs w:val="24"/>
        </w:rPr>
        <w:t xml:space="preserve">routes reportedly </w:t>
      </w:r>
      <w:r w:rsidR="007B1752">
        <w:rPr>
          <w:rFonts w:ascii="Times New Roman" w:hAnsi="Times New Roman"/>
          <w:sz w:val="24"/>
          <w:szCs w:val="24"/>
        </w:rPr>
        <w:t>have high</w:t>
      </w:r>
      <w:r w:rsidR="00DD1FF8">
        <w:rPr>
          <w:rFonts w:ascii="Times New Roman" w:hAnsi="Times New Roman"/>
          <w:sz w:val="24"/>
          <w:szCs w:val="24"/>
        </w:rPr>
        <w:t xml:space="preserve"> project-</w:t>
      </w:r>
      <w:r w:rsidR="007B1752">
        <w:rPr>
          <w:rFonts w:ascii="Times New Roman" w:hAnsi="Times New Roman"/>
          <w:sz w:val="24"/>
          <w:szCs w:val="24"/>
        </w:rPr>
        <w:t>survival (Ham et al. 2021)</w:t>
      </w:r>
      <w:r w:rsidR="00C7556A">
        <w:rPr>
          <w:rFonts w:ascii="Times New Roman" w:hAnsi="Times New Roman"/>
          <w:sz w:val="24"/>
          <w:szCs w:val="24"/>
        </w:rPr>
        <w:t xml:space="preserve"> </w:t>
      </w:r>
      <w:r w:rsidR="009906E2">
        <w:rPr>
          <w:rFonts w:ascii="Times New Roman" w:hAnsi="Times New Roman"/>
          <w:sz w:val="24"/>
          <w:szCs w:val="24"/>
        </w:rPr>
        <w:t>many overshoot steelhead are required to migrate</w:t>
      </w:r>
      <w:r w:rsidR="006C734C">
        <w:rPr>
          <w:rFonts w:ascii="Times New Roman" w:hAnsi="Times New Roman"/>
          <w:sz w:val="24"/>
          <w:szCs w:val="24"/>
        </w:rPr>
        <w:t xml:space="preserve"> downstream </w:t>
      </w:r>
      <w:r w:rsidR="00C42E11">
        <w:rPr>
          <w:rFonts w:ascii="Times New Roman" w:hAnsi="Times New Roman"/>
          <w:sz w:val="24"/>
          <w:szCs w:val="24"/>
        </w:rPr>
        <w:t xml:space="preserve">past </w:t>
      </w:r>
      <w:r w:rsidR="006C734C">
        <w:rPr>
          <w:rFonts w:ascii="Times New Roman" w:hAnsi="Times New Roman"/>
          <w:sz w:val="24"/>
          <w:szCs w:val="24"/>
        </w:rPr>
        <w:t>mor</w:t>
      </w:r>
      <w:r w:rsidR="003C1190">
        <w:rPr>
          <w:rFonts w:ascii="Times New Roman" w:hAnsi="Times New Roman"/>
          <w:sz w:val="24"/>
          <w:szCs w:val="24"/>
        </w:rPr>
        <w:t>e</w:t>
      </w:r>
      <w:r w:rsidR="006C734C">
        <w:rPr>
          <w:rFonts w:ascii="Times New Roman" w:hAnsi="Times New Roman"/>
          <w:sz w:val="24"/>
          <w:szCs w:val="24"/>
        </w:rPr>
        <w:t xml:space="preserve"> than one hydroelectric project (e.g., John Day </w:t>
      </w:r>
      <w:r w:rsidR="00074262">
        <w:rPr>
          <w:rFonts w:ascii="Times New Roman" w:hAnsi="Times New Roman"/>
          <w:sz w:val="24"/>
          <w:szCs w:val="24"/>
        </w:rPr>
        <w:t xml:space="preserve">or Umatilla </w:t>
      </w:r>
      <w:r w:rsidR="006C734C">
        <w:rPr>
          <w:rFonts w:ascii="Times New Roman" w:hAnsi="Times New Roman"/>
          <w:sz w:val="24"/>
          <w:szCs w:val="24"/>
        </w:rPr>
        <w:t xml:space="preserve">steelhead overshooting Wells </w:t>
      </w:r>
      <w:r w:rsidR="000A1520">
        <w:rPr>
          <w:rFonts w:ascii="Times New Roman" w:hAnsi="Times New Roman"/>
          <w:sz w:val="24"/>
          <w:szCs w:val="24"/>
        </w:rPr>
        <w:t>Dam</w:t>
      </w:r>
      <w:r w:rsidR="00074262">
        <w:rPr>
          <w:rFonts w:ascii="Times New Roman" w:hAnsi="Times New Roman"/>
          <w:sz w:val="24"/>
          <w:szCs w:val="24"/>
        </w:rPr>
        <w:t xml:space="preserve"> must </w:t>
      </w:r>
      <w:r w:rsidR="003C1190">
        <w:rPr>
          <w:rFonts w:ascii="Times New Roman" w:hAnsi="Times New Roman"/>
          <w:sz w:val="24"/>
          <w:szCs w:val="24"/>
        </w:rPr>
        <w:t>pass six dams to reach their natal tributary)</w:t>
      </w:r>
      <w:r w:rsidR="005D1C31">
        <w:rPr>
          <w:rFonts w:ascii="Times New Roman" w:hAnsi="Times New Roman"/>
          <w:sz w:val="24"/>
          <w:szCs w:val="24"/>
        </w:rPr>
        <w:t xml:space="preserve">. </w:t>
      </w:r>
      <w:r w:rsidR="000F296A">
        <w:rPr>
          <w:rFonts w:ascii="Times New Roman" w:hAnsi="Times New Roman"/>
          <w:sz w:val="24"/>
          <w:szCs w:val="24"/>
        </w:rPr>
        <w:t>Hence, the response variable</w:t>
      </w:r>
      <w:r w:rsidR="00266738">
        <w:rPr>
          <w:rFonts w:ascii="Times New Roman" w:hAnsi="Times New Roman"/>
          <w:sz w:val="24"/>
          <w:szCs w:val="24"/>
        </w:rPr>
        <w:t xml:space="preserve"> </w:t>
      </w:r>
      <w:r w:rsidR="00D94AD8">
        <w:rPr>
          <w:rFonts w:ascii="Times New Roman" w:hAnsi="Times New Roman"/>
          <w:sz w:val="24"/>
          <w:szCs w:val="24"/>
        </w:rPr>
        <w:t>measured</w:t>
      </w:r>
      <w:r w:rsidR="00DD1FF8">
        <w:rPr>
          <w:rFonts w:ascii="Times New Roman" w:hAnsi="Times New Roman"/>
          <w:sz w:val="24"/>
          <w:szCs w:val="24"/>
        </w:rPr>
        <w:t xml:space="preserve"> </w:t>
      </w:r>
      <w:r w:rsidR="00317036">
        <w:rPr>
          <w:rFonts w:ascii="Times New Roman" w:hAnsi="Times New Roman"/>
          <w:sz w:val="24"/>
          <w:szCs w:val="24"/>
        </w:rPr>
        <w:t xml:space="preserve">at the population </w:t>
      </w:r>
      <w:r w:rsidR="00266738">
        <w:rPr>
          <w:rFonts w:ascii="Times New Roman" w:hAnsi="Times New Roman"/>
          <w:sz w:val="24"/>
          <w:szCs w:val="24"/>
        </w:rPr>
        <w:t>scale (i.e., changes in abundance)</w:t>
      </w:r>
      <w:r w:rsidR="00D94AD8">
        <w:rPr>
          <w:rFonts w:ascii="Times New Roman" w:hAnsi="Times New Roman"/>
          <w:sz w:val="24"/>
          <w:szCs w:val="24"/>
        </w:rPr>
        <w:t xml:space="preserve"> should </w:t>
      </w:r>
      <w:r w:rsidR="007C28FE">
        <w:rPr>
          <w:rFonts w:ascii="Times New Roman" w:hAnsi="Times New Roman"/>
          <w:sz w:val="24"/>
          <w:szCs w:val="24"/>
        </w:rPr>
        <w:t>be an important</w:t>
      </w:r>
      <w:r w:rsidR="00D94AD8">
        <w:rPr>
          <w:rFonts w:ascii="Times New Roman" w:hAnsi="Times New Roman"/>
          <w:sz w:val="24"/>
          <w:szCs w:val="24"/>
        </w:rPr>
        <w:t xml:space="preserve"> consideration</w:t>
      </w:r>
      <w:r w:rsidR="00476653">
        <w:rPr>
          <w:rFonts w:ascii="Times New Roman" w:hAnsi="Times New Roman"/>
          <w:sz w:val="24"/>
          <w:szCs w:val="24"/>
        </w:rPr>
        <w:t xml:space="preserve"> </w:t>
      </w:r>
      <w:r w:rsidR="00447405">
        <w:rPr>
          <w:rFonts w:ascii="Times New Roman" w:hAnsi="Times New Roman"/>
          <w:sz w:val="24"/>
          <w:szCs w:val="24"/>
        </w:rPr>
        <w:t xml:space="preserve">for </w:t>
      </w:r>
      <w:r w:rsidR="005C0A10">
        <w:rPr>
          <w:rFonts w:ascii="Times New Roman" w:hAnsi="Times New Roman"/>
          <w:sz w:val="24"/>
          <w:szCs w:val="24"/>
        </w:rPr>
        <w:t>adaptively managing protective measures</w:t>
      </w:r>
      <w:r w:rsidR="00176DE5">
        <w:rPr>
          <w:rFonts w:ascii="Times New Roman" w:hAnsi="Times New Roman"/>
          <w:sz w:val="24"/>
          <w:szCs w:val="24"/>
        </w:rPr>
        <w:t xml:space="preserve"> intended to increase fallback migration success</w:t>
      </w:r>
      <w:r w:rsidR="005C0A10">
        <w:rPr>
          <w:rFonts w:ascii="Times New Roman" w:hAnsi="Times New Roman"/>
          <w:sz w:val="24"/>
          <w:szCs w:val="24"/>
        </w:rPr>
        <w:t xml:space="preserve"> in the future. </w:t>
      </w:r>
      <w:r w:rsidR="00D94AD8">
        <w:rPr>
          <w:rFonts w:ascii="Times New Roman" w:hAnsi="Times New Roman"/>
          <w:sz w:val="24"/>
          <w:szCs w:val="24"/>
        </w:rPr>
        <w:t xml:space="preserve"> </w:t>
      </w:r>
      <w:r w:rsidR="00317036">
        <w:rPr>
          <w:rFonts w:ascii="Times New Roman" w:hAnsi="Times New Roman"/>
          <w:sz w:val="24"/>
          <w:szCs w:val="24"/>
        </w:rPr>
        <w:t xml:space="preserve"> </w:t>
      </w:r>
      <w:r w:rsidR="00654783">
        <w:rPr>
          <w:rFonts w:ascii="Times New Roman" w:hAnsi="Times New Roman"/>
          <w:sz w:val="24"/>
          <w:szCs w:val="24"/>
        </w:rPr>
        <w:t xml:space="preserve"> </w:t>
      </w:r>
      <w:r w:rsidR="008B684B">
        <w:rPr>
          <w:rFonts w:ascii="Times New Roman" w:hAnsi="Times New Roman"/>
          <w:sz w:val="24"/>
          <w:szCs w:val="24"/>
        </w:rPr>
        <w:t xml:space="preserve"> </w:t>
      </w:r>
    </w:p>
    <w:p w14:paraId="629444DB" w14:textId="1FC3E66C" w:rsidR="00180FB2" w:rsidRDefault="009E0BE1" w:rsidP="00B60C82">
      <w:pPr>
        <w:spacing w:after="0" w:line="480" w:lineRule="auto"/>
        <w:ind w:firstLine="360"/>
        <w:rPr>
          <w:rFonts w:ascii="Times New Roman" w:hAnsi="Times New Roman"/>
          <w:sz w:val="24"/>
          <w:szCs w:val="24"/>
        </w:rPr>
      </w:pPr>
      <w:r>
        <w:rPr>
          <w:rFonts w:ascii="Times New Roman" w:hAnsi="Times New Roman"/>
          <w:sz w:val="24"/>
          <w:szCs w:val="24"/>
        </w:rPr>
        <w:t xml:space="preserve">Fuchs </w:t>
      </w:r>
      <w:r w:rsidR="00447405">
        <w:rPr>
          <w:rFonts w:ascii="Times New Roman" w:hAnsi="Times New Roman"/>
          <w:sz w:val="24"/>
          <w:szCs w:val="24"/>
        </w:rPr>
        <w:t xml:space="preserve">et al. </w:t>
      </w:r>
      <w:r>
        <w:rPr>
          <w:rFonts w:ascii="Times New Roman" w:hAnsi="Times New Roman"/>
          <w:sz w:val="24"/>
          <w:szCs w:val="24"/>
        </w:rPr>
        <w:t>(2</w:t>
      </w:r>
      <w:r w:rsidR="0041385E">
        <w:rPr>
          <w:rFonts w:ascii="Times New Roman" w:hAnsi="Times New Roman"/>
          <w:sz w:val="24"/>
          <w:szCs w:val="24"/>
        </w:rPr>
        <w:t>021</w:t>
      </w:r>
      <w:r>
        <w:rPr>
          <w:rFonts w:ascii="Times New Roman" w:hAnsi="Times New Roman"/>
          <w:sz w:val="24"/>
          <w:szCs w:val="24"/>
        </w:rPr>
        <w:t>) reported that d</w:t>
      </w:r>
      <w:r w:rsidR="00F32997">
        <w:rPr>
          <w:rFonts w:ascii="Times New Roman" w:hAnsi="Times New Roman"/>
          <w:sz w:val="24"/>
          <w:szCs w:val="24"/>
        </w:rPr>
        <w:t xml:space="preserve">ownstream passage at PRD </w:t>
      </w:r>
      <w:r w:rsidR="001A0E13">
        <w:rPr>
          <w:rFonts w:ascii="Times New Roman" w:hAnsi="Times New Roman"/>
          <w:sz w:val="24"/>
          <w:szCs w:val="24"/>
        </w:rPr>
        <w:t xml:space="preserve">began in early September </w:t>
      </w:r>
      <w:r w:rsidR="00204C97">
        <w:rPr>
          <w:rFonts w:ascii="Times New Roman" w:hAnsi="Times New Roman"/>
          <w:sz w:val="24"/>
          <w:szCs w:val="24"/>
        </w:rPr>
        <w:t xml:space="preserve">through </w:t>
      </w:r>
      <w:r w:rsidR="001A0E13">
        <w:rPr>
          <w:rFonts w:ascii="Times New Roman" w:hAnsi="Times New Roman"/>
          <w:sz w:val="24"/>
          <w:szCs w:val="24"/>
        </w:rPr>
        <w:t>mid-December and resumed in early March.</w:t>
      </w:r>
      <w:r w:rsidR="003B5D76">
        <w:rPr>
          <w:rFonts w:ascii="Times New Roman" w:hAnsi="Times New Roman"/>
          <w:sz w:val="24"/>
          <w:szCs w:val="24"/>
        </w:rPr>
        <w:t xml:space="preserve"> </w:t>
      </w:r>
      <w:r w:rsidR="00670DEE">
        <w:rPr>
          <w:rFonts w:ascii="Times New Roman" w:hAnsi="Times New Roman"/>
          <w:sz w:val="24"/>
          <w:szCs w:val="24"/>
        </w:rPr>
        <w:t xml:space="preserve">Extensive </w:t>
      </w:r>
      <w:r w:rsidR="00527A21">
        <w:rPr>
          <w:rFonts w:ascii="Times New Roman" w:hAnsi="Times New Roman"/>
          <w:sz w:val="24"/>
          <w:szCs w:val="24"/>
        </w:rPr>
        <w:t xml:space="preserve">downstream migration </w:t>
      </w:r>
      <w:r w:rsidR="000D044A">
        <w:rPr>
          <w:rFonts w:ascii="Times New Roman" w:hAnsi="Times New Roman"/>
          <w:sz w:val="24"/>
          <w:szCs w:val="24"/>
        </w:rPr>
        <w:t xml:space="preserve">studies </w:t>
      </w:r>
      <w:r w:rsidR="00801844">
        <w:rPr>
          <w:rFonts w:ascii="Times New Roman" w:hAnsi="Times New Roman"/>
          <w:sz w:val="24"/>
          <w:szCs w:val="24"/>
        </w:rPr>
        <w:t>are resource intensive.</w:t>
      </w:r>
      <w:r w:rsidR="00E117C5">
        <w:rPr>
          <w:rFonts w:ascii="Times New Roman" w:hAnsi="Times New Roman"/>
          <w:sz w:val="24"/>
          <w:szCs w:val="24"/>
        </w:rPr>
        <w:t xml:space="preserve"> Hence,</w:t>
      </w:r>
      <w:r w:rsidR="005B45E8">
        <w:rPr>
          <w:rFonts w:ascii="Times New Roman" w:hAnsi="Times New Roman"/>
          <w:sz w:val="24"/>
          <w:szCs w:val="24"/>
        </w:rPr>
        <w:t xml:space="preserve"> </w:t>
      </w:r>
      <w:r w:rsidR="008F3FC6">
        <w:rPr>
          <w:rFonts w:ascii="Times New Roman" w:hAnsi="Times New Roman"/>
          <w:sz w:val="24"/>
          <w:szCs w:val="24"/>
        </w:rPr>
        <w:t xml:space="preserve">cost-effective </w:t>
      </w:r>
      <w:r w:rsidR="005B45E8">
        <w:rPr>
          <w:rFonts w:ascii="Times New Roman" w:hAnsi="Times New Roman"/>
          <w:sz w:val="24"/>
          <w:szCs w:val="24"/>
        </w:rPr>
        <w:t xml:space="preserve">long-term monitoring </w:t>
      </w:r>
      <w:r w:rsidR="00EC5F46">
        <w:rPr>
          <w:rFonts w:ascii="Times New Roman" w:hAnsi="Times New Roman"/>
          <w:sz w:val="24"/>
          <w:szCs w:val="24"/>
        </w:rPr>
        <w:t xml:space="preserve">tools </w:t>
      </w:r>
      <w:r w:rsidR="001D1612">
        <w:rPr>
          <w:rFonts w:ascii="Times New Roman" w:hAnsi="Times New Roman"/>
          <w:sz w:val="24"/>
          <w:szCs w:val="24"/>
        </w:rPr>
        <w:t xml:space="preserve">would </w:t>
      </w:r>
      <w:r w:rsidR="000C5435">
        <w:rPr>
          <w:rFonts w:ascii="Times New Roman" w:hAnsi="Times New Roman"/>
          <w:sz w:val="24"/>
          <w:szCs w:val="24"/>
        </w:rPr>
        <w:t xml:space="preserve">provide the </w:t>
      </w:r>
      <w:r w:rsidR="002E4A8E">
        <w:rPr>
          <w:rFonts w:ascii="Times New Roman" w:hAnsi="Times New Roman"/>
          <w:sz w:val="24"/>
          <w:szCs w:val="24"/>
        </w:rPr>
        <w:t>data needed to adaptively manage dam operations</w:t>
      </w:r>
      <w:r w:rsidR="00EC5F46">
        <w:rPr>
          <w:rFonts w:ascii="Times New Roman" w:hAnsi="Times New Roman"/>
          <w:sz w:val="24"/>
          <w:szCs w:val="24"/>
        </w:rPr>
        <w:t>. S</w:t>
      </w:r>
      <w:r w:rsidR="003E5347">
        <w:rPr>
          <w:rFonts w:ascii="Times New Roman" w:hAnsi="Times New Roman"/>
          <w:sz w:val="24"/>
          <w:szCs w:val="24"/>
        </w:rPr>
        <w:t>urface passage routes</w:t>
      </w:r>
      <w:r w:rsidR="00EC5F46">
        <w:rPr>
          <w:rFonts w:ascii="Times New Roman" w:hAnsi="Times New Roman"/>
          <w:sz w:val="24"/>
          <w:szCs w:val="24"/>
        </w:rPr>
        <w:t xml:space="preserve"> </w:t>
      </w:r>
      <w:r w:rsidR="000D324B">
        <w:rPr>
          <w:rFonts w:ascii="Times New Roman" w:hAnsi="Times New Roman"/>
          <w:sz w:val="24"/>
          <w:szCs w:val="24"/>
        </w:rPr>
        <w:t>equipped with PIT tag detection equipment</w:t>
      </w:r>
      <w:r w:rsidR="00480A24">
        <w:rPr>
          <w:rFonts w:ascii="Times New Roman" w:hAnsi="Times New Roman"/>
          <w:sz w:val="24"/>
          <w:szCs w:val="24"/>
        </w:rPr>
        <w:t xml:space="preserve"> would provide </w:t>
      </w:r>
      <w:r w:rsidR="006669A1">
        <w:rPr>
          <w:rFonts w:ascii="Times New Roman" w:hAnsi="Times New Roman"/>
          <w:sz w:val="24"/>
          <w:szCs w:val="24"/>
        </w:rPr>
        <w:t xml:space="preserve">project-specific </w:t>
      </w:r>
      <w:r w:rsidR="00480A24">
        <w:rPr>
          <w:rFonts w:ascii="Times New Roman" w:hAnsi="Times New Roman"/>
          <w:sz w:val="24"/>
          <w:szCs w:val="24"/>
        </w:rPr>
        <w:t xml:space="preserve">data such that </w:t>
      </w:r>
      <w:r w:rsidR="000D324B">
        <w:rPr>
          <w:rFonts w:ascii="Times New Roman" w:hAnsi="Times New Roman"/>
          <w:sz w:val="24"/>
          <w:szCs w:val="24"/>
        </w:rPr>
        <w:t>operations could be</w:t>
      </w:r>
      <w:r w:rsidR="006669A1">
        <w:rPr>
          <w:rFonts w:ascii="Times New Roman" w:hAnsi="Times New Roman"/>
          <w:sz w:val="24"/>
          <w:szCs w:val="24"/>
        </w:rPr>
        <w:t xml:space="preserve"> </w:t>
      </w:r>
      <w:r w:rsidR="00FD29E7">
        <w:rPr>
          <w:rFonts w:ascii="Times New Roman" w:hAnsi="Times New Roman"/>
          <w:sz w:val="24"/>
          <w:szCs w:val="24"/>
        </w:rPr>
        <w:t>optimized</w:t>
      </w:r>
      <w:r w:rsidR="00EE3F42">
        <w:rPr>
          <w:rFonts w:ascii="Times New Roman" w:hAnsi="Times New Roman"/>
          <w:sz w:val="24"/>
          <w:szCs w:val="24"/>
        </w:rPr>
        <w:t xml:space="preserve"> to minimize costs.</w:t>
      </w:r>
      <w:r w:rsidR="00EF7F17">
        <w:rPr>
          <w:rFonts w:ascii="Times New Roman" w:hAnsi="Times New Roman"/>
          <w:sz w:val="24"/>
          <w:szCs w:val="24"/>
        </w:rPr>
        <w:t xml:space="preserve"> In the interim</w:t>
      </w:r>
      <w:r w:rsidR="00337B8A">
        <w:rPr>
          <w:rFonts w:ascii="Times New Roman" w:hAnsi="Times New Roman"/>
          <w:sz w:val="24"/>
          <w:szCs w:val="24"/>
        </w:rPr>
        <w:t xml:space="preserve">, existing </w:t>
      </w:r>
      <w:r w:rsidR="00533549">
        <w:rPr>
          <w:rFonts w:ascii="Times New Roman" w:hAnsi="Times New Roman"/>
          <w:sz w:val="24"/>
          <w:szCs w:val="24"/>
        </w:rPr>
        <w:t xml:space="preserve">adult salmonid </w:t>
      </w:r>
      <w:r w:rsidR="00337B8A">
        <w:rPr>
          <w:rFonts w:ascii="Times New Roman" w:hAnsi="Times New Roman"/>
          <w:sz w:val="24"/>
          <w:szCs w:val="24"/>
        </w:rPr>
        <w:t xml:space="preserve">monitoring programs at Priest Rapids and Lower Granite dams </w:t>
      </w:r>
      <w:r w:rsidR="00E8499E">
        <w:rPr>
          <w:rFonts w:ascii="Times New Roman" w:hAnsi="Times New Roman"/>
          <w:sz w:val="24"/>
          <w:szCs w:val="24"/>
        </w:rPr>
        <w:t>could</w:t>
      </w:r>
      <w:r w:rsidR="00337B8A">
        <w:rPr>
          <w:rFonts w:ascii="Times New Roman" w:hAnsi="Times New Roman"/>
          <w:sz w:val="24"/>
          <w:szCs w:val="24"/>
        </w:rPr>
        <w:t xml:space="preserve"> provide annual estimates of </w:t>
      </w:r>
      <w:r w:rsidR="00685F47">
        <w:rPr>
          <w:rFonts w:ascii="Times New Roman" w:hAnsi="Times New Roman"/>
          <w:sz w:val="24"/>
          <w:szCs w:val="24"/>
        </w:rPr>
        <w:t xml:space="preserve">fallback migration success </w:t>
      </w:r>
      <w:r w:rsidR="00337B8A">
        <w:rPr>
          <w:rFonts w:ascii="Times New Roman" w:hAnsi="Times New Roman"/>
          <w:sz w:val="24"/>
          <w:szCs w:val="24"/>
        </w:rPr>
        <w:t xml:space="preserve">and serve </w:t>
      </w:r>
      <w:r w:rsidR="00337B8A">
        <w:rPr>
          <w:rFonts w:ascii="Times New Roman" w:hAnsi="Times New Roman"/>
          <w:sz w:val="24"/>
          <w:szCs w:val="24"/>
        </w:rPr>
        <w:lastRenderedPageBreak/>
        <w:t>as a low-cost effectiveness monitoring tool.</w:t>
      </w:r>
      <w:r w:rsidR="004B27FA">
        <w:rPr>
          <w:rFonts w:ascii="Times New Roman" w:hAnsi="Times New Roman"/>
          <w:sz w:val="24"/>
          <w:szCs w:val="24"/>
        </w:rPr>
        <w:t xml:space="preserve"> </w:t>
      </w:r>
      <w:r w:rsidR="009227B8">
        <w:rPr>
          <w:rFonts w:ascii="Times New Roman" w:hAnsi="Times New Roman"/>
          <w:sz w:val="24"/>
          <w:szCs w:val="24"/>
        </w:rPr>
        <w:t xml:space="preserve">As river water temperatures continue to increase and </w:t>
      </w:r>
      <w:r w:rsidR="00401812">
        <w:rPr>
          <w:rFonts w:ascii="Times New Roman" w:hAnsi="Times New Roman"/>
          <w:sz w:val="24"/>
          <w:szCs w:val="24"/>
        </w:rPr>
        <w:t xml:space="preserve">more </w:t>
      </w:r>
      <w:r w:rsidR="009227B8">
        <w:rPr>
          <w:rFonts w:ascii="Times New Roman" w:hAnsi="Times New Roman"/>
          <w:sz w:val="24"/>
          <w:szCs w:val="24"/>
        </w:rPr>
        <w:t xml:space="preserve">adult salmonids </w:t>
      </w:r>
      <w:r w:rsidR="00181965">
        <w:rPr>
          <w:rFonts w:ascii="Times New Roman" w:hAnsi="Times New Roman"/>
          <w:sz w:val="24"/>
          <w:szCs w:val="24"/>
        </w:rPr>
        <w:t xml:space="preserve">attempt to </w:t>
      </w:r>
      <w:r w:rsidR="009227B8">
        <w:rPr>
          <w:rFonts w:ascii="Times New Roman" w:hAnsi="Times New Roman"/>
          <w:sz w:val="24"/>
          <w:szCs w:val="24"/>
        </w:rPr>
        <w:t xml:space="preserve">adapt </w:t>
      </w:r>
      <w:r w:rsidR="00B2551E">
        <w:rPr>
          <w:rFonts w:ascii="Times New Roman" w:hAnsi="Times New Roman"/>
          <w:sz w:val="24"/>
          <w:szCs w:val="24"/>
        </w:rPr>
        <w:t>using</w:t>
      </w:r>
      <w:r w:rsidR="00C211C9">
        <w:rPr>
          <w:rFonts w:ascii="Times New Roman" w:hAnsi="Times New Roman"/>
          <w:sz w:val="24"/>
          <w:szCs w:val="24"/>
        </w:rPr>
        <w:t xml:space="preserve"> </w:t>
      </w:r>
      <w:r w:rsidR="009227B8">
        <w:rPr>
          <w:rFonts w:ascii="Times New Roman" w:hAnsi="Times New Roman"/>
          <w:sz w:val="24"/>
          <w:szCs w:val="24"/>
        </w:rPr>
        <w:t>complex m</w:t>
      </w:r>
      <w:r w:rsidR="000D720A">
        <w:rPr>
          <w:rFonts w:ascii="Times New Roman" w:hAnsi="Times New Roman"/>
          <w:sz w:val="24"/>
          <w:szCs w:val="24"/>
        </w:rPr>
        <w:t>ovement</w:t>
      </w:r>
      <w:r w:rsidR="009227B8">
        <w:rPr>
          <w:rFonts w:ascii="Times New Roman" w:hAnsi="Times New Roman"/>
          <w:sz w:val="24"/>
          <w:szCs w:val="24"/>
        </w:rPr>
        <w:t xml:space="preserve"> patterns</w:t>
      </w:r>
      <w:r w:rsidR="00401812">
        <w:rPr>
          <w:rFonts w:ascii="Times New Roman" w:hAnsi="Times New Roman"/>
          <w:sz w:val="24"/>
          <w:szCs w:val="24"/>
        </w:rPr>
        <w:t xml:space="preserve"> like overshooting</w:t>
      </w:r>
      <w:r w:rsidR="009227B8">
        <w:rPr>
          <w:rFonts w:ascii="Times New Roman" w:hAnsi="Times New Roman"/>
          <w:sz w:val="24"/>
          <w:szCs w:val="24"/>
        </w:rPr>
        <w:t>, the hydroelectric operations m</w:t>
      </w:r>
      <w:r w:rsidR="000A1A34">
        <w:rPr>
          <w:rFonts w:ascii="Times New Roman" w:hAnsi="Times New Roman"/>
          <w:sz w:val="24"/>
          <w:szCs w:val="24"/>
        </w:rPr>
        <w:t xml:space="preserve">ay also need to </w:t>
      </w:r>
      <w:r w:rsidR="00B5220E">
        <w:rPr>
          <w:rFonts w:ascii="Times New Roman" w:hAnsi="Times New Roman"/>
          <w:sz w:val="24"/>
          <w:szCs w:val="24"/>
        </w:rPr>
        <w:t>adapt</w:t>
      </w:r>
      <w:r w:rsidR="009227B8">
        <w:rPr>
          <w:rFonts w:ascii="Times New Roman" w:hAnsi="Times New Roman"/>
          <w:sz w:val="24"/>
          <w:szCs w:val="24"/>
        </w:rPr>
        <w:t>.</w:t>
      </w:r>
      <w:r w:rsidR="00401812">
        <w:rPr>
          <w:rFonts w:ascii="Times New Roman" w:hAnsi="Times New Roman"/>
          <w:sz w:val="24"/>
          <w:szCs w:val="24"/>
        </w:rPr>
        <w:t xml:space="preserve"> Reducing </w:t>
      </w:r>
      <w:r w:rsidR="00917C96">
        <w:rPr>
          <w:rFonts w:ascii="Times New Roman" w:hAnsi="Times New Roman"/>
          <w:sz w:val="24"/>
          <w:szCs w:val="24"/>
        </w:rPr>
        <w:t xml:space="preserve">Columbia Basin </w:t>
      </w:r>
      <w:r w:rsidR="00401812">
        <w:rPr>
          <w:rFonts w:ascii="Times New Roman" w:hAnsi="Times New Roman"/>
          <w:sz w:val="24"/>
          <w:szCs w:val="24"/>
        </w:rPr>
        <w:t xml:space="preserve">stream water temperatures notwithstanding, providing effective </w:t>
      </w:r>
      <w:r w:rsidR="00917C96">
        <w:rPr>
          <w:rFonts w:ascii="Times New Roman" w:hAnsi="Times New Roman"/>
          <w:sz w:val="24"/>
          <w:szCs w:val="24"/>
        </w:rPr>
        <w:t xml:space="preserve">adult salmon and steelhead </w:t>
      </w:r>
      <w:r w:rsidR="00401812">
        <w:rPr>
          <w:rFonts w:ascii="Times New Roman" w:hAnsi="Times New Roman"/>
          <w:sz w:val="24"/>
          <w:szCs w:val="24"/>
        </w:rPr>
        <w:t>downstream passage r</w:t>
      </w:r>
      <w:r w:rsidR="00917C96">
        <w:rPr>
          <w:rFonts w:ascii="Times New Roman" w:hAnsi="Times New Roman"/>
          <w:sz w:val="24"/>
          <w:szCs w:val="24"/>
        </w:rPr>
        <w:t>outes</w:t>
      </w:r>
      <w:r w:rsidR="00401812">
        <w:rPr>
          <w:rFonts w:ascii="Times New Roman" w:hAnsi="Times New Roman"/>
          <w:sz w:val="24"/>
          <w:szCs w:val="24"/>
        </w:rPr>
        <w:t xml:space="preserve"> would provide significant conservation value</w:t>
      </w:r>
      <w:r w:rsidR="009654ED">
        <w:rPr>
          <w:rFonts w:ascii="Times New Roman" w:hAnsi="Times New Roman"/>
          <w:sz w:val="24"/>
          <w:szCs w:val="24"/>
        </w:rPr>
        <w:t xml:space="preserve"> (e.g., increase spawner </w:t>
      </w:r>
      <w:r w:rsidR="00E470F9">
        <w:rPr>
          <w:rFonts w:ascii="Times New Roman" w:hAnsi="Times New Roman"/>
          <w:sz w:val="24"/>
          <w:szCs w:val="24"/>
        </w:rPr>
        <w:t>abundance and reduce genetic introgression)</w:t>
      </w:r>
      <w:r w:rsidR="00401812">
        <w:rPr>
          <w:rFonts w:ascii="Times New Roman" w:hAnsi="Times New Roman"/>
          <w:sz w:val="24"/>
          <w:szCs w:val="24"/>
        </w:rPr>
        <w:t xml:space="preserve"> to most populations in the Columbia Basin.  </w:t>
      </w:r>
    </w:p>
    <w:p w14:paraId="751B4DED" w14:textId="439D96C2" w:rsidR="00A21F0B" w:rsidRDefault="00A646C1" w:rsidP="00B60C82">
      <w:pPr>
        <w:spacing w:after="0" w:line="480" w:lineRule="auto"/>
        <w:ind w:firstLine="360"/>
        <w:rPr>
          <w:rFonts w:ascii="Times New Roman" w:hAnsi="Times New Roman"/>
          <w:sz w:val="24"/>
          <w:szCs w:val="24"/>
        </w:rPr>
      </w:pPr>
      <w:r>
        <w:rPr>
          <w:rFonts w:ascii="Times New Roman" w:hAnsi="Times New Roman"/>
          <w:sz w:val="24"/>
          <w:szCs w:val="24"/>
        </w:rPr>
        <w:t xml:space="preserve">An extensive monitoring infrastructure exists in the Columbia Basin </w:t>
      </w:r>
      <w:r w:rsidR="00E35ABA">
        <w:rPr>
          <w:rFonts w:ascii="Times New Roman" w:hAnsi="Times New Roman"/>
          <w:sz w:val="24"/>
          <w:szCs w:val="24"/>
        </w:rPr>
        <w:t xml:space="preserve">that provides the data necessary to detect changes in population-specific </w:t>
      </w:r>
      <w:r w:rsidR="005B749B">
        <w:rPr>
          <w:rFonts w:ascii="Times New Roman" w:hAnsi="Times New Roman"/>
          <w:sz w:val="24"/>
          <w:szCs w:val="24"/>
        </w:rPr>
        <w:t>freshwater movement</w:t>
      </w:r>
      <w:r w:rsidR="00E35ABA">
        <w:rPr>
          <w:rFonts w:ascii="Times New Roman" w:hAnsi="Times New Roman"/>
          <w:sz w:val="24"/>
          <w:szCs w:val="24"/>
        </w:rPr>
        <w:t xml:space="preserve"> patterns.</w:t>
      </w:r>
      <w:r w:rsidR="009E6B57">
        <w:rPr>
          <w:rFonts w:ascii="Times New Roman" w:hAnsi="Times New Roman"/>
          <w:sz w:val="24"/>
          <w:szCs w:val="24"/>
        </w:rPr>
        <w:t xml:space="preserve"> </w:t>
      </w:r>
      <w:r w:rsidR="002347A1">
        <w:rPr>
          <w:rFonts w:ascii="Times New Roman" w:hAnsi="Times New Roman"/>
          <w:sz w:val="24"/>
          <w:szCs w:val="24"/>
        </w:rPr>
        <w:t>Although</w:t>
      </w:r>
      <w:r w:rsidR="0042655C">
        <w:rPr>
          <w:rFonts w:ascii="Times New Roman" w:hAnsi="Times New Roman"/>
          <w:sz w:val="24"/>
          <w:szCs w:val="24"/>
        </w:rPr>
        <w:t xml:space="preserve"> research has focused on detecting climate-related changes to freshwater fish assemblages (</w:t>
      </w:r>
      <w:r w:rsidR="0042655C" w:rsidRPr="0042655C">
        <w:rPr>
          <w:rFonts w:ascii="Times New Roman" w:hAnsi="Times New Roman"/>
          <w:sz w:val="24"/>
          <w:szCs w:val="24"/>
        </w:rPr>
        <w:t>Lynch et al. 2016; Pletterbauer et al. 2014)</w:t>
      </w:r>
      <w:r w:rsidR="00F825E1">
        <w:rPr>
          <w:rFonts w:ascii="Times New Roman" w:hAnsi="Times New Roman"/>
          <w:sz w:val="24"/>
          <w:szCs w:val="24"/>
        </w:rPr>
        <w:t xml:space="preserve"> or changes to migration patterns drive</w:t>
      </w:r>
      <w:r w:rsidR="00B02FB2">
        <w:rPr>
          <w:rFonts w:ascii="Times New Roman" w:hAnsi="Times New Roman"/>
          <w:sz w:val="24"/>
          <w:szCs w:val="24"/>
        </w:rPr>
        <w:t>n by changes to ocean conditions</w:t>
      </w:r>
      <w:r w:rsidR="009A3EE9" w:rsidRPr="009A3EE9">
        <w:rPr>
          <w:rFonts w:ascii="Times New Roman" w:hAnsi="Times New Roman"/>
          <w:sz w:val="24"/>
          <w:szCs w:val="24"/>
        </w:rPr>
        <w:t xml:space="preserve"> (Crozier et al. 2011; Lynch et al. 2016)</w:t>
      </w:r>
      <w:r w:rsidR="00B02FB2">
        <w:rPr>
          <w:rFonts w:ascii="Times New Roman" w:hAnsi="Times New Roman"/>
          <w:sz w:val="24"/>
          <w:szCs w:val="24"/>
        </w:rPr>
        <w:t xml:space="preserve">, </w:t>
      </w:r>
      <w:r w:rsidR="00DE7B1A">
        <w:rPr>
          <w:rFonts w:ascii="Times New Roman" w:hAnsi="Times New Roman"/>
          <w:sz w:val="24"/>
          <w:szCs w:val="24"/>
        </w:rPr>
        <w:t xml:space="preserve">the impacts of </w:t>
      </w:r>
      <w:r w:rsidR="006A6593">
        <w:rPr>
          <w:rFonts w:ascii="Times New Roman" w:hAnsi="Times New Roman"/>
          <w:sz w:val="24"/>
          <w:szCs w:val="24"/>
        </w:rPr>
        <w:t xml:space="preserve">climate change on the movement patterns in large freshwater ecosystems with multiple populations like the Columbia River Basin </w:t>
      </w:r>
      <w:r w:rsidR="009A3EE9">
        <w:rPr>
          <w:rFonts w:ascii="Times New Roman" w:hAnsi="Times New Roman"/>
          <w:sz w:val="24"/>
          <w:szCs w:val="24"/>
        </w:rPr>
        <w:t>are much less understood.</w:t>
      </w:r>
      <w:r w:rsidR="00E35ABA">
        <w:rPr>
          <w:rFonts w:ascii="Times New Roman" w:hAnsi="Times New Roman"/>
          <w:sz w:val="24"/>
          <w:szCs w:val="24"/>
        </w:rPr>
        <w:t xml:space="preserve"> </w:t>
      </w:r>
      <w:r w:rsidR="004F5566">
        <w:rPr>
          <w:rFonts w:ascii="Times New Roman" w:hAnsi="Times New Roman"/>
          <w:sz w:val="24"/>
          <w:szCs w:val="24"/>
        </w:rPr>
        <w:t xml:space="preserve">For example, the relatively large number of Snake River steelhead </w:t>
      </w:r>
      <w:r w:rsidR="00453920">
        <w:rPr>
          <w:rFonts w:ascii="Times New Roman" w:hAnsi="Times New Roman"/>
          <w:sz w:val="24"/>
          <w:szCs w:val="24"/>
        </w:rPr>
        <w:t xml:space="preserve">that overshoot into the Upper Columbia or Middle Columbia steelhead </w:t>
      </w:r>
      <w:r w:rsidR="00F918F9">
        <w:rPr>
          <w:rFonts w:ascii="Times New Roman" w:hAnsi="Times New Roman"/>
          <w:sz w:val="24"/>
          <w:szCs w:val="24"/>
        </w:rPr>
        <w:t xml:space="preserve">that overshoot </w:t>
      </w:r>
      <w:r w:rsidR="00453920">
        <w:rPr>
          <w:rFonts w:ascii="Times New Roman" w:hAnsi="Times New Roman"/>
          <w:sz w:val="24"/>
          <w:szCs w:val="24"/>
        </w:rPr>
        <w:t xml:space="preserve">into the Snake River </w:t>
      </w:r>
      <w:r w:rsidR="00DD03F8">
        <w:rPr>
          <w:rFonts w:ascii="Times New Roman" w:hAnsi="Times New Roman"/>
          <w:sz w:val="24"/>
          <w:szCs w:val="24"/>
        </w:rPr>
        <w:t xml:space="preserve">have </w:t>
      </w:r>
      <w:r w:rsidR="00843A0B">
        <w:rPr>
          <w:rFonts w:ascii="Times New Roman" w:hAnsi="Times New Roman"/>
          <w:sz w:val="24"/>
          <w:szCs w:val="24"/>
        </w:rPr>
        <w:t>both harvest and conservation</w:t>
      </w:r>
      <w:r w:rsidR="00173A60">
        <w:rPr>
          <w:rFonts w:ascii="Times New Roman" w:hAnsi="Times New Roman"/>
          <w:sz w:val="24"/>
          <w:szCs w:val="24"/>
        </w:rPr>
        <w:t xml:space="preserve"> implications.</w:t>
      </w:r>
      <w:r w:rsidR="00F918F9">
        <w:rPr>
          <w:rFonts w:ascii="Times New Roman" w:hAnsi="Times New Roman"/>
          <w:sz w:val="24"/>
          <w:szCs w:val="24"/>
        </w:rPr>
        <w:t xml:space="preserve"> </w:t>
      </w:r>
      <w:r w:rsidR="004017E4">
        <w:rPr>
          <w:rFonts w:ascii="Times New Roman" w:hAnsi="Times New Roman"/>
          <w:sz w:val="24"/>
          <w:szCs w:val="24"/>
        </w:rPr>
        <w:t>Given that</w:t>
      </w:r>
      <w:r w:rsidR="00CF0AEA">
        <w:rPr>
          <w:rFonts w:ascii="Times New Roman" w:hAnsi="Times New Roman"/>
          <w:sz w:val="24"/>
          <w:szCs w:val="24"/>
        </w:rPr>
        <w:t xml:space="preserve"> most fish</w:t>
      </w:r>
      <w:r w:rsidR="00326290">
        <w:rPr>
          <w:rFonts w:ascii="Times New Roman" w:hAnsi="Times New Roman"/>
          <w:sz w:val="24"/>
          <w:szCs w:val="24"/>
        </w:rPr>
        <w:t>es</w:t>
      </w:r>
      <w:r w:rsidR="00CF0AEA">
        <w:rPr>
          <w:rFonts w:ascii="Times New Roman" w:hAnsi="Times New Roman"/>
          <w:sz w:val="24"/>
          <w:szCs w:val="24"/>
        </w:rPr>
        <w:t xml:space="preserve"> are</w:t>
      </w:r>
      <w:r w:rsidR="004017E4">
        <w:rPr>
          <w:rFonts w:ascii="Times New Roman" w:hAnsi="Times New Roman"/>
          <w:sz w:val="24"/>
          <w:szCs w:val="24"/>
        </w:rPr>
        <w:t xml:space="preserve"> poikilotherms</w:t>
      </w:r>
      <w:r w:rsidR="00D64305">
        <w:rPr>
          <w:rFonts w:ascii="Times New Roman" w:hAnsi="Times New Roman"/>
          <w:sz w:val="24"/>
          <w:szCs w:val="24"/>
        </w:rPr>
        <w:t xml:space="preserve">, changes in behavior (e.g., migration) in response to suboptimal habitat conditions </w:t>
      </w:r>
      <w:r w:rsidR="00DD478A">
        <w:rPr>
          <w:rFonts w:ascii="Times New Roman" w:hAnsi="Times New Roman"/>
          <w:sz w:val="24"/>
          <w:szCs w:val="24"/>
        </w:rPr>
        <w:t xml:space="preserve">are expected. Hence, </w:t>
      </w:r>
      <w:r w:rsidR="008A5B87">
        <w:rPr>
          <w:rFonts w:ascii="Times New Roman" w:hAnsi="Times New Roman"/>
          <w:sz w:val="24"/>
          <w:szCs w:val="24"/>
        </w:rPr>
        <w:t xml:space="preserve">natural resource </w:t>
      </w:r>
      <w:r w:rsidR="00A66F50">
        <w:rPr>
          <w:rFonts w:ascii="Times New Roman" w:hAnsi="Times New Roman"/>
          <w:sz w:val="24"/>
          <w:szCs w:val="24"/>
        </w:rPr>
        <w:t>managers</w:t>
      </w:r>
      <w:r w:rsidR="008A5B87">
        <w:rPr>
          <w:rFonts w:ascii="Times New Roman" w:hAnsi="Times New Roman"/>
          <w:sz w:val="24"/>
          <w:szCs w:val="24"/>
        </w:rPr>
        <w:t xml:space="preserve"> </w:t>
      </w:r>
      <w:r w:rsidR="00A66F50">
        <w:rPr>
          <w:rFonts w:ascii="Times New Roman" w:hAnsi="Times New Roman"/>
          <w:sz w:val="24"/>
          <w:szCs w:val="24"/>
        </w:rPr>
        <w:t>should</w:t>
      </w:r>
      <w:r w:rsidR="007141F6">
        <w:rPr>
          <w:rFonts w:ascii="Times New Roman" w:hAnsi="Times New Roman"/>
          <w:sz w:val="24"/>
          <w:szCs w:val="24"/>
        </w:rPr>
        <w:t xml:space="preserve"> consider</w:t>
      </w:r>
      <w:r w:rsidR="00A66F50">
        <w:rPr>
          <w:rFonts w:ascii="Times New Roman" w:hAnsi="Times New Roman"/>
          <w:sz w:val="24"/>
          <w:szCs w:val="24"/>
        </w:rPr>
        <w:t xml:space="preserve"> reexamin</w:t>
      </w:r>
      <w:r w:rsidR="006F00DB">
        <w:rPr>
          <w:rFonts w:ascii="Times New Roman" w:hAnsi="Times New Roman"/>
          <w:sz w:val="24"/>
          <w:szCs w:val="24"/>
        </w:rPr>
        <w:t>ing</w:t>
      </w:r>
      <w:r w:rsidR="00A66F50">
        <w:rPr>
          <w:rFonts w:ascii="Times New Roman" w:hAnsi="Times New Roman"/>
          <w:sz w:val="24"/>
          <w:szCs w:val="24"/>
        </w:rPr>
        <w:t xml:space="preserve"> </w:t>
      </w:r>
      <w:r w:rsidR="009444D0">
        <w:rPr>
          <w:rFonts w:ascii="Times New Roman" w:hAnsi="Times New Roman"/>
          <w:sz w:val="24"/>
          <w:szCs w:val="24"/>
        </w:rPr>
        <w:t>historical</w:t>
      </w:r>
      <w:r w:rsidR="00A66F50">
        <w:rPr>
          <w:rFonts w:ascii="Times New Roman" w:hAnsi="Times New Roman"/>
          <w:sz w:val="24"/>
          <w:szCs w:val="24"/>
        </w:rPr>
        <w:t xml:space="preserve"> </w:t>
      </w:r>
      <w:r w:rsidR="00E5028F">
        <w:rPr>
          <w:rFonts w:ascii="Times New Roman" w:hAnsi="Times New Roman"/>
          <w:sz w:val="24"/>
          <w:szCs w:val="24"/>
        </w:rPr>
        <w:t xml:space="preserve">harvest </w:t>
      </w:r>
      <w:r w:rsidR="00A66F50">
        <w:rPr>
          <w:rFonts w:ascii="Times New Roman" w:hAnsi="Times New Roman"/>
          <w:sz w:val="24"/>
          <w:szCs w:val="24"/>
        </w:rPr>
        <w:t>paradigms</w:t>
      </w:r>
      <w:r w:rsidR="00E5028F">
        <w:rPr>
          <w:rFonts w:ascii="Times New Roman" w:hAnsi="Times New Roman"/>
          <w:sz w:val="24"/>
          <w:szCs w:val="24"/>
        </w:rPr>
        <w:t xml:space="preserve"> </w:t>
      </w:r>
      <w:r w:rsidR="00E770BA">
        <w:rPr>
          <w:rFonts w:ascii="Times New Roman" w:hAnsi="Times New Roman"/>
          <w:sz w:val="24"/>
          <w:szCs w:val="24"/>
        </w:rPr>
        <w:t xml:space="preserve">periodically to </w:t>
      </w:r>
      <w:r w:rsidR="004E4D32">
        <w:rPr>
          <w:rFonts w:ascii="Times New Roman" w:hAnsi="Times New Roman"/>
          <w:sz w:val="24"/>
          <w:szCs w:val="24"/>
        </w:rPr>
        <w:t xml:space="preserve">validate fishery models. </w:t>
      </w:r>
      <w:r w:rsidR="00693159">
        <w:rPr>
          <w:rFonts w:ascii="Times New Roman" w:hAnsi="Times New Roman"/>
          <w:sz w:val="24"/>
          <w:szCs w:val="24"/>
        </w:rPr>
        <w:t>Decision</w:t>
      </w:r>
      <w:r w:rsidR="00062C9F">
        <w:rPr>
          <w:rFonts w:ascii="Times New Roman" w:hAnsi="Times New Roman"/>
          <w:sz w:val="24"/>
          <w:szCs w:val="24"/>
        </w:rPr>
        <w:t xml:space="preserve">-support tools that include </w:t>
      </w:r>
      <w:r w:rsidR="00DD7A8E">
        <w:rPr>
          <w:rFonts w:ascii="Times New Roman" w:hAnsi="Times New Roman"/>
          <w:sz w:val="24"/>
          <w:szCs w:val="24"/>
        </w:rPr>
        <w:t xml:space="preserve">population </w:t>
      </w:r>
      <w:r w:rsidR="00062C9F">
        <w:rPr>
          <w:rFonts w:ascii="Times New Roman" w:hAnsi="Times New Roman"/>
          <w:sz w:val="24"/>
          <w:szCs w:val="24"/>
        </w:rPr>
        <w:t xml:space="preserve">genetic monitoring may be </w:t>
      </w:r>
      <w:r w:rsidR="008D5FCE">
        <w:rPr>
          <w:rFonts w:ascii="Times New Roman" w:hAnsi="Times New Roman"/>
          <w:sz w:val="24"/>
          <w:szCs w:val="24"/>
        </w:rPr>
        <w:t xml:space="preserve">a </w:t>
      </w:r>
      <w:r w:rsidR="00A66C76">
        <w:rPr>
          <w:rFonts w:ascii="Times New Roman" w:hAnsi="Times New Roman"/>
          <w:sz w:val="24"/>
          <w:szCs w:val="24"/>
        </w:rPr>
        <w:t>cost-effective</w:t>
      </w:r>
      <w:r w:rsidR="008D5FCE">
        <w:rPr>
          <w:rFonts w:ascii="Times New Roman" w:hAnsi="Times New Roman"/>
          <w:sz w:val="24"/>
          <w:szCs w:val="24"/>
        </w:rPr>
        <w:t xml:space="preserve"> approach that can be applied </w:t>
      </w:r>
      <w:r w:rsidR="004E4D2E">
        <w:rPr>
          <w:rFonts w:ascii="Times New Roman" w:hAnsi="Times New Roman"/>
          <w:sz w:val="24"/>
          <w:szCs w:val="24"/>
        </w:rPr>
        <w:t xml:space="preserve">periodically </w:t>
      </w:r>
      <w:r w:rsidR="008D5FCE">
        <w:rPr>
          <w:rFonts w:ascii="Times New Roman" w:hAnsi="Times New Roman"/>
          <w:sz w:val="24"/>
          <w:szCs w:val="24"/>
        </w:rPr>
        <w:t xml:space="preserve">at multiple spatial scales </w:t>
      </w:r>
      <w:r w:rsidR="00633763">
        <w:rPr>
          <w:rFonts w:ascii="Times New Roman" w:hAnsi="Times New Roman"/>
          <w:sz w:val="24"/>
          <w:szCs w:val="24"/>
        </w:rPr>
        <w:t>in freshwater systems lacking a robust monitoring infrastructure</w:t>
      </w:r>
      <w:r w:rsidR="004A631A">
        <w:rPr>
          <w:rFonts w:ascii="Times New Roman" w:hAnsi="Times New Roman"/>
          <w:sz w:val="24"/>
          <w:szCs w:val="24"/>
        </w:rPr>
        <w:t xml:space="preserve"> to identify </w:t>
      </w:r>
      <w:r w:rsidR="001839E0">
        <w:rPr>
          <w:rFonts w:ascii="Times New Roman" w:hAnsi="Times New Roman"/>
          <w:sz w:val="24"/>
          <w:szCs w:val="24"/>
        </w:rPr>
        <w:t xml:space="preserve">climate induced </w:t>
      </w:r>
      <w:r w:rsidR="004A631A">
        <w:rPr>
          <w:rFonts w:ascii="Times New Roman" w:hAnsi="Times New Roman"/>
          <w:sz w:val="24"/>
          <w:szCs w:val="24"/>
        </w:rPr>
        <w:t>changes</w:t>
      </w:r>
      <w:r w:rsidR="003E4EEF">
        <w:rPr>
          <w:rFonts w:ascii="Times New Roman" w:hAnsi="Times New Roman"/>
          <w:sz w:val="24"/>
          <w:szCs w:val="24"/>
        </w:rPr>
        <w:t xml:space="preserve"> in </w:t>
      </w:r>
      <w:r w:rsidR="00584902">
        <w:rPr>
          <w:rFonts w:ascii="Times New Roman" w:hAnsi="Times New Roman"/>
          <w:sz w:val="24"/>
          <w:szCs w:val="24"/>
        </w:rPr>
        <w:t>population-specific harvest rates in</w:t>
      </w:r>
      <w:r w:rsidR="001839E0">
        <w:rPr>
          <w:rFonts w:ascii="Times New Roman" w:hAnsi="Times New Roman"/>
          <w:sz w:val="24"/>
          <w:szCs w:val="24"/>
        </w:rPr>
        <w:t xml:space="preserve"> </w:t>
      </w:r>
      <w:r w:rsidR="00584902">
        <w:rPr>
          <w:rFonts w:ascii="Times New Roman" w:hAnsi="Times New Roman"/>
          <w:sz w:val="24"/>
          <w:szCs w:val="24"/>
        </w:rPr>
        <w:t>a timely manner</w:t>
      </w:r>
      <w:r w:rsidR="001839E0">
        <w:rPr>
          <w:rFonts w:ascii="Times New Roman" w:hAnsi="Times New Roman"/>
          <w:sz w:val="24"/>
          <w:szCs w:val="24"/>
        </w:rPr>
        <w:t>.</w:t>
      </w:r>
      <w:r w:rsidR="00633763">
        <w:rPr>
          <w:rFonts w:ascii="Times New Roman" w:hAnsi="Times New Roman"/>
          <w:sz w:val="24"/>
          <w:szCs w:val="24"/>
        </w:rPr>
        <w:t xml:space="preserve"> </w:t>
      </w:r>
      <w:r w:rsidR="00DD7A8E">
        <w:rPr>
          <w:rFonts w:ascii="Times New Roman" w:hAnsi="Times New Roman"/>
          <w:sz w:val="24"/>
          <w:szCs w:val="24"/>
        </w:rPr>
        <w:t xml:space="preserve"> </w:t>
      </w:r>
      <w:r w:rsidR="00A66F50">
        <w:rPr>
          <w:rFonts w:ascii="Times New Roman" w:hAnsi="Times New Roman"/>
          <w:sz w:val="24"/>
          <w:szCs w:val="24"/>
        </w:rPr>
        <w:t xml:space="preserve"> </w:t>
      </w:r>
      <w:r w:rsidR="00DD478A">
        <w:rPr>
          <w:rFonts w:ascii="Times New Roman" w:hAnsi="Times New Roman"/>
          <w:sz w:val="24"/>
          <w:szCs w:val="24"/>
        </w:rPr>
        <w:t xml:space="preserve"> </w:t>
      </w:r>
      <w:r w:rsidR="00D64305">
        <w:rPr>
          <w:rFonts w:ascii="Times New Roman" w:hAnsi="Times New Roman"/>
          <w:sz w:val="24"/>
          <w:szCs w:val="24"/>
        </w:rPr>
        <w:t xml:space="preserve"> </w:t>
      </w:r>
      <w:r w:rsidR="00173A60">
        <w:rPr>
          <w:rFonts w:ascii="Times New Roman" w:hAnsi="Times New Roman"/>
          <w:sz w:val="24"/>
          <w:szCs w:val="24"/>
        </w:rPr>
        <w:t xml:space="preserve"> </w:t>
      </w:r>
      <w:r w:rsidR="00174BC4">
        <w:rPr>
          <w:rFonts w:ascii="Times New Roman" w:hAnsi="Times New Roman"/>
          <w:sz w:val="24"/>
          <w:szCs w:val="24"/>
        </w:rPr>
        <w:t xml:space="preserve"> </w:t>
      </w:r>
      <w:r w:rsidR="004B1A20">
        <w:rPr>
          <w:rFonts w:ascii="Times New Roman" w:hAnsi="Times New Roman"/>
          <w:sz w:val="24"/>
          <w:szCs w:val="24"/>
        </w:rPr>
        <w:t xml:space="preserve">   </w:t>
      </w:r>
    </w:p>
    <w:p w14:paraId="2D608637" w14:textId="4E6791A1" w:rsidR="00CC4DED" w:rsidRDefault="00401812" w:rsidP="0048740C">
      <w:pPr>
        <w:spacing w:after="0" w:line="480" w:lineRule="auto"/>
        <w:ind w:firstLine="360"/>
        <w:rPr>
          <w:rFonts w:ascii="Times New Roman" w:hAnsi="Times New Roman"/>
          <w:sz w:val="24"/>
          <w:szCs w:val="24"/>
        </w:rPr>
      </w:pPr>
      <w:r>
        <w:rPr>
          <w:rFonts w:ascii="Times New Roman" w:hAnsi="Times New Roman"/>
          <w:sz w:val="24"/>
          <w:szCs w:val="24"/>
        </w:rPr>
        <w:t xml:space="preserve"> </w:t>
      </w:r>
      <w:r w:rsidR="009227B8">
        <w:rPr>
          <w:rFonts w:ascii="Times New Roman" w:hAnsi="Times New Roman"/>
          <w:sz w:val="24"/>
          <w:szCs w:val="24"/>
        </w:rPr>
        <w:t xml:space="preserve">  </w:t>
      </w:r>
      <w:r w:rsidR="00D70603">
        <w:rPr>
          <w:rFonts w:ascii="Times New Roman" w:hAnsi="Times New Roman"/>
          <w:sz w:val="24"/>
          <w:szCs w:val="24"/>
        </w:rPr>
        <w:t xml:space="preserve"> </w:t>
      </w:r>
    </w:p>
    <w:p w14:paraId="6B09C824" w14:textId="424BC822" w:rsidR="00B11A01" w:rsidRPr="008F69EA" w:rsidRDefault="008F69EA">
      <w:pPr>
        <w:spacing w:after="160" w:line="259" w:lineRule="auto"/>
        <w:rPr>
          <w:rFonts w:ascii="Times New Roman" w:hAnsi="Times New Roman"/>
          <w:sz w:val="24"/>
          <w:szCs w:val="24"/>
        </w:rPr>
      </w:pPr>
      <w:r w:rsidRPr="008F69EA">
        <w:rPr>
          <w:rFonts w:ascii="Times New Roman" w:hAnsi="Times New Roman"/>
          <w:sz w:val="24"/>
          <w:szCs w:val="24"/>
        </w:rPr>
        <w:t xml:space="preserve">&lt;A&gt;Acknowledgements </w:t>
      </w:r>
    </w:p>
    <w:p w14:paraId="54640D53" w14:textId="77777777" w:rsidR="0051181C" w:rsidRDefault="009B1D54" w:rsidP="00F926E3">
      <w:pPr>
        <w:spacing w:after="0" w:line="480" w:lineRule="auto"/>
        <w:ind w:firstLine="360"/>
        <w:rPr>
          <w:rFonts w:ascii="Times New Roman" w:hAnsi="Times New Roman"/>
          <w:sz w:val="24"/>
          <w:szCs w:val="24"/>
        </w:rPr>
      </w:pPr>
      <w:r>
        <w:rPr>
          <w:rFonts w:ascii="Times New Roman" w:hAnsi="Times New Roman"/>
          <w:sz w:val="24"/>
          <w:szCs w:val="24"/>
        </w:rPr>
        <w:lastRenderedPageBreak/>
        <w:t xml:space="preserve">This research was funded by Bonneville Power Administration under Project #2010-034-00. We would like to thank Janet Eckenberg for leading tagging operations at Priest Rapids Dam and Jay Deason, Matt Stilwater, Garret Rains, David </w:t>
      </w:r>
      <w:r w:rsidR="002311ED">
        <w:rPr>
          <w:rFonts w:ascii="Times New Roman" w:hAnsi="Times New Roman"/>
          <w:sz w:val="24"/>
          <w:szCs w:val="24"/>
        </w:rPr>
        <w:t>Grundy,</w:t>
      </w:r>
      <w:r>
        <w:rPr>
          <w:rFonts w:ascii="Times New Roman" w:hAnsi="Times New Roman"/>
          <w:sz w:val="24"/>
          <w:szCs w:val="24"/>
        </w:rPr>
        <w:t xml:space="preserve"> and numerous other technicians for constructing, installing and maintain the IPDS infrastructure upstream of Priest Rapids Dam. </w:t>
      </w:r>
      <w:r w:rsidR="00D84060">
        <w:rPr>
          <w:rFonts w:ascii="Times New Roman" w:hAnsi="Times New Roman"/>
          <w:sz w:val="24"/>
          <w:szCs w:val="24"/>
        </w:rPr>
        <w:t xml:space="preserve">Alf Haukenes, Dan Rawding and two anonymous reviewers provided helpful comments on earlier versions of the manuscript. </w:t>
      </w:r>
      <w:r>
        <w:rPr>
          <w:rFonts w:ascii="Times New Roman" w:hAnsi="Times New Roman"/>
          <w:sz w:val="24"/>
          <w:szCs w:val="24"/>
        </w:rPr>
        <w:t>We would also like to thank</w:t>
      </w:r>
      <w:r w:rsidR="00D84060">
        <w:rPr>
          <w:rFonts w:ascii="Times New Roman" w:hAnsi="Times New Roman"/>
          <w:sz w:val="24"/>
          <w:szCs w:val="24"/>
        </w:rPr>
        <w:t xml:space="preserve"> </w:t>
      </w:r>
      <w:r>
        <w:rPr>
          <w:rFonts w:ascii="Times New Roman" w:hAnsi="Times New Roman"/>
          <w:sz w:val="24"/>
          <w:szCs w:val="24"/>
        </w:rPr>
        <w:t xml:space="preserve">Grant County PUD for providing access to </w:t>
      </w:r>
      <w:r w:rsidR="00D72C78">
        <w:rPr>
          <w:rFonts w:ascii="Times New Roman" w:hAnsi="Times New Roman"/>
          <w:sz w:val="24"/>
          <w:szCs w:val="24"/>
        </w:rPr>
        <w:t xml:space="preserve">collect and sample steelhead </w:t>
      </w:r>
      <w:r>
        <w:rPr>
          <w:rFonts w:ascii="Times New Roman" w:hAnsi="Times New Roman"/>
          <w:sz w:val="24"/>
          <w:szCs w:val="24"/>
        </w:rPr>
        <w:t xml:space="preserve">at Priest Rapids Dam for over 30 years and Chelan County PUD for providing PIT tags for adult steelhead.   </w:t>
      </w:r>
    </w:p>
    <w:p w14:paraId="714FF6F3" w14:textId="5C556DD9" w:rsidR="004B27FA" w:rsidRDefault="009B1D54" w:rsidP="00F926E3">
      <w:pPr>
        <w:spacing w:after="0" w:line="480" w:lineRule="auto"/>
        <w:ind w:firstLine="360"/>
        <w:rPr>
          <w:rFonts w:ascii="Times New Roman" w:hAnsi="Times New Roman"/>
          <w:sz w:val="24"/>
          <w:szCs w:val="24"/>
        </w:rPr>
      </w:pPr>
      <w:r>
        <w:rPr>
          <w:rFonts w:ascii="Times New Roman" w:hAnsi="Times New Roman"/>
          <w:sz w:val="24"/>
          <w:szCs w:val="24"/>
        </w:rPr>
        <w:t xml:space="preserve">  </w:t>
      </w:r>
    </w:p>
    <w:p w14:paraId="42577EBD" w14:textId="77777777" w:rsidR="0062359A" w:rsidRPr="0062359A" w:rsidRDefault="0062359A" w:rsidP="0062359A">
      <w:pPr>
        <w:spacing w:after="0" w:line="480" w:lineRule="auto"/>
        <w:rPr>
          <w:rFonts w:ascii="Times New Roman" w:hAnsi="Times New Roman"/>
          <w:sz w:val="24"/>
          <w:szCs w:val="24"/>
        </w:rPr>
      </w:pPr>
      <w:r w:rsidRPr="0062359A">
        <w:rPr>
          <w:rFonts w:ascii="Times New Roman" w:hAnsi="Times New Roman"/>
          <w:sz w:val="24"/>
          <w:szCs w:val="24"/>
        </w:rPr>
        <w:t>&lt;A&gt;References</w:t>
      </w:r>
    </w:p>
    <w:p w14:paraId="31A5E6E3" w14:textId="77777777" w:rsidR="0062359A" w:rsidRPr="0062359A" w:rsidRDefault="0062359A" w:rsidP="0062359A">
      <w:pPr>
        <w:tabs>
          <w:tab w:val="center" w:pos="4680"/>
          <w:tab w:val="right" w:pos="9360"/>
        </w:tabs>
        <w:spacing w:after="0" w:line="480" w:lineRule="auto"/>
        <w:ind w:left="720" w:hanging="720"/>
        <w:contextualSpacing/>
        <w:rPr>
          <w:rFonts w:ascii="Times New Roman" w:hAnsi="Times New Roman"/>
          <w:sz w:val="24"/>
          <w:szCs w:val="24"/>
        </w:rPr>
      </w:pPr>
      <w:r w:rsidRPr="0062359A">
        <w:rPr>
          <w:rFonts w:ascii="Times New Roman" w:hAnsi="Times New Roman"/>
          <w:sz w:val="24"/>
          <w:szCs w:val="24"/>
        </w:rPr>
        <w:t>Bernard, R. L., and Myers, K. W. (1996). The performance of quantitative scale pattern analysis in the identification of hatchery and wild Steelhead (</w:t>
      </w:r>
      <w:r w:rsidRPr="0062359A">
        <w:rPr>
          <w:rFonts w:ascii="Times New Roman" w:hAnsi="Times New Roman"/>
          <w:i/>
          <w:sz w:val="24"/>
          <w:szCs w:val="24"/>
        </w:rPr>
        <w:t>Oncorhynchus mykiss</w:t>
      </w:r>
      <w:r w:rsidRPr="0062359A">
        <w:rPr>
          <w:rFonts w:ascii="Times New Roman" w:hAnsi="Times New Roman"/>
          <w:sz w:val="24"/>
          <w:szCs w:val="24"/>
        </w:rPr>
        <w:t>). Canadian Journal of Fisheries and Aquatic Sciences, 53(8), 1727-1735.</w:t>
      </w:r>
    </w:p>
    <w:p w14:paraId="44975E38" w14:textId="77777777" w:rsidR="0062359A" w:rsidRPr="0062359A" w:rsidRDefault="0062359A" w:rsidP="0062359A">
      <w:pPr>
        <w:tabs>
          <w:tab w:val="center" w:pos="4680"/>
          <w:tab w:val="right" w:pos="9360"/>
        </w:tabs>
        <w:spacing w:after="0" w:line="480" w:lineRule="auto"/>
        <w:ind w:left="720" w:hanging="720"/>
        <w:contextualSpacing/>
        <w:rPr>
          <w:rFonts w:ascii="Times New Roman" w:hAnsi="Times New Roman"/>
          <w:sz w:val="24"/>
          <w:szCs w:val="24"/>
        </w:rPr>
      </w:pPr>
      <w:r w:rsidRPr="0062359A">
        <w:rPr>
          <w:rFonts w:ascii="Times New Roman" w:hAnsi="Times New Roman"/>
          <w:sz w:val="24"/>
          <w:szCs w:val="24"/>
        </w:rPr>
        <w:t>Boggs, C. T., M. L. Keefer, C. A. Peery, and T. C. Bjornn. 2004. Fallback, reascension, and adjusted fishway escapement estimates for adult Chinook Salmon and steelhead at Columbia and Snake River dams. Transactions of the American Fisheries Society 133:932-949.</w:t>
      </w:r>
    </w:p>
    <w:p w14:paraId="7E065651" w14:textId="77777777" w:rsidR="0062359A" w:rsidRPr="0062359A" w:rsidRDefault="0062359A" w:rsidP="0062359A">
      <w:pPr>
        <w:tabs>
          <w:tab w:val="center" w:pos="4680"/>
          <w:tab w:val="right" w:pos="9360"/>
        </w:tabs>
        <w:spacing w:after="0" w:line="480" w:lineRule="auto"/>
        <w:ind w:left="720" w:hanging="720"/>
        <w:contextualSpacing/>
        <w:rPr>
          <w:rFonts w:ascii="Times New Roman" w:hAnsi="Times New Roman"/>
          <w:sz w:val="24"/>
          <w:szCs w:val="24"/>
        </w:rPr>
      </w:pPr>
      <w:r w:rsidRPr="0062359A">
        <w:rPr>
          <w:rFonts w:ascii="Times New Roman" w:hAnsi="Times New Roman"/>
          <w:sz w:val="24"/>
          <w:szCs w:val="24"/>
        </w:rPr>
        <w:t>Brown, L. G. 1995. Mid-Columbia River summer steelhead stock assessment: A summary of</w:t>
      </w:r>
    </w:p>
    <w:p w14:paraId="542A68AC" w14:textId="77777777" w:rsidR="0062359A" w:rsidRPr="0062359A" w:rsidRDefault="0062359A" w:rsidP="0062359A">
      <w:pPr>
        <w:tabs>
          <w:tab w:val="center" w:pos="4680"/>
          <w:tab w:val="right" w:pos="9360"/>
        </w:tabs>
        <w:spacing w:after="0" w:line="480" w:lineRule="auto"/>
        <w:ind w:left="720" w:hanging="720"/>
        <w:contextualSpacing/>
        <w:rPr>
          <w:rFonts w:ascii="Times New Roman" w:hAnsi="Times New Roman"/>
          <w:sz w:val="24"/>
          <w:szCs w:val="24"/>
        </w:rPr>
      </w:pPr>
      <w:r w:rsidRPr="0062359A">
        <w:rPr>
          <w:rFonts w:ascii="Times New Roman" w:hAnsi="Times New Roman"/>
          <w:sz w:val="24"/>
          <w:szCs w:val="24"/>
        </w:rPr>
        <w:tab/>
        <w:t>the Priest Rapids steelhead sampling project 1986-1994 cycles. WA. Dep. Fish Wild.</w:t>
      </w:r>
    </w:p>
    <w:p w14:paraId="79FE6313" w14:textId="77777777" w:rsidR="0062359A" w:rsidRPr="0062359A" w:rsidRDefault="0062359A" w:rsidP="0062359A">
      <w:pPr>
        <w:tabs>
          <w:tab w:val="center" w:pos="4680"/>
          <w:tab w:val="right" w:pos="9360"/>
        </w:tabs>
        <w:spacing w:after="0" w:line="480" w:lineRule="auto"/>
        <w:ind w:left="720" w:hanging="720"/>
        <w:contextualSpacing/>
        <w:rPr>
          <w:rFonts w:ascii="Times New Roman" w:hAnsi="Times New Roman"/>
          <w:sz w:val="24"/>
          <w:szCs w:val="24"/>
        </w:rPr>
      </w:pPr>
      <w:r w:rsidRPr="0062359A">
        <w:rPr>
          <w:rFonts w:ascii="Times New Roman" w:hAnsi="Times New Roman"/>
          <w:sz w:val="24"/>
          <w:szCs w:val="24"/>
        </w:rPr>
        <w:tab/>
        <w:t>Progress Report Number AF95-02, 85 p.</w:t>
      </w:r>
    </w:p>
    <w:p w14:paraId="2F2BD2E1" w14:textId="77777777" w:rsidR="0062359A" w:rsidRPr="0062359A" w:rsidRDefault="0062359A" w:rsidP="0062359A">
      <w:pPr>
        <w:tabs>
          <w:tab w:val="center" w:pos="4680"/>
          <w:tab w:val="right" w:pos="9360"/>
        </w:tabs>
        <w:spacing w:after="0" w:line="480" w:lineRule="auto"/>
        <w:ind w:left="720" w:hanging="720"/>
        <w:contextualSpacing/>
        <w:rPr>
          <w:rFonts w:ascii="Times New Roman" w:hAnsi="Times New Roman"/>
          <w:sz w:val="24"/>
          <w:szCs w:val="24"/>
        </w:rPr>
      </w:pPr>
      <w:r w:rsidRPr="0062359A">
        <w:rPr>
          <w:rFonts w:ascii="Times New Roman" w:hAnsi="Times New Roman"/>
          <w:sz w:val="24"/>
          <w:szCs w:val="24"/>
        </w:rPr>
        <w:t>Buchanan, R. A., and J. R. Skalski. 2010. Using multistate mark-recapture methods to model adult salmonid migration in an industrialized river. Ecological Modelling 221:582–589.</w:t>
      </w:r>
    </w:p>
    <w:p w14:paraId="3F45C8B2" w14:textId="77777777" w:rsidR="0062359A" w:rsidRPr="0062359A" w:rsidRDefault="0062359A" w:rsidP="0062359A">
      <w:pPr>
        <w:tabs>
          <w:tab w:val="center" w:pos="4680"/>
          <w:tab w:val="right" w:pos="9360"/>
        </w:tabs>
        <w:spacing w:after="0" w:line="480" w:lineRule="auto"/>
        <w:ind w:left="720" w:hanging="720"/>
        <w:contextualSpacing/>
        <w:rPr>
          <w:rFonts w:ascii="Times New Roman" w:hAnsi="Times New Roman"/>
          <w:sz w:val="24"/>
          <w:szCs w:val="24"/>
        </w:rPr>
      </w:pPr>
      <w:r w:rsidRPr="0062359A">
        <w:rPr>
          <w:rFonts w:ascii="Times New Roman" w:hAnsi="Times New Roman"/>
          <w:sz w:val="24"/>
          <w:szCs w:val="24"/>
        </w:rPr>
        <w:lastRenderedPageBreak/>
        <w:t>Busby, P. J., T. C. Wainwright, G. J. Bryant, L, J. Lierheimer, R. S. Waples, F. W. Waknitz, and I. V. Lagomarsino, I. V. 1996. Status review of west coast steelhead from Washington, Idaho, Oregon, and California. US Department of Commerce, National Oceanic and Atmospheric Administration, National Marine Fisheries Service, Northwest Fisheries Science Center, Coastal Zone and Estuarine Studies Division.</w:t>
      </w:r>
    </w:p>
    <w:p w14:paraId="73312F06" w14:textId="77777777" w:rsidR="0062359A" w:rsidRPr="0062359A" w:rsidRDefault="0062359A" w:rsidP="0062359A">
      <w:pPr>
        <w:tabs>
          <w:tab w:val="center" w:pos="4680"/>
          <w:tab w:val="right" w:pos="9360"/>
        </w:tabs>
        <w:spacing w:after="0" w:line="480" w:lineRule="auto"/>
        <w:ind w:left="720" w:hanging="720"/>
        <w:contextualSpacing/>
        <w:rPr>
          <w:rFonts w:ascii="Times New Roman" w:hAnsi="Times New Roman"/>
          <w:sz w:val="24"/>
          <w:szCs w:val="24"/>
        </w:rPr>
      </w:pPr>
      <w:r w:rsidRPr="0062359A">
        <w:rPr>
          <w:rFonts w:ascii="Times New Roman" w:hAnsi="Times New Roman"/>
          <w:sz w:val="24"/>
          <w:szCs w:val="24"/>
        </w:rPr>
        <w:t>Crozier, L. G., A. P. Hendry, P. W. Lawson, T. P. Quinn, N. J. Mantua, J. Battin, R. G. Shaw, and R. B. Huey. 2008. Potential responses to climate change in organisms with complex life histories: evolution and plasticity in Pacific salmon. Evolutionary Applications 1:252–270.</w:t>
      </w:r>
    </w:p>
    <w:p w14:paraId="40E5FBA1" w14:textId="77777777" w:rsidR="0062359A" w:rsidRPr="0062359A" w:rsidRDefault="0062359A" w:rsidP="0062359A">
      <w:pPr>
        <w:tabs>
          <w:tab w:val="center" w:pos="4680"/>
          <w:tab w:val="right" w:pos="9360"/>
        </w:tabs>
        <w:spacing w:after="0" w:line="480" w:lineRule="auto"/>
        <w:ind w:left="720" w:hanging="720"/>
        <w:contextualSpacing/>
        <w:rPr>
          <w:rFonts w:ascii="Times New Roman" w:hAnsi="Times New Roman"/>
          <w:sz w:val="24"/>
          <w:szCs w:val="24"/>
        </w:rPr>
      </w:pPr>
      <w:r w:rsidRPr="0062359A">
        <w:rPr>
          <w:rFonts w:ascii="Times New Roman" w:hAnsi="Times New Roman"/>
          <w:sz w:val="24"/>
          <w:szCs w:val="24"/>
        </w:rPr>
        <w:t>Crozier, L. G., M. D. Scheuerell, and R. W. Zabel. 2011. Using time series analysis to characterize evolutionary and plastic responses to environmental change: a case study of a shift toward earlier migration date in Sockeye Salmon. American Naturalist 178(6):755–773.</w:t>
      </w:r>
    </w:p>
    <w:p w14:paraId="51F33278" w14:textId="77777777" w:rsidR="0062359A" w:rsidRPr="0062359A" w:rsidRDefault="0062359A" w:rsidP="0062359A">
      <w:pPr>
        <w:tabs>
          <w:tab w:val="center" w:pos="4680"/>
          <w:tab w:val="right" w:pos="9360"/>
        </w:tabs>
        <w:spacing w:after="0" w:line="480" w:lineRule="auto"/>
        <w:ind w:left="720" w:hanging="720"/>
        <w:contextualSpacing/>
        <w:rPr>
          <w:rFonts w:ascii="Times New Roman" w:hAnsi="Times New Roman"/>
          <w:sz w:val="24"/>
          <w:szCs w:val="24"/>
        </w:rPr>
      </w:pPr>
      <w:r w:rsidRPr="0062359A">
        <w:rPr>
          <w:rFonts w:ascii="Times New Roman" w:hAnsi="Times New Roman"/>
          <w:sz w:val="24"/>
          <w:szCs w:val="24"/>
        </w:rPr>
        <w:t xml:space="preserve">Crozier, L. G., J. E. Siegel, L. E. Wiesebron, E. M. Trujillo, B. J. Burke, B. P. Sandford, D. L. Widener. 2020. Snake River sockeye and Chinook salmon in a changing climate: Implications for upstream migration survival during recent extreme and future climates. PLoS ONE 15(9): e0238886. https://doi.org/10.1371/journal.pone.0238886. </w:t>
      </w:r>
    </w:p>
    <w:p w14:paraId="79E3FD68" w14:textId="77777777" w:rsidR="0062359A" w:rsidRPr="0062359A" w:rsidRDefault="0062359A" w:rsidP="0062359A">
      <w:pPr>
        <w:tabs>
          <w:tab w:val="center" w:pos="4680"/>
          <w:tab w:val="right" w:pos="9360"/>
        </w:tabs>
        <w:spacing w:after="0" w:line="480" w:lineRule="auto"/>
        <w:ind w:left="720" w:hanging="720"/>
        <w:contextualSpacing/>
        <w:rPr>
          <w:rFonts w:ascii="Times New Roman" w:hAnsi="Times New Roman"/>
          <w:sz w:val="24"/>
          <w:szCs w:val="24"/>
        </w:rPr>
      </w:pPr>
      <w:r w:rsidRPr="0062359A">
        <w:rPr>
          <w:rFonts w:ascii="Times New Roman" w:hAnsi="Times New Roman"/>
          <w:sz w:val="24"/>
          <w:szCs w:val="24"/>
        </w:rPr>
        <w:t>Coutant, C. C., and R. R. Whitney. 2000. Fish behavior in relation to passage through hydropower turbines: a review. Transactions of the American Fisheries Society 129:351-380.</w:t>
      </w:r>
    </w:p>
    <w:p w14:paraId="3A7D7A7D" w14:textId="77777777" w:rsidR="0062359A" w:rsidRPr="0062359A" w:rsidRDefault="0062359A" w:rsidP="0062359A">
      <w:pPr>
        <w:tabs>
          <w:tab w:val="center" w:pos="4680"/>
          <w:tab w:val="right" w:pos="9360"/>
        </w:tabs>
        <w:spacing w:after="0" w:line="480" w:lineRule="auto"/>
        <w:ind w:left="720" w:hanging="720"/>
        <w:contextualSpacing/>
        <w:rPr>
          <w:rFonts w:ascii="Times New Roman" w:hAnsi="Times New Roman"/>
          <w:sz w:val="24"/>
          <w:szCs w:val="24"/>
        </w:rPr>
      </w:pPr>
      <w:r w:rsidRPr="0062359A">
        <w:rPr>
          <w:rFonts w:ascii="Times New Roman" w:hAnsi="Times New Roman"/>
          <w:sz w:val="24"/>
          <w:szCs w:val="24"/>
        </w:rPr>
        <w:t>Eiler, J. H., A. N. Evans, and C. B. Schreck. 2015. Migratory patterns of wild Chinook Salmon Oncorhynchus tshawytscha returning to a large, free flowing river basin. PLoS (Public Library of Science) One [online serial] 10(4):e0123127.</w:t>
      </w:r>
    </w:p>
    <w:p w14:paraId="7AD0E30D" w14:textId="77777777" w:rsidR="0062359A" w:rsidRPr="0062359A" w:rsidRDefault="0062359A" w:rsidP="0062359A">
      <w:pPr>
        <w:tabs>
          <w:tab w:val="center" w:pos="4680"/>
          <w:tab w:val="right" w:pos="9360"/>
        </w:tabs>
        <w:spacing w:after="0" w:line="480" w:lineRule="auto"/>
        <w:ind w:left="720" w:hanging="720"/>
        <w:contextualSpacing/>
        <w:rPr>
          <w:rFonts w:ascii="Times New Roman" w:hAnsi="Times New Roman"/>
          <w:sz w:val="24"/>
          <w:szCs w:val="24"/>
        </w:rPr>
      </w:pPr>
      <w:r w:rsidRPr="0062359A">
        <w:rPr>
          <w:rFonts w:ascii="Times New Roman" w:hAnsi="Times New Roman"/>
          <w:sz w:val="24"/>
          <w:szCs w:val="24"/>
        </w:rPr>
        <w:lastRenderedPageBreak/>
        <w:t>English K.K., D. Robichaud, C. Sliwinski, R.F. Alexander, W.R. Koski, T.C. Nelson, B.L. Nass, S.A. Bickford, S. Hammond, and T.R. Mosey. 2006. Comparison of adult steelhead migrations in the mid-Columbia hydrosystem and in large naturally flowing British Columbia rivers. Transactions of the American Fisheries Society 135: 739–754.</w:t>
      </w:r>
    </w:p>
    <w:p w14:paraId="3AA35B2A" w14:textId="77777777" w:rsidR="0062359A" w:rsidRPr="0062359A" w:rsidRDefault="0062359A" w:rsidP="0062359A">
      <w:pPr>
        <w:tabs>
          <w:tab w:val="center" w:pos="4680"/>
          <w:tab w:val="right" w:pos="9360"/>
        </w:tabs>
        <w:spacing w:after="0" w:line="480" w:lineRule="auto"/>
        <w:ind w:left="720" w:hanging="720"/>
        <w:contextualSpacing/>
        <w:rPr>
          <w:rFonts w:ascii="Times New Roman" w:hAnsi="Times New Roman"/>
          <w:sz w:val="24"/>
          <w:szCs w:val="24"/>
        </w:rPr>
      </w:pPr>
      <w:r w:rsidRPr="0062359A">
        <w:rPr>
          <w:rFonts w:ascii="Times New Roman" w:hAnsi="Times New Roman"/>
          <w:sz w:val="24"/>
          <w:szCs w:val="24"/>
        </w:rPr>
        <w:t>English, K. K., C. Sliwinski, B. Nass, and J. R. Stevenson. 2003. Assessment of adult steelhead migration through the mid-Columbia River using radio-telemetry techniques, 2001-2003. Report for Public Utility District No. 2 of Grant County, Ephrata, Washington, Public Utility District No. 1 of Chelan County, Wenatchee, Washington., and Public Utility District No. 1 of Douglas County, East Wenatchee, Washington.</w:t>
      </w:r>
    </w:p>
    <w:p w14:paraId="27ED3466" w14:textId="77777777" w:rsidR="0062359A" w:rsidRPr="0062359A" w:rsidRDefault="0062359A" w:rsidP="0062359A">
      <w:pPr>
        <w:tabs>
          <w:tab w:val="center" w:pos="4680"/>
          <w:tab w:val="right" w:pos="9360"/>
        </w:tabs>
        <w:spacing w:after="0" w:line="480" w:lineRule="auto"/>
        <w:ind w:left="720" w:hanging="720"/>
        <w:contextualSpacing/>
        <w:rPr>
          <w:rFonts w:ascii="Times New Roman" w:hAnsi="Times New Roman"/>
          <w:sz w:val="24"/>
          <w:szCs w:val="24"/>
        </w:rPr>
      </w:pPr>
      <w:r w:rsidRPr="0062359A">
        <w:rPr>
          <w:rFonts w:ascii="Times New Roman" w:hAnsi="Times New Roman"/>
          <w:sz w:val="24"/>
          <w:szCs w:val="24"/>
        </w:rPr>
        <w:t>Ford, M. J., P. Budy, C. Busack, D. Chapman, T. Cooney, T. Fisher, J. Geiselman, T. Hillman, J. Lukas, C. Peven, C. Toole, E. Weber, and P. Wilson. 2001. Upper Columbia River Steelhead and Spring Chinook Salmon: Population Structure and Biological Requirements. Report of the National Marine Fisheries Service. Available:www.webapps.nwfsc.noaa.gov/apex/nwfsc/nwfsc_web_apex/r/scipubs/search (March 2022)</w:t>
      </w:r>
    </w:p>
    <w:p w14:paraId="51FFF43C" w14:textId="77777777" w:rsidR="0062359A" w:rsidRPr="0062359A" w:rsidRDefault="0062359A" w:rsidP="0062359A">
      <w:pPr>
        <w:tabs>
          <w:tab w:val="center" w:pos="4680"/>
          <w:tab w:val="right" w:pos="9360"/>
        </w:tabs>
        <w:spacing w:after="0" w:line="480" w:lineRule="auto"/>
        <w:ind w:left="720" w:hanging="720"/>
        <w:contextualSpacing/>
        <w:rPr>
          <w:rFonts w:ascii="Times New Roman" w:hAnsi="Times New Roman"/>
          <w:sz w:val="24"/>
          <w:szCs w:val="24"/>
        </w:rPr>
      </w:pPr>
      <w:r w:rsidRPr="0062359A">
        <w:rPr>
          <w:rFonts w:ascii="Times New Roman" w:hAnsi="Times New Roman"/>
          <w:sz w:val="24"/>
          <w:szCs w:val="24"/>
        </w:rPr>
        <w:t>Fuchs, N. T., C. C. Caudill, A. R. Murdoch, and B. L. Truscott. 2021. Overwintering distribution and postspawn survival of steelhead in the Upper Columbia Basin. North American Journal of Fisheries Management 41 (3):757-774.</w:t>
      </w:r>
    </w:p>
    <w:p w14:paraId="63499110" w14:textId="77777777" w:rsidR="0062359A" w:rsidRPr="0062359A" w:rsidRDefault="0062359A" w:rsidP="0062359A">
      <w:pPr>
        <w:tabs>
          <w:tab w:val="center" w:pos="4680"/>
          <w:tab w:val="right" w:pos="9360"/>
        </w:tabs>
        <w:spacing w:after="0" w:line="480" w:lineRule="auto"/>
        <w:ind w:left="720" w:hanging="720"/>
        <w:contextualSpacing/>
        <w:rPr>
          <w:rFonts w:ascii="Times New Roman" w:hAnsi="Times New Roman"/>
          <w:sz w:val="24"/>
          <w:szCs w:val="24"/>
        </w:rPr>
      </w:pPr>
      <w:r w:rsidRPr="0062359A">
        <w:rPr>
          <w:rFonts w:ascii="Times New Roman" w:hAnsi="Times New Roman"/>
          <w:sz w:val="24"/>
          <w:szCs w:val="24"/>
        </w:rPr>
        <w:t>Gelman, A., A. Jakulin, M. G. Pittau, and Y. Su. 2008. A weakly informative default prior distribution for logistic and other regression models. The Annals of Applied Statistics 2 (4):</w:t>
      </w:r>
      <w:r w:rsidRPr="0062359A">
        <w:t xml:space="preserve"> </w:t>
      </w:r>
      <w:r w:rsidRPr="0062359A">
        <w:rPr>
          <w:rFonts w:ascii="Times New Roman" w:hAnsi="Times New Roman"/>
          <w:sz w:val="24"/>
          <w:szCs w:val="24"/>
        </w:rPr>
        <w:t>1360-1383.</w:t>
      </w:r>
    </w:p>
    <w:p w14:paraId="184F08E7" w14:textId="77777777" w:rsidR="0062359A" w:rsidRPr="0062359A" w:rsidRDefault="0062359A" w:rsidP="0062359A">
      <w:pPr>
        <w:tabs>
          <w:tab w:val="center" w:pos="4680"/>
          <w:tab w:val="right" w:pos="9360"/>
        </w:tabs>
        <w:spacing w:after="0" w:line="480" w:lineRule="auto"/>
        <w:ind w:left="720" w:hanging="720"/>
        <w:contextualSpacing/>
        <w:rPr>
          <w:rFonts w:ascii="Times New Roman" w:hAnsi="Times New Roman"/>
          <w:sz w:val="24"/>
          <w:szCs w:val="24"/>
        </w:rPr>
      </w:pPr>
      <w:r w:rsidRPr="0062359A">
        <w:rPr>
          <w:rFonts w:ascii="Times New Roman" w:hAnsi="Times New Roman"/>
          <w:sz w:val="24"/>
          <w:szCs w:val="24"/>
        </w:rPr>
        <w:t xml:space="preserve">GCPUD (Public Utility District of Grant County No.2.) 2006. Priest Rapids Project Salmon and Steelhead Settlement Agreement (SSSA) entered by Grant PUD, USFWS (United States </w:t>
      </w:r>
      <w:r w:rsidRPr="0062359A">
        <w:rPr>
          <w:rFonts w:ascii="Times New Roman" w:hAnsi="Times New Roman"/>
          <w:sz w:val="24"/>
          <w:szCs w:val="24"/>
        </w:rPr>
        <w:lastRenderedPageBreak/>
        <w:t>Department of Interior U.S. Fish and Wildlife Service), NOAA Fisheries (National Marine Fisheries Service of the National Oceanic and Atmospheric Administration), WDFW (Washington Department of Fish and Wildlife, CCT (Confederated Tribes of the Colville Reservation) and Yakama Nation.</w:t>
      </w:r>
    </w:p>
    <w:p w14:paraId="2B154396" w14:textId="77777777" w:rsidR="0062359A" w:rsidRPr="0062359A" w:rsidRDefault="0062359A" w:rsidP="0062359A">
      <w:pPr>
        <w:tabs>
          <w:tab w:val="center" w:pos="4680"/>
          <w:tab w:val="right" w:pos="9360"/>
        </w:tabs>
        <w:spacing w:after="0" w:line="480" w:lineRule="auto"/>
        <w:ind w:left="720" w:hanging="720"/>
        <w:contextualSpacing/>
        <w:rPr>
          <w:rFonts w:ascii="Times New Roman" w:hAnsi="Times New Roman"/>
          <w:sz w:val="24"/>
          <w:szCs w:val="24"/>
        </w:rPr>
      </w:pPr>
      <w:r w:rsidRPr="0062359A">
        <w:rPr>
          <w:rFonts w:ascii="Times New Roman" w:hAnsi="Times New Roman"/>
          <w:sz w:val="24"/>
          <w:szCs w:val="24"/>
        </w:rPr>
        <w:t>Haeseker, S. L., J. A. McCann, J. Tuomikoski, and B. Chockley. 2012. Assessing freshwater and marine environmental influences on life-stage specific survival rates of Snake river spring-summer Chinook Salmon and steelhead. Transactions of the American Fisheries Society 141:1221-138.</w:t>
      </w:r>
    </w:p>
    <w:p w14:paraId="69CE97C6" w14:textId="77777777" w:rsidR="0062359A" w:rsidRPr="0062359A" w:rsidRDefault="0062359A" w:rsidP="0062359A">
      <w:pPr>
        <w:tabs>
          <w:tab w:val="center" w:pos="4680"/>
          <w:tab w:val="right" w:pos="9360"/>
        </w:tabs>
        <w:spacing w:after="0" w:line="480" w:lineRule="auto"/>
        <w:ind w:left="720" w:hanging="720"/>
        <w:contextualSpacing/>
        <w:rPr>
          <w:rFonts w:ascii="Times New Roman" w:hAnsi="Times New Roman"/>
          <w:sz w:val="24"/>
          <w:szCs w:val="24"/>
        </w:rPr>
      </w:pPr>
      <w:r w:rsidRPr="0062359A">
        <w:rPr>
          <w:rFonts w:ascii="Times New Roman" w:hAnsi="Times New Roman"/>
          <w:sz w:val="24"/>
          <w:szCs w:val="24"/>
        </w:rPr>
        <w:t xml:space="preserve">Ham, K. D., R. P. Mueller, and P. S. Titzler. 2015. Evaluation of adult steelhead passage with TWS spill during the winter of 2014-2015 at McNary Dam. Pacific Northwest National Laboratory, Richland, Washington. </w:t>
      </w:r>
    </w:p>
    <w:p w14:paraId="35A16F4E" w14:textId="77777777" w:rsidR="0062359A" w:rsidRPr="0062359A" w:rsidRDefault="0062359A" w:rsidP="0062359A">
      <w:pPr>
        <w:tabs>
          <w:tab w:val="center" w:pos="4680"/>
          <w:tab w:val="right" w:pos="9360"/>
        </w:tabs>
        <w:spacing w:after="0" w:line="480" w:lineRule="auto"/>
        <w:ind w:left="720" w:hanging="720"/>
        <w:contextualSpacing/>
        <w:rPr>
          <w:rFonts w:ascii="Times New Roman" w:hAnsi="Times New Roman"/>
          <w:sz w:val="24"/>
          <w:szCs w:val="24"/>
        </w:rPr>
      </w:pPr>
      <w:r w:rsidRPr="0062359A">
        <w:rPr>
          <w:rFonts w:ascii="Times New Roman" w:hAnsi="Times New Roman"/>
          <w:sz w:val="24"/>
          <w:szCs w:val="24"/>
        </w:rPr>
        <w:t xml:space="preserve">Ham, K.D., P.S. Titzler, R.P. Mueller and R. Harnish. 2021. Evaluation of a surface spill operation to return adult steelhead overshoots downstream of McNary Dam.  Final report prepared for the U.S. Army Corps of Engineers, Walla Walla District by Pacific Northwest National Laboratory, Richland, Washington. </w:t>
      </w:r>
    </w:p>
    <w:p w14:paraId="0D37DE27" w14:textId="77777777" w:rsidR="0062359A" w:rsidRPr="0062359A" w:rsidRDefault="0062359A" w:rsidP="0062359A">
      <w:pPr>
        <w:tabs>
          <w:tab w:val="center" w:pos="4680"/>
          <w:tab w:val="right" w:pos="9360"/>
        </w:tabs>
        <w:spacing w:after="0" w:line="480" w:lineRule="auto"/>
        <w:ind w:left="720" w:hanging="720"/>
        <w:contextualSpacing/>
        <w:rPr>
          <w:rFonts w:ascii="Times New Roman" w:hAnsi="Times New Roman"/>
          <w:sz w:val="24"/>
          <w:szCs w:val="24"/>
        </w:rPr>
      </w:pPr>
      <w:r w:rsidRPr="0062359A">
        <w:rPr>
          <w:rFonts w:ascii="Times New Roman" w:hAnsi="Times New Roman"/>
          <w:sz w:val="24"/>
          <w:szCs w:val="24"/>
        </w:rPr>
        <w:t>Harnish, R. A., A. H. Colotelo, X. Li, K. D. Ham, and Z. Deng. 2015. Factors affecting route selection and survival of steelhead kelts at Snake River dams in 2012 and 2013. Pacific Northwest National Laboratory, Richland, Washington.</w:t>
      </w:r>
    </w:p>
    <w:p w14:paraId="33523757" w14:textId="77777777" w:rsidR="0062359A" w:rsidRPr="0062359A" w:rsidRDefault="0062359A" w:rsidP="0062359A">
      <w:pPr>
        <w:tabs>
          <w:tab w:val="center" w:pos="4680"/>
          <w:tab w:val="right" w:pos="9360"/>
        </w:tabs>
        <w:spacing w:after="0" w:line="480" w:lineRule="auto"/>
        <w:ind w:left="720" w:hanging="720"/>
        <w:contextualSpacing/>
        <w:rPr>
          <w:rFonts w:ascii="Times New Roman" w:hAnsi="Times New Roman"/>
          <w:sz w:val="24"/>
          <w:szCs w:val="24"/>
        </w:rPr>
      </w:pPr>
      <w:r w:rsidRPr="0062359A">
        <w:rPr>
          <w:rFonts w:ascii="Times New Roman" w:hAnsi="Times New Roman"/>
          <w:sz w:val="24"/>
          <w:szCs w:val="24"/>
        </w:rPr>
        <w:t>Hess, M. A., J. E. Hess, A. P. Matala, R.A. French, C. A. Steele, K. C. Lovtang, and S. R. Narum. 2016. Migrating adult steelhead utilize a thermal refuge during summer periods with high water temperatures. ICES Journal of Marine Sciences 73:2616-2624.</w:t>
      </w:r>
    </w:p>
    <w:p w14:paraId="7421CEC8" w14:textId="77777777" w:rsidR="0062359A" w:rsidRPr="0062359A" w:rsidRDefault="0062359A" w:rsidP="0062359A">
      <w:pPr>
        <w:tabs>
          <w:tab w:val="center" w:pos="4680"/>
          <w:tab w:val="right" w:pos="9360"/>
        </w:tabs>
        <w:spacing w:after="0" w:line="480" w:lineRule="auto"/>
        <w:ind w:left="720" w:hanging="720"/>
        <w:contextualSpacing/>
        <w:rPr>
          <w:rFonts w:ascii="Times New Roman" w:hAnsi="Times New Roman"/>
          <w:sz w:val="24"/>
          <w:szCs w:val="24"/>
        </w:rPr>
      </w:pPr>
      <w:r w:rsidRPr="0062359A">
        <w:rPr>
          <w:rFonts w:ascii="Times New Roman" w:hAnsi="Times New Roman"/>
          <w:sz w:val="24"/>
          <w:szCs w:val="24"/>
        </w:rPr>
        <w:lastRenderedPageBreak/>
        <w:t>High B., C. A. Peery, and D. H. Bennett. 2006. Temporary staging of Columbia River summer steelhead in cool water areas and its effect on migration rates. Transactions of the American Fisheries Society 135:519 -528.</w:t>
      </w:r>
    </w:p>
    <w:p w14:paraId="5006C81D" w14:textId="77777777" w:rsidR="0062359A" w:rsidRPr="0062359A" w:rsidRDefault="0062359A" w:rsidP="0062359A">
      <w:pPr>
        <w:tabs>
          <w:tab w:val="center" w:pos="4680"/>
          <w:tab w:val="right" w:pos="9360"/>
        </w:tabs>
        <w:spacing w:after="0" w:line="480" w:lineRule="auto"/>
        <w:ind w:left="720" w:hanging="720"/>
        <w:contextualSpacing/>
        <w:rPr>
          <w:rFonts w:ascii="Times New Roman" w:hAnsi="Times New Roman"/>
          <w:sz w:val="24"/>
          <w:szCs w:val="24"/>
        </w:rPr>
      </w:pPr>
      <w:r w:rsidRPr="0062359A">
        <w:rPr>
          <w:rFonts w:ascii="Times New Roman" w:hAnsi="Times New Roman"/>
          <w:sz w:val="24"/>
          <w:szCs w:val="24"/>
        </w:rPr>
        <w:t>Isaak D. J., C. H. Luce, D. L. Horan, G. Chandler, S. Wollrab, and N. E.Nagel. 2018. Global warming of salmon and trout rivers in the Northwestern U.S.: road to ruin or path through purgatory? Transactions of the American Fisheries Society 147:566-587.</w:t>
      </w:r>
    </w:p>
    <w:p w14:paraId="2F37EB4F" w14:textId="77777777" w:rsidR="0062359A" w:rsidRPr="0062359A" w:rsidRDefault="0062359A" w:rsidP="0062359A">
      <w:pPr>
        <w:tabs>
          <w:tab w:val="center" w:pos="4680"/>
          <w:tab w:val="right" w:pos="9360"/>
        </w:tabs>
        <w:spacing w:after="0" w:line="480" w:lineRule="auto"/>
        <w:ind w:left="720" w:hanging="720"/>
        <w:contextualSpacing/>
        <w:rPr>
          <w:rFonts w:ascii="Times New Roman" w:hAnsi="Times New Roman"/>
          <w:sz w:val="24"/>
          <w:szCs w:val="24"/>
        </w:rPr>
      </w:pPr>
      <w:r w:rsidRPr="0062359A">
        <w:rPr>
          <w:rFonts w:ascii="Times New Roman" w:hAnsi="Times New Roman"/>
          <w:sz w:val="24"/>
          <w:szCs w:val="24"/>
        </w:rPr>
        <w:t>ISAB (Independent Scientific Advisory Board). 2007. Climate change impacts on Columbia River Basin fish and wildlife, p.136. Northwest Power and Conservation Council, Columbia River Basin Indian Tribes, National Marine Fisheries Service, Portland, Oregon.</w:t>
      </w:r>
    </w:p>
    <w:p w14:paraId="0F4B0953" w14:textId="77777777" w:rsidR="0062359A" w:rsidRPr="0062359A" w:rsidRDefault="0062359A" w:rsidP="0062359A">
      <w:pPr>
        <w:tabs>
          <w:tab w:val="center" w:pos="4680"/>
          <w:tab w:val="right" w:pos="9360"/>
        </w:tabs>
        <w:spacing w:after="0" w:line="480" w:lineRule="auto"/>
        <w:ind w:left="720" w:hanging="720"/>
        <w:contextualSpacing/>
        <w:rPr>
          <w:rFonts w:ascii="Times New Roman" w:hAnsi="Times New Roman"/>
          <w:sz w:val="24"/>
          <w:szCs w:val="24"/>
        </w:rPr>
      </w:pPr>
      <w:r w:rsidRPr="0062359A">
        <w:rPr>
          <w:rFonts w:ascii="Times New Roman" w:hAnsi="Times New Roman"/>
          <w:sz w:val="24"/>
          <w:szCs w:val="24"/>
        </w:rPr>
        <w:t>Keefer, M. L., C.C. Caudill, C. A. Peery, and C. T. Boggs. 2008a. Non-direct homing behaviors by adult Chinook salmon in a large, multi-stock river system. Journal of Biology 72:27-44.</w:t>
      </w:r>
    </w:p>
    <w:p w14:paraId="4CB15D8A" w14:textId="77777777" w:rsidR="0062359A" w:rsidRPr="0062359A" w:rsidRDefault="0062359A" w:rsidP="0062359A">
      <w:pPr>
        <w:tabs>
          <w:tab w:val="center" w:pos="4680"/>
          <w:tab w:val="right" w:pos="9360"/>
        </w:tabs>
        <w:spacing w:after="0" w:line="480" w:lineRule="auto"/>
        <w:ind w:left="720" w:hanging="720"/>
        <w:contextualSpacing/>
        <w:rPr>
          <w:rFonts w:ascii="Times New Roman" w:hAnsi="Times New Roman"/>
          <w:sz w:val="24"/>
          <w:szCs w:val="24"/>
        </w:rPr>
      </w:pPr>
      <w:r w:rsidRPr="0062359A">
        <w:rPr>
          <w:rFonts w:ascii="Times New Roman" w:hAnsi="Times New Roman"/>
          <w:sz w:val="24"/>
          <w:szCs w:val="24"/>
        </w:rPr>
        <w:t>Keefer, M. L., C. T. Boggs, C. A. Peery, and C. C. Caudill. 2008b. Overwintering distribution, behavior, and survival of adult summer steelhead: variability among Columbia River populations. North American Journal of Fisheries Management, 28(1), 81-96.</w:t>
      </w:r>
    </w:p>
    <w:p w14:paraId="4B5E4D4D" w14:textId="77777777" w:rsidR="0062359A" w:rsidRPr="0062359A" w:rsidRDefault="0062359A" w:rsidP="0062359A">
      <w:pPr>
        <w:tabs>
          <w:tab w:val="center" w:pos="4680"/>
          <w:tab w:val="right" w:pos="9360"/>
        </w:tabs>
        <w:spacing w:after="0" w:line="480" w:lineRule="auto"/>
        <w:ind w:left="720" w:hanging="720"/>
        <w:contextualSpacing/>
        <w:rPr>
          <w:rFonts w:ascii="Times New Roman" w:hAnsi="Times New Roman"/>
          <w:sz w:val="24"/>
          <w:szCs w:val="24"/>
        </w:rPr>
      </w:pPr>
      <w:r w:rsidRPr="0062359A">
        <w:rPr>
          <w:rFonts w:ascii="Times New Roman" w:hAnsi="Times New Roman"/>
          <w:sz w:val="24"/>
          <w:szCs w:val="24"/>
        </w:rPr>
        <w:t xml:space="preserve">Keefer, M. L., T. S. Clabough, M. A. Jepson, E. L. Johnson, C. A. Peery, and C .C Caudill. 2018. </w:t>
      </w:r>
      <w:r w:rsidRPr="0062359A">
        <w:rPr>
          <w:rFonts w:ascii="Times New Roman" w:hAnsi="Times New Roman"/>
          <w:sz w:val="24"/>
          <w:szCs w:val="24"/>
        </w:rPr>
        <w:tab/>
        <w:t>Thermal exposure of adult Chinook Salmon and steelhead: diverse behavioral strategies in a large and warming river system. PLOS ONE 13(9), e0204274.</w:t>
      </w:r>
    </w:p>
    <w:p w14:paraId="7BC85876" w14:textId="77777777" w:rsidR="0062359A" w:rsidRPr="0062359A" w:rsidRDefault="0062359A" w:rsidP="0062359A">
      <w:pPr>
        <w:tabs>
          <w:tab w:val="center" w:pos="4680"/>
          <w:tab w:val="right" w:pos="9360"/>
        </w:tabs>
        <w:spacing w:after="0" w:line="480" w:lineRule="auto"/>
        <w:ind w:left="720" w:hanging="720"/>
        <w:contextualSpacing/>
        <w:rPr>
          <w:rFonts w:ascii="Times New Roman" w:hAnsi="Times New Roman"/>
          <w:sz w:val="24"/>
          <w:szCs w:val="24"/>
        </w:rPr>
      </w:pPr>
      <w:r w:rsidRPr="0062359A">
        <w:rPr>
          <w:rFonts w:ascii="Times New Roman" w:hAnsi="Times New Roman"/>
          <w:sz w:val="24"/>
          <w:szCs w:val="24"/>
        </w:rPr>
        <w:t>Keefer, M. L., C.A. Peery, T. C. Bjornn, M. A. Jepson, and L. C. Stuehrenberg. 2004. Hydrosystem, dam, and reservoir passage rates of adult Chinook Salmon and steelhead in the Columbia and Snake rivers. Transactions of the American Fisheries Society, 133(6), 1413-1439.</w:t>
      </w:r>
    </w:p>
    <w:p w14:paraId="4FF6B0BC" w14:textId="77777777" w:rsidR="0062359A" w:rsidRPr="0062359A" w:rsidRDefault="0062359A" w:rsidP="0062359A">
      <w:pPr>
        <w:tabs>
          <w:tab w:val="center" w:pos="4680"/>
          <w:tab w:val="right" w:pos="9360"/>
        </w:tabs>
        <w:spacing w:after="0" w:line="480" w:lineRule="auto"/>
        <w:ind w:left="720" w:hanging="720"/>
        <w:contextualSpacing/>
        <w:rPr>
          <w:rFonts w:ascii="Times New Roman" w:hAnsi="Times New Roman"/>
          <w:sz w:val="24"/>
          <w:szCs w:val="24"/>
        </w:rPr>
      </w:pPr>
      <w:r w:rsidRPr="0062359A">
        <w:rPr>
          <w:rFonts w:ascii="Times New Roman" w:hAnsi="Times New Roman"/>
          <w:sz w:val="24"/>
          <w:szCs w:val="24"/>
        </w:rPr>
        <w:lastRenderedPageBreak/>
        <w:t>Keefer, M. L., C.A. Peery, and B. High. 2009. Behavioral thermoregulation and associated mortality trade-offs in migrating adult steelhead (</w:t>
      </w:r>
      <w:r w:rsidRPr="0062359A">
        <w:rPr>
          <w:rFonts w:ascii="Times New Roman" w:hAnsi="Times New Roman"/>
          <w:i/>
          <w:sz w:val="24"/>
          <w:szCs w:val="24"/>
        </w:rPr>
        <w:t>Oncorhynchus mykiss</w:t>
      </w:r>
      <w:r w:rsidRPr="0062359A">
        <w:rPr>
          <w:rFonts w:ascii="Times New Roman" w:hAnsi="Times New Roman"/>
          <w:sz w:val="24"/>
          <w:szCs w:val="24"/>
        </w:rPr>
        <w:t>): variability among sympatric populations. Canadian Journal of Fisheries and Aquatic Sciences, 66(10), 1734-1747.</w:t>
      </w:r>
    </w:p>
    <w:p w14:paraId="45E6FE87" w14:textId="77777777" w:rsidR="0062359A" w:rsidRPr="0062359A" w:rsidRDefault="0062359A" w:rsidP="0062359A">
      <w:pPr>
        <w:tabs>
          <w:tab w:val="center" w:pos="4680"/>
          <w:tab w:val="right" w:pos="9360"/>
        </w:tabs>
        <w:spacing w:after="0" w:line="480" w:lineRule="auto"/>
        <w:ind w:left="720" w:hanging="720"/>
        <w:contextualSpacing/>
        <w:rPr>
          <w:rFonts w:ascii="Times New Roman" w:hAnsi="Times New Roman"/>
          <w:sz w:val="24"/>
          <w:szCs w:val="24"/>
        </w:rPr>
      </w:pPr>
      <w:r w:rsidRPr="0062359A">
        <w:rPr>
          <w:rFonts w:ascii="Times New Roman" w:hAnsi="Times New Roman"/>
          <w:sz w:val="24"/>
          <w:szCs w:val="24"/>
        </w:rPr>
        <w:t>Khan, F., I. M. Royer., G. E. Johnson, and S. C. Tackley. 2013. Sluiceway operations for adult steelhead downstream passage at The Dalles Dam, Columbia River, USA. North American Journal of Fisheries Management, 33(5), 1013-1023.</w:t>
      </w:r>
    </w:p>
    <w:p w14:paraId="49BF5FE7" w14:textId="77777777" w:rsidR="0062359A" w:rsidRPr="0062359A" w:rsidRDefault="0062359A" w:rsidP="0062359A">
      <w:pPr>
        <w:tabs>
          <w:tab w:val="center" w:pos="4680"/>
          <w:tab w:val="right" w:pos="9360"/>
        </w:tabs>
        <w:spacing w:after="0" w:line="480" w:lineRule="auto"/>
        <w:ind w:left="720" w:hanging="720"/>
        <w:contextualSpacing/>
        <w:rPr>
          <w:rFonts w:ascii="Times New Roman" w:hAnsi="Times New Roman"/>
          <w:sz w:val="24"/>
          <w:szCs w:val="24"/>
        </w:rPr>
      </w:pPr>
      <w:r w:rsidRPr="0062359A">
        <w:rPr>
          <w:rFonts w:ascii="Times New Roman" w:hAnsi="Times New Roman"/>
          <w:sz w:val="24"/>
          <w:szCs w:val="24"/>
        </w:rPr>
        <w:t>Lynch, A. J., B. J. E. Myers, C. Chu, L. A. Eby, J. A. Falke, R. P. Kovach, T. J. Krabbenhoft, T. J. Kwak, J. Lyons, C. P. Paukert, and J. E. Whitney. 2016. Climate change effects on North American inland fish populations and assemblages. Fisheries 41: 346–361. </w:t>
      </w:r>
    </w:p>
    <w:p w14:paraId="4DCEF91C" w14:textId="77777777" w:rsidR="0062359A" w:rsidRPr="0062359A" w:rsidRDefault="0062359A" w:rsidP="0062359A">
      <w:pPr>
        <w:tabs>
          <w:tab w:val="center" w:pos="4680"/>
          <w:tab w:val="right" w:pos="9360"/>
        </w:tabs>
        <w:spacing w:after="0" w:line="480" w:lineRule="auto"/>
        <w:ind w:left="720" w:hanging="720"/>
        <w:contextualSpacing/>
        <w:rPr>
          <w:rFonts w:ascii="Times New Roman" w:hAnsi="Times New Roman"/>
          <w:sz w:val="24"/>
          <w:szCs w:val="24"/>
        </w:rPr>
      </w:pPr>
      <w:r w:rsidRPr="0062359A">
        <w:rPr>
          <w:rFonts w:ascii="Times New Roman" w:hAnsi="Times New Roman"/>
          <w:sz w:val="24"/>
          <w:szCs w:val="24"/>
        </w:rPr>
        <w:t>Mann, R. D., and C. G. Snow. 2018. Population-specific migration patterns of wild adult summer-run Chinook Salmon passing Wells Dam, Washington. North American Journal of Fisheries Management 38:377-392.</w:t>
      </w:r>
    </w:p>
    <w:p w14:paraId="183778FF" w14:textId="77777777" w:rsidR="0062359A" w:rsidRPr="0062359A" w:rsidRDefault="0062359A" w:rsidP="0062359A">
      <w:pPr>
        <w:tabs>
          <w:tab w:val="center" w:pos="4680"/>
          <w:tab w:val="right" w:pos="9360"/>
        </w:tabs>
        <w:spacing w:after="0" w:line="480" w:lineRule="auto"/>
        <w:ind w:left="720" w:hanging="720"/>
        <w:contextualSpacing/>
        <w:rPr>
          <w:rFonts w:ascii="Times New Roman" w:hAnsi="Times New Roman"/>
          <w:sz w:val="24"/>
          <w:szCs w:val="24"/>
        </w:rPr>
      </w:pPr>
      <w:r w:rsidRPr="0062359A">
        <w:rPr>
          <w:rFonts w:ascii="Times New Roman" w:hAnsi="Times New Roman"/>
          <w:sz w:val="24"/>
          <w:szCs w:val="24"/>
        </w:rPr>
        <w:t>Meerbeek, J.R. 2020. Long-term retention of passive integrated transponder tags injected into the pelvic girdle of adult Walleye. Journal of Fish and Wildlife Management 11:593-596.</w:t>
      </w:r>
    </w:p>
    <w:p w14:paraId="23298F9A" w14:textId="77777777" w:rsidR="0062359A" w:rsidRPr="0062359A" w:rsidRDefault="0062359A" w:rsidP="0062359A">
      <w:pPr>
        <w:tabs>
          <w:tab w:val="center" w:pos="4680"/>
          <w:tab w:val="right" w:pos="9360"/>
        </w:tabs>
        <w:spacing w:after="0" w:line="480" w:lineRule="auto"/>
        <w:ind w:left="720" w:hanging="720"/>
        <w:contextualSpacing/>
        <w:rPr>
          <w:rFonts w:ascii="Times New Roman" w:hAnsi="Times New Roman"/>
          <w:sz w:val="24"/>
          <w:szCs w:val="24"/>
        </w:rPr>
      </w:pPr>
      <w:r w:rsidRPr="0062359A">
        <w:rPr>
          <w:rFonts w:ascii="Times New Roman" w:hAnsi="Times New Roman"/>
          <w:sz w:val="24"/>
          <w:szCs w:val="24"/>
        </w:rPr>
        <w:t xml:space="preserve">McCullough, D. A. 1999. A review and synthesis of effects of alterations to the water temperature regime on freshwater life stage of salmonids, with special reference to Chinook Salmon, EPA 910-R-99-010.  United States Environmental Protection Agency, Seattle, Washington. </w:t>
      </w:r>
    </w:p>
    <w:p w14:paraId="0C76CCEF" w14:textId="77777777" w:rsidR="0062359A" w:rsidRPr="0062359A" w:rsidRDefault="0062359A" w:rsidP="0062359A">
      <w:pPr>
        <w:tabs>
          <w:tab w:val="center" w:pos="4680"/>
          <w:tab w:val="right" w:pos="9360"/>
        </w:tabs>
        <w:spacing w:after="0" w:line="480" w:lineRule="auto"/>
        <w:ind w:left="720" w:hanging="720"/>
        <w:contextualSpacing/>
        <w:rPr>
          <w:rFonts w:ascii="Times New Roman" w:hAnsi="Times New Roman"/>
          <w:sz w:val="24"/>
          <w:szCs w:val="24"/>
        </w:rPr>
      </w:pPr>
      <w:r w:rsidRPr="0062359A">
        <w:rPr>
          <w:rFonts w:ascii="Times New Roman" w:hAnsi="Times New Roman"/>
          <w:sz w:val="24"/>
          <w:szCs w:val="24"/>
        </w:rPr>
        <w:t xml:space="preserve">NOAA Fisheries. 2020. Endangered Species Act Section 7(a)(2) Biological Opinion and Magnuson-Stevens Fishery Conservation and Management Act Essential Fish Habitat Response. NOAA Fisheries: NMFS Consultation Number: WCRO-2020-00113. </w:t>
      </w:r>
    </w:p>
    <w:p w14:paraId="44A092F6" w14:textId="77777777" w:rsidR="0062359A" w:rsidRPr="0062359A" w:rsidRDefault="0062359A" w:rsidP="0062359A">
      <w:pPr>
        <w:tabs>
          <w:tab w:val="center" w:pos="4680"/>
          <w:tab w:val="right" w:pos="9360"/>
        </w:tabs>
        <w:spacing w:after="0" w:line="480" w:lineRule="auto"/>
        <w:ind w:left="720" w:hanging="720"/>
        <w:contextualSpacing/>
        <w:rPr>
          <w:rFonts w:ascii="Times New Roman" w:hAnsi="Times New Roman"/>
          <w:sz w:val="24"/>
          <w:szCs w:val="24"/>
        </w:rPr>
      </w:pPr>
      <w:r w:rsidRPr="0062359A">
        <w:rPr>
          <w:rFonts w:ascii="Times New Roman" w:hAnsi="Times New Roman"/>
          <w:sz w:val="24"/>
          <w:szCs w:val="24"/>
        </w:rPr>
        <w:lastRenderedPageBreak/>
        <w:t>Normandeau Associates, Inc. 2014. Direct Injury and Survival of Adult Steelhead Trout Passing a Turbine and Spillway Weir at McNary Dam. Final report prepared for the U.S. Army Corps of Engineers, Walla Walla District by Normandeau Associates, Inc., Drumore, Pennsylvania.</w:t>
      </w:r>
    </w:p>
    <w:p w14:paraId="5F32D2AA" w14:textId="77777777" w:rsidR="0062359A" w:rsidRPr="0062359A" w:rsidRDefault="0062359A" w:rsidP="0062359A">
      <w:pPr>
        <w:tabs>
          <w:tab w:val="center" w:pos="4680"/>
          <w:tab w:val="right" w:pos="9360"/>
        </w:tabs>
        <w:spacing w:after="0" w:line="480" w:lineRule="auto"/>
        <w:ind w:left="720" w:hanging="720"/>
        <w:contextualSpacing/>
        <w:rPr>
          <w:rFonts w:ascii="Times New Roman" w:hAnsi="Times New Roman"/>
          <w:sz w:val="24"/>
          <w:szCs w:val="24"/>
        </w:rPr>
      </w:pPr>
      <w:r w:rsidRPr="0062359A">
        <w:rPr>
          <w:rFonts w:ascii="Times New Roman" w:hAnsi="Times New Roman"/>
          <w:sz w:val="24"/>
          <w:szCs w:val="24"/>
        </w:rPr>
        <w:t>NMFS (National Marine Fisheries Service). 2003. Biological Opinion and Magnuson-Steve Fishery Conservation Management Act on Issuance of Permit 1395 jointly to WDFW, Chelan PUD, and Douglas PUD, Issuance of Permit 1396 to the USFWS, and Issuance of Permit 1412 to the Confederated Tribes of the Colville Reservation. National Marine Fisheries Service. Seattle, Washington. 87 p.</w:t>
      </w:r>
    </w:p>
    <w:p w14:paraId="3BC8A1CB" w14:textId="77777777" w:rsidR="0062359A" w:rsidRPr="0062359A" w:rsidRDefault="0062359A" w:rsidP="0062359A">
      <w:pPr>
        <w:tabs>
          <w:tab w:val="center" w:pos="4680"/>
          <w:tab w:val="right" w:pos="9360"/>
        </w:tabs>
        <w:spacing w:after="0" w:line="480" w:lineRule="auto"/>
        <w:ind w:left="720" w:hanging="720"/>
        <w:contextualSpacing/>
        <w:rPr>
          <w:rFonts w:ascii="Times New Roman" w:hAnsi="Times New Roman"/>
          <w:sz w:val="24"/>
          <w:szCs w:val="24"/>
        </w:rPr>
      </w:pPr>
      <w:r w:rsidRPr="0062359A">
        <w:rPr>
          <w:rFonts w:ascii="Times New Roman" w:hAnsi="Times New Roman"/>
          <w:sz w:val="24"/>
          <w:szCs w:val="24"/>
        </w:rPr>
        <w:t>Orme, R., and R. Kinzer. 2018. Integrated in-stream PIT tag detection system operations and maintenance; PIT tag based adult escapement estimates for spawn years 2016 and 2017. Nez Perce Tribe Department of Fisheries Resources Management, McCall, Idaho.</w:t>
      </w:r>
    </w:p>
    <w:p w14:paraId="1AF3C104" w14:textId="77777777" w:rsidR="0062359A" w:rsidRPr="0062359A" w:rsidRDefault="0062359A" w:rsidP="0062359A">
      <w:pPr>
        <w:tabs>
          <w:tab w:val="center" w:pos="4680"/>
          <w:tab w:val="right" w:pos="9360"/>
        </w:tabs>
        <w:spacing w:after="0" w:line="480" w:lineRule="auto"/>
        <w:ind w:left="720" w:hanging="720"/>
        <w:contextualSpacing/>
        <w:rPr>
          <w:rFonts w:ascii="Times New Roman" w:hAnsi="Times New Roman"/>
          <w:sz w:val="24"/>
          <w:szCs w:val="24"/>
        </w:rPr>
      </w:pPr>
      <w:r w:rsidRPr="0062359A">
        <w:rPr>
          <w:rFonts w:ascii="Times New Roman" w:hAnsi="Times New Roman"/>
          <w:sz w:val="24"/>
          <w:szCs w:val="24"/>
        </w:rPr>
        <w:t>PSMFC (Pacific States Marine Fisheries Commission). 2015. PTAGIS (Columbia River Basin PIT Tag Information System) [online database]. PSMFC, Portland, Oregon. Available: www.ptagis.org. (February 2019).</w:t>
      </w:r>
    </w:p>
    <w:p w14:paraId="144068E2" w14:textId="77777777" w:rsidR="0062359A" w:rsidRPr="0062359A" w:rsidRDefault="0062359A" w:rsidP="0062359A">
      <w:pPr>
        <w:tabs>
          <w:tab w:val="center" w:pos="4680"/>
          <w:tab w:val="right" w:pos="9360"/>
        </w:tabs>
        <w:spacing w:after="0" w:line="480" w:lineRule="auto"/>
        <w:ind w:left="720" w:hanging="720"/>
        <w:contextualSpacing/>
        <w:rPr>
          <w:rFonts w:ascii="Times New Roman" w:hAnsi="Times New Roman"/>
          <w:sz w:val="24"/>
          <w:szCs w:val="24"/>
        </w:rPr>
      </w:pPr>
      <w:r w:rsidRPr="0062359A">
        <w:rPr>
          <w:rFonts w:ascii="Times New Roman" w:hAnsi="Times New Roman"/>
          <w:sz w:val="24"/>
          <w:szCs w:val="24"/>
        </w:rPr>
        <w:t>Pope, A. C., J. R. Skalski, T. Lockhart, and R. A. Buchanan. 2016. Generation of multistate release-recapture models using a graphic user interface. Animal Biotelemetry 4:23</w:t>
      </w:r>
    </w:p>
    <w:p w14:paraId="060462F2" w14:textId="77777777" w:rsidR="0062359A" w:rsidRPr="0062359A" w:rsidRDefault="0062359A" w:rsidP="0062359A">
      <w:pPr>
        <w:tabs>
          <w:tab w:val="center" w:pos="4680"/>
          <w:tab w:val="right" w:pos="9360"/>
        </w:tabs>
        <w:spacing w:after="0" w:line="480" w:lineRule="auto"/>
        <w:ind w:left="720" w:hanging="720"/>
        <w:contextualSpacing/>
        <w:rPr>
          <w:rFonts w:ascii="Times New Roman" w:hAnsi="Times New Roman"/>
          <w:sz w:val="24"/>
          <w:szCs w:val="24"/>
        </w:rPr>
      </w:pPr>
      <w:r w:rsidRPr="0062359A">
        <w:rPr>
          <w:rFonts w:ascii="Times New Roman" w:hAnsi="Times New Roman"/>
          <w:sz w:val="24"/>
          <w:szCs w:val="24"/>
        </w:rPr>
        <w:t>Pletterbauer, F., A. H. Melcher, T. Ferreira, and S. Schmutz. 2014. Impact of climate change on the structure of fish assemblages in European rivers. Hydrobiologia 744(1):235–254.</w:t>
      </w:r>
    </w:p>
    <w:p w14:paraId="7154A445" w14:textId="77777777" w:rsidR="0062359A" w:rsidRPr="0062359A" w:rsidRDefault="0062359A" w:rsidP="0062359A">
      <w:pPr>
        <w:tabs>
          <w:tab w:val="center" w:pos="4680"/>
          <w:tab w:val="right" w:pos="9360"/>
        </w:tabs>
        <w:spacing w:after="0" w:line="480" w:lineRule="auto"/>
        <w:ind w:left="720" w:hanging="720"/>
        <w:contextualSpacing/>
        <w:rPr>
          <w:rFonts w:ascii="Times New Roman" w:hAnsi="Times New Roman"/>
          <w:sz w:val="24"/>
          <w:szCs w:val="24"/>
        </w:rPr>
      </w:pPr>
      <w:r w:rsidRPr="0062359A">
        <w:rPr>
          <w:rFonts w:ascii="Times New Roman" w:hAnsi="Times New Roman"/>
          <w:sz w:val="24"/>
          <w:szCs w:val="24"/>
        </w:rPr>
        <w:t xml:space="preserve">Plummer, M. 2019. Rjags: Bayesian Graphical Models using MCMC. Available from </w:t>
      </w:r>
      <w:hyperlink r:id="rId17" w:history="1">
        <w:r w:rsidRPr="0062359A">
          <w:rPr>
            <w:rFonts w:ascii="Times New Roman" w:hAnsi="Times New Roman"/>
            <w:sz w:val="24"/>
            <w:szCs w:val="24"/>
            <w:u w:val="single"/>
          </w:rPr>
          <w:t>https://CRAN.R-project.org/package=rjags</w:t>
        </w:r>
      </w:hyperlink>
      <w:r w:rsidRPr="0062359A">
        <w:rPr>
          <w:rFonts w:ascii="Times New Roman" w:hAnsi="Times New Roman"/>
          <w:sz w:val="24"/>
          <w:szCs w:val="24"/>
        </w:rPr>
        <w:t xml:space="preserve"> (accessed August 2020).</w:t>
      </w:r>
    </w:p>
    <w:p w14:paraId="572EDA69" w14:textId="77777777" w:rsidR="0062359A" w:rsidRPr="0062359A" w:rsidRDefault="0062359A" w:rsidP="0062359A">
      <w:pPr>
        <w:tabs>
          <w:tab w:val="center" w:pos="4680"/>
          <w:tab w:val="right" w:pos="9360"/>
        </w:tabs>
        <w:spacing w:after="0" w:line="480" w:lineRule="auto"/>
        <w:ind w:left="720" w:hanging="720"/>
        <w:contextualSpacing/>
        <w:rPr>
          <w:rFonts w:ascii="Times New Roman" w:hAnsi="Times New Roman"/>
          <w:sz w:val="24"/>
          <w:szCs w:val="24"/>
        </w:rPr>
      </w:pPr>
      <w:r w:rsidRPr="0062359A">
        <w:rPr>
          <w:rFonts w:ascii="Times New Roman" w:hAnsi="Times New Roman"/>
          <w:sz w:val="24"/>
          <w:szCs w:val="24"/>
        </w:rPr>
        <w:t>Quinn, T. P., and D. J. Adams. 1996. Environmental changes affecting the migratory timing of American shad and sockeye salmon. Ecology 77:1151–1162.</w:t>
      </w:r>
    </w:p>
    <w:p w14:paraId="3B7DC4FD" w14:textId="77777777" w:rsidR="0062359A" w:rsidRPr="0062359A" w:rsidRDefault="0062359A" w:rsidP="0062359A">
      <w:pPr>
        <w:tabs>
          <w:tab w:val="center" w:pos="4680"/>
          <w:tab w:val="right" w:pos="9360"/>
        </w:tabs>
        <w:spacing w:after="0" w:line="480" w:lineRule="auto"/>
        <w:ind w:left="720" w:hanging="720"/>
        <w:contextualSpacing/>
        <w:rPr>
          <w:rFonts w:ascii="Times New Roman" w:hAnsi="Times New Roman"/>
          <w:sz w:val="24"/>
          <w:szCs w:val="24"/>
        </w:rPr>
      </w:pPr>
      <w:r w:rsidRPr="0062359A">
        <w:rPr>
          <w:rFonts w:ascii="Times New Roman" w:hAnsi="Times New Roman"/>
          <w:sz w:val="24"/>
          <w:szCs w:val="24"/>
        </w:rPr>
        <w:lastRenderedPageBreak/>
        <w:t xml:space="preserve">R Core Team. 2019. R: A Language and Environment for Statistical Computing. R Foundation for Statistical Computing. Vienna, Austria. Available from </w:t>
      </w:r>
      <w:hyperlink r:id="rId18" w:history="1">
        <w:r w:rsidRPr="0062359A">
          <w:rPr>
            <w:rFonts w:ascii="Times New Roman" w:hAnsi="Times New Roman"/>
            <w:sz w:val="24"/>
            <w:szCs w:val="24"/>
          </w:rPr>
          <w:t>http://www.R-project.org</w:t>
        </w:r>
      </w:hyperlink>
      <w:r w:rsidRPr="0062359A">
        <w:rPr>
          <w:rFonts w:ascii="Times New Roman" w:hAnsi="Times New Roman"/>
          <w:sz w:val="24"/>
          <w:szCs w:val="24"/>
        </w:rPr>
        <w:t xml:space="preserve"> (accessed September 2019).</w:t>
      </w:r>
    </w:p>
    <w:p w14:paraId="62FAE564" w14:textId="77777777" w:rsidR="0062359A" w:rsidRPr="0062359A" w:rsidRDefault="0062359A" w:rsidP="0062359A">
      <w:pPr>
        <w:tabs>
          <w:tab w:val="center" w:pos="4680"/>
          <w:tab w:val="right" w:pos="9360"/>
        </w:tabs>
        <w:spacing w:after="0" w:line="480" w:lineRule="auto"/>
        <w:ind w:left="720" w:hanging="720"/>
        <w:contextualSpacing/>
        <w:rPr>
          <w:rFonts w:ascii="Times New Roman" w:hAnsi="Times New Roman"/>
          <w:sz w:val="24"/>
          <w:szCs w:val="24"/>
        </w:rPr>
      </w:pPr>
      <w:r w:rsidRPr="0062359A">
        <w:rPr>
          <w:rFonts w:ascii="Times New Roman" w:hAnsi="Times New Roman"/>
          <w:sz w:val="24"/>
          <w:szCs w:val="24"/>
        </w:rPr>
        <w:t>Richins, S. M. and J. R. Skalski. 2018. Steelhead overshoot and fallback rates in the Columbia-Snake River basin and the influence of hatchery and hydrosystem operations. North American Journal of Fish Management 38:1122-1137.</w:t>
      </w:r>
    </w:p>
    <w:p w14:paraId="4E3F121B" w14:textId="77777777" w:rsidR="0062359A" w:rsidRPr="0062359A" w:rsidRDefault="0062359A" w:rsidP="0062359A">
      <w:pPr>
        <w:tabs>
          <w:tab w:val="center" w:pos="4680"/>
          <w:tab w:val="right" w:pos="9360"/>
        </w:tabs>
        <w:spacing w:after="0" w:line="480" w:lineRule="auto"/>
        <w:ind w:left="720" w:hanging="720"/>
        <w:contextualSpacing/>
        <w:rPr>
          <w:rFonts w:ascii="Times New Roman" w:hAnsi="Times New Roman"/>
          <w:sz w:val="24"/>
          <w:szCs w:val="24"/>
        </w:rPr>
      </w:pPr>
      <w:r w:rsidRPr="0062359A">
        <w:rPr>
          <w:rFonts w:ascii="Times New Roman" w:hAnsi="Times New Roman"/>
          <w:sz w:val="24"/>
          <w:szCs w:val="24"/>
        </w:rPr>
        <w:t>Richter, A., and S. A. Kolmes. 2005. Maximum temperature limits for Chinook, coho, and chum salmon, and steelhead trout in the Pacific Northwest. Reviews in Fisheries Science, 13(1), 23-49.</w:t>
      </w:r>
    </w:p>
    <w:p w14:paraId="64A67B69" w14:textId="25FE4120" w:rsidR="0062359A" w:rsidRPr="0062359A" w:rsidRDefault="0062359A" w:rsidP="0062359A">
      <w:pPr>
        <w:tabs>
          <w:tab w:val="center" w:pos="4680"/>
          <w:tab w:val="right" w:pos="9360"/>
        </w:tabs>
        <w:spacing w:after="0" w:line="480" w:lineRule="auto"/>
        <w:ind w:left="720" w:hanging="720"/>
        <w:contextualSpacing/>
        <w:rPr>
          <w:rFonts w:ascii="Times New Roman" w:hAnsi="Times New Roman"/>
          <w:sz w:val="24"/>
          <w:szCs w:val="24"/>
        </w:rPr>
      </w:pPr>
      <w:r w:rsidRPr="0062359A">
        <w:rPr>
          <w:rFonts w:ascii="Times New Roman" w:hAnsi="Times New Roman"/>
          <w:sz w:val="24"/>
          <w:szCs w:val="24"/>
        </w:rPr>
        <w:t xml:space="preserve">Royle, J. A. and M. </w:t>
      </w:r>
      <w:r w:rsidR="00BF15FD">
        <w:rPr>
          <w:rFonts w:ascii="Times New Roman" w:hAnsi="Times New Roman"/>
          <w:sz w:val="24"/>
          <w:szCs w:val="24"/>
        </w:rPr>
        <w:t xml:space="preserve">Kery. </w:t>
      </w:r>
      <w:r w:rsidRPr="0062359A">
        <w:rPr>
          <w:rFonts w:ascii="Times New Roman" w:hAnsi="Times New Roman"/>
          <w:sz w:val="24"/>
          <w:szCs w:val="24"/>
        </w:rPr>
        <w:t>2007. A Bayesian State-Space Formulation of Dynamic Occupancy Models. Ecology, 88(7), 1813-1823.</w:t>
      </w:r>
    </w:p>
    <w:p w14:paraId="61D950AC" w14:textId="77777777" w:rsidR="0062359A" w:rsidRPr="0062359A" w:rsidRDefault="0062359A" w:rsidP="0062359A">
      <w:pPr>
        <w:tabs>
          <w:tab w:val="center" w:pos="4680"/>
          <w:tab w:val="right" w:pos="9360"/>
        </w:tabs>
        <w:spacing w:after="0" w:line="480" w:lineRule="auto"/>
        <w:ind w:left="720" w:hanging="720"/>
        <w:contextualSpacing/>
        <w:rPr>
          <w:rFonts w:ascii="Times New Roman" w:hAnsi="Times New Roman"/>
          <w:sz w:val="24"/>
          <w:szCs w:val="24"/>
        </w:rPr>
      </w:pPr>
      <w:r w:rsidRPr="0062359A">
        <w:rPr>
          <w:rFonts w:ascii="Times New Roman" w:hAnsi="Times New Roman"/>
          <w:sz w:val="24"/>
          <w:szCs w:val="24"/>
        </w:rPr>
        <w:t>Siegel, J.E., L.G. Crozier, L.E. Wiesebron, and D.L. Widener. 2021. Environmentally triggered shifts in steelhead migration behavior and consequences for survival in the mid-Columbia River. PLoS ONE 16(5): e0250831</w:t>
      </w:r>
      <w:hyperlink r:id="rId19" w:history="1">
        <w:r w:rsidRPr="0062359A">
          <w:rPr>
            <w:rFonts w:ascii="Times New Roman" w:hAnsi="Times New Roman"/>
            <w:color w:val="000099"/>
            <w:sz w:val="24"/>
            <w:szCs w:val="24"/>
            <w:u w:val="single"/>
          </w:rPr>
          <w:t>. https://doi.org/10.1371/journal.pone.0250831</w:t>
        </w:r>
      </w:hyperlink>
    </w:p>
    <w:p w14:paraId="68F8B50B" w14:textId="77777777" w:rsidR="0062359A" w:rsidRPr="0062359A" w:rsidRDefault="0062359A" w:rsidP="0062359A">
      <w:pPr>
        <w:tabs>
          <w:tab w:val="center" w:pos="4680"/>
          <w:tab w:val="right" w:pos="9360"/>
        </w:tabs>
        <w:spacing w:after="0" w:line="480" w:lineRule="auto"/>
        <w:ind w:left="720" w:hanging="720"/>
        <w:contextualSpacing/>
        <w:rPr>
          <w:rFonts w:ascii="Times New Roman" w:hAnsi="Times New Roman"/>
          <w:sz w:val="24"/>
          <w:szCs w:val="24"/>
        </w:rPr>
      </w:pPr>
      <w:r w:rsidRPr="0062359A">
        <w:rPr>
          <w:rFonts w:ascii="Times New Roman" w:hAnsi="Times New Roman"/>
          <w:sz w:val="24"/>
          <w:szCs w:val="24"/>
        </w:rPr>
        <w:t>Tenney, J., D. Warf, and N. Tancreto. 2017. Columbia Basin PIT Tag Information System, 2016 annual report. Report to Bonneville Power Administration, project 1990-080-00. Pacific States Marine Fish Commission, Portland, Oregon.</w:t>
      </w:r>
    </w:p>
    <w:p w14:paraId="284649AE" w14:textId="77777777" w:rsidR="0062359A" w:rsidRPr="0062359A" w:rsidRDefault="0062359A" w:rsidP="0062359A">
      <w:pPr>
        <w:tabs>
          <w:tab w:val="center" w:pos="4680"/>
          <w:tab w:val="right" w:pos="9360"/>
        </w:tabs>
        <w:spacing w:after="0" w:line="480" w:lineRule="auto"/>
        <w:ind w:left="720" w:hanging="720"/>
        <w:contextualSpacing/>
        <w:rPr>
          <w:rFonts w:ascii="Times New Roman" w:hAnsi="Times New Roman"/>
          <w:sz w:val="24"/>
          <w:szCs w:val="24"/>
        </w:rPr>
      </w:pPr>
      <w:r w:rsidRPr="0062359A">
        <w:rPr>
          <w:rFonts w:ascii="Times New Roman" w:hAnsi="Times New Roman"/>
          <w:sz w:val="24"/>
          <w:szCs w:val="24"/>
        </w:rPr>
        <w:t>UCSRB (Upper Columbia Salmon Recovery Board) 2018. Upper Columbia Integrated Recovery Hydropower Background Summary. Upper Columbia Salmon Recovery Board, Wenatchee, WA. Available from: https://www.ucsrb.org/mdocuments-library/reports/.</w:t>
      </w:r>
    </w:p>
    <w:p w14:paraId="2B855428" w14:textId="77777777" w:rsidR="0062359A" w:rsidRPr="0062359A" w:rsidRDefault="0062359A" w:rsidP="0062359A">
      <w:pPr>
        <w:tabs>
          <w:tab w:val="center" w:pos="4680"/>
          <w:tab w:val="right" w:pos="9360"/>
        </w:tabs>
        <w:spacing w:after="0" w:line="480" w:lineRule="auto"/>
        <w:ind w:left="720" w:hanging="720"/>
        <w:contextualSpacing/>
        <w:rPr>
          <w:rFonts w:ascii="Times New Roman" w:hAnsi="Times New Roman"/>
          <w:sz w:val="24"/>
          <w:szCs w:val="24"/>
        </w:rPr>
      </w:pPr>
      <w:r w:rsidRPr="0062359A">
        <w:rPr>
          <w:rFonts w:ascii="Times New Roman" w:hAnsi="Times New Roman"/>
          <w:sz w:val="24"/>
          <w:szCs w:val="24"/>
        </w:rPr>
        <w:t>Wade, A., T. J. Beechie, E. Fleishman, H. Wu, N. J. Mantua, J. S. Kimball, D. M. Stoms, and J. A. Stanford. 2013. Steelhead vulnerability to climate change in the Pacific Northwest. Journal of Applied Ecology 50(5): 1093–1104. DOI: 10.1111/1365-2664.12137.</w:t>
      </w:r>
    </w:p>
    <w:p w14:paraId="34FA41FF" w14:textId="77777777" w:rsidR="0062359A" w:rsidRPr="0062359A" w:rsidRDefault="0062359A" w:rsidP="0062359A">
      <w:pPr>
        <w:tabs>
          <w:tab w:val="center" w:pos="4680"/>
          <w:tab w:val="right" w:pos="9360"/>
        </w:tabs>
        <w:spacing w:after="0" w:line="480" w:lineRule="auto"/>
        <w:ind w:left="720" w:hanging="720"/>
        <w:contextualSpacing/>
        <w:rPr>
          <w:rFonts w:ascii="Times New Roman" w:hAnsi="Times New Roman"/>
          <w:sz w:val="24"/>
          <w:szCs w:val="24"/>
        </w:rPr>
      </w:pPr>
      <w:r w:rsidRPr="0062359A">
        <w:rPr>
          <w:rFonts w:ascii="Times New Roman" w:hAnsi="Times New Roman"/>
          <w:sz w:val="24"/>
          <w:szCs w:val="24"/>
        </w:rPr>
        <w:lastRenderedPageBreak/>
        <w:t xml:space="preserve">Waterhouse, L., J. White, K. See, A. R. Murdoch, and B. X. Semmens. 2020. A Bayesian nested patch occupancy model to estimate steelhead movement and abundance. Ecological Applications doi:10.1002/eap.2202 </w:t>
      </w:r>
      <w:hyperlink r:id="rId20" w:history="1">
        <w:r w:rsidRPr="0062359A">
          <w:rPr>
            <w:rFonts w:ascii="Times New Roman" w:hAnsi="Times New Roman"/>
            <w:sz w:val="24"/>
            <w:szCs w:val="24"/>
            <w:u w:val="single"/>
          </w:rPr>
          <w:t>https://doi.org/10.1002/eap.2202</w:t>
        </w:r>
      </w:hyperlink>
      <w:r w:rsidRPr="0062359A">
        <w:rPr>
          <w:rFonts w:ascii="Times New Roman" w:hAnsi="Times New Roman"/>
          <w:sz w:val="24"/>
          <w:szCs w:val="24"/>
          <w:u w:val="single"/>
        </w:rPr>
        <w:t>.</w:t>
      </w:r>
    </w:p>
    <w:p w14:paraId="7FC2A7B4" w14:textId="77777777" w:rsidR="0062359A" w:rsidRPr="0062359A" w:rsidRDefault="0062359A" w:rsidP="0062359A">
      <w:pPr>
        <w:tabs>
          <w:tab w:val="center" w:pos="4680"/>
          <w:tab w:val="right" w:pos="9360"/>
        </w:tabs>
        <w:spacing w:after="0" w:line="480" w:lineRule="auto"/>
        <w:ind w:left="720" w:hanging="720"/>
        <w:contextualSpacing/>
        <w:rPr>
          <w:rFonts w:ascii="Times New Roman" w:hAnsi="Times New Roman"/>
          <w:sz w:val="24"/>
          <w:szCs w:val="24"/>
        </w:rPr>
      </w:pPr>
      <w:r w:rsidRPr="0062359A">
        <w:rPr>
          <w:rFonts w:ascii="Times New Roman" w:hAnsi="Times New Roman"/>
          <w:sz w:val="24"/>
          <w:szCs w:val="24"/>
        </w:rPr>
        <w:t>Wertheimer, R. H. 2007. Evaluation of a surface flow bypass system for steelhead kelt passage at Bonneville Dam, Washington. North American Journal of Fisheries Management 27:21–29.</w:t>
      </w:r>
    </w:p>
    <w:p w14:paraId="69A89CF3" w14:textId="77777777" w:rsidR="0062359A" w:rsidRPr="0062359A" w:rsidRDefault="0062359A" w:rsidP="0062359A">
      <w:pPr>
        <w:tabs>
          <w:tab w:val="center" w:pos="4680"/>
          <w:tab w:val="right" w:pos="9360"/>
        </w:tabs>
        <w:spacing w:after="0" w:line="480" w:lineRule="auto"/>
        <w:ind w:left="720" w:hanging="720"/>
        <w:contextualSpacing/>
        <w:rPr>
          <w:rFonts w:ascii="Times New Roman" w:hAnsi="Times New Roman"/>
          <w:sz w:val="24"/>
          <w:szCs w:val="24"/>
        </w:rPr>
      </w:pPr>
      <w:r w:rsidRPr="0062359A">
        <w:rPr>
          <w:rFonts w:ascii="Times New Roman" w:hAnsi="Times New Roman"/>
          <w:sz w:val="24"/>
          <w:szCs w:val="24"/>
        </w:rPr>
        <w:t>Wertheimer, R. H., and A. F. Evans. 2005. Downstream passage of steelhead kelts through hydroelectric dams on the lower Snake and Columbia rivers. Transactions of the American Fisheries Society 134:853–865.</w:t>
      </w:r>
    </w:p>
    <w:p w14:paraId="40F9E746" w14:textId="284C702C" w:rsidR="004E4A2A" w:rsidRDefault="004E4A2A">
      <w:pPr>
        <w:spacing w:after="160" w:line="259" w:lineRule="auto"/>
        <w:rPr>
          <w:rFonts w:ascii="Times New Roman" w:hAnsi="Times New Roman"/>
          <w:sz w:val="24"/>
          <w:szCs w:val="24"/>
        </w:rPr>
      </w:pPr>
    </w:p>
    <w:p w14:paraId="372C128D" w14:textId="039DF3D3" w:rsidR="00BD63BD" w:rsidRPr="00C512C6" w:rsidRDefault="00BD63BD" w:rsidP="00BD63BD">
      <w:pPr>
        <w:tabs>
          <w:tab w:val="center" w:pos="4680"/>
          <w:tab w:val="right" w:pos="9360"/>
        </w:tabs>
        <w:spacing w:after="0" w:line="480" w:lineRule="auto"/>
        <w:ind w:left="720" w:hanging="720"/>
        <w:contextualSpacing/>
        <w:rPr>
          <w:rFonts w:ascii="Times New Roman" w:hAnsi="Times New Roman"/>
          <w:sz w:val="24"/>
          <w:szCs w:val="24"/>
        </w:rPr>
      </w:pPr>
    </w:p>
    <w:sectPr w:rsidR="00BD63BD" w:rsidRPr="00C512C6" w:rsidSect="00373BFC">
      <w:headerReference w:type="default" r:id="rId21"/>
      <w:footerReference w:type="default" r:id="rId22"/>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8" w:author="See, Kevin (DFW)" w:date="2022-05-16T09:33:00Z" w:initials="SK(">
    <w:p w14:paraId="62615C8B" w14:textId="4EAA469C" w:rsidR="00A46DC5" w:rsidRDefault="00A46DC5">
      <w:pPr>
        <w:pStyle w:val="CommentText"/>
      </w:pPr>
      <w:r>
        <w:rPr>
          <w:rStyle w:val="CommentReference"/>
        </w:rPr>
        <w:annotationRef/>
      </w:r>
      <w:r>
        <w:t xml:space="preserve">This behavior doesn’t </w:t>
      </w:r>
      <w:r w:rsidR="007B5015">
        <w:t xml:space="preserve">negatively bias actual spawner abundance estimates, </w:t>
      </w:r>
      <w:r w:rsidR="00F320B2">
        <w:t xml:space="preserve">since fish that don’t make it into their natal stream to spawn are not, by definition, spawners. </w:t>
      </w:r>
      <w:r w:rsidR="00D813CF">
        <w:t xml:space="preserve">But maybe we could say “estimates of adult returns and productivity”? That leaves the door open about where exactly adults are returning to. And the issue is that if we </w:t>
      </w:r>
      <w:r w:rsidR="0045128A">
        <w:t>assume that spawners represent all adult returns to the Columbia, THAT would be biased because it doesn’t account for overshoot mortalities.</w:t>
      </w:r>
    </w:p>
  </w:comment>
  <w:comment w:id="15" w:author="Murdoch, Andrew R (DFW)" w:date="2022-05-13T16:48:00Z" w:initials="AM">
    <w:p w14:paraId="59D5D93C" w14:textId="77777777" w:rsidR="00874C72" w:rsidRDefault="00874C72" w:rsidP="00FD27F7">
      <w:pPr>
        <w:pStyle w:val="CommentText"/>
      </w:pPr>
      <w:r>
        <w:rPr>
          <w:rStyle w:val="CommentReference"/>
        </w:rPr>
        <w:annotationRef/>
      </w:r>
      <w:r>
        <w:t xml:space="preserve">AE wanted to see how detection probabilities from Table 2 were estimated.  Maybe add a sentence here or two.  I assume same way for upstream sites.  </w:t>
      </w:r>
    </w:p>
  </w:comment>
  <w:comment w:id="16" w:author="See, Kevin (DFW)" w:date="2022-05-16T09:08:00Z" w:initials="SK(">
    <w:p w14:paraId="7229055D" w14:textId="4E2B9616" w:rsidR="004F0513" w:rsidRDefault="004F0513">
      <w:pPr>
        <w:pStyle w:val="CommentText"/>
      </w:pPr>
      <w:r>
        <w:rPr>
          <w:rStyle w:val="CommentReference"/>
        </w:rPr>
        <w:annotationRef/>
      </w:r>
      <w:r>
        <w:t xml:space="preserve">I added </w:t>
      </w:r>
      <w:r w:rsidR="005A707B">
        <w:t xml:space="preserve">to the caption that the estimates come from the POM. </w:t>
      </w:r>
      <w:r w:rsidR="004C20B6">
        <w:t>Lines 155-157 above describe how detection probability is estimated in the POM.</w:t>
      </w:r>
    </w:p>
  </w:comment>
  <w:comment w:id="19" w:author="See, Kevin (DFW)" w:date="2022-05-16T11:18:00Z" w:initials="SK(">
    <w:p w14:paraId="3F8AE2A9" w14:textId="23DBC4CF" w:rsidR="00274997" w:rsidRDefault="00274997">
      <w:pPr>
        <w:pStyle w:val="CommentText"/>
      </w:pPr>
      <w:r>
        <w:rPr>
          <w:rStyle w:val="CommentReference"/>
        </w:rPr>
        <w:annotationRef/>
      </w:r>
      <w:r>
        <w:t xml:space="preserve">Not sure what “one and five” refers to. </w:t>
      </w:r>
      <w:r w:rsidR="00A03D25">
        <w:t>Do we mean “one to five”?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2615C8B" w15:done="0"/>
  <w15:commentEx w15:paraId="59D5D93C" w15:done="0"/>
  <w15:commentEx w15:paraId="7229055D" w15:paraIdParent="59D5D93C" w15:done="0"/>
  <w15:commentEx w15:paraId="3F8AE2A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2C98DD" w16cex:dateUtc="2022-05-16T16:33:00Z"/>
  <w16cex:commentExtensible w16cex:durableId="26290A4C" w16cex:dateUtc="2022-05-13T23:48:00Z"/>
  <w16cex:commentExtensible w16cex:durableId="262C9305" w16cex:dateUtc="2022-05-16T16:08:00Z"/>
  <w16cex:commentExtensible w16cex:durableId="262CB17E" w16cex:dateUtc="2022-05-16T18:1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2615C8B" w16cid:durableId="262C98DD"/>
  <w16cid:commentId w16cid:paraId="59D5D93C" w16cid:durableId="26290A4C"/>
  <w16cid:commentId w16cid:paraId="7229055D" w16cid:durableId="262C9305"/>
  <w16cid:commentId w16cid:paraId="3F8AE2A9" w16cid:durableId="262CB17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5E27CB" w14:textId="77777777" w:rsidR="00BA0FFE" w:rsidRDefault="00BA0FFE" w:rsidP="00373BFC">
      <w:pPr>
        <w:spacing w:after="0" w:line="240" w:lineRule="auto"/>
      </w:pPr>
      <w:r>
        <w:separator/>
      </w:r>
    </w:p>
  </w:endnote>
  <w:endnote w:type="continuationSeparator" w:id="0">
    <w:p w14:paraId="68EB3205" w14:textId="77777777" w:rsidR="00BA0FFE" w:rsidRDefault="00BA0FFE" w:rsidP="00373BFC">
      <w:pPr>
        <w:spacing w:after="0" w:line="240" w:lineRule="auto"/>
      </w:pPr>
      <w:r>
        <w:continuationSeparator/>
      </w:r>
    </w:p>
  </w:endnote>
  <w:endnote w:type="continuationNotice" w:id="1">
    <w:p w14:paraId="4732AC43" w14:textId="77777777" w:rsidR="00BA0FFE" w:rsidRDefault="00BA0FF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47894731"/>
      <w:docPartObj>
        <w:docPartGallery w:val="Page Numbers (Bottom of Page)"/>
        <w:docPartUnique/>
      </w:docPartObj>
    </w:sdtPr>
    <w:sdtEndPr>
      <w:rPr>
        <w:noProof/>
      </w:rPr>
    </w:sdtEndPr>
    <w:sdtContent>
      <w:p w14:paraId="18D133E5" w14:textId="77777777" w:rsidR="00684778" w:rsidRDefault="0068477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CC0AA50" w14:textId="77777777" w:rsidR="00684778" w:rsidRDefault="006847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765E98" w14:textId="77777777" w:rsidR="00BA0FFE" w:rsidRDefault="00BA0FFE" w:rsidP="00373BFC">
      <w:pPr>
        <w:spacing w:after="0" w:line="240" w:lineRule="auto"/>
      </w:pPr>
      <w:r>
        <w:separator/>
      </w:r>
    </w:p>
  </w:footnote>
  <w:footnote w:type="continuationSeparator" w:id="0">
    <w:p w14:paraId="61E34021" w14:textId="77777777" w:rsidR="00BA0FFE" w:rsidRDefault="00BA0FFE" w:rsidP="00373BFC">
      <w:pPr>
        <w:spacing w:after="0" w:line="240" w:lineRule="auto"/>
      </w:pPr>
      <w:r>
        <w:continuationSeparator/>
      </w:r>
    </w:p>
  </w:footnote>
  <w:footnote w:type="continuationNotice" w:id="1">
    <w:p w14:paraId="7847209B" w14:textId="77777777" w:rsidR="00BA0FFE" w:rsidRDefault="00BA0FF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F69F6D" w14:textId="77777777" w:rsidR="001F4F32" w:rsidRDefault="001F4F3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822AC6"/>
    <w:multiLevelType w:val="hybridMultilevel"/>
    <w:tmpl w:val="293EB00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ee, Kevin (DFW)">
    <w15:presenceInfo w15:providerId="AD" w15:userId="S::Kevin.See@dfw.wa.gov::7d74bfac-b2a7-4c45-bf26-85f096b98620"/>
  </w15:person>
  <w15:person w15:author="Murdoch, Andrew R (DFW)">
    <w15:presenceInfo w15:providerId="AD" w15:userId="S::Andrew.Murdoch@dfw.wa.gov::f77ac08c-285a-4dd2-9dfb-6741d3f17f2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2781"/>
    <w:rsid w:val="000000D3"/>
    <w:rsid w:val="000005CA"/>
    <w:rsid w:val="00001027"/>
    <w:rsid w:val="00001C28"/>
    <w:rsid w:val="00001E36"/>
    <w:rsid w:val="000022D9"/>
    <w:rsid w:val="000034AF"/>
    <w:rsid w:val="0000408C"/>
    <w:rsid w:val="00004E6F"/>
    <w:rsid w:val="000056E4"/>
    <w:rsid w:val="000060A7"/>
    <w:rsid w:val="0000748B"/>
    <w:rsid w:val="00007C38"/>
    <w:rsid w:val="00007D22"/>
    <w:rsid w:val="0001046F"/>
    <w:rsid w:val="00012840"/>
    <w:rsid w:val="00013D34"/>
    <w:rsid w:val="0001459F"/>
    <w:rsid w:val="00014994"/>
    <w:rsid w:val="00014D5A"/>
    <w:rsid w:val="0001584E"/>
    <w:rsid w:val="0001593A"/>
    <w:rsid w:val="0001600F"/>
    <w:rsid w:val="000170A6"/>
    <w:rsid w:val="0001775C"/>
    <w:rsid w:val="00020190"/>
    <w:rsid w:val="00020946"/>
    <w:rsid w:val="000219F8"/>
    <w:rsid w:val="00022947"/>
    <w:rsid w:val="00023365"/>
    <w:rsid w:val="000234FC"/>
    <w:rsid w:val="00023F2C"/>
    <w:rsid w:val="00025F40"/>
    <w:rsid w:val="0002707D"/>
    <w:rsid w:val="00027441"/>
    <w:rsid w:val="00030552"/>
    <w:rsid w:val="00030693"/>
    <w:rsid w:val="00031A64"/>
    <w:rsid w:val="0003551B"/>
    <w:rsid w:val="00035A4D"/>
    <w:rsid w:val="00036929"/>
    <w:rsid w:val="00037119"/>
    <w:rsid w:val="000371C1"/>
    <w:rsid w:val="000378AE"/>
    <w:rsid w:val="000378F3"/>
    <w:rsid w:val="0003793A"/>
    <w:rsid w:val="000426CC"/>
    <w:rsid w:val="000466CB"/>
    <w:rsid w:val="00046978"/>
    <w:rsid w:val="00047BB1"/>
    <w:rsid w:val="00047BE5"/>
    <w:rsid w:val="00051784"/>
    <w:rsid w:val="00051C04"/>
    <w:rsid w:val="00051D1D"/>
    <w:rsid w:val="00052530"/>
    <w:rsid w:val="0005269E"/>
    <w:rsid w:val="00052A42"/>
    <w:rsid w:val="00053498"/>
    <w:rsid w:val="00053F5B"/>
    <w:rsid w:val="0005508E"/>
    <w:rsid w:val="000555AE"/>
    <w:rsid w:val="00055B5B"/>
    <w:rsid w:val="00057728"/>
    <w:rsid w:val="000603F9"/>
    <w:rsid w:val="000606C1"/>
    <w:rsid w:val="00060AF6"/>
    <w:rsid w:val="00060DFC"/>
    <w:rsid w:val="00060FAC"/>
    <w:rsid w:val="0006199C"/>
    <w:rsid w:val="00061ED5"/>
    <w:rsid w:val="0006257E"/>
    <w:rsid w:val="0006278E"/>
    <w:rsid w:val="000628B3"/>
    <w:rsid w:val="00062A07"/>
    <w:rsid w:val="00062A3F"/>
    <w:rsid w:val="00062C9F"/>
    <w:rsid w:val="00064F9C"/>
    <w:rsid w:val="0006593A"/>
    <w:rsid w:val="00066450"/>
    <w:rsid w:val="00066D05"/>
    <w:rsid w:val="0006753D"/>
    <w:rsid w:val="0006777A"/>
    <w:rsid w:val="00067C63"/>
    <w:rsid w:val="00067DF5"/>
    <w:rsid w:val="0007084D"/>
    <w:rsid w:val="000714B0"/>
    <w:rsid w:val="00071FE8"/>
    <w:rsid w:val="000723D0"/>
    <w:rsid w:val="0007258C"/>
    <w:rsid w:val="00072E1A"/>
    <w:rsid w:val="00073EA4"/>
    <w:rsid w:val="000741B3"/>
    <w:rsid w:val="00074262"/>
    <w:rsid w:val="00075170"/>
    <w:rsid w:val="00075A6B"/>
    <w:rsid w:val="00075BD5"/>
    <w:rsid w:val="00076DF0"/>
    <w:rsid w:val="0007701D"/>
    <w:rsid w:val="00080315"/>
    <w:rsid w:val="00080760"/>
    <w:rsid w:val="00080AC1"/>
    <w:rsid w:val="00081503"/>
    <w:rsid w:val="0008183D"/>
    <w:rsid w:val="00082624"/>
    <w:rsid w:val="00083111"/>
    <w:rsid w:val="000834C7"/>
    <w:rsid w:val="000838C9"/>
    <w:rsid w:val="00084552"/>
    <w:rsid w:val="0008457D"/>
    <w:rsid w:val="00084860"/>
    <w:rsid w:val="00085A3D"/>
    <w:rsid w:val="000866E0"/>
    <w:rsid w:val="00086DFB"/>
    <w:rsid w:val="000871D7"/>
    <w:rsid w:val="0008779E"/>
    <w:rsid w:val="00087C7D"/>
    <w:rsid w:val="000908BF"/>
    <w:rsid w:val="00092544"/>
    <w:rsid w:val="00092E7A"/>
    <w:rsid w:val="00093358"/>
    <w:rsid w:val="00093A69"/>
    <w:rsid w:val="00093B71"/>
    <w:rsid w:val="00093BC3"/>
    <w:rsid w:val="000944AF"/>
    <w:rsid w:val="00094F20"/>
    <w:rsid w:val="00095E54"/>
    <w:rsid w:val="000A0C98"/>
    <w:rsid w:val="000A1520"/>
    <w:rsid w:val="000A16B7"/>
    <w:rsid w:val="000A1A34"/>
    <w:rsid w:val="000A1E39"/>
    <w:rsid w:val="000A2BE5"/>
    <w:rsid w:val="000A2CC4"/>
    <w:rsid w:val="000A2F8E"/>
    <w:rsid w:val="000A4082"/>
    <w:rsid w:val="000A57E7"/>
    <w:rsid w:val="000A6211"/>
    <w:rsid w:val="000A64A7"/>
    <w:rsid w:val="000A72FA"/>
    <w:rsid w:val="000A7487"/>
    <w:rsid w:val="000B0195"/>
    <w:rsid w:val="000B11E6"/>
    <w:rsid w:val="000B1DC3"/>
    <w:rsid w:val="000B2045"/>
    <w:rsid w:val="000B3429"/>
    <w:rsid w:val="000B35B7"/>
    <w:rsid w:val="000B385F"/>
    <w:rsid w:val="000B5B3E"/>
    <w:rsid w:val="000B5E26"/>
    <w:rsid w:val="000B6336"/>
    <w:rsid w:val="000B6354"/>
    <w:rsid w:val="000B6A31"/>
    <w:rsid w:val="000B6D33"/>
    <w:rsid w:val="000B728C"/>
    <w:rsid w:val="000C1342"/>
    <w:rsid w:val="000C1C21"/>
    <w:rsid w:val="000C32E8"/>
    <w:rsid w:val="000C361A"/>
    <w:rsid w:val="000C39EB"/>
    <w:rsid w:val="000C5170"/>
    <w:rsid w:val="000C5435"/>
    <w:rsid w:val="000C5D80"/>
    <w:rsid w:val="000D012D"/>
    <w:rsid w:val="000D044A"/>
    <w:rsid w:val="000D05C4"/>
    <w:rsid w:val="000D0F6B"/>
    <w:rsid w:val="000D0FA0"/>
    <w:rsid w:val="000D2080"/>
    <w:rsid w:val="000D2A42"/>
    <w:rsid w:val="000D324B"/>
    <w:rsid w:val="000D410E"/>
    <w:rsid w:val="000D459E"/>
    <w:rsid w:val="000D497C"/>
    <w:rsid w:val="000D4A46"/>
    <w:rsid w:val="000D512B"/>
    <w:rsid w:val="000D5881"/>
    <w:rsid w:val="000D624D"/>
    <w:rsid w:val="000D679B"/>
    <w:rsid w:val="000D720A"/>
    <w:rsid w:val="000D7EE5"/>
    <w:rsid w:val="000E01E5"/>
    <w:rsid w:val="000E0512"/>
    <w:rsid w:val="000E063D"/>
    <w:rsid w:val="000E16C2"/>
    <w:rsid w:val="000E214E"/>
    <w:rsid w:val="000E21F6"/>
    <w:rsid w:val="000E2411"/>
    <w:rsid w:val="000E2694"/>
    <w:rsid w:val="000E3100"/>
    <w:rsid w:val="000E4A98"/>
    <w:rsid w:val="000E5BA3"/>
    <w:rsid w:val="000E5E1E"/>
    <w:rsid w:val="000E6B33"/>
    <w:rsid w:val="000E7172"/>
    <w:rsid w:val="000F0121"/>
    <w:rsid w:val="000F061F"/>
    <w:rsid w:val="000F0771"/>
    <w:rsid w:val="000F0C29"/>
    <w:rsid w:val="000F0F6A"/>
    <w:rsid w:val="000F293A"/>
    <w:rsid w:val="000F296A"/>
    <w:rsid w:val="000F2C0F"/>
    <w:rsid w:val="000F3189"/>
    <w:rsid w:val="000F3F2A"/>
    <w:rsid w:val="000F591F"/>
    <w:rsid w:val="000F6B25"/>
    <w:rsid w:val="000F6F1B"/>
    <w:rsid w:val="000F7EAE"/>
    <w:rsid w:val="000F7F1A"/>
    <w:rsid w:val="00100470"/>
    <w:rsid w:val="00101A72"/>
    <w:rsid w:val="00102767"/>
    <w:rsid w:val="00103A19"/>
    <w:rsid w:val="00104E75"/>
    <w:rsid w:val="001050C4"/>
    <w:rsid w:val="0010524F"/>
    <w:rsid w:val="001053F1"/>
    <w:rsid w:val="00105CC7"/>
    <w:rsid w:val="00106909"/>
    <w:rsid w:val="0010756B"/>
    <w:rsid w:val="00107937"/>
    <w:rsid w:val="001106B5"/>
    <w:rsid w:val="00112793"/>
    <w:rsid w:val="001131E6"/>
    <w:rsid w:val="0011416B"/>
    <w:rsid w:val="00114533"/>
    <w:rsid w:val="0011474C"/>
    <w:rsid w:val="00114E34"/>
    <w:rsid w:val="00115739"/>
    <w:rsid w:val="00115FA3"/>
    <w:rsid w:val="001167C4"/>
    <w:rsid w:val="00116995"/>
    <w:rsid w:val="00116ACB"/>
    <w:rsid w:val="00116AF9"/>
    <w:rsid w:val="00120056"/>
    <w:rsid w:val="001202D5"/>
    <w:rsid w:val="00120543"/>
    <w:rsid w:val="00121236"/>
    <w:rsid w:val="001217BC"/>
    <w:rsid w:val="00122193"/>
    <w:rsid w:val="0012269B"/>
    <w:rsid w:val="0012298E"/>
    <w:rsid w:val="00122F02"/>
    <w:rsid w:val="00123BFA"/>
    <w:rsid w:val="00124570"/>
    <w:rsid w:val="001245C5"/>
    <w:rsid w:val="00124770"/>
    <w:rsid w:val="001258C5"/>
    <w:rsid w:val="00125C27"/>
    <w:rsid w:val="00125F91"/>
    <w:rsid w:val="001262CE"/>
    <w:rsid w:val="00127228"/>
    <w:rsid w:val="00127475"/>
    <w:rsid w:val="00130E57"/>
    <w:rsid w:val="00131FDF"/>
    <w:rsid w:val="001335B0"/>
    <w:rsid w:val="0013381D"/>
    <w:rsid w:val="00134320"/>
    <w:rsid w:val="00135409"/>
    <w:rsid w:val="001354A5"/>
    <w:rsid w:val="00135681"/>
    <w:rsid w:val="00136386"/>
    <w:rsid w:val="0013642C"/>
    <w:rsid w:val="00137647"/>
    <w:rsid w:val="0013783D"/>
    <w:rsid w:val="00140064"/>
    <w:rsid w:val="00140666"/>
    <w:rsid w:val="00141BA5"/>
    <w:rsid w:val="00142797"/>
    <w:rsid w:val="001433AE"/>
    <w:rsid w:val="00143D32"/>
    <w:rsid w:val="00143E52"/>
    <w:rsid w:val="00144B84"/>
    <w:rsid w:val="0014527F"/>
    <w:rsid w:val="001455A4"/>
    <w:rsid w:val="00150CDE"/>
    <w:rsid w:val="00151ECD"/>
    <w:rsid w:val="00151F91"/>
    <w:rsid w:val="001525FE"/>
    <w:rsid w:val="00152B42"/>
    <w:rsid w:val="00153080"/>
    <w:rsid w:val="0015344B"/>
    <w:rsid w:val="00154442"/>
    <w:rsid w:val="00154DE7"/>
    <w:rsid w:val="00155619"/>
    <w:rsid w:val="00155CC9"/>
    <w:rsid w:val="00155F0C"/>
    <w:rsid w:val="00155F83"/>
    <w:rsid w:val="00157A29"/>
    <w:rsid w:val="0016010D"/>
    <w:rsid w:val="00161558"/>
    <w:rsid w:val="001620B5"/>
    <w:rsid w:val="0016222A"/>
    <w:rsid w:val="001644AD"/>
    <w:rsid w:val="00164E31"/>
    <w:rsid w:val="001651B3"/>
    <w:rsid w:val="00166438"/>
    <w:rsid w:val="001671C0"/>
    <w:rsid w:val="001679D5"/>
    <w:rsid w:val="00170012"/>
    <w:rsid w:val="001709B2"/>
    <w:rsid w:val="001716EA"/>
    <w:rsid w:val="00171FC0"/>
    <w:rsid w:val="001723BE"/>
    <w:rsid w:val="00172545"/>
    <w:rsid w:val="0017265C"/>
    <w:rsid w:val="00172886"/>
    <w:rsid w:val="00173A60"/>
    <w:rsid w:val="00173F5A"/>
    <w:rsid w:val="0017425F"/>
    <w:rsid w:val="00174BC4"/>
    <w:rsid w:val="0017505E"/>
    <w:rsid w:val="00175F56"/>
    <w:rsid w:val="00176A53"/>
    <w:rsid w:val="00176DE5"/>
    <w:rsid w:val="00177493"/>
    <w:rsid w:val="001777D5"/>
    <w:rsid w:val="00177F0D"/>
    <w:rsid w:val="00180F2B"/>
    <w:rsid w:val="00180FB2"/>
    <w:rsid w:val="00181965"/>
    <w:rsid w:val="001839E0"/>
    <w:rsid w:val="00184A87"/>
    <w:rsid w:val="00184BC7"/>
    <w:rsid w:val="00186040"/>
    <w:rsid w:val="001862C7"/>
    <w:rsid w:val="0018796D"/>
    <w:rsid w:val="00187F72"/>
    <w:rsid w:val="00191324"/>
    <w:rsid w:val="0019145E"/>
    <w:rsid w:val="00191740"/>
    <w:rsid w:val="0019216B"/>
    <w:rsid w:val="00192A71"/>
    <w:rsid w:val="001934AA"/>
    <w:rsid w:val="00194854"/>
    <w:rsid w:val="00194968"/>
    <w:rsid w:val="00194DA6"/>
    <w:rsid w:val="001955C8"/>
    <w:rsid w:val="00195D6B"/>
    <w:rsid w:val="00195F14"/>
    <w:rsid w:val="00196829"/>
    <w:rsid w:val="00196AE2"/>
    <w:rsid w:val="00197272"/>
    <w:rsid w:val="00197318"/>
    <w:rsid w:val="00197898"/>
    <w:rsid w:val="001A0150"/>
    <w:rsid w:val="001A015E"/>
    <w:rsid w:val="001A01C5"/>
    <w:rsid w:val="001A0E13"/>
    <w:rsid w:val="001A1207"/>
    <w:rsid w:val="001A1B6E"/>
    <w:rsid w:val="001A2116"/>
    <w:rsid w:val="001A3B69"/>
    <w:rsid w:val="001A5C65"/>
    <w:rsid w:val="001A614C"/>
    <w:rsid w:val="001A75E7"/>
    <w:rsid w:val="001B0E8F"/>
    <w:rsid w:val="001B2A0D"/>
    <w:rsid w:val="001B3409"/>
    <w:rsid w:val="001B3D92"/>
    <w:rsid w:val="001B4280"/>
    <w:rsid w:val="001B47B9"/>
    <w:rsid w:val="001B4DEA"/>
    <w:rsid w:val="001B530B"/>
    <w:rsid w:val="001B5DE9"/>
    <w:rsid w:val="001B5E05"/>
    <w:rsid w:val="001B678E"/>
    <w:rsid w:val="001B6FC0"/>
    <w:rsid w:val="001B7D9E"/>
    <w:rsid w:val="001B7F29"/>
    <w:rsid w:val="001C05B3"/>
    <w:rsid w:val="001C1850"/>
    <w:rsid w:val="001C3832"/>
    <w:rsid w:val="001C39A2"/>
    <w:rsid w:val="001C4466"/>
    <w:rsid w:val="001C4FBB"/>
    <w:rsid w:val="001C643E"/>
    <w:rsid w:val="001C6B67"/>
    <w:rsid w:val="001D0496"/>
    <w:rsid w:val="001D151B"/>
    <w:rsid w:val="001D1612"/>
    <w:rsid w:val="001D1C46"/>
    <w:rsid w:val="001D2CF6"/>
    <w:rsid w:val="001D371E"/>
    <w:rsid w:val="001D3E96"/>
    <w:rsid w:val="001D444E"/>
    <w:rsid w:val="001D6083"/>
    <w:rsid w:val="001D700B"/>
    <w:rsid w:val="001E0755"/>
    <w:rsid w:val="001E08D3"/>
    <w:rsid w:val="001E2224"/>
    <w:rsid w:val="001E23F6"/>
    <w:rsid w:val="001E2527"/>
    <w:rsid w:val="001E2639"/>
    <w:rsid w:val="001E2909"/>
    <w:rsid w:val="001E3633"/>
    <w:rsid w:val="001E4910"/>
    <w:rsid w:val="001E5450"/>
    <w:rsid w:val="001E5AED"/>
    <w:rsid w:val="001E61D4"/>
    <w:rsid w:val="001E6E38"/>
    <w:rsid w:val="001F0240"/>
    <w:rsid w:val="001F086A"/>
    <w:rsid w:val="001F094C"/>
    <w:rsid w:val="001F1617"/>
    <w:rsid w:val="001F3307"/>
    <w:rsid w:val="001F3831"/>
    <w:rsid w:val="001F3B23"/>
    <w:rsid w:val="001F4190"/>
    <w:rsid w:val="001F4320"/>
    <w:rsid w:val="001F4684"/>
    <w:rsid w:val="001F4C6A"/>
    <w:rsid w:val="001F4E54"/>
    <w:rsid w:val="001F4F32"/>
    <w:rsid w:val="001F523C"/>
    <w:rsid w:val="001F694C"/>
    <w:rsid w:val="001F7428"/>
    <w:rsid w:val="0020043C"/>
    <w:rsid w:val="002008C0"/>
    <w:rsid w:val="00200C1C"/>
    <w:rsid w:val="00200E90"/>
    <w:rsid w:val="0020141E"/>
    <w:rsid w:val="002014CE"/>
    <w:rsid w:val="00203002"/>
    <w:rsid w:val="002039A2"/>
    <w:rsid w:val="00203EDC"/>
    <w:rsid w:val="002044C8"/>
    <w:rsid w:val="00204C97"/>
    <w:rsid w:val="0020508E"/>
    <w:rsid w:val="00205684"/>
    <w:rsid w:val="002056EC"/>
    <w:rsid w:val="00205DD0"/>
    <w:rsid w:val="002107F9"/>
    <w:rsid w:val="00211B46"/>
    <w:rsid w:val="00213F90"/>
    <w:rsid w:val="0021530B"/>
    <w:rsid w:val="00215808"/>
    <w:rsid w:val="002169FF"/>
    <w:rsid w:val="002176F8"/>
    <w:rsid w:val="00220004"/>
    <w:rsid w:val="002209DC"/>
    <w:rsid w:val="00220B49"/>
    <w:rsid w:val="00220E86"/>
    <w:rsid w:val="00221155"/>
    <w:rsid w:val="0022139A"/>
    <w:rsid w:val="0022280A"/>
    <w:rsid w:val="00222B87"/>
    <w:rsid w:val="0022361E"/>
    <w:rsid w:val="0022551E"/>
    <w:rsid w:val="002257B3"/>
    <w:rsid w:val="00226158"/>
    <w:rsid w:val="00226488"/>
    <w:rsid w:val="00226E4E"/>
    <w:rsid w:val="00227656"/>
    <w:rsid w:val="00227C10"/>
    <w:rsid w:val="00227CD6"/>
    <w:rsid w:val="00230F7B"/>
    <w:rsid w:val="002310E0"/>
    <w:rsid w:val="002311ED"/>
    <w:rsid w:val="0023285A"/>
    <w:rsid w:val="0023351A"/>
    <w:rsid w:val="00233A56"/>
    <w:rsid w:val="00233F2F"/>
    <w:rsid w:val="00234245"/>
    <w:rsid w:val="002347A1"/>
    <w:rsid w:val="00234FB6"/>
    <w:rsid w:val="002373AC"/>
    <w:rsid w:val="0023743B"/>
    <w:rsid w:val="00237519"/>
    <w:rsid w:val="0023785A"/>
    <w:rsid w:val="00237C22"/>
    <w:rsid w:val="002400E2"/>
    <w:rsid w:val="00240339"/>
    <w:rsid w:val="00240883"/>
    <w:rsid w:val="00241FE3"/>
    <w:rsid w:val="00242013"/>
    <w:rsid w:val="0024283A"/>
    <w:rsid w:val="00242F1A"/>
    <w:rsid w:val="00243328"/>
    <w:rsid w:val="002455A4"/>
    <w:rsid w:val="002457C2"/>
    <w:rsid w:val="00245D53"/>
    <w:rsid w:val="00245DEA"/>
    <w:rsid w:val="00245FDF"/>
    <w:rsid w:val="00247011"/>
    <w:rsid w:val="00250B72"/>
    <w:rsid w:val="002511B6"/>
    <w:rsid w:val="002517BC"/>
    <w:rsid w:val="0025184D"/>
    <w:rsid w:val="00251F62"/>
    <w:rsid w:val="00252EEF"/>
    <w:rsid w:val="002534DC"/>
    <w:rsid w:val="002536BF"/>
    <w:rsid w:val="00254464"/>
    <w:rsid w:val="00254AE5"/>
    <w:rsid w:val="00255AED"/>
    <w:rsid w:val="00255B5D"/>
    <w:rsid w:val="00255EF1"/>
    <w:rsid w:val="00256533"/>
    <w:rsid w:val="00256CFA"/>
    <w:rsid w:val="0026050F"/>
    <w:rsid w:val="002605A3"/>
    <w:rsid w:val="0026192E"/>
    <w:rsid w:val="00262116"/>
    <w:rsid w:val="00265452"/>
    <w:rsid w:val="002655D1"/>
    <w:rsid w:val="00265702"/>
    <w:rsid w:val="00265EED"/>
    <w:rsid w:val="00266738"/>
    <w:rsid w:val="00266B00"/>
    <w:rsid w:val="00266C26"/>
    <w:rsid w:val="00266DE0"/>
    <w:rsid w:val="00267260"/>
    <w:rsid w:val="00270C7F"/>
    <w:rsid w:val="00272CAC"/>
    <w:rsid w:val="00272F33"/>
    <w:rsid w:val="0027372B"/>
    <w:rsid w:val="002739FF"/>
    <w:rsid w:val="00273C16"/>
    <w:rsid w:val="00273CAE"/>
    <w:rsid w:val="00274941"/>
    <w:rsid w:val="00274997"/>
    <w:rsid w:val="00274F81"/>
    <w:rsid w:val="002753A5"/>
    <w:rsid w:val="0027566D"/>
    <w:rsid w:val="002757E0"/>
    <w:rsid w:val="002760C6"/>
    <w:rsid w:val="002761E0"/>
    <w:rsid w:val="00276F2B"/>
    <w:rsid w:val="00277D79"/>
    <w:rsid w:val="00277E57"/>
    <w:rsid w:val="00277EC7"/>
    <w:rsid w:val="0028028B"/>
    <w:rsid w:val="0028031F"/>
    <w:rsid w:val="002808EC"/>
    <w:rsid w:val="00281191"/>
    <w:rsid w:val="00281661"/>
    <w:rsid w:val="002819C6"/>
    <w:rsid w:val="002820E2"/>
    <w:rsid w:val="002820E7"/>
    <w:rsid w:val="00282730"/>
    <w:rsid w:val="002828DC"/>
    <w:rsid w:val="002845BD"/>
    <w:rsid w:val="00285289"/>
    <w:rsid w:val="0028544B"/>
    <w:rsid w:val="00285B28"/>
    <w:rsid w:val="00285FF9"/>
    <w:rsid w:val="00286D5E"/>
    <w:rsid w:val="002870E5"/>
    <w:rsid w:val="00287118"/>
    <w:rsid w:val="00287452"/>
    <w:rsid w:val="002916FA"/>
    <w:rsid w:val="002917FF"/>
    <w:rsid w:val="00292413"/>
    <w:rsid w:val="002930DF"/>
    <w:rsid w:val="0029401F"/>
    <w:rsid w:val="0029402C"/>
    <w:rsid w:val="002945B3"/>
    <w:rsid w:val="00294CE3"/>
    <w:rsid w:val="00295228"/>
    <w:rsid w:val="0029598B"/>
    <w:rsid w:val="00296241"/>
    <w:rsid w:val="00297444"/>
    <w:rsid w:val="00297584"/>
    <w:rsid w:val="0029767D"/>
    <w:rsid w:val="002A01FE"/>
    <w:rsid w:val="002A05BC"/>
    <w:rsid w:val="002A0B3B"/>
    <w:rsid w:val="002A0B8B"/>
    <w:rsid w:val="002A18FF"/>
    <w:rsid w:val="002A1BA0"/>
    <w:rsid w:val="002A4003"/>
    <w:rsid w:val="002A4CDC"/>
    <w:rsid w:val="002A4E93"/>
    <w:rsid w:val="002A50F4"/>
    <w:rsid w:val="002A5847"/>
    <w:rsid w:val="002A60B8"/>
    <w:rsid w:val="002A66B6"/>
    <w:rsid w:val="002A7049"/>
    <w:rsid w:val="002A71D0"/>
    <w:rsid w:val="002A7447"/>
    <w:rsid w:val="002B0172"/>
    <w:rsid w:val="002B1AF4"/>
    <w:rsid w:val="002B32AB"/>
    <w:rsid w:val="002B405C"/>
    <w:rsid w:val="002B451F"/>
    <w:rsid w:val="002B46F8"/>
    <w:rsid w:val="002B49E8"/>
    <w:rsid w:val="002B4C58"/>
    <w:rsid w:val="002B66DF"/>
    <w:rsid w:val="002B71E7"/>
    <w:rsid w:val="002B7427"/>
    <w:rsid w:val="002B76DC"/>
    <w:rsid w:val="002B7A04"/>
    <w:rsid w:val="002B7A9C"/>
    <w:rsid w:val="002C000A"/>
    <w:rsid w:val="002C076F"/>
    <w:rsid w:val="002C0CA4"/>
    <w:rsid w:val="002C1C49"/>
    <w:rsid w:val="002C3579"/>
    <w:rsid w:val="002C44C5"/>
    <w:rsid w:val="002C4510"/>
    <w:rsid w:val="002C463B"/>
    <w:rsid w:val="002C48F8"/>
    <w:rsid w:val="002C4E83"/>
    <w:rsid w:val="002C562C"/>
    <w:rsid w:val="002C5725"/>
    <w:rsid w:val="002C5756"/>
    <w:rsid w:val="002C5CA7"/>
    <w:rsid w:val="002C5F19"/>
    <w:rsid w:val="002C63A5"/>
    <w:rsid w:val="002C6815"/>
    <w:rsid w:val="002C6BE3"/>
    <w:rsid w:val="002C6DB3"/>
    <w:rsid w:val="002C73C6"/>
    <w:rsid w:val="002C7906"/>
    <w:rsid w:val="002D0F4A"/>
    <w:rsid w:val="002D13AE"/>
    <w:rsid w:val="002D153D"/>
    <w:rsid w:val="002D1B88"/>
    <w:rsid w:val="002D1E18"/>
    <w:rsid w:val="002D47AF"/>
    <w:rsid w:val="002D492E"/>
    <w:rsid w:val="002D59EC"/>
    <w:rsid w:val="002D6324"/>
    <w:rsid w:val="002D7166"/>
    <w:rsid w:val="002D7E33"/>
    <w:rsid w:val="002D7E58"/>
    <w:rsid w:val="002E150D"/>
    <w:rsid w:val="002E2084"/>
    <w:rsid w:val="002E2DE9"/>
    <w:rsid w:val="002E4A8E"/>
    <w:rsid w:val="002E4C26"/>
    <w:rsid w:val="002E5020"/>
    <w:rsid w:val="002E5E7B"/>
    <w:rsid w:val="002E6B3B"/>
    <w:rsid w:val="002E7E6B"/>
    <w:rsid w:val="002F0059"/>
    <w:rsid w:val="002F015D"/>
    <w:rsid w:val="002F0822"/>
    <w:rsid w:val="002F1263"/>
    <w:rsid w:val="002F16AF"/>
    <w:rsid w:val="002F16CB"/>
    <w:rsid w:val="002F1F17"/>
    <w:rsid w:val="002F23BF"/>
    <w:rsid w:val="002F2F61"/>
    <w:rsid w:val="002F3767"/>
    <w:rsid w:val="002F5E1D"/>
    <w:rsid w:val="002F6808"/>
    <w:rsid w:val="0030076C"/>
    <w:rsid w:val="0030080D"/>
    <w:rsid w:val="00300CE3"/>
    <w:rsid w:val="0030187D"/>
    <w:rsid w:val="0030318F"/>
    <w:rsid w:val="003041DF"/>
    <w:rsid w:val="003047C7"/>
    <w:rsid w:val="00305D87"/>
    <w:rsid w:val="003109B5"/>
    <w:rsid w:val="00310BCD"/>
    <w:rsid w:val="00310F9E"/>
    <w:rsid w:val="00311107"/>
    <w:rsid w:val="0031120E"/>
    <w:rsid w:val="0031137B"/>
    <w:rsid w:val="003117A4"/>
    <w:rsid w:val="00311B7B"/>
    <w:rsid w:val="00311B8B"/>
    <w:rsid w:val="00311D5E"/>
    <w:rsid w:val="00311D7F"/>
    <w:rsid w:val="00312EA5"/>
    <w:rsid w:val="00313647"/>
    <w:rsid w:val="003146B0"/>
    <w:rsid w:val="00314CFB"/>
    <w:rsid w:val="00315AE8"/>
    <w:rsid w:val="00315FB7"/>
    <w:rsid w:val="0031648A"/>
    <w:rsid w:val="003168DA"/>
    <w:rsid w:val="00316DC1"/>
    <w:rsid w:val="00317036"/>
    <w:rsid w:val="00317CFE"/>
    <w:rsid w:val="00320A51"/>
    <w:rsid w:val="0032258C"/>
    <w:rsid w:val="0032389A"/>
    <w:rsid w:val="00326290"/>
    <w:rsid w:val="003264FF"/>
    <w:rsid w:val="00327009"/>
    <w:rsid w:val="00327309"/>
    <w:rsid w:val="0032789E"/>
    <w:rsid w:val="0033034C"/>
    <w:rsid w:val="003308FF"/>
    <w:rsid w:val="0033092E"/>
    <w:rsid w:val="00332B80"/>
    <w:rsid w:val="0033313B"/>
    <w:rsid w:val="00333C97"/>
    <w:rsid w:val="00335452"/>
    <w:rsid w:val="0033575A"/>
    <w:rsid w:val="003360D5"/>
    <w:rsid w:val="003363FC"/>
    <w:rsid w:val="00337B8A"/>
    <w:rsid w:val="00341599"/>
    <w:rsid w:val="0034197F"/>
    <w:rsid w:val="00341989"/>
    <w:rsid w:val="00341AE4"/>
    <w:rsid w:val="00341CE7"/>
    <w:rsid w:val="00342564"/>
    <w:rsid w:val="003432FE"/>
    <w:rsid w:val="00345246"/>
    <w:rsid w:val="0034564B"/>
    <w:rsid w:val="003466A8"/>
    <w:rsid w:val="00347216"/>
    <w:rsid w:val="0034729F"/>
    <w:rsid w:val="00347AA1"/>
    <w:rsid w:val="00347C17"/>
    <w:rsid w:val="00350A46"/>
    <w:rsid w:val="00350CA8"/>
    <w:rsid w:val="0035189C"/>
    <w:rsid w:val="00351C22"/>
    <w:rsid w:val="00351C37"/>
    <w:rsid w:val="00352162"/>
    <w:rsid w:val="003530A6"/>
    <w:rsid w:val="00353A55"/>
    <w:rsid w:val="00353F23"/>
    <w:rsid w:val="00354384"/>
    <w:rsid w:val="003544B7"/>
    <w:rsid w:val="00354D49"/>
    <w:rsid w:val="00354D53"/>
    <w:rsid w:val="00354DE7"/>
    <w:rsid w:val="003557D8"/>
    <w:rsid w:val="003575FB"/>
    <w:rsid w:val="00360DE4"/>
    <w:rsid w:val="00360FB8"/>
    <w:rsid w:val="003616B1"/>
    <w:rsid w:val="00361B29"/>
    <w:rsid w:val="0036252F"/>
    <w:rsid w:val="00362E3B"/>
    <w:rsid w:val="00364F71"/>
    <w:rsid w:val="00365AEC"/>
    <w:rsid w:val="00365ED5"/>
    <w:rsid w:val="003670BF"/>
    <w:rsid w:val="00367344"/>
    <w:rsid w:val="00367C43"/>
    <w:rsid w:val="00367E40"/>
    <w:rsid w:val="00370F2A"/>
    <w:rsid w:val="00371475"/>
    <w:rsid w:val="003722B1"/>
    <w:rsid w:val="00372EB9"/>
    <w:rsid w:val="00373BFC"/>
    <w:rsid w:val="00374722"/>
    <w:rsid w:val="00374836"/>
    <w:rsid w:val="003753DB"/>
    <w:rsid w:val="00375565"/>
    <w:rsid w:val="00375C3D"/>
    <w:rsid w:val="00376438"/>
    <w:rsid w:val="00377971"/>
    <w:rsid w:val="00380693"/>
    <w:rsid w:val="00380AFD"/>
    <w:rsid w:val="00380E38"/>
    <w:rsid w:val="00380FB5"/>
    <w:rsid w:val="00381EED"/>
    <w:rsid w:val="0038251B"/>
    <w:rsid w:val="00382FD1"/>
    <w:rsid w:val="00383B40"/>
    <w:rsid w:val="00384BD4"/>
    <w:rsid w:val="00386F77"/>
    <w:rsid w:val="00387542"/>
    <w:rsid w:val="00387674"/>
    <w:rsid w:val="003878CF"/>
    <w:rsid w:val="00387AE9"/>
    <w:rsid w:val="003907D6"/>
    <w:rsid w:val="003925A5"/>
    <w:rsid w:val="00392DD2"/>
    <w:rsid w:val="003934EF"/>
    <w:rsid w:val="003940DA"/>
    <w:rsid w:val="00394D6E"/>
    <w:rsid w:val="003956C2"/>
    <w:rsid w:val="0039660A"/>
    <w:rsid w:val="00397170"/>
    <w:rsid w:val="003A0A2B"/>
    <w:rsid w:val="003A0E84"/>
    <w:rsid w:val="003A38A2"/>
    <w:rsid w:val="003A4CEB"/>
    <w:rsid w:val="003A4EBD"/>
    <w:rsid w:val="003A5541"/>
    <w:rsid w:val="003A58CA"/>
    <w:rsid w:val="003A5924"/>
    <w:rsid w:val="003A601A"/>
    <w:rsid w:val="003A6071"/>
    <w:rsid w:val="003A69D0"/>
    <w:rsid w:val="003A73A4"/>
    <w:rsid w:val="003A7401"/>
    <w:rsid w:val="003A7B1D"/>
    <w:rsid w:val="003B122D"/>
    <w:rsid w:val="003B1BF4"/>
    <w:rsid w:val="003B2442"/>
    <w:rsid w:val="003B283F"/>
    <w:rsid w:val="003B3353"/>
    <w:rsid w:val="003B4BDC"/>
    <w:rsid w:val="003B4C84"/>
    <w:rsid w:val="003B55AF"/>
    <w:rsid w:val="003B5920"/>
    <w:rsid w:val="003B5D76"/>
    <w:rsid w:val="003B7732"/>
    <w:rsid w:val="003C00EF"/>
    <w:rsid w:val="003C0268"/>
    <w:rsid w:val="003C1190"/>
    <w:rsid w:val="003C1398"/>
    <w:rsid w:val="003C23FC"/>
    <w:rsid w:val="003C24E5"/>
    <w:rsid w:val="003C3209"/>
    <w:rsid w:val="003C33B7"/>
    <w:rsid w:val="003C3813"/>
    <w:rsid w:val="003C4BCE"/>
    <w:rsid w:val="003C4CFB"/>
    <w:rsid w:val="003C5404"/>
    <w:rsid w:val="003C55F8"/>
    <w:rsid w:val="003C56DB"/>
    <w:rsid w:val="003C6128"/>
    <w:rsid w:val="003C6B46"/>
    <w:rsid w:val="003D1026"/>
    <w:rsid w:val="003D1368"/>
    <w:rsid w:val="003D1976"/>
    <w:rsid w:val="003D2C75"/>
    <w:rsid w:val="003D3AAD"/>
    <w:rsid w:val="003D3B61"/>
    <w:rsid w:val="003D423C"/>
    <w:rsid w:val="003D4412"/>
    <w:rsid w:val="003D49C5"/>
    <w:rsid w:val="003D4E3D"/>
    <w:rsid w:val="003D542E"/>
    <w:rsid w:val="003D57E1"/>
    <w:rsid w:val="003D5EB1"/>
    <w:rsid w:val="003D7053"/>
    <w:rsid w:val="003D723E"/>
    <w:rsid w:val="003D7863"/>
    <w:rsid w:val="003D7ACC"/>
    <w:rsid w:val="003D7D02"/>
    <w:rsid w:val="003E0252"/>
    <w:rsid w:val="003E0EB2"/>
    <w:rsid w:val="003E0FB1"/>
    <w:rsid w:val="003E104D"/>
    <w:rsid w:val="003E19F0"/>
    <w:rsid w:val="003E1D03"/>
    <w:rsid w:val="003E24D2"/>
    <w:rsid w:val="003E26E1"/>
    <w:rsid w:val="003E2AD8"/>
    <w:rsid w:val="003E2CCF"/>
    <w:rsid w:val="003E3882"/>
    <w:rsid w:val="003E399D"/>
    <w:rsid w:val="003E3B1A"/>
    <w:rsid w:val="003E4EEF"/>
    <w:rsid w:val="003E4F9C"/>
    <w:rsid w:val="003E5347"/>
    <w:rsid w:val="003E5A9A"/>
    <w:rsid w:val="003E5B96"/>
    <w:rsid w:val="003E688C"/>
    <w:rsid w:val="003E6DE6"/>
    <w:rsid w:val="003E73EB"/>
    <w:rsid w:val="003E799E"/>
    <w:rsid w:val="003E7C28"/>
    <w:rsid w:val="003F11C6"/>
    <w:rsid w:val="003F2117"/>
    <w:rsid w:val="003F2F62"/>
    <w:rsid w:val="003F311E"/>
    <w:rsid w:val="003F43FB"/>
    <w:rsid w:val="003F4B8B"/>
    <w:rsid w:val="003F51BD"/>
    <w:rsid w:val="003F58CE"/>
    <w:rsid w:val="003F6F63"/>
    <w:rsid w:val="003F7275"/>
    <w:rsid w:val="003F72E6"/>
    <w:rsid w:val="003F78B1"/>
    <w:rsid w:val="004009A2"/>
    <w:rsid w:val="00400CF9"/>
    <w:rsid w:val="00400F57"/>
    <w:rsid w:val="004017E4"/>
    <w:rsid w:val="00401812"/>
    <w:rsid w:val="004026B1"/>
    <w:rsid w:val="00402B31"/>
    <w:rsid w:val="00402DC5"/>
    <w:rsid w:val="0040394C"/>
    <w:rsid w:val="00403D91"/>
    <w:rsid w:val="004041A9"/>
    <w:rsid w:val="00404C27"/>
    <w:rsid w:val="00405E6A"/>
    <w:rsid w:val="00406777"/>
    <w:rsid w:val="00406A47"/>
    <w:rsid w:val="00406F75"/>
    <w:rsid w:val="00410349"/>
    <w:rsid w:val="00411417"/>
    <w:rsid w:val="00412BDB"/>
    <w:rsid w:val="00412F2A"/>
    <w:rsid w:val="00413444"/>
    <w:rsid w:val="0041385E"/>
    <w:rsid w:val="00413DE1"/>
    <w:rsid w:val="004142E7"/>
    <w:rsid w:val="004144D2"/>
    <w:rsid w:val="00414CD0"/>
    <w:rsid w:val="0041521A"/>
    <w:rsid w:val="00415DBE"/>
    <w:rsid w:val="00415F1A"/>
    <w:rsid w:val="0041653F"/>
    <w:rsid w:val="004167DE"/>
    <w:rsid w:val="004172A7"/>
    <w:rsid w:val="00417F8D"/>
    <w:rsid w:val="004206FE"/>
    <w:rsid w:val="00420C30"/>
    <w:rsid w:val="00421AAB"/>
    <w:rsid w:val="004226CE"/>
    <w:rsid w:val="00423004"/>
    <w:rsid w:val="00423CF2"/>
    <w:rsid w:val="004242E9"/>
    <w:rsid w:val="0042433F"/>
    <w:rsid w:val="0042437A"/>
    <w:rsid w:val="004245A2"/>
    <w:rsid w:val="0042655C"/>
    <w:rsid w:val="004265EC"/>
    <w:rsid w:val="00426F05"/>
    <w:rsid w:val="00427F0E"/>
    <w:rsid w:val="0043074A"/>
    <w:rsid w:val="00430904"/>
    <w:rsid w:val="00431753"/>
    <w:rsid w:val="0043177E"/>
    <w:rsid w:val="00433EC3"/>
    <w:rsid w:val="00433F99"/>
    <w:rsid w:val="00434560"/>
    <w:rsid w:val="00434B00"/>
    <w:rsid w:val="004351A5"/>
    <w:rsid w:val="0043526C"/>
    <w:rsid w:val="00435DE6"/>
    <w:rsid w:val="00436C28"/>
    <w:rsid w:val="00437244"/>
    <w:rsid w:val="00437446"/>
    <w:rsid w:val="00437BFD"/>
    <w:rsid w:val="00437FB0"/>
    <w:rsid w:val="0044087A"/>
    <w:rsid w:val="00441CF8"/>
    <w:rsid w:val="00441D9B"/>
    <w:rsid w:val="00442F6E"/>
    <w:rsid w:val="004436D8"/>
    <w:rsid w:val="00443B92"/>
    <w:rsid w:val="00444C36"/>
    <w:rsid w:val="00444FFE"/>
    <w:rsid w:val="00446073"/>
    <w:rsid w:val="00446078"/>
    <w:rsid w:val="0044628E"/>
    <w:rsid w:val="00446D94"/>
    <w:rsid w:val="0044703A"/>
    <w:rsid w:val="0044730E"/>
    <w:rsid w:val="00447405"/>
    <w:rsid w:val="00447957"/>
    <w:rsid w:val="00447CA2"/>
    <w:rsid w:val="004506AA"/>
    <w:rsid w:val="00450D17"/>
    <w:rsid w:val="00450EC6"/>
    <w:rsid w:val="0045128A"/>
    <w:rsid w:val="0045175F"/>
    <w:rsid w:val="00453118"/>
    <w:rsid w:val="0045352E"/>
    <w:rsid w:val="00453920"/>
    <w:rsid w:val="00453EC2"/>
    <w:rsid w:val="004545FF"/>
    <w:rsid w:val="004548D4"/>
    <w:rsid w:val="00454BBA"/>
    <w:rsid w:val="00454FBC"/>
    <w:rsid w:val="004553ED"/>
    <w:rsid w:val="00455468"/>
    <w:rsid w:val="004557F8"/>
    <w:rsid w:val="00455A37"/>
    <w:rsid w:val="0045630A"/>
    <w:rsid w:val="00456423"/>
    <w:rsid w:val="00456581"/>
    <w:rsid w:val="00456642"/>
    <w:rsid w:val="004568FF"/>
    <w:rsid w:val="00461604"/>
    <w:rsid w:val="004619DB"/>
    <w:rsid w:val="00461D8F"/>
    <w:rsid w:val="004627B0"/>
    <w:rsid w:val="00463308"/>
    <w:rsid w:val="004641A7"/>
    <w:rsid w:val="004657D7"/>
    <w:rsid w:val="004659BE"/>
    <w:rsid w:val="00465EB6"/>
    <w:rsid w:val="00466CEB"/>
    <w:rsid w:val="0046711C"/>
    <w:rsid w:val="0047023F"/>
    <w:rsid w:val="004706F9"/>
    <w:rsid w:val="004710F6"/>
    <w:rsid w:val="004712B2"/>
    <w:rsid w:val="00471443"/>
    <w:rsid w:val="004719D0"/>
    <w:rsid w:val="00472669"/>
    <w:rsid w:val="00472AAE"/>
    <w:rsid w:val="00472DF5"/>
    <w:rsid w:val="00472E40"/>
    <w:rsid w:val="00474A9B"/>
    <w:rsid w:val="0047575D"/>
    <w:rsid w:val="00476488"/>
    <w:rsid w:val="00476653"/>
    <w:rsid w:val="004774A5"/>
    <w:rsid w:val="00477F74"/>
    <w:rsid w:val="00480041"/>
    <w:rsid w:val="004809DE"/>
    <w:rsid w:val="00480A24"/>
    <w:rsid w:val="004810DB"/>
    <w:rsid w:val="004810F4"/>
    <w:rsid w:val="00481144"/>
    <w:rsid w:val="00481E37"/>
    <w:rsid w:val="00482CB2"/>
    <w:rsid w:val="00483FBA"/>
    <w:rsid w:val="00485527"/>
    <w:rsid w:val="00485A3D"/>
    <w:rsid w:val="00485C75"/>
    <w:rsid w:val="0048740C"/>
    <w:rsid w:val="00490F12"/>
    <w:rsid w:val="004922EC"/>
    <w:rsid w:val="00492781"/>
    <w:rsid w:val="00493A56"/>
    <w:rsid w:val="00494B7A"/>
    <w:rsid w:val="0049603E"/>
    <w:rsid w:val="004971AB"/>
    <w:rsid w:val="004972DB"/>
    <w:rsid w:val="004972F0"/>
    <w:rsid w:val="0049749A"/>
    <w:rsid w:val="004A007F"/>
    <w:rsid w:val="004A25F1"/>
    <w:rsid w:val="004A2BB3"/>
    <w:rsid w:val="004A39EE"/>
    <w:rsid w:val="004A3D07"/>
    <w:rsid w:val="004A4E8D"/>
    <w:rsid w:val="004A631A"/>
    <w:rsid w:val="004A6333"/>
    <w:rsid w:val="004A70EB"/>
    <w:rsid w:val="004A7C87"/>
    <w:rsid w:val="004A7EB7"/>
    <w:rsid w:val="004B082A"/>
    <w:rsid w:val="004B0E50"/>
    <w:rsid w:val="004B1038"/>
    <w:rsid w:val="004B10FF"/>
    <w:rsid w:val="004B1A20"/>
    <w:rsid w:val="004B240C"/>
    <w:rsid w:val="004B24CF"/>
    <w:rsid w:val="004B2759"/>
    <w:rsid w:val="004B27FA"/>
    <w:rsid w:val="004B3459"/>
    <w:rsid w:val="004B44C3"/>
    <w:rsid w:val="004B4D98"/>
    <w:rsid w:val="004B542F"/>
    <w:rsid w:val="004B5D8B"/>
    <w:rsid w:val="004B6751"/>
    <w:rsid w:val="004B6956"/>
    <w:rsid w:val="004B6CA9"/>
    <w:rsid w:val="004C023A"/>
    <w:rsid w:val="004C0905"/>
    <w:rsid w:val="004C0D6A"/>
    <w:rsid w:val="004C1789"/>
    <w:rsid w:val="004C19AD"/>
    <w:rsid w:val="004C1F3E"/>
    <w:rsid w:val="004C20B6"/>
    <w:rsid w:val="004C21A9"/>
    <w:rsid w:val="004C2855"/>
    <w:rsid w:val="004C30E6"/>
    <w:rsid w:val="004C37B5"/>
    <w:rsid w:val="004C3E2A"/>
    <w:rsid w:val="004C3F23"/>
    <w:rsid w:val="004C4620"/>
    <w:rsid w:val="004C4697"/>
    <w:rsid w:val="004C529F"/>
    <w:rsid w:val="004C5557"/>
    <w:rsid w:val="004C5B8F"/>
    <w:rsid w:val="004C5C9A"/>
    <w:rsid w:val="004C74E5"/>
    <w:rsid w:val="004D05FB"/>
    <w:rsid w:val="004D1AA7"/>
    <w:rsid w:val="004D347D"/>
    <w:rsid w:val="004D3549"/>
    <w:rsid w:val="004D3887"/>
    <w:rsid w:val="004D402D"/>
    <w:rsid w:val="004D5518"/>
    <w:rsid w:val="004D58E2"/>
    <w:rsid w:val="004D79DD"/>
    <w:rsid w:val="004D7C69"/>
    <w:rsid w:val="004E020B"/>
    <w:rsid w:val="004E0B16"/>
    <w:rsid w:val="004E0D49"/>
    <w:rsid w:val="004E0DAC"/>
    <w:rsid w:val="004E2A80"/>
    <w:rsid w:val="004E3126"/>
    <w:rsid w:val="004E347D"/>
    <w:rsid w:val="004E3A4D"/>
    <w:rsid w:val="004E3C4F"/>
    <w:rsid w:val="004E42F7"/>
    <w:rsid w:val="004E494F"/>
    <w:rsid w:val="004E4A2A"/>
    <w:rsid w:val="004E4D2E"/>
    <w:rsid w:val="004E4D32"/>
    <w:rsid w:val="004E6625"/>
    <w:rsid w:val="004E67B8"/>
    <w:rsid w:val="004E6982"/>
    <w:rsid w:val="004F0413"/>
    <w:rsid w:val="004F0513"/>
    <w:rsid w:val="004F1A6B"/>
    <w:rsid w:val="004F2199"/>
    <w:rsid w:val="004F2C0E"/>
    <w:rsid w:val="004F2D82"/>
    <w:rsid w:val="004F3204"/>
    <w:rsid w:val="004F3638"/>
    <w:rsid w:val="004F39E8"/>
    <w:rsid w:val="004F3B6F"/>
    <w:rsid w:val="004F4975"/>
    <w:rsid w:val="004F4A14"/>
    <w:rsid w:val="004F5566"/>
    <w:rsid w:val="004F5898"/>
    <w:rsid w:val="004F62BB"/>
    <w:rsid w:val="004F66A2"/>
    <w:rsid w:val="004F6A73"/>
    <w:rsid w:val="0050000C"/>
    <w:rsid w:val="00500BF5"/>
    <w:rsid w:val="0050105E"/>
    <w:rsid w:val="005021B3"/>
    <w:rsid w:val="005028B7"/>
    <w:rsid w:val="00502AE3"/>
    <w:rsid w:val="00502EB8"/>
    <w:rsid w:val="00503433"/>
    <w:rsid w:val="005037DF"/>
    <w:rsid w:val="00503EBE"/>
    <w:rsid w:val="00504895"/>
    <w:rsid w:val="005049A7"/>
    <w:rsid w:val="00505586"/>
    <w:rsid w:val="0050694F"/>
    <w:rsid w:val="00506F2B"/>
    <w:rsid w:val="005077FD"/>
    <w:rsid w:val="00511194"/>
    <w:rsid w:val="00511738"/>
    <w:rsid w:val="0051181C"/>
    <w:rsid w:val="00512862"/>
    <w:rsid w:val="00513275"/>
    <w:rsid w:val="00513D71"/>
    <w:rsid w:val="00513F83"/>
    <w:rsid w:val="00515E83"/>
    <w:rsid w:val="0051684B"/>
    <w:rsid w:val="005179C0"/>
    <w:rsid w:val="005207BE"/>
    <w:rsid w:val="005224EC"/>
    <w:rsid w:val="00522ADB"/>
    <w:rsid w:val="00524E44"/>
    <w:rsid w:val="005253C5"/>
    <w:rsid w:val="00525C30"/>
    <w:rsid w:val="00526C04"/>
    <w:rsid w:val="00527A21"/>
    <w:rsid w:val="005305CC"/>
    <w:rsid w:val="005314BD"/>
    <w:rsid w:val="0053185D"/>
    <w:rsid w:val="00531E7B"/>
    <w:rsid w:val="00531ED5"/>
    <w:rsid w:val="00532085"/>
    <w:rsid w:val="00533549"/>
    <w:rsid w:val="0053449F"/>
    <w:rsid w:val="005356F8"/>
    <w:rsid w:val="00535EC7"/>
    <w:rsid w:val="00536246"/>
    <w:rsid w:val="00536FEA"/>
    <w:rsid w:val="005375A5"/>
    <w:rsid w:val="00537605"/>
    <w:rsid w:val="005407B2"/>
    <w:rsid w:val="00541CBD"/>
    <w:rsid w:val="00541E16"/>
    <w:rsid w:val="005439DE"/>
    <w:rsid w:val="00543FD2"/>
    <w:rsid w:val="005449D5"/>
    <w:rsid w:val="00544BB8"/>
    <w:rsid w:val="00544C13"/>
    <w:rsid w:val="0054664F"/>
    <w:rsid w:val="00547099"/>
    <w:rsid w:val="00550165"/>
    <w:rsid w:val="00550EA7"/>
    <w:rsid w:val="005518DC"/>
    <w:rsid w:val="00552B7F"/>
    <w:rsid w:val="00552DBA"/>
    <w:rsid w:val="00552DF4"/>
    <w:rsid w:val="005536B0"/>
    <w:rsid w:val="00554151"/>
    <w:rsid w:val="005565D7"/>
    <w:rsid w:val="005571C4"/>
    <w:rsid w:val="00557B19"/>
    <w:rsid w:val="00557C0A"/>
    <w:rsid w:val="00557DA4"/>
    <w:rsid w:val="00557EC5"/>
    <w:rsid w:val="00560EDE"/>
    <w:rsid w:val="00561DF5"/>
    <w:rsid w:val="00563658"/>
    <w:rsid w:val="00563F17"/>
    <w:rsid w:val="00564CBE"/>
    <w:rsid w:val="00567400"/>
    <w:rsid w:val="005674D2"/>
    <w:rsid w:val="0056762D"/>
    <w:rsid w:val="00567C18"/>
    <w:rsid w:val="00570505"/>
    <w:rsid w:val="005709AB"/>
    <w:rsid w:val="0057160D"/>
    <w:rsid w:val="00571FC8"/>
    <w:rsid w:val="0057260C"/>
    <w:rsid w:val="00572909"/>
    <w:rsid w:val="00572CF3"/>
    <w:rsid w:val="00573A20"/>
    <w:rsid w:val="00573E6F"/>
    <w:rsid w:val="00574221"/>
    <w:rsid w:val="00575708"/>
    <w:rsid w:val="00575C18"/>
    <w:rsid w:val="00575EC1"/>
    <w:rsid w:val="0057706C"/>
    <w:rsid w:val="005771FF"/>
    <w:rsid w:val="00581926"/>
    <w:rsid w:val="00582144"/>
    <w:rsid w:val="00582628"/>
    <w:rsid w:val="00582D3D"/>
    <w:rsid w:val="00583671"/>
    <w:rsid w:val="00584902"/>
    <w:rsid w:val="00584ACB"/>
    <w:rsid w:val="00585E4F"/>
    <w:rsid w:val="00585FEF"/>
    <w:rsid w:val="00586243"/>
    <w:rsid w:val="00586B13"/>
    <w:rsid w:val="00586E11"/>
    <w:rsid w:val="00587615"/>
    <w:rsid w:val="00587A52"/>
    <w:rsid w:val="00587B30"/>
    <w:rsid w:val="00587C50"/>
    <w:rsid w:val="005901A7"/>
    <w:rsid w:val="00590BD5"/>
    <w:rsid w:val="00590E5A"/>
    <w:rsid w:val="0059111F"/>
    <w:rsid w:val="00591581"/>
    <w:rsid w:val="0059207D"/>
    <w:rsid w:val="00592B91"/>
    <w:rsid w:val="0059346D"/>
    <w:rsid w:val="005939C4"/>
    <w:rsid w:val="0059600C"/>
    <w:rsid w:val="005970A2"/>
    <w:rsid w:val="00597BB6"/>
    <w:rsid w:val="00597F1F"/>
    <w:rsid w:val="005A003B"/>
    <w:rsid w:val="005A0EA5"/>
    <w:rsid w:val="005A16D3"/>
    <w:rsid w:val="005A1D88"/>
    <w:rsid w:val="005A218F"/>
    <w:rsid w:val="005A24CD"/>
    <w:rsid w:val="005A2666"/>
    <w:rsid w:val="005A2D9A"/>
    <w:rsid w:val="005A2F2B"/>
    <w:rsid w:val="005A3B6B"/>
    <w:rsid w:val="005A4F8D"/>
    <w:rsid w:val="005A6E3F"/>
    <w:rsid w:val="005A707B"/>
    <w:rsid w:val="005A780A"/>
    <w:rsid w:val="005A7958"/>
    <w:rsid w:val="005A7F8A"/>
    <w:rsid w:val="005B129B"/>
    <w:rsid w:val="005B1BA8"/>
    <w:rsid w:val="005B25FC"/>
    <w:rsid w:val="005B3A36"/>
    <w:rsid w:val="005B4138"/>
    <w:rsid w:val="005B45E8"/>
    <w:rsid w:val="005B5D20"/>
    <w:rsid w:val="005B61A2"/>
    <w:rsid w:val="005B6A34"/>
    <w:rsid w:val="005B749B"/>
    <w:rsid w:val="005B777F"/>
    <w:rsid w:val="005C0606"/>
    <w:rsid w:val="005C0A10"/>
    <w:rsid w:val="005C1798"/>
    <w:rsid w:val="005C2097"/>
    <w:rsid w:val="005C22EC"/>
    <w:rsid w:val="005C259E"/>
    <w:rsid w:val="005C261C"/>
    <w:rsid w:val="005C262D"/>
    <w:rsid w:val="005C2F04"/>
    <w:rsid w:val="005C2FF7"/>
    <w:rsid w:val="005C30F1"/>
    <w:rsid w:val="005C376D"/>
    <w:rsid w:val="005C37FF"/>
    <w:rsid w:val="005C4779"/>
    <w:rsid w:val="005C76C5"/>
    <w:rsid w:val="005C7B05"/>
    <w:rsid w:val="005D046C"/>
    <w:rsid w:val="005D0A24"/>
    <w:rsid w:val="005D0B2A"/>
    <w:rsid w:val="005D0CC4"/>
    <w:rsid w:val="005D1C31"/>
    <w:rsid w:val="005D1D2B"/>
    <w:rsid w:val="005D2461"/>
    <w:rsid w:val="005D25BC"/>
    <w:rsid w:val="005D35A3"/>
    <w:rsid w:val="005D3911"/>
    <w:rsid w:val="005D41B4"/>
    <w:rsid w:val="005D42DF"/>
    <w:rsid w:val="005D6A39"/>
    <w:rsid w:val="005D721C"/>
    <w:rsid w:val="005D73E7"/>
    <w:rsid w:val="005D7808"/>
    <w:rsid w:val="005D7B9E"/>
    <w:rsid w:val="005E0206"/>
    <w:rsid w:val="005E0305"/>
    <w:rsid w:val="005E0B00"/>
    <w:rsid w:val="005E6BCA"/>
    <w:rsid w:val="005F0848"/>
    <w:rsid w:val="005F1EB4"/>
    <w:rsid w:val="005F2D47"/>
    <w:rsid w:val="005F3948"/>
    <w:rsid w:val="005F4162"/>
    <w:rsid w:val="005F53D1"/>
    <w:rsid w:val="005F593E"/>
    <w:rsid w:val="005F5E8B"/>
    <w:rsid w:val="00600375"/>
    <w:rsid w:val="00600886"/>
    <w:rsid w:val="00600D80"/>
    <w:rsid w:val="006017F0"/>
    <w:rsid w:val="00601B5D"/>
    <w:rsid w:val="00602D03"/>
    <w:rsid w:val="006043A9"/>
    <w:rsid w:val="006043BE"/>
    <w:rsid w:val="00606DF4"/>
    <w:rsid w:val="006115A2"/>
    <w:rsid w:val="00613C66"/>
    <w:rsid w:val="00614938"/>
    <w:rsid w:val="0061499F"/>
    <w:rsid w:val="00614E5E"/>
    <w:rsid w:val="0061513E"/>
    <w:rsid w:val="00615144"/>
    <w:rsid w:val="006164D7"/>
    <w:rsid w:val="00616C1B"/>
    <w:rsid w:val="00616CB1"/>
    <w:rsid w:val="00616FE6"/>
    <w:rsid w:val="006172BD"/>
    <w:rsid w:val="006179C3"/>
    <w:rsid w:val="00617F26"/>
    <w:rsid w:val="00620278"/>
    <w:rsid w:val="006226C7"/>
    <w:rsid w:val="00622938"/>
    <w:rsid w:val="00622A43"/>
    <w:rsid w:val="00622E12"/>
    <w:rsid w:val="00623063"/>
    <w:rsid w:val="00623127"/>
    <w:rsid w:val="0062359A"/>
    <w:rsid w:val="00623C35"/>
    <w:rsid w:val="006240F4"/>
    <w:rsid w:val="00624816"/>
    <w:rsid w:val="006259BC"/>
    <w:rsid w:val="006261B6"/>
    <w:rsid w:val="0062632D"/>
    <w:rsid w:val="00627BD4"/>
    <w:rsid w:val="006308C2"/>
    <w:rsid w:val="00630FF2"/>
    <w:rsid w:val="00631064"/>
    <w:rsid w:val="00631A5E"/>
    <w:rsid w:val="0063251B"/>
    <w:rsid w:val="00632D0E"/>
    <w:rsid w:val="00633763"/>
    <w:rsid w:val="00633D70"/>
    <w:rsid w:val="00633E72"/>
    <w:rsid w:val="00635756"/>
    <w:rsid w:val="00635782"/>
    <w:rsid w:val="00635988"/>
    <w:rsid w:val="00635F20"/>
    <w:rsid w:val="0063711E"/>
    <w:rsid w:val="006371A2"/>
    <w:rsid w:val="00637F9F"/>
    <w:rsid w:val="00640ED4"/>
    <w:rsid w:val="006416EB"/>
    <w:rsid w:val="006436AC"/>
    <w:rsid w:val="006438C5"/>
    <w:rsid w:val="00646E63"/>
    <w:rsid w:val="00647203"/>
    <w:rsid w:val="00647807"/>
    <w:rsid w:val="0064782E"/>
    <w:rsid w:val="00647C6E"/>
    <w:rsid w:val="00650227"/>
    <w:rsid w:val="0065032B"/>
    <w:rsid w:val="00651729"/>
    <w:rsid w:val="00652896"/>
    <w:rsid w:val="00652CEA"/>
    <w:rsid w:val="00654783"/>
    <w:rsid w:val="00655907"/>
    <w:rsid w:val="006559A6"/>
    <w:rsid w:val="00655D9C"/>
    <w:rsid w:val="00656553"/>
    <w:rsid w:val="00657084"/>
    <w:rsid w:val="00657A65"/>
    <w:rsid w:val="00657D35"/>
    <w:rsid w:val="00661012"/>
    <w:rsid w:val="006613C1"/>
    <w:rsid w:val="00661FC6"/>
    <w:rsid w:val="0066218B"/>
    <w:rsid w:val="006622E1"/>
    <w:rsid w:val="00662517"/>
    <w:rsid w:val="0066485B"/>
    <w:rsid w:val="00664934"/>
    <w:rsid w:val="0066547E"/>
    <w:rsid w:val="006669A1"/>
    <w:rsid w:val="00666BFF"/>
    <w:rsid w:val="00667608"/>
    <w:rsid w:val="00670DEE"/>
    <w:rsid w:val="0067142F"/>
    <w:rsid w:val="00671552"/>
    <w:rsid w:val="006718FA"/>
    <w:rsid w:val="00671AC2"/>
    <w:rsid w:val="00672545"/>
    <w:rsid w:val="006730D5"/>
    <w:rsid w:val="00673130"/>
    <w:rsid w:val="006736DE"/>
    <w:rsid w:val="00673972"/>
    <w:rsid w:val="00674074"/>
    <w:rsid w:val="00674633"/>
    <w:rsid w:val="00674F1A"/>
    <w:rsid w:val="0067504F"/>
    <w:rsid w:val="00675760"/>
    <w:rsid w:val="00675A0A"/>
    <w:rsid w:val="00675C7A"/>
    <w:rsid w:val="006801E4"/>
    <w:rsid w:val="006803B3"/>
    <w:rsid w:val="00680468"/>
    <w:rsid w:val="006812B9"/>
    <w:rsid w:val="0068221A"/>
    <w:rsid w:val="0068257D"/>
    <w:rsid w:val="006830AE"/>
    <w:rsid w:val="006833C7"/>
    <w:rsid w:val="0068414C"/>
    <w:rsid w:val="006845F2"/>
    <w:rsid w:val="00684778"/>
    <w:rsid w:val="00684F73"/>
    <w:rsid w:val="0068502F"/>
    <w:rsid w:val="00685627"/>
    <w:rsid w:val="00685A53"/>
    <w:rsid w:val="00685D62"/>
    <w:rsid w:val="00685F47"/>
    <w:rsid w:val="00685FBC"/>
    <w:rsid w:val="006864B1"/>
    <w:rsid w:val="00686989"/>
    <w:rsid w:val="006869A0"/>
    <w:rsid w:val="00690747"/>
    <w:rsid w:val="00690D25"/>
    <w:rsid w:val="0069223D"/>
    <w:rsid w:val="00692998"/>
    <w:rsid w:val="00693159"/>
    <w:rsid w:val="006932ED"/>
    <w:rsid w:val="0069419C"/>
    <w:rsid w:val="006952AA"/>
    <w:rsid w:val="00695C68"/>
    <w:rsid w:val="006963F4"/>
    <w:rsid w:val="0069708D"/>
    <w:rsid w:val="00697211"/>
    <w:rsid w:val="00697F15"/>
    <w:rsid w:val="006A0297"/>
    <w:rsid w:val="006A0539"/>
    <w:rsid w:val="006A1F0B"/>
    <w:rsid w:val="006A21C0"/>
    <w:rsid w:val="006A23F4"/>
    <w:rsid w:val="006A2CE0"/>
    <w:rsid w:val="006A3196"/>
    <w:rsid w:val="006A3525"/>
    <w:rsid w:val="006A4354"/>
    <w:rsid w:val="006A5051"/>
    <w:rsid w:val="006A52F4"/>
    <w:rsid w:val="006A5CE2"/>
    <w:rsid w:val="006A6011"/>
    <w:rsid w:val="006A6164"/>
    <w:rsid w:val="006A62A2"/>
    <w:rsid w:val="006A6593"/>
    <w:rsid w:val="006B0422"/>
    <w:rsid w:val="006B1B97"/>
    <w:rsid w:val="006B216E"/>
    <w:rsid w:val="006B2243"/>
    <w:rsid w:val="006B2808"/>
    <w:rsid w:val="006B2C4E"/>
    <w:rsid w:val="006B3C79"/>
    <w:rsid w:val="006B434F"/>
    <w:rsid w:val="006B5721"/>
    <w:rsid w:val="006B5A1E"/>
    <w:rsid w:val="006B7A6A"/>
    <w:rsid w:val="006C0094"/>
    <w:rsid w:val="006C10DA"/>
    <w:rsid w:val="006C1A69"/>
    <w:rsid w:val="006C2B35"/>
    <w:rsid w:val="006C2D33"/>
    <w:rsid w:val="006C33AC"/>
    <w:rsid w:val="006C4594"/>
    <w:rsid w:val="006C4927"/>
    <w:rsid w:val="006C5653"/>
    <w:rsid w:val="006C6BBE"/>
    <w:rsid w:val="006C734C"/>
    <w:rsid w:val="006C7859"/>
    <w:rsid w:val="006D051B"/>
    <w:rsid w:val="006D068A"/>
    <w:rsid w:val="006D0C24"/>
    <w:rsid w:val="006D1394"/>
    <w:rsid w:val="006D1692"/>
    <w:rsid w:val="006D1D73"/>
    <w:rsid w:val="006D1E15"/>
    <w:rsid w:val="006D1EEF"/>
    <w:rsid w:val="006D21B4"/>
    <w:rsid w:val="006D22DC"/>
    <w:rsid w:val="006D2931"/>
    <w:rsid w:val="006D2AF2"/>
    <w:rsid w:val="006D2B56"/>
    <w:rsid w:val="006D3600"/>
    <w:rsid w:val="006D3D0E"/>
    <w:rsid w:val="006D4704"/>
    <w:rsid w:val="006D4A6B"/>
    <w:rsid w:val="006D4A81"/>
    <w:rsid w:val="006D5A2B"/>
    <w:rsid w:val="006D5F1A"/>
    <w:rsid w:val="006D61BC"/>
    <w:rsid w:val="006D626A"/>
    <w:rsid w:val="006D672B"/>
    <w:rsid w:val="006E02AE"/>
    <w:rsid w:val="006E0EE0"/>
    <w:rsid w:val="006E2312"/>
    <w:rsid w:val="006E3B02"/>
    <w:rsid w:val="006E3D2B"/>
    <w:rsid w:val="006E438A"/>
    <w:rsid w:val="006E48A0"/>
    <w:rsid w:val="006E51CA"/>
    <w:rsid w:val="006F001D"/>
    <w:rsid w:val="006F00BF"/>
    <w:rsid w:val="006F00DB"/>
    <w:rsid w:val="006F0206"/>
    <w:rsid w:val="006F079A"/>
    <w:rsid w:val="006F0C1C"/>
    <w:rsid w:val="006F16DD"/>
    <w:rsid w:val="006F1928"/>
    <w:rsid w:val="006F1B5D"/>
    <w:rsid w:val="006F1C39"/>
    <w:rsid w:val="006F202E"/>
    <w:rsid w:val="006F2A51"/>
    <w:rsid w:val="006F3CAE"/>
    <w:rsid w:val="006F3E05"/>
    <w:rsid w:val="006F43E9"/>
    <w:rsid w:val="006F5321"/>
    <w:rsid w:val="006F6770"/>
    <w:rsid w:val="006F70C3"/>
    <w:rsid w:val="006F7880"/>
    <w:rsid w:val="006F7E1F"/>
    <w:rsid w:val="006F7E5D"/>
    <w:rsid w:val="007001CE"/>
    <w:rsid w:val="0070031F"/>
    <w:rsid w:val="0070036C"/>
    <w:rsid w:val="007008F9"/>
    <w:rsid w:val="00700C61"/>
    <w:rsid w:val="0070156C"/>
    <w:rsid w:val="00701FD3"/>
    <w:rsid w:val="007021EE"/>
    <w:rsid w:val="00702695"/>
    <w:rsid w:val="00702D27"/>
    <w:rsid w:val="00703B06"/>
    <w:rsid w:val="00703DA6"/>
    <w:rsid w:val="0070411E"/>
    <w:rsid w:val="00704BDA"/>
    <w:rsid w:val="00704E1C"/>
    <w:rsid w:val="007053AA"/>
    <w:rsid w:val="00705546"/>
    <w:rsid w:val="007056C3"/>
    <w:rsid w:val="0070578E"/>
    <w:rsid w:val="007057C2"/>
    <w:rsid w:val="00706124"/>
    <w:rsid w:val="007076B3"/>
    <w:rsid w:val="00707755"/>
    <w:rsid w:val="0071024F"/>
    <w:rsid w:val="007115E4"/>
    <w:rsid w:val="00711BB2"/>
    <w:rsid w:val="00712909"/>
    <w:rsid w:val="00712C78"/>
    <w:rsid w:val="00712E16"/>
    <w:rsid w:val="00714113"/>
    <w:rsid w:val="007141F6"/>
    <w:rsid w:val="00714225"/>
    <w:rsid w:val="00714DF5"/>
    <w:rsid w:val="00714E5C"/>
    <w:rsid w:val="0071643B"/>
    <w:rsid w:val="00717857"/>
    <w:rsid w:val="007178E6"/>
    <w:rsid w:val="007179D1"/>
    <w:rsid w:val="00720060"/>
    <w:rsid w:val="00720F02"/>
    <w:rsid w:val="00720F7E"/>
    <w:rsid w:val="00721829"/>
    <w:rsid w:val="007227AE"/>
    <w:rsid w:val="007227C8"/>
    <w:rsid w:val="0072302D"/>
    <w:rsid w:val="007231B1"/>
    <w:rsid w:val="0072428D"/>
    <w:rsid w:val="00725F6F"/>
    <w:rsid w:val="0072684B"/>
    <w:rsid w:val="0072782F"/>
    <w:rsid w:val="007304FD"/>
    <w:rsid w:val="00730757"/>
    <w:rsid w:val="00730D26"/>
    <w:rsid w:val="00730F3D"/>
    <w:rsid w:val="0073126B"/>
    <w:rsid w:val="007318AF"/>
    <w:rsid w:val="007323FC"/>
    <w:rsid w:val="007326CC"/>
    <w:rsid w:val="00732939"/>
    <w:rsid w:val="0073325B"/>
    <w:rsid w:val="00735808"/>
    <w:rsid w:val="00735B09"/>
    <w:rsid w:val="00735EB7"/>
    <w:rsid w:val="0073634E"/>
    <w:rsid w:val="00736446"/>
    <w:rsid w:val="00736808"/>
    <w:rsid w:val="00736848"/>
    <w:rsid w:val="00741723"/>
    <w:rsid w:val="00742374"/>
    <w:rsid w:val="00744566"/>
    <w:rsid w:val="00744DBF"/>
    <w:rsid w:val="00745CCE"/>
    <w:rsid w:val="00746017"/>
    <w:rsid w:val="00746A18"/>
    <w:rsid w:val="00746B55"/>
    <w:rsid w:val="00747507"/>
    <w:rsid w:val="00747892"/>
    <w:rsid w:val="00747F12"/>
    <w:rsid w:val="007503C8"/>
    <w:rsid w:val="00752521"/>
    <w:rsid w:val="0075353F"/>
    <w:rsid w:val="00754179"/>
    <w:rsid w:val="007541CC"/>
    <w:rsid w:val="00754850"/>
    <w:rsid w:val="00755488"/>
    <w:rsid w:val="00760405"/>
    <w:rsid w:val="00760975"/>
    <w:rsid w:val="00761DE6"/>
    <w:rsid w:val="007660BA"/>
    <w:rsid w:val="00767DB9"/>
    <w:rsid w:val="00771E3F"/>
    <w:rsid w:val="007725FE"/>
    <w:rsid w:val="00772C91"/>
    <w:rsid w:val="00773D9A"/>
    <w:rsid w:val="00774AE6"/>
    <w:rsid w:val="00774CA5"/>
    <w:rsid w:val="00774D32"/>
    <w:rsid w:val="00776B44"/>
    <w:rsid w:val="00777BA3"/>
    <w:rsid w:val="00780A88"/>
    <w:rsid w:val="00780F09"/>
    <w:rsid w:val="007815B8"/>
    <w:rsid w:val="00781EED"/>
    <w:rsid w:val="007828E4"/>
    <w:rsid w:val="007853B6"/>
    <w:rsid w:val="0078566E"/>
    <w:rsid w:val="00785C7F"/>
    <w:rsid w:val="00786903"/>
    <w:rsid w:val="00786B68"/>
    <w:rsid w:val="00787199"/>
    <w:rsid w:val="007877A4"/>
    <w:rsid w:val="00787BDA"/>
    <w:rsid w:val="00790481"/>
    <w:rsid w:val="00792B58"/>
    <w:rsid w:val="00792BFE"/>
    <w:rsid w:val="007930EE"/>
    <w:rsid w:val="0079317B"/>
    <w:rsid w:val="00794A7E"/>
    <w:rsid w:val="00794CD8"/>
    <w:rsid w:val="007975B3"/>
    <w:rsid w:val="007A08E2"/>
    <w:rsid w:val="007A0918"/>
    <w:rsid w:val="007A0E85"/>
    <w:rsid w:val="007A14AD"/>
    <w:rsid w:val="007A1583"/>
    <w:rsid w:val="007A1733"/>
    <w:rsid w:val="007A2008"/>
    <w:rsid w:val="007A49D4"/>
    <w:rsid w:val="007A5704"/>
    <w:rsid w:val="007A5BC5"/>
    <w:rsid w:val="007A69D8"/>
    <w:rsid w:val="007B06EB"/>
    <w:rsid w:val="007B0BAA"/>
    <w:rsid w:val="007B1752"/>
    <w:rsid w:val="007B206F"/>
    <w:rsid w:val="007B29C2"/>
    <w:rsid w:val="007B2ABC"/>
    <w:rsid w:val="007B3270"/>
    <w:rsid w:val="007B41D6"/>
    <w:rsid w:val="007B4324"/>
    <w:rsid w:val="007B5015"/>
    <w:rsid w:val="007B6FF0"/>
    <w:rsid w:val="007C0366"/>
    <w:rsid w:val="007C26AB"/>
    <w:rsid w:val="007C28FE"/>
    <w:rsid w:val="007C2A4C"/>
    <w:rsid w:val="007C2E1F"/>
    <w:rsid w:val="007C31DB"/>
    <w:rsid w:val="007C483A"/>
    <w:rsid w:val="007C6D60"/>
    <w:rsid w:val="007D02D7"/>
    <w:rsid w:val="007D042A"/>
    <w:rsid w:val="007D0C08"/>
    <w:rsid w:val="007D12ED"/>
    <w:rsid w:val="007D1562"/>
    <w:rsid w:val="007D1818"/>
    <w:rsid w:val="007D1A16"/>
    <w:rsid w:val="007D25FD"/>
    <w:rsid w:val="007D333A"/>
    <w:rsid w:val="007D333E"/>
    <w:rsid w:val="007D44F3"/>
    <w:rsid w:val="007D5388"/>
    <w:rsid w:val="007D5C2E"/>
    <w:rsid w:val="007D5CAC"/>
    <w:rsid w:val="007D6266"/>
    <w:rsid w:val="007D6289"/>
    <w:rsid w:val="007D79F3"/>
    <w:rsid w:val="007D7DD0"/>
    <w:rsid w:val="007E0C83"/>
    <w:rsid w:val="007E0D0B"/>
    <w:rsid w:val="007E30F9"/>
    <w:rsid w:val="007E343B"/>
    <w:rsid w:val="007E4420"/>
    <w:rsid w:val="007E506C"/>
    <w:rsid w:val="007E59F7"/>
    <w:rsid w:val="007E75CA"/>
    <w:rsid w:val="007E7E21"/>
    <w:rsid w:val="007E7EE7"/>
    <w:rsid w:val="007F0250"/>
    <w:rsid w:val="007F04C3"/>
    <w:rsid w:val="007F1913"/>
    <w:rsid w:val="007F2287"/>
    <w:rsid w:val="007F2638"/>
    <w:rsid w:val="007F279A"/>
    <w:rsid w:val="007F56AD"/>
    <w:rsid w:val="007F5D48"/>
    <w:rsid w:val="007F667C"/>
    <w:rsid w:val="007F7412"/>
    <w:rsid w:val="00800B56"/>
    <w:rsid w:val="00800BC6"/>
    <w:rsid w:val="00800E72"/>
    <w:rsid w:val="00800FC1"/>
    <w:rsid w:val="008014DB"/>
    <w:rsid w:val="00801508"/>
    <w:rsid w:val="00801844"/>
    <w:rsid w:val="008019E6"/>
    <w:rsid w:val="00802DD9"/>
    <w:rsid w:val="0080336B"/>
    <w:rsid w:val="0080427C"/>
    <w:rsid w:val="0080429F"/>
    <w:rsid w:val="00805BB8"/>
    <w:rsid w:val="00805FBA"/>
    <w:rsid w:val="00807457"/>
    <w:rsid w:val="008074C5"/>
    <w:rsid w:val="008079CF"/>
    <w:rsid w:val="008105DF"/>
    <w:rsid w:val="00810690"/>
    <w:rsid w:val="008111D2"/>
    <w:rsid w:val="00811AB0"/>
    <w:rsid w:val="008137C4"/>
    <w:rsid w:val="008152D1"/>
    <w:rsid w:val="00815587"/>
    <w:rsid w:val="00815613"/>
    <w:rsid w:val="0081581D"/>
    <w:rsid w:val="00815B15"/>
    <w:rsid w:val="00815B5E"/>
    <w:rsid w:val="00816165"/>
    <w:rsid w:val="00817B85"/>
    <w:rsid w:val="00820DEB"/>
    <w:rsid w:val="0082144C"/>
    <w:rsid w:val="0082222D"/>
    <w:rsid w:val="008222EC"/>
    <w:rsid w:val="00822728"/>
    <w:rsid w:val="0082403B"/>
    <w:rsid w:val="00825200"/>
    <w:rsid w:val="00825C1B"/>
    <w:rsid w:val="00826534"/>
    <w:rsid w:val="00826855"/>
    <w:rsid w:val="00826F3D"/>
    <w:rsid w:val="008276A2"/>
    <w:rsid w:val="00830903"/>
    <w:rsid w:val="008315F5"/>
    <w:rsid w:val="0083203B"/>
    <w:rsid w:val="00832546"/>
    <w:rsid w:val="00833486"/>
    <w:rsid w:val="00833907"/>
    <w:rsid w:val="00833E86"/>
    <w:rsid w:val="008344F5"/>
    <w:rsid w:val="008349BC"/>
    <w:rsid w:val="008350DF"/>
    <w:rsid w:val="00835CFC"/>
    <w:rsid w:val="00835CFF"/>
    <w:rsid w:val="0083649E"/>
    <w:rsid w:val="008369C3"/>
    <w:rsid w:val="00836DF4"/>
    <w:rsid w:val="00837828"/>
    <w:rsid w:val="008400A5"/>
    <w:rsid w:val="00840C15"/>
    <w:rsid w:val="00841061"/>
    <w:rsid w:val="00841122"/>
    <w:rsid w:val="00842D9E"/>
    <w:rsid w:val="008436E0"/>
    <w:rsid w:val="00843A0B"/>
    <w:rsid w:val="008440E4"/>
    <w:rsid w:val="0084434E"/>
    <w:rsid w:val="00846344"/>
    <w:rsid w:val="008465C0"/>
    <w:rsid w:val="008470EA"/>
    <w:rsid w:val="00847BD2"/>
    <w:rsid w:val="008500D9"/>
    <w:rsid w:val="0085137A"/>
    <w:rsid w:val="00851A30"/>
    <w:rsid w:val="008529ED"/>
    <w:rsid w:val="00853622"/>
    <w:rsid w:val="00853E00"/>
    <w:rsid w:val="00854544"/>
    <w:rsid w:val="008546EB"/>
    <w:rsid w:val="00854B53"/>
    <w:rsid w:val="00854C6A"/>
    <w:rsid w:val="00855A66"/>
    <w:rsid w:val="00855B6A"/>
    <w:rsid w:val="0085602E"/>
    <w:rsid w:val="008569B3"/>
    <w:rsid w:val="0085764D"/>
    <w:rsid w:val="00860410"/>
    <w:rsid w:val="00861284"/>
    <w:rsid w:val="008617DE"/>
    <w:rsid w:val="00861B03"/>
    <w:rsid w:val="00861C0C"/>
    <w:rsid w:val="00862C64"/>
    <w:rsid w:val="00864B81"/>
    <w:rsid w:val="00864BA0"/>
    <w:rsid w:val="008658B7"/>
    <w:rsid w:val="00866A32"/>
    <w:rsid w:val="00867855"/>
    <w:rsid w:val="008678AF"/>
    <w:rsid w:val="00867D10"/>
    <w:rsid w:val="00870227"/>
    <w:rsid w:val="008705BA"/>
    <w:rsid w:val="008708EB"/>
    <w:rsid w:val="00871030"/>
    <w:rsid w:val="00873B42"/>
    <w:rsid w:val="00873BC4"/>
    <w:rsid w:val="00873CDD"/>
    <w:rsid w:val="00874B55"/>
    <w:rsid w:val="00874C72"/>
    <w:rsid w:val="00874CDD"/>
    <w:rsid w:val="00876DF9"/>
    <w:rsid w:val="00876E15"/>
    <w:rsid w:val="0087760E"/>
    <w:rsid w:val="008801AE"/>
    <w:rsid w:val="0088090A"/>
    <w:rsid w:val="00880D26"/>
    <w:rsid w:val="00880E9F"/>
    <w:rsid w:val="00881C01"/>
    <w:rsid w:val="008824F5"/>
    <w:rsid w:val="00882A15"/>
    <w:rsid w:val="008839B8"/>
    <w:rsid w:val="00883AC4"/>
    <w:rsid w:val="008847C1"/>
    <w:rsid w:val="00884CE1"/>
    <w:rsid w:val="00885766"/>
    <w:rsid w:val="00885A4F"/>
    <w:rsid w:val="00886102"/>
    <w:rsid w:val="00886D7D"/>
    <w:rsid w:val="00886F22"/>
    <w:rsid w:val="00890547"/>
    <w:rsid w:val="00890ADA"/>
    <w:rsid w:val="008917BA"/>
    <w:rsid w:val="00891FDB"/>
    <w:rsid w:val="0089212E"/>
    <w:rsid w:val="008938E4"/>
    <w:rsid w:val="008939C3"/>
    <w:rsid w:val="00893BF1"/>
    <w:rsid w:val="00893CC1"/>
    <w:rsid w:val="00893E9F"/>
    <w:rsid w:val="0089417A"/>
    <w:rsid w:val="00894709"/>
    <w:rsid w:val="00894A45"/>
    <w:rsid w:val="008955A3"/>
    <w:rsid w:val="00895C99"/>
    <w:rsid w:val="0089660F"/>
    <w:rsid w:val="008968B9"/>
    <w:rsid w:val="00896F60"/>
    <w:rsid w:val="00897AC4"/>
    <w:rsid w:val="008A0630"/>
    <w:rsid w:val="008A1179"/>
    <w:rsid w:val="008A3027"/>
    <w:rsid w:val="008A3577"/>
    <w:rsid w:val="008A387C"/>
    <w:rsid w:val="008A4287"/>
    <w:rsid w:val="008A4A18"/>
    <w:rsid w:val="008A50AF"/>
    <w:rsid w:val="008A5B87"/>
    <w:rsid w:val="008A689E"/>
    <w:rsid w:val="008B049C"/>
    <w:rsid w:val="008B050E"/>
    <w:rsid w:val="008B0872"/>
    <w:rsid w:val="008B08A6"/>
    <w:rsid w:val="008B1E7E"/>
    <w:rsid w:val="008B1E91"/>
    <w:rsid w:val="008B30AA"/>
    <w:rsid w:val="008B3631"/>
    <w:rsid w:val="008B397F"/>
    <w:rsid w:val="008B3CFB"/>
    <w:rsid w:val="008B426F"/>
    <w:rsid w:val="008B49FB"/>
    <w:rsid w:val="008B57A3"/>
    <w:rsid w:val="008B684B"/>
    <w:rsid w:val="008B6961"/>
    <w:rsid w:val="008B7E72"/>
    <w:rsid w:val="008C0945"/>
    <w:rsid w:val="008C21B2"/>
    <w:rsid w:val="008C2BFC"/>
    <w:rsid w:val="008C3A73"/>
    <w:rsid w:val="008C4803"/>
    <w:rsid w:val="008C5A7C"/>
    <w:rsid w:val="008C6C63"/>
    <w:rsid w:val="008C7823"/>
    <w:rsid w:val="008D2F23"/>
    <w:rsid w:val="008D3F4C"/>
    <w:rsid w:val="008D47E3"/>
    <w:rsid w:val="008D4EDA"/>
    <w:rsid w:val="008D5140"/>
    <w:rsid w:val="008D5FCE"/>
    <w:rsid w:val="008D67C1"/>
    <w:rsid w:val="008D6808"/>
    <w:rsid w:val="008D701B"/>
    <w:rsid w:val="008D710E"/>
    <w:rsid w:val="008D75E5"/>
    <w:rsid w:val="008E07CC"/>
    <w:rsid w:val="008E1499"/>
    <w:rsid w:val="008E181E"/>
    <w:rsid w:val="008E183D"/>
    <w:rsid w:val="008E23F1"/>
    <w:rsid w:val="008E3113"/>
    <w:rsid w:val="008E34A3"/>
    <w:rsid w:val="008E3608"/>
    <w:rsid w:val="008E3728"/>
    <w:rsid w:val="008E3CB7"/>
    <w:rsid w:val="008E3CC4"/>
    <w:rsid w:val="008E400A"/>
    <w:rsid w:val="008E400C"/>
    <w:rsid w:val="008E408E"/>
    <w:rsid w:val="008E4090"/>
    <w:rsid w:val="008E44A8"/>
    <w:rsid w:val="008E4D6F"/>
    <w:rsid w:val="008E5DF2"/>
    <w:rsid w:val="008E6632"/>
    <w:rsid w:val="008E66A4"/>
    <w:rsid w:val="008E6C40"/>
    <w:rsid w:val="008E71E8"/>
    <w:rsid w:val="008F0497"/>
    <w:rsid w:val="008F0E83"/>
    <w:rsid w:val="008F134E"/>
    <w:rsid w:val="008F3FC6"/>
    <w:rsid w:val="008F4734"/>
    <w:rsid w:val="008F4BF9"/>
    <w:rsid w:val="008F55F5"/>
    <w:rsid w:val="008F69EA"/>
    <w:rsid w:val="008F7165"/>
    <w:rsid w:val="008F73F4"/>
    <w:rsid w:val="008F7650"/>
    <w:rsid w:val="009000AB"/>
    <w:rsid w:val="009010DE"/>
    <w:rsid w:val="009016B1"/>
    <w:rsid w:val="00901781"/>
    <w:rsid w:val="00901B56"/>
    <w:rsid w:val="009023AD"/>
    <w:rsid w:val="00902531"/>
    <w:rsid w:val="0090272E"/>
    <w:rsid w:val="0090284A"/>
    <w:rsid w:val="0090424B"/>
    <w:rsid w:val="009053FC"/>
    <w:rsid w:val="00906063"/>
    <w:rsid w:val="009063D2"/>
    <w:rsid w:val="009069DA"/>
    <w:rsid w:val="00906A5F"/>
    <w:rsid w:val="00907F19"/>
    <w:rsid w:val="00910098"/>
    <w:rsid w:val="0091115D"/>
    <w:rsid w:val="00911854"/>
    <w:rsid w:val="00912824"/>
    <w:rsid w:val="00914E38"/>
    <w:rsid w:val="00915481"/>
    <w:rsid w:val="009155A2"/>
    <w:rsid w:val="00916AEA"/>
    <w:rsid w:val="00916FBC"/>
    <w:rsid w:val="009178DB"/>
    <w:rsid w:val="00917C96"/>
    <w:rsid w:val="009206A0"/>
    <w:rsid w:val="00920A7B"/>
    <w:rsid w:val="0092189E"/>
    <w:rsid w:val="00921911"/>
    <w:rsid w:val="00921D80"/>
    <w:rsid w:val="009222F7"/>
    <w:rsid w:val="009227B8"/>
    <w:rsid w:val="00923265"/>
    <w:rsid w:val="00923313"/>
    <w:rsid w:val="00924129"/>
    <w:rsid w:val="009243AB"/>
    <w:rsid w:val="00924543"/>
    <w:rsid w:val="009245F0"/>
    <w:rsid w:val="00926226"/>
    <w:rsid w:val="00927232"/>
    <w:rsid w:val="00927D41"/>
    <w:rsid w:val="00930153"/>
    <w:rsid w:val="00930162"/>
    <w:rsid w:val="009305F7"/>
    <w:rsid w:val="009307E2"/>
    <w:rsid w:val="00930F48"/>
    <w:rsid w:val="00932AF7"/>
    <w:rsid w:val="00933C96"/>
    <w:rsid w:val="0093446F"/>
    <w:rsid w:val="009353C1"/>
    <w:rsid w:val="0093782D"/>
    <w:rsid w:val="00937CF2"/>
    <w:rsid w:val="009413CB"/>
    <w:rsid w:val="0094210C"/>
    <w:rsid w:val="00942253"/>
    <w:rsid w:val="00942ED6"/>
    <w:rsid w:val="009444D0"/>
    <w:rsid w:val="00945939"/>
    <w:rsid w:val="00945F26"/>
    <w:rsid w:val="0094622B"/>
    <w:rsid w:val="0094712A"/>
    <w:rsid w:val="00947315"/>
    <w:rsid w:val="00947BE0"/>
    <w:rsid w:val="00947D37"/>
    <w:rsid w:val="009502B2"/>
    <w:rsid w:val="00951773"/>
    <w:rsid w:val="00952379"/>
    <w:rsid w:val="0095382A"/>
    <w:rsid w:val="009539D1"/>
    <w:rsid w:val="00953E04"/>
    <w:rsid w:val="00954769"/>
    <w:rsid w:val="00954C85"/>
    <w:rsid w:val="00955930"/>
    <w:rsid w:val="00955D34"/>
    <w:rsid w:val="0095669B"/>
    <w:rsid w:val="00956E74"/>
    <w:rsid w:val="00957E87"/>
    <w:rsid w:val="0096060C"/>
    <w:rsid w:val="009606D9"/>
    <w:rsid w:val="00960E21"/>
    <w:rsid w:val="009612BD"/>
    <w:rsid w:val="00961F55"/>
    <w:rsid w:val="009654ED"/>
    <w:rsid w:val="009656BB"/>
    <w:rsid w:val="009657B7"/>
    <w:rsid w:val="00965AEA"/>
    <w:rsid w:val="0096609D"/>
    <w:rsid w:val="009672E2"/>
    <w:rsid w:val="00967E28"/>
    <w:rsid w:val="00970E5E"/>
    <w:rsid w:val="00971348"/>
    <w:rsid w:val="00971819"/>
    <w:rsid w:val="00971B44"/>
    <w:rsid w:val="009722A2"/>
    <w:rsid w:val="00973308"/>
    <w:rsid w:val="009736A2"/>
    <w:rsid w:val="0097417E"/>
    <w:rsid w:val="00974508"/>
    <w:rsid w:val="00974563"/>
    <w:rsid w:val="00975176"/>
    <w:rsid w:val="0097636F"/>
    <w:rsid w:val="00976C22"/>
    <w:rsid w:val="0097727A"/>
    <w:rsid w:val="00982602"/>
    <w:rsid w:val="009827D6"/>
    <w:rsid w:val="0098457B"/>
    <w:rsid w:val="00984B45"/>
    <w:rsid w:val="00984EF2"/>
    <w:rsid w:val="009857CC"/>
    <w:rsid w:val="00985C37"/>
    <w:rsid w:val="00986BE7"/>
    <w:rsid w:val="00986F0C"/>
    <w:rsid w:val="009906E2"/>
    <w:rsid w:val="0099090E"/>
    <w:rsid w:val="00991251"/>
    <w:rsid w:val="00991DDA"/>
    <w:rsid w:val="00992A2B"/>
    <w:rsid w:val="00993D9E"/>
    <w:rsid w:val="0099432A"/>
    <w:rsid w:val="009945D9"/>
    <w:rsid w:val="00994653"/>
    <w:rsid w:val="00994AD3"/>
    <w:rsid w:val="009A03C0"/>
    <w:rsid w:val="009A1F27"/>
    <w:rsid w:val="009A26F1"/>
    <w:rsid w:val="009A2B45"/>
    <w:rsid w:val="009A3279"/>
    <w:rsid w:val="009A330C"/>
    <w:rsid w:val="009A3856"/>
    <w:rsid w:val="009A3EE9"/>
    <w:rsid w:val="009A445E"/>
    <w:rsid w:val="009A4591"/>
    <w:rsid w:val="009A56E2"/>
    <w:rsid w:val="009A58F6"/>
    <w:rsid w:val="009A5E10"/>
    <w:rsid w:val="009A6080"/>
    <w:rsid w:val="009A7E01"/>
    <w:rsid w:val="009B1D54"/>
    <w:rsid w:val="009B219A"/>
    <w:rsid w:val="009B2292"/>
    <w:rsid w:val="009B352E"/>
    <w:rsid w:val="009B531D"/>
    <w:rsid w:val="009B5C9D"/>
    <w:rsid w:val="009B727C"/>
    <w:rsid w:val="009B7ABF"/>
    <w:rsid w:val="009B7AC7"/>
    <w:rsid w:val="009C05F3"/>
    <w:rsid w:val="009C0B07"/>
    <w:rsid w:val="009C0F30"/>
    <w:rsid w:val="009C1918"/>
    <w:rsid w:val="009C1AC7"/>
    <w:rsid w:val="009C2365"/>
    <w:rsid w:val="009C50BB"/>
    <w:rsid w:val="009C5BF3"/>
    <w:rsid w:val="009C62BB"/>
    <w:rsid w:val="009C6565"/>
    <w:rsid w:val="009C6A01"/>
    <w:rsid w:val="009C6CF4"/>
    <w:rsid w:val="009D1DE9"/>
    <w:rsid w:val="009D22A4"/>
    <w:rsid w:val="009D2409"/>
    <w:rsid w:val="009D2831"/>
    <w:rsid w:val="009D384B"/>
    <w:rsid w:val="009D5C5D"/>
    <w:rsid w:val="009D6192"/>
    <w:rsid w:val="009D68BA"/>
    <w:rsid w:val="009D6C7F"/>
    <w:rsid w:val="009D7580"/>
    <w:rsid w:val="009E0726"/>
    <w:rsid w:val="009E0BE1"/>
    <w:rsid w:val="009E1139"/>
    <w:rsid w:val="009E191B"/>
    <w:rsid w:val="009E1B45"/>
    <w:rsid w:val="009E1C29"/>
    <w:rsid w:val="009E2154"/>
    <w:rsid w:val="009E41EF"/>
    <w:rsid w:val="009E58E2"/>
    <w:rsid w:val="009E6B57"/>
    <w:rsid w:val="009E708B"/>
    <w:rsid w:val="009E788B"/>
    <w:rsid w:val="009E7D12"/>
    <w:rsid w:val="009E7F6A"/>
    <w:rsid w:val="009F0828"/>
    <w:rsid w:val="009F1033"/>
    <w:rsid w:val="009F240E"/>
    <w:rsid w:val="009F250A"/>
    <w:rsid w:val="009F4414"/>
    <w:rsid w:val="009F52CE"/>
    <w:rsid w:val="009F5A00"/>
    <w:rsid w:val="009F627B"/>
    <w:rsid w:val="009F703A"/>
    <w:rsid w:val="009F7804"/>
    <w:rsid w:val="00A00A9B"/>
    <w:rsid w:val="00A018E4"/>
    <w:rsid w:val="00A03315"/>
    <w:rsid w:val="00A03D25"/>
    <w:rsid w:val="00A060A8"/>
    <w:rsid w:val="00A06B0C"/>
    <w:rsid w:val="00A06C52"/>
    <w:rsid w:val="00A0742A"/>
    <w:rsid w:val="00A07AFD"/>
    <w:rsid w:val="00A10785"/>
    <w:rsid w:val="00A11C41"/>
    <w:rsid w:val="00A13A17"/>
    <w:rsid w:val="00A14451"/>
    <w:rsid w:val="00A1455C"/>
    <w:rsid w:val="00A153E4"/>
    <w:rsid w:val="00A16A20"/>
    <w:rsid w:val="00A16F54"/>
    <w:rsid w:val="00A1731A"/>
    <w:rsid w:val="00A17DCF"/>
    <w:rsid w:val="00A21F0B"/>
    <w:rsid w:val="00A221B4"/>
    <w:rsid w:val="00A22565"/>
    <w:rsid w:val="00A22602"/>
    <w:rsid w:val="00A23ACA"/>
    <w:rsid w:val="00A248F8"/>
    <w:rsid w:val="00A24F62"/>
    <w:rsid w:val="00A257DF"/>
    <w:rsid w:val="00A25FC9"/>
    <w:rsid w:val="00A26B6C"/>
    <w:rsid w:val="00A26C10"/>
    <w:rsid w:val="00A27031"/>
    <w:rsid w:val="00A27544"/>
    <w:rsid w:val="00A30005"/>
    <w:rsid w:val="00A3103C"/>
    <w:rsid w:val="00A311C9"/>
    <w:rsid w:val="00A316AC"/>
    <w:rsid w:val="00A32CCE"/>
    <w:rsid w:val="00A3333E"/>
    <w:rsid w:val="00A33BDF"/>
    <w:rsid w:val="00A33E51"/>
    <w:rsid w:val="00A354B7"/>
    <w:rsid w:val="00A360AF"/>
    <w:rsid w:val="00A36A22"/>
    <w:rsid w:val="00A37237"/>
    <w:rsid w:val="00A4018D"/>
    <w:rsid w:val="00A413FB"/>
    <w:rsid w:val="00A42351"/>
    <w:rsid w:val="00A429DA"/>
    <w:rsid w:val="00A42C18"/>
    <w:rsid w:val="00A43070"/>
    <w:rsid w:val="00A44BE4"/>
    <w:rsid w:val="00A4507C"/>
    <w:rsid w:val="00A46DC5"/>
    <w:rsid w:val="00A479A8"/>
    <w:rsid w:val="00A50CEF"/>
    <w:rsid w:val="00A50FBC"/>
    <w:rsid w:val="00A51126"/>
    <w:rsid w:val="00A51820"/>
    <w:rsid w:val="00A5225C"/>
    <w:rsid w:val="00A52739"/>
    <w:rsid w:val="00A53C20"/>
    <w:rsid w:val="00A5446A"/>
    <w:rsid w:val="00A547B2"/>
    <w:rsid w:val="00A5575C"/>
    <w:rsid w:val="00A55E01"/>
    <w:rsid w:val="00A570BF"/>
    <w:rsid w:val="00A578FD"/>
    <w:rsid w:val="00A60466"/>
    <w:rsid w:val="00A607A6"/>
    <w:rsid w:val="00A6087B"/>
    <w:rsid w:val="00A60D29"/>
    <w:rsid w:val="00A60E42"/>
    <w:rsid w:val="00A6138E"/>
    <w:rsid w:val="00A615CC"/>
    <w:rsid w:val="00A617D2"/>
    <w:rsid w:val="00A619DF"/>
    <w:rsid w:val="00A62186"/>
    <w:rsid w:val="00A62F49"/>
    <w:rsid w:val="00A62F57"/>
    <w:rsid w:val="00A6352E"/>
    <w:rsid w:val="00A6380E"/>
    <w:rsid w:val="00A6412D"/>
    <w:rsid w:val="00A646C1"/>
    <w:rsid w:val="00A65EF8"/>
    <w:rsid w:val="00A66C76"/>
    <w:rsid w:val="00A66DFA"/>
    <w:rsid w:val="00A66F50"/>
    <w:rsid w:val="00A675EB"/>
    <w:rsid w:val="00A67760"/>
    <w:rsid w:val="00A705D3"/>
    <w:rsid w:val="00A7193F"/>
    <w:rsid w:val="00A72333"/>
    <w:rsid w:val="00A7363F"/>
    <w:rsid w:val="00A73B87"/>
    <w:rsid w:val="00A7400E"/>
    <w:rsid w:val="00A7434A"/>
    <w:rsid w:val="00A74352"/>
    <w:rsid w:val="00A74780"/>
    <w:rsid w:val="00A747C9"/>
    <w:rsid w:val="00A754FB"/>
    <w:rsid w:val="00A7594D"/>
    <w:rsid w:val="00A75A7A"/>
    <w:rsid w:val="00A75D22"/>
    <w:rsid w:val="00A75DD7"/>
    <w:rsid w:val="00A76367"/>
    <w:rsid w:val="00A80663"/>
    <w:rsid w:val="00A80A38"/>
    <w:rsid w:val="00A81672"/>
    <w:rsid w:val="00A81E88"/>
    <w:rsid w:val="00A82548"/>
    <w:rsid w:val="00A82E3A"/>
    <w:rsid w:val="00A83914"/>
    <w:rsid w:val="00A8416B"/>
    <w:rsid w:val="00A84673"/>
    <w:rsid w:val="00A85C15"/>
    <w:rsid w:val="00A86578"/>
    <w:rsid w:val="00A86A33"/>
    <w:rsid w:val="00A90264"/>
    <w:rsid w:val="00A904AE"/>
    <w:rsid w:val="00A91E5D"/>
    <w:rsid w:val="00A92CAB"/>
    <w:rsid w:val="00A937C7"/>
    <w:rsid w:val="00A938C7"/>
    <w:rsid w:val="00A93965"/>
    <w:rsid w:val="00A946D4"/>
    <w:rsid w:val="00A94737"/>
    <w:rsid w:val="00A9598C"/>
    <w:rsid w:val="00A95E21"/>
    <w:rsid w:val="00A95F00"/>
    <w:rsid w:val="00A96E68"/>
    <w:rsid w:val="00A97A55"/>
    <w:rsid w:val="00A97D2C"/>
    <w:rsid w:val="00AA06DC"/>
    <w:rsid w:val="00AA2E36"/>
    <w:rsid w:val="00AA3A88"/>
    <w:rsid w:val="00AA487E"/>
    <w:rsid w:val="00AA50DA"/>
    <w:rsid w:val="00AA7199"/>
    <w:rsid w:val="00AB1565"/>
    <w:rsid w:val="00AB1FE4"/>
    <w:rsid w:val="00AB266F"/>
    <w:rsid w:val="00AB2896"/>
    <w:rsid w:val="00AB2B06"/>
    <w:rsid w:val="00AB2ED2"/>
    <w:rsid w:val="00AB31B4"/>
    <w:rsid w:val="00AB3290"/>
    <w:rsid w:val="00AB5C7F"/>
    <w:rsid w:val="00AB5E4D"/>
    <w:rsid w:val="00AB7A53"/>
    <w:rsid w:val="00AC005D"/>
    <w:rsid w:val="00AC25D0"/>
    <w:rsid w:val="00AC3C32"/>
    <w:rsid w:val="00AC3CFD"/>
    <w:rsid w:val="00AC4B37"/>
    <w:rsid w:val="00AC4C4A"/>
    <w:rsid w:val="00AC5036"/>
    <w:rsid w:val="00AC5150"/>
    <w:rsid w:val="00AC56F0"/>
    <w:rsid w:val="00AC5D85"/>
    <w:rsid w:val="00AC6DFE"/>
    <w:rsid w:val="00AC6EE2"/>
    <w:rsid w:val="00AD0B16"/>
    <w:rsid w:val="00AD0C72"/>
    <w:rsid w:val="00AD1321"/>
    <w:rsid w:val="00AD19ED"/>
    <w:rsid w:val="00AD1BB5"/>
    <w:rsid w:val="00AD2377"/>
    <w:rsid w:val="00AD2714"/>
    <w:rsid w:val="00AD4284"/>
    <w:rsid w:val="00AD541C"/>
    <w:rsid w:val="00AD55BA"/>
    <w:rsid w:val="00AD5AC4"/>
    <w:rsid w:val="00AD6C3D"/>
    <w:rsid w:val="00AE1ABA"/>
    <w:rsid w:val="00AE1EA6"/>
    <w:rsid w:val="00AE2177"/>
    <w:rsid w:val="00AE2966"/>
    <w:rsid w:val="00AE3E6F"/>
    <w:rsid w:val="00AE4506"/>
    <w:rsid w:val="00AE45EF"/>
    <w:rsid w:val="00AE58ED"/>
    <w:rsid w:val="00AE6FF7"/>
    <w:rsid w:val="00AE74A1"/>
    <w:rsid w:val="00AE795F"/>
    <w:rsid w:val="00AE7C54"/>
    <w:rsid w:val="00AF084B"/>
    <w:rsid w:val="00AF153D"/>
    <w:rsid w:val="00AF1A03"/>
    <w:rsid w:val="00AF236F"/>
    <w:rsid w:val="00AF283F"/>
    <w:rsid w:val="00AF2D6F"/>
    <w:rsid w:val="00AF4E63"/>
    <w:rsid w:val="00AF4FE3"/>
    <w:rsid w:val="00AF538A"/>
    <w:rsid w:val="00AF6E00"/>
    <w:rsid w:val="00AF76F7"/>
    <w:rsid w:val="00AF77F1"/>
    <w:rsid w:val="00AF78A4"/>
    <w:rsid w:val="00AF7AA8"/>
    <w:rsid w:val="00AF7E62"/>
    <w:rsid w:val="00B0017C"/>
    <w:rsid w:val="00B0052C"/>
    <w:rsid w:val="00B0104B"/>
    <w:rsid w:val="00B01F15"/>
    <w:rsid w:val="00B02FB2"/>
    <w:rsid w:val="00B04DF6"/>
    <w:rsid w:val="00B052A9"/>
    <w:rsid w:val="00B05BE0"/>
    <w:rsid w:val="00B05CE7"/>
    <w:rsid w:val="00B05D51"/>
    <w:rsid w:val="00B0689E"/>
    <w:rsid w:val="00B06D03"/>
    <w:rsid w:val="00B079F3"/>
    <w:rsid w:val="00B07C4C"/>
    <w:rsid w:val="00B07F2D"/>
    <w:rsid w:val="00B10318"/>
    <w:rsid w:val="00B10994"/>
    <w:rsid w:val="00B11A01"/>
    <w:rsid w:val="00B11EC1"/>
    <w:rsid w:val="00B12810"/>
    <w:rsid w:val="00B12B75"/>
    <w:rsid w:val="00B13E6D"/>
    <w:rsid w:val="00B14052"/>
    <w:rsid w:val="00B141E9"/>
    <w:rsid w:val="00B14500"/>
    <w:rsid w:val="00B150AB"/>
    <w:rsid w:val="00B15AA4"/>
    <w:rsid w:val="00B15D52"/>
    <w:rsid w:val="00B16002"/>
    <w:rsid w:val="00B16AC6"/>
    <w:rsid w:val="00B16ED3"/>
    <w:rsid w:val="00B20152"/>
    <w:rsid w:val="00B2064B"/>
    <w:rsid w:val="00B22FB8"/>
    <w:rsid w:val="00B238C5"/>
    <w:rsid w:val="00B23FAF"/>
    <w:rsid w:val="00B24A83"/>
    <w:rsid w:val="00B24D9C"/>
    <w:rsid w:val="00B2551E"/>
    <w:rsid w:val="00B2565F"/>
    <w:rsid w:val="00B2598F"/>
    <w:rsid w:val="00B25AE3"/>
    <w:rsid w:val="00B2604D"/>
    <w:rsid w:val="00B269DE"/>
    <w:rsid w:val="00B278B8"/>
    <w:rsid w:val="00B27C7C"/>
    <w:rsid w:val="00B3000B"/>
    <w:rsid w:val="00B30224"/>
    <w:rsid w:val="00B310B2"/>
    <w:rsid w:val="00B319CC"/>
    <w:rsid w:val="00B31ECD"/>
    <w:rsid w:val="00B326E2"/>
    <w:rsid w:val="00B34540"/>
    <w:rsid w:val="00B355D7"/>
    <w:rsid w:val="00B35DD7"/>
    <w:rsid w:val="00B3720A"/>
    <w:rsid w:val="00B40055"/>
    <w:rsid w:val="00B4032D"/>
    <w:rsid w:val="00B40921"/>
    <w:rsid w:val="00B40B1B"/>
    <w:rsid w:val="00B40B80"/>
    <w:rsid w:val="00B40EF7"/>
    <w:rsid w:val="00B41831"/>
    <w:rsid w:val="00B41836"/>
    <w:rsid w:val="00B41CCF"/>
    <w:rsid w:val="00B42162"/>
    <w:rsid w:val="00B42371"/>
    <w:rsid w:val="00B42996"/>
    <w:rsid w:val="00B43256"/>
    <w:rsid w:val="00B433ED"/>
    <w:rsid w:val="00B438AC"/>
    <w:rsid w:val="00B4492C"/>
    <w:rsid w:val="00B4506A"/>
    <w:rsid w:val="00B45B84"/>
    <w:rsid w:val="00B47B80"/>
    <w:rsid w:val="00B47FD7"/>
    <w:rsid w:val="00B5010A"/>
    <w:rsid w:val="00B50FE6"/>
    <w:rsid w:val="00B51167"/>
    <w:rsid w:val="00B5207F"/>
    <w:rsid w:val="00B5220E"/>
    <w:rsid w:val="00B5252C"/>
    <w:rsid w:val="00B52575"/>
    <w:rsid w:val="00B52D54"/>
    <w:rsid w:val="00B53B74"/>
    <w:rsid w:val="00B53BFE"/>
    <w:rsid w:val="00B55C65"/>
    <w:rsid w:val="00B5619A"/>
    <w:rsid w:val="00B563E9"/>
    <w:rsid w:val="00B5711B"/>
    <w:rsid w:val="00B577BE"/>
    <w:rsid w:val="00B603C8"/>
    <w:rsid w:val="00B608C6"/>
    <w:rsid w:val="00B60C82"/>
    <w:rsid w:val="00B60F57"/>
    <w:rsid w:val="00B6168E"/>
    <w:rsid w:val="00B61C79"/>
    <w:rsid w:val="00B62175"/>
    <w:rsid w:val="00B62212"/>
    <w:rsid w:val="00B63111"/>
    <w:rsid w:val="00B641F1"/>
    <w:rsid w:val="00B6489B"/>
    <w:rsid w:val="00B64C37"/>
    <w:rsid w:val="00B654F1"/>
    <w:rsid w:val="00B656D8"/>
    <w:rsid w:val="00B673CB"/>
    <w:rsid w:val="00B7009B"/>
    <w:rsid w:val="00B701A6"/>
    <w:rsid w:val="00B702AB"/>
    <w:rsid w:val="00B702C2"/>
    <w:rsid w:val="00B71408"/>
    <w:rsid w:val="00B71D9E"/>
    <w:rsid w:val="00B71E0D"/>
    <w:rsid w:val="00B72A02"/>
    <w:rsid w:val="00B73E4F"/>
    <w:rsid w:val="00B7440B"/>
    <w:rsid w:val="00B7444A"/>
    <w:rsid w:val="00B751F0"/>
    <w:rsid w:val="00B752FE"/>
    <w:rsid w:val="00B761BD"/>
    <w:rsid w:val="00B766F6"/>
    <w:rsid w:val="00B76A11"/>
    <w:rsid w:val="00B772F1"/>
    <w:rsid w:val="00B80167"/>
    <w:rsid w:val="00B80C18"/>
    <w:rsid w:val="00B81522"/>
    <w:rsid w:val="00B82451"/>
    <w:rsid w:val="00B8282F"/>
    <w:rsid w:val="00B82DA9"/>
    <w:rsid w:val="00B82DAA"/>
    <w:rsid w:val="00B846CF"/>
    <w:rsid w:val="00B8479D"/>
    <w:rsid w:val="00B85099"/>
    <w:rsid w:val="00B8574F"/>
    <w:rsid w:val="00B85B7A"/>
    <w:rsid w:val="00B86FF0"/>
    <w:rsid w:val="00B875FA"/>
    <w:rsid w:val="00B9018A"/>
    <w:rsid w:val="00B903FE"/>
    <w:rsid w:val="00B90BB1"/>
    <w:rsid w:val="00B90DC4"/>
    <w:rsid w:val="00B912F0"/>
    <w:rsid w:val="00B917DF"/>
    <w:rsid w:val="00B91F19"/>
    <w:rsid w:val="00B9238E"/>
    <w:rsid w:val="00B936C9"/>
    <w:rsid w:val="00B941E9"/>
    <w:rsid w:val="00B9474F"/>
    <w:rsid w:val="00B954E8"/>
    <w:rsid w:val="00B97261"/>
    <w:rsid w:val="00B97654"/>
    <w:rsid w:val="00BA0E3E"/>
    <w:rsid w:val="00BA0FFE"/>
    <w:rsid w:val="00BA1831"/>
    <w:rsid w:val="00BA21A0"/>
    <w:rsid w:val="00BA2BF9"/>
    <w:rsid w:val="00BA33D4"/>
    <w:rsid w:val="00BA3468"/>
    <w:rsid w:val="00BA37C4"/>
    <w:rsid w:val="00BA3E62"/>
    <w:rsid w:val="00BA41E3"/>
    <w:rsid w:val="00BA46FB"/>
    <w:rsid w:val="00BA499C"/>
    <w:rsid w:val="00BA52E4"/>
    <w:rsid w:val="00BA5406"/>
    <w:rsid w:val="00BA68AE"/>
    <w:rsid w:val="00BA7A97"/>
    <w:rsid w:val="00BB161E"/>
    <w:rsid w:val="00BB281F"/>
    <w:rsid w:val="00BB4EBA"/>
    <w:rsid w:val="00BB51B1"/>
    <w:rsid w:val="00BB5720"/>
    <w:rsid w:val="00BB58C7"/>
    <w:rsid w:val="00BB61D7"/>
    <w:rsid w:val="00BB64CF"/>
    <w:rsid w:val="00BB661B"/>
    <w:rsid w:val="00BB6690"/>
    <w:rsid w:val="00BB77F6"/>
    <w:rsid w:val="00BB7E41"/>
    <w:rsid w:val="00BC0A3F"/>
    <w:rsid w:val="00BC0FD8"/>
    <w:rsid w:val="00BC1399"/>
    <w:rsid w:val="00BC20D5"/>
    <w:rsid w:val="00BC24CA"/>
    <w:rsid w:val="00BC2BFA"/>
    <w:rsid w:val="00BC31D5"/>
    <w:rsid w:val="00BC3682"/>
    <w:rsid w:val="00BC3781"/>
    <w:rsid w:val="00BC4050"/>
    <w:rsid w:val="00BC459C"/>
    <w:rsid w:val="00BC4DFE"/>
    <w:rsid w:val="00BC5AE5"/>
    <w:rsid w:val="00BC5D8F"/>
    <w:rsid w:val="00BC5DE3"/>
    <w:rsid w:val="00BC619D"/>
    <w:rsid w:val="00BC707E"/>
    <w:rsid w:val="00BC77FF"/>
    <w:rsid w:val="00BC7B05"/>
    <w:rsid w:val="00BD174F"/>
    <w:rsid w:val="00BD1851"/>
    <w:rsid w:val="00BD1B0F"/>
    <w:rsid w:val="00BD1E1D"/>
    <w:rsid w:val="00BD218B"/>
    <w:rsid w:val="00BD2603"/>
    <w:rsid w:val="00BD2D84"/>
    <w:rsid w:val="00BD2DD7"/>
    <w:rsid w:val="00BD2E53"/>
    <w:rsid w:val="00BD32F4"/>
    <w:rsid w:val="00BD3ECF"/>
    <w:rsid w:val="00BD4BB5"/>
    <w:rsid w:val="00BD541F"/>
    <w:rsid w:val="00BD5F9B"/>
    <w:rsid w:val="00BD63BD"/>
    <w:rsid w:val="00BD7874"/>
    <w:rsid w:val="00BD7920"/>
    <w:rsid w:val="00BD7A89"/>
    <w:rsid w:val="00BD7D0B"/>
    <w:rsid w:val="00BE028E"/>
    <w:rsid w:val="00BE07CE"/>
    <w:rsid w:val="00BE0DEA"/>
    <w:rsid w:val="00BE1315"/>
    <w:rsid w:val="00BE16F7"/>
    <w:rsid w:val="00BE1A3C"/>
    <w:rsid w:val="00BE1AA9"/>
    <w:rsid w:val="00BE23E2"/>
    <w:rsid w:val="00BE261F"/>
    <w:rsid w:val="00BE2E5E"/>
    <w:rsid w:val="00BE372B"/>
    <w:rsid w:val="00BE4A41"/>
    <w:rsid w:val="00BE4AA0"/>
    <w:rsid w:val="00BE50A0"/>
    <w:rsid w:val="00BE52DA"/>
    <w:rsid w:val="00BE5EF1"/>
    <w:rsid w:val="00BE68D5"/>
    <w:rsid w:val="00BE6928"/>
    <w:rsid w:val="00BF080B"/>
    <w:rsid w:val="00BF15FD"/>
    <w:rsid w:val="00BF1B6C"/>
    <w:rsid w:val="00BF3CB3"/>
    <w:rsid w:val="00BF4BF5"/>
    <w:rsid w:val="00BF4FEF"/>
    <w:rsid w:val="00BF513A"/>
    <w:rsid w:val="00BF5D1E"/>
    <w:rsid w:val="00BF60B1"/>
    <w:rsid w:val="00BF6E83"/>
    <w:rsid w:val="00BF7621"/>
    <w:rsid w:val="00C0086C"/>
    <w:rsid w:val="00C019D6"/>
    <w:rsid w:val="00C01E32"/>
    <w:rsid w:val="00C029AE"/>
    <w:rsid w:val="00C03139"/>
    <w:rsid w:val="00C044F0"/>
    <w:rsid w:val="00C04584"/>
    <w:rsid w:val="00C04CBB"/>
    <w:rsid w:val="00C06CD7"/>
    <w:rsid w:val="00C07E9B"/>
    <w:rsid w:val="00C100AA"/>
    <w:rsid w:val="00C10C28"/>
    <w:rsid w:val="00C11114"/>
    <w:rsid w:val="00C1188F"/>
    <w:rsid w:val="00C11B15"/>
    <w:rsid w:val="00C12480"/>
    <w:rsid w:val="00C1295B"/>
    <w:rsid w:val="00C12FAC"/>
    <w:rsid w:val="00C1320D"/>
    <w:rsid w:val="00C13F92"/>
    <w:rsid w:val="00C150A9"/>
    <w:rsid w:val="00C15490"/>
    <w:rsid w:val="00C159A6"/>
    <w:rsid w:val="00C15E3C"/>
    <w:rsid w:val="00C16A58"/>
    <w:rsid w:val="00C16B71"/>
    <w:rsid w:val="00C16BEE"/>
    <w:rsid w:val="00C16CD7"/>
    <w:rsid w:val="00C16E9C"/>
    <w:rsid w:val="00C17710"/>
    <w:rsid w:val="00C17BF7"/>
    <w:rsid w:val="00C17C94"/>
    <w:rsid w:val="00C20298"/>
    <w:rsid w:val="00C205E1"/>
    <w:rsid w:val="00C211C9"/>
    <w:rsid w:val="00C217D5"/>
    <w:rsid w:val="00C219D6"/>
    <w:rsid w:val="00C2237B"/>
    <w:rsid w:val="00C228F2"/>
    <w:rsid w:val="00C22E7F"/>
    <w:rsid w:val="00C2337B"/>
    <w:rsid w:val="00C235D3"/>
    <w:rsid w:val="00C2401C"/>
    <w:rsid w:val="00C25E53"/>
    <w:rsid w:val="00C26A0D"/>
    <w:rsid w:val="00C26ECB"/>
    <w:rsid w:val="00C275F6"/>
    <w:rsid w:val="00C27D18"/>
    <w:rsid w:val="00C27E54"/>
    <w:rsid w:val="00C302B0"/>
    <w:rsid w:val="00C303B3"/>
    <w:rsid w:val="00C31083"/>
    <w:rsid w:val="00C32173"/>
    <w:rsid w:val="00C32EF9"/>
    <w:rsid w:val="00C3478B"/>
    <w:rsid w:val="00C34ACA"/>
    <w:rsid w:val="00C36387"/>
    <w:rsid w:val="00C366F6"/>
    <w:rsid w:val="00C37194"/>
    <w:rsid w:val="00C377DB"/>
    <w:rsid w:val="00C37966"/>
    <w:rsid w:val="00C37CFF"/>
    <w:rsid w:val="00C37D9B"/>
    <w:rsid w:val="00C404E6"/>
    <w:rsid w:val="00C40CDC"/>
    <w:rsid w:val="00C41D41"/>
    <w:rsid w:val="00C42646"/>
    <w:rsid w:val="00C4284F"/>
    <w:rsid w:val="00C42E11"/>
    <w:rsid w:val="00C43169"/>
    <w:rsid w:val="00C432F5"/>
    <w:rsid w:val="00C4335D"/>
    <w:rsid w:val="00C4370D"/>
    <w:rsid w:val="00C4464B"/>
    <w:rsid w:val="00C44719"/>
    <w:rsid w:val="00C44B3E"/>
    <w:rsid w:val="00C472E3"/>
    <w:rsid w:val="00C4738B"/>
    <w:rsid w:val="00C47B7A"/>
    <w:rsid w:val="00C47B8E"/>
    <w:rsid w:val="00C506B2"/>
    <w:rsid w:val="00C50A6E"/>
    <w:rsid w:val="00C50CDA"/>
    <w:rsid w:val="00C51F08"/>
    <w:rsid w:val="00C52513"/>
    <w:rsid w:val="00C52D5B"/>
    <w:rsid w:val="00C53341"/>
    <w:rsid w:val="00C535CD"/>
    <w:rsid w:val="00C548A4"/>
    <w:rsid w:val="00C54ED2"/>
    <w:rsid w:val="00C56F1F"/>
    <w:rsid w:val="00C570BE"/>
    <w:rsid w:val="00C57DE8"/>
    <w:rsid w:val="00C60271"/>
    <w:rsid w:val="00C60567"/>
    <w:rsid w:val="00C6151F"/>
    <w:rsid w:val="00C615D6"/>
    <w:rsid w:val="00C61A2C"/>
    <w:rsid w:val="00C61E1F"/>
    <w:rsid w:val="00C62AB0"/>
    <w:rsid w:val="00C630D3"/>
    <w:rsid w:val="00C63B41"/>
    <w:rsid w:val="00C63EA2"/>
    <w:rsid w:val="00C6453A"/>
    <w:rsid w:val="00C64827"/>
    <w:rsid w:val="00C64BC7"/>
    <w:rsid w:val="00C65918"/>
    <w:rsid w:val="00C65C49"/>
    <w:rsid w:val="00C66007"/>
    <w:rsid w:val="00C667D6"/>
    <w:rsid w:val="00C66802"/>
    <w:rsid w:val="00C66C59"/>
    <w:rsid w:val="00C67873"/>
    <w:rsid w:val="00C7056B"/>
    <w:rsid w:val="00C70DD7"/>
    <w:rsid w:val="00C70F27"/>
    <w:rsid w:val="00C71EF7"/>
    <w:rsid w:val="00C71F2E"/>
    <w:rsid w:val="00C72208"/>
    <w:rsid w:val="00C724B5"/>
    <w:rsid w:val="00C7277A"/>
    <w:rsid w:val="00C72A33"/>
    <w:rsid w:val="00C72D16"/>
    <w:rsid w:val="00C72D9B"/>
    <w:rsid w:val="00C739DC"/>
    <w:rsid w:val="00C73AE3"/>
    <w:rsid w:val="00C73BC6"/>
    <w:rsid w:val="00C7429B"/>
    <w:rsid w:val="00C7556A"/>
    <w:rsid w:val="00C7584C"/>
    <w:rsid w:val="00C75D8B"/>
    <w:rsid w:val="00C7643A"/>
    <w:rsid w:val="00C76CF8"/>
    <w:rsid w:val="00C7716B"/>
    <w:rsid w:val="00C77471"/>
    <w:rsid w:val="00C779BB"/>
    <w:rsid w:val="00C8073A"/>
    <w:rsid w:val="00C8102E"/>
    <w:rsid w:val="00C81766"/>
    <w:rsid w:val="00C839CF"/>
    <w:rsid w:val="00C84A83"/>
    <w:rsid w:val="00C85190"/>
    <w:rsid w:val="00C85F2E"/>
    <w:rsid w:val="00C8634A"/>
    <w:rsid w:val="00C905E8"/>
    <w:rsid w:val="00C90CA3"/>
    <w:rsid w:val="00C91023"/>
    <w:rsid w:val="00C91409"/>
    <w:rsid w:val="00C91624"/>
    <w:rsid w:val="00C92796"/>
    <w:rsid w:val="00C92943"/>
    <w:rsid w:val="00C92EB3"/>
    <w:rsid w:val="00C9322B"/>
    <w:rsid w:val="00C9388B"/>
    <w:rsid w:val="00C938DF"/>
    <w:rsid w:val="00C959DC"/>
    <w:rsid w:val="00C9660B"/>
    <w:rsid w:val="00C9698B"/>
    <w:rsid w:val="00C96AAA"/>
    <w:rsid w:val="00C96BF8"/>
    <w:rsid w:val="00C9768C"/>
    <w:rsid w:val="00C97C6A"/>
    <w:rsid w:val="00CA1805"/>
    <w:rsid w:val="00CA18F2"/>
    <w:rsid w:val="00CA260E"/>
    <w:rsid w:val="00CA2913"/>
    <w:rsid w:val="00CA3055"/>
    <w:rsid w:val="00CA4001"/>
    <w:rsid w:val="00CA4FC6"/>
    <w:rsid w:val="00CA5C84"/>
    <w:rsid w:val="00CA69BC"/>
    <w:rsid w:val="00CA6E37"/>
    <w:rsid w:val="00CA7652"/>
    <w:rsid w:val="00CA7BB6"/>
    <w:rsid w:val="00CB081A"/>
    <w:rsid w:val="00CB08DD"/>
    <w:rsid w:val="00CB0C8F"/>
    <w:rsid w:val="00CB165E"/>
    <w:rsid w:val="00CB1E4C"/>
    <w:rsid w:val="00CB23DE"/>
    <w:rsid w:val="00CB2E9D"/>
    <w:rsid w:val="00CB353C"/>
    <w:rsid w:val="00CB3576"/>
    <w:rsid w:val="00CB3B03"/>
    <w:rsid w:val="00CB4837"/>
    <w:rsid w:val="00CB4D37"/>
    <w:rsid w:val="00CB505D"/>
    <w:rsid w:val="00CB58E0"/>
    <w:rsid w:val="00CB5DEB"/>
    <w:rsid w:val="00CB675B"/>
    <w:rsid w:val="00CB6967"/>
    <w:rsid w:val="00CB79EF"/>
    <w:rsid w:val="00CB7B58"/>
    <w:rsid w:val="00CB7E0F"/>
    <w:rsid w:val="00CB7F52"/>
    <w:rsid w:val="00CC04DC"/>
    <w:rsid w:val="00CC0602"/>
    <w:rsid w:val="00CC0BCB"/>
    <w:rsid w:val="00CC2926"/>
    <w:rsid w:val="00CC3446"/>
    <w:rsid w:val="00CC44C4"/>
    <w:rsid w:val="00CC4859"/>
    <w:rsid w:val="00CC492B"/>
    <w:rsid w:val="00CC4DED"/>
    <w:rsid w:val="00CC5111"/>
    <w:rsid w:val="00CC5A14"/>
    <w:rsid w:val="00CC6094"/>
    <w:rsid w:val="00CC65E1"/>
    <w:rsid w:val="00CC6673"/>
    <w:rsid w:val="00CC6B79"/>
    <w:rsid w:val="00CC6FF3"/>
    <w:rsid w:val="00CC7BED"/>
    <w:rsid w:val="00CC7C53"/>
    <w:rsid w:val="00CD0529"/>
    <w:rsid w:val="00CD064D"/>
    <w:rsid w:val="00CD0674"/>
    <w:rsid w:val="00CD0826"/>
    <w:rsid w:val="00CD1A5F"/>
    <w:rsid w:val="00CD2956"/>
    <w:rsid w:val="00CD3A8F"/>
    <w:rsid w:val="00CD45E7"/>
    <w:rsid w:val="00CD4849"/>
    <w:rsid w:val="00CD4B75"/>
    <w:rsid w:val="00CD5A4A"/>
    <w:rsid w:val="00CD5EA5"/>
    <w:rsid w:val="00CD6042"/>
    <w:rsid w:val="00CD6319"/>
    <w:rsid w:val="00CD7480"/>
    <w:rsid w:val="00CE063A"/>
    <w:rsid w:val="00CE1B04"/>
    <w:rsid w:val="00CE4E1F"/>
    <w:rsid w:val="00CE4FA6"/>
    <w:rsid w:val="00CE5007"/>
    <w:rsid w:val="00CE5635"/>
    <w:rsid w:val="00CE64E0"/>
    <w:rsid w:val="00CE66BB"/>
    <w:rsid w:val="00CE6C82"/>
    <w:rsid w:val="00CE73FC"/>
    <w:rsid w:val="00CE7D08"/>
    <w:rsid w:val="00CF0238"/>
    <w:rsid w:val="00CF0318"/>
    <w:rsid w:val="00CF0AEA"/>
    <w:rsid w:val="00CF12F8"/>
    <w:rsid w:val="00CF1639"/>
    <w:rsid w:val="00CF2712"/>
    <w:rsid w:val="00CF2D58"/>
    <w:rsid w:val="00CF2DF2"/>
    <w:rsid w:val="00CF3EFB"/>
    <w:rsid w:val="00CF412B"/>
    <w:rsid w:val="00CF4250"/>
    <w:rsid w:val="00CF4367"/>
    <w:rsid w:val="00CF63C5"/>
    <w:rsid w:val="00CF735F"/>
    <w:rsid w:val="00CF79B7"/>
    <w:rsid w:val="00D00036"/>
    <w:rsid w:val="00D00096"/>
    <w:rsid w:val="00D00367"/>
    <w:rsid w:val="00D0055C"/>
    <w:rsid w:val="00D028A0"/>
    <w:rsid w:val="00D02F79"/>
    <w:rsid w:val="00D04241"/>
    <w:rsid w:val="00D065FC"/>
    <w:rsid w:val="00D06826"/>
    <w:rsid w:val="00D06ED1"/>
    <w:rsid w:val="00D10408"/>
    <w:rsid w:val="00D12459"/>
    <w:rsid w:val="00D1268E"/>
    <w:rsid w:val="00D12F58"/>
    <w:rsid w:val="00D139DE"/>
    <w:rsid w:val="00D13D57"/>
    <w:rsid w:val="00D141A2"/>
    <w:rsid w:val="00D142F7"/>
    <w:rsid w:val="00D14386"/>
    <w:rsid w:val="00D146AA"/>
    <w:rsid w:val="00D146FC"/>
    <w:rsid w:val="00D14C08"/>
    <w:rsid w:val="00D1553C"/>
    <w:rsid w:val="00D15FC2"/>
    <w:rsid w:val="00D20642"/>
    <w:rsid w:val="00D2089F"/>
    <w:rsid w:val="00D20E9B"/>
    <w:rsid w:val="00D21401"/>
    <w:rsid w:val="00D21665"/>
    <w:rsid w:val="00D216BE"/>
    <w:rsid w:val="00D22AE8"/>
    <w:rsid w:val="00D22E4E"/>
    <w:rsid w:val="00D239CA"/>
    <w:rsid w:val="00D23CA4"/>
    <w:rsid w:val="00D27095"/>
    <w:rsid w:val="00D2793F"/>
    <w:rsid w:val="00D310B0"/>
    <w:rsid w:val="00D318F8"/>
    <w:rsid w:val="00D32FC5"/>
    <w:rsid w:val="00D33171"/>
    <w:rsid w:val="00D3443B"/>
    <w:rsid w:val="00D35755"/>
    <w:rsid w:val="00D35CDE"/>
    <w:rsid w:val="00D36164"/>
    <w:rsid w:val="00D36CD1"/>
    <w:rsid w:val="00D37637"/>
    <w:rsid w:val="00D41283"/>
    <w:rsid w:val="00D418E8"/>
    <w:rsid w:val="00D4244E"/>
    <w:rsid w:val="00D42584"/>
    <w:rsid w:val="00D4355F"/>
    <w:rsid w:val="00D439F2"/>
    <w:rsid w:val="00D4455B"/>
    <w:rsid w:val="00D44598"/>
    <w:rsid w:val="00D447E2"/>
    <w:rsid w:val="00D44B50"/>
    <w:rsid w:val="00D4527B"/>
    <w:rsid w:val="00D453FA"/>
    <w:rsid w:val="00D461F9"/>
    <w:rsid w:val="00D46685"/>
    <w:rsid w:val="00D469A4"/>
    <w:rsid w:val="00D46AA9"/>
    <w:rsid w:val="00D4727B"/>
    <w:rsid w:val="00D4759B"/>
    <w:rsid w:val="00D50391"/>
    <w:rsid w:val="00D5058D"/>
    <w:rsid w:val="00D512AF"/>
    <w:rsid w:val="00D51FFC"/>
    <w:rsid w:val="00D52114"/>
    <w:rsid w:val="00D52924"/>
    <w:rsid w:val="00D536DB"/>
    <w:rsid w:val="00D53C1E"/>
    <w:rsid w:val="00D5532B"/>
    <w:rsid w:val="00D555B5"/>
    <w:rsid w:val="00D5569A"/>
    <w:rsid w:val="00D56251"/>
    <w:rsid w:val="00D564CD"/>
    <w:rsid w:val="00D5697E"/>
    <w:rsid w:val="00D56C84"/>
    <w:rsid w:val="00D56D39"/>
    <w:rsid w:val="00D57150"/>
    <w:rsid w:val="00D57E1E"/>
    <w:rsid w:val="00D60C47"/>
    <w:rsid w:val="00D61D11"/>
    <w:rsid w:val="00D61EDE"/>
    <w:rsid w:val="00D628FA"/>
    <w:rsid w:val="00D64305"/>
    <w:rsid w:val="00D65290"/>
    <w:rsid w:val="00D65B57"/>
    <w:rsid w:val="00D65C9F"/>
    <w:rsid w:val="00D66218"/>
    <w:rsid w:val="00D675B0"/>
    <w:rsid w:val="00D675D1"/>
    <w:rsid w:val="00D677E7"/>
    <w:rsid w:val="00D678D1"/>
    <w:rsid w:val="00D70603"/>
    <w:rsid w:val="00D72C78"/>
    <w:rsid w:val="00D7451A"/>
    <w:rsid w:val="00D74D38"/>
    <w:rsid w:val="00D75916"/>
    <w:rsid w:val="00D75CFA"/>
    <w:rsid w:val="00D75EE6"/>
    <w:rsid w:val="00D77367"/>
    <w:rsid w:val="00D77A6A"/>
    <w:rsid w:val="00D80249"/>
    <w:rsid w:val="00D813CF"/>
    <w:rsid w:val="00D81EB9"/>
    <w:rsid w:val="00D81EC4"/>
    <w:rsid w:val="00D827D0"/>
    <w:rsid w:val="00D839F4"/>
    <w:rsid w:val="00D84060"/>
    <w:rsid w:val="00D84205"/>
    <w:rsid w:val="00D8493D"/>
    <w:rsid w:val="00D854CA"/>
    <w:rsid w:val="00D8587E"/>
    <w:rsid w:val="00D86F28"/>
    <w:rsid w:val="00D87421"/>
    <w:rsid w:val="00D8787F"/>
    <w:rsid w:val="00D878CB"/>
    <w:rsid w:val="00D87CCF"/>
    <w:rsid w:val="00D90490"/>
    <w:rsid w:val="00D90628"/>
    <w:rsid w:val="00D90B40"/>
    <w:rsid w:val="00D91C9A"/>
    <w:rsid w:val="00D9220B"/>
    <w:rsid w:val="00D924B4"/>
    <w:rsid w:val="00D9269D"/>
    <w:rsid w:val="00D934D2"/>
    <w:rsid w:val="00D94AD8"/>
    <w:rsid w:val="00D953CD"/>
    <w:rsid w:val="00D95413"/>
    <w:rsid w:val="00D96DA0"/>
    <w:rsid w:val="00D97597"/>
    <w:rsid w:val="00D976D0"/>
    <w:rsid w:val="00D97AA7"/>
    <w:rsid w:val="00DA007B"/>
    <w:rsid w:val="00DA0B81"/>
    <w:rsid w:val="00DA1ED2"/>
    <w:rsid w:val="00DA1F23"/>
    <w:rsid w:val="00DA2D72"/>
    <w:rsid w:val="00DA3E35"/>
    <w:rsid w:val="00DA4559"/>
    <w:rsid w:val="00DA4584"/>
    <w:rsid w:val="00DA50D2"/>
    <w:rsid w:val="00DA5A24"/>
    <w:rsid w:val="00DA78CD"/>
    <w:rsid w:val="00DB0726"/>
    <w:rsid w:val="00DB1E2A"/>
    <w:rsid w:val="00DB237C"/>
    <w:rsid w:val="00DB2869"/>
    <w:rsid w:val="00DB2AF8"/>
    <w:rsid w:val="00DB3AB3"/>
    <w:rsid w:val="00DB40E3"/>
    <w:rsid w:val="00DB448B"/>
    <w:rsid w:val="00DB4AD2"/>
    <w:rsid w:val="00DB55E2"/>
    <w:rsid w:val="00DB5838"/>
    <w:rsid w:val="00DB642F"/>
    <w:rsid w:val="00DB7EA8"/>
    <w:rsid w:val="00DC04A9"/>
    <w:rsid w:val="00DC19C9"/>
    <w:rsid w:val="00DC1CBE"/>
    <w:rsid w:val="00DC1CFE"/>
    <w:rsid w:val="00DC209B"/>
    <w:rsid w:val="00DC2ADC"/>
    <w:rsid w:val="00DC2C0C"/>
    <w:rsid w:val="00DC33DE"/>
    <w:rsid w:val="00DC39BE"/>
    <w:rsid w:val="00DC3DBE"/>
    <w:rsid w:val="00DC3EED"/>
    <w:rsid w:val="00DC47E4"/>
    <w:rsid w:val="00DC5196"/>
    <w:rsid w:val="00DC5B70"/>
    <w:rsid w:val="00DC6373"/>
    <w:rsid w:val="00DC695D"/>
    <w:rsid w:val="00DC69D7"/>
    <w:rsid w:val="00DC6A39"/>
    <w:rsid w:val="00DC6EBC"/>
    <w:rsid w:val="00DC7179"/>
    <w:rsid w:val="00DC7755"/>
    <w:rsid w:val="00DC7F0F"/>
    <w:rsid w:val="00DD02C5"/>
    <w:rsid w:val="00DD03F8"/>
    <w:rsid w:val="00DD11B7"/>
    <w:rsid w:val="00DD17C9"/>
    <w:rsid w:val="00DD1FF8"/>
    <w:rsid w:val="00DD2866"/>
    <w:rsid w:val="00DD2E65"/>
    <w:rsid w:val="00DD34B9"/>
    <w:rsid w:val="00DD390D"/>
    <w:rsid w:val="00DD478A"/>
    <w:rsid w:val="00DD4DCE"/>
    <w:rsid w:val="00DD5090"/>
    <w:rsid w:val="00DD5CDF"/>
    <w:rsid w:val="00DD7A8E"/>
    <w:rsid w:val="00DD7C81"/>
    <w:rsid w:val="00DE06FB"/>
    <w:rsid w:val="00DE0C7C"/>
    <w:rsid w:val="00DE0DDA"/>
    <w:rsid w:val="00DE3088"/>
    <w:rsid w:val="00DE30FD"/>
    <w:rsid w:val="00DE3857"/>
    <w:rsid w:val="00DE54F1"/>
    <w:rsid w:val="00DE5C79"/>
    <w:rsid w:val="00DE65D6"/>
    <w:rsid w:val="00DE6C19"/>
    <w:rsid w:val="00DE7090"/>
    <w:rsid w:val="00DE7B1A"/>
    <w:rsid w:val="00DE7FEE"/>
    <w:rsid w:val="00DF0009"/>
    <w:rsid w:val="00DF07DE"/>
    <w:rsid w:val="00DF1339"/>
    <w:rsid w:val="00DF1E46"/>
    <w:rsid w:val="00DF225E"/>
    <w:rsid w:val="00DF2854"/>
    <w:rsid w:val="00DF3C06"/>
    <w:rsid w:val="00DF463F"/>
    <w:rsid w:val="00DF62C0"/>
    <w:rsid w:val="00DF6F60"/>
    <w:rsid w:val="00DF7228"/>
    <w:rsid w:val="00DF72B5"/>
    <w:rsid w:val="00E00354"/>
    <w:rsid w:val="00E004E6"/>
    <w:rsid w:val="00E00CF3"/>
    <w:rsid w:val="00E01366"/>
    <w:rsid w:val="00E01807"/>
    <w:rsid w:val="00E024FA"/>
    <w:rsid w:val="00E028CE"/>
    <w:rsid w:val="00E035A3"/>
    <w:rsid w:val="00E037E0"/>
    <w:rsid w:val="00E03D63"/>
    <w:rsid w:val="00E03D8B"/>
    <w:rsid w:val="00E0415C"/>
    <w:rsid w:val="00E042FD"/>
    <w:rsid w:val="00E04E80"/>
    <w:rsid w:val="00E0527A"/>
    <w:rsid w:val="00E06907"/>
    <w:rsid w:val="00E06C74"/>
    <w:rsid w:val="00E06E4C"/>
    <w:rsid w:val="00E077CF"/>
    <w:rsid w:val="00E1164A"/>
    <w:rsid w:val="00E117C5"/>
    <w:rsid w:val="00E1340A"/>
    <w:rsid w:val="00E13776"/>
    <w:rsid w:val="00E141C8"/>
    <w:rsid w:val="00E143AB"/>
    <w:rsid w:val="00E14723"/>
    <w:rsid w:val="00E14C6C"/>
    <w:rsid w:val="00E15427"/>
    <w:rsid w:val="00E15653"/>
    <w:rsid w:val="00E16323"/>
    <w:rsid w:val="00E165C6"/>
    <w:rsid w:val="00E17B7D"/>
    <w:rsid w:val="00E209C3"/>
    <w:rsid w:val="00E21365"/>
    <w:rsid w:val="00E22038"/>
    <w:rsid w:val="00E22279"/>
    <w:rsid w:val="00E2250D"/>
    <w:rsid w:val="00E23E8E"/>
    <w:rsid w:val="00E24B56"/>
    <w:rsid w:val="00E24D18"/>
    <w:rsid w:val="00E24E10"/>
    <w:rsid w:val="00E2504A"/>
    <w:rsid w:val="00E260DC"/>
    <w:rsid w:val="00E2654E"/>
    <w:rsid w:val="00E27F68"/>
    <w:rsid w:val="00E30E8E"/>
    <w:rsid w:val="00E31D4A"/>
    <w:rsid w:val="00E32EB7"/>
    <w:rsid w:val="00E33A59"/>
    <w:rsid w:val="00E33BD7"/>
    <w:rsid w:val="00E34B1F"/>
    <w:rsid w:val="00E35452"/>
    <w:rsid w:val="00E357F6"/>
    <w:rsid w:val="00E35ABA"/>
    <w:rsid w:val="00E3687C"/>
    <w:rsid w:val="00E40AB2"/>
    <w:rsid w:val="00E40AE2"/>
    <w:rsid w:val="00E41089"/>
    <w:rsid w:val="00E414B7"/>
    <w:rsid w:val="00E41532"/>
    <w:rsid w:val="00E41B22"/>
    <w:rsid w:val="00E42221"/>
    <w:rsid w:val="00E43556"/>
    <w:rsid w:val="00E4382B"/>
    <w:rsid w:val="00E444D1"/>
    <w:rsid w:val="00E44AC6"/>
    <w:rsid w:val="00E44CB2"/>
    <w:rsid w:val="00E45314"/>
    <w:rsid w:val="00E458A4"/>
    <w:rsid w:val="00E46341"/>
    <w:rsid w:val="00E46F27"/>
    <w:rsid w:val="00E470F9"/>
    <w:rsid w:val="00E5028F"/>
    <w:rsid w:val="00E50AAE"/>
    <w:rsid w:val="00E50C29"/>
    <w:rsid w:val="00E51A0A"/>
    <w:rsid w:val="00E52641"/>
    <w:rsid w:val="00E526FB"/>
    <w:rsid w:val="00E538A6"/>
    <w:rsid w:val="00E53DEC"/>
    <w:rsid w:val="00E552D5"/>
    <w:rsid w:val="00E57C28"/>
    <w:rsid w:val="00E57F28"/>
    <w:rsid w:val="00E6175A"/>
    <w:rsid w:val="00E619F2"/>
    <w:rsid w:val="00E626F8"/>
    <w:rsid w:val="00E62A5F"/>
    <w:rsid w:val="00E62FD0"/>
    <w:rsid w:val="00E63409"/>
    <w:rsid w:val="00E63E89"/>
    <w:rsid w:val="00E64007"/>
    <w:rsid w:val="00E64100"/>
    <w:rsid w:val="00E64F42"/>
    <w:rsid w:val="00E651E1"/>
    <w:rsid w:val="00E67616"/>
    <w:rsid w:val="00E6781C"/>
    <w:rsid w:val="00E70400"/>
    <w:rsid w:val="00E72753"/>
    <w:rsid w:val="00E72D21"/>
    <w:rsid w:val="00E72DEA"/>
    <w:rsid w:val="00E7316C"/>
    <w:rsid w:val="00E73417"/>
    <w:rsid w:val="00E74690"/>
    <w:rsid w:val="00E76FAE"/>
    <w:rsid w:val="00E770BA"/>
    <w:rsid w:val="00E81274"/>
    <w:rsid w:val="00E81670"/>
    <w:rsid w:val="00E823DE"/>
    <w:rsid w:val="00E8357A"/>
    <w:rsid w:val="00E835CE"/>
    <w:rsid w:val="00E844B1"/>
    <w:rsid w:val="00E8499E"/>
    <w:rsid w:val="00E84AF5"/>
    <w:rsid w:val="00E85834"/>
    <w:rsid w:val="00E86268"/>
    <w:rsid w:val="00E86513"/>
    <w:rsid w:val="00E8688D"/>
    <w:rsid w:val="00E86890"/>
    <w:rsid w:val="00E86B2B"/>
    <w:rsid w:val="00E86B9E"/>
    <w:rsid w:val="00E87816"/>
    <w:rsid w:val="00E879B6"/>
    <w:rsid w:val="00E90E13"/>
    <w:rsid w:val="00E91053"/>
    <w:rsid w:val="00E9106D"/>
    <w:rsid w:val="00E917C4"/>
    <w:rsid w:val="00E9255F"/>
    <w:rsid w:val="00E931A9"/>
    <w:rsid w:val="00E93D43"/>
    <w:rsid w:val="00E94AD5"/>
    <w:rsid w:val="00E955A4"/>
    <w:rsid w:val="00E9681C"/>
    <w:rsid w:val="00EA0C86"/>
    <w:rsid w:val="00EA1D17"/>
    <w:rsid w:val="00EA280C"/>
    <w:rsid w:val="00EA3E0A"/>
    <w:rsid w:val="00EA4B4B"/>
    <w:rsid w:val="00EA4BD7"/>
    <w:rsid w:val="00EA5646"/>
    <w:rsid w:val="00EB0AC1"/>
    <w:rsid w:val="00EB0CA9"/>
    <w:rsid w:val="00EB1302"/>
    <w:rsid w:val="00EB25FE"/>
    <w:rsid w:val="00EB3723"/>
    <w:rsid w:val="00EB38A2"/>
    <w:rsid w:val="00EB3C29"/>
    <w:rsid w:val="00EB4745"/>
    <w:rsid w:val="00EB4C12"/>
    <w:rsid w:val="00EB4CAD"/>
    <w:rsid w:val="00EB6283"/>
    <w:rsid w:val="00EB6B32"/>
    <w:rsid w:val="00EB6EA6"/>
    <w:rsid w:val="00EB7ADB"/>
    <w:rsid w:val="00EC02B4"/>
    <w:rsid w:val="00EC0493"/>
    <w:rsid w:val="00EC0A22"/>
    <w:rsid w:val="00EC1332"/>
    <w:rsid w:val="00EC2302"/>
    <w:rsid w:val="00EC3136"/>
    <w:rsid w:val="00EC3500"/>
    <w:rsid w:val="00EC454F"/>
    <w:rsid w:val="00EC5F46"/>
    <w:rsid w:val="00EC6E9F"/>
    <w:rsid w:val="00ED046E"/>
    <w:rsid w:val="00ED0DE8"/>
    <w:rsid w:val="00ED1B4F"/>
    <w:rsid w:val="00ED1C7E"/>
    <w:rsid w:val="00ED246A"/>
    <w:rsid w:val="00ED4041"/>
    <w:rsid w:val="00ED5330"/>
    <w:rsid w:val="00ED5459"/>
    <w:rsid w:val="00ED5D54"/>
    <w:rsid w:val="00ED5D6E"/>
    <w:rsid w:val="00ED67FF"/>
    <w:rsid w:val="00ED6A9B"/>
    <w:rsid w:val="00EE098E"/>
    <w:rsid w:val="00EE0D35"/>
    <w:rsid w:val="00EE0DB6"/>
    <w:rsid w:val="00EE1066"/>
    <w:rsid w:val="00EE14F2"/>
    <w:rsid w:val="00EE1D88"/>
    <w:rsid w:val="00EE31E6"/>
    <w:rsid w:val="00EE3F42"/>
    <w:rsid w:val="00EE5F9C"/>
    <w:rsid w:val="00EE6B1C"/>
    <w:rsid w:val="00EE6D0B"/>
    <w:rsid w:val="00EE7C66"/>
    <w:rsid w:val="00EF084A"/>
    <w:rsid w:val="00EF095E"/>
    <w:rsid w:val="00EF11CF"/>
    <w:rsid w:val="00EF2088"/>
    <w:rsid w:val="00EF27BA"/>
    <w:rsid w:val="00EF3540"/>
    <w:rsid w:val="00EF403C"/>
    <w:rsid w:val="00EF433D"/>
    <w:rsid w:val="00EF48F8"/>
    <w:rsid w:val="00EF4E94"/>
    <w:rsid w:val="00EF52E7"/>
    <w:rsid w:val="00EF5786"/>
    <w:rsid w:val="00EF5B04"/>
    <w:rsid w:val="00EF6C81"/>
    <w:rsid w:val="00EF6F92"/>
    <w:rsid w:val="00EF7053"/>
    <w:rsid w:val="00EF73E0"/>
    <w:rsid w:val="00EF7AEA"/>
    <w:rsid w:val="00EF7F17"/>
    <w:rsid w:val="00F001C8"/>
    <w:rsid w:val="00F0097A"/>
    <w:rsid w:val="00F01205"/>
    <w:rsid w:val="00F02766"/>
    <w:rsid w:val="00F02959"/>
    <w:rsid w:val="00F02B5E"/>
    <w:rsid w:val="00F02E08"/>
    <w:rsid w:val="00F04132"/>
    <w:rsid w:val="00F048FB"/>
    <w:rsid w:val="00F04E36"/>
    <w:rsid w:val="00F056FC"/>
    <w:rsid w:val="00F06163"/>
    <w:rsid w:val="00F062CA"/>
    <w:rsid w:val="00F0653E"/>
    <w:rsid w:val="00F066B7"/>
    <w:rsid w:val="00F07528"/>
    <w:rsid w:val="00F07621"/>
    <w:rsid w:val="00F076FA"/>
    <w:rsid w:val="00F07756"/>
    <w:rsid w:val="00F07CC5"/>
    <w:rsid w:val="00F102D7"/>
    <w:rsid w:val="00F10DF7"/>
    <w:rsid w:val="00F1394F"/>
    <w:rsid w:val="00F13CF8"/>
    <w:rsid w:val="00F14817"/>
    <w:rsid w:val="00F14B83"/>
    <w:rsid w:val="00F15FFC"/>
    <w:rsid w:val="00F16647"/>
    <w:rsid w:val="00F173BE"/>
    <w:rsid w:val="00F17FCE"/>
    <w:rsid w:val="00F202D2"/>
    <w:rsid w:val="00F20736"/>
    <w:rsid w:val="00F20DE8"/>
    <w:rsid w:val="00F2164F"/>
    <w:rsid w:val="00F22397"/>
    <w:rsid w:val="00F223D5"/>
    <w:rsid w:val="00F22E3A"/>
    <w:rsid w:val="00F23097"/>
    <w:rsid w:val="00F23121"/>
    <w:rsid w:val="00F23187"/>
    <w:rsid w:val="00F2336B"/>
    <w:rsid w:val="00F23FB0"/>
    <w:rsid w:val="00F24692"/>
    <w:rsid w:val="00F2476C"/>
    <w:rsid w:val="00F2488E"/>
    <w:rsid w:val="00F25121"/>
    <w:rsid w:val="00F25660"/>
    <w:rsid w:val="00F25ABE"/>
    <w:rsid w:val="00F25E5F"/>
    <w:rsid w:val="00F2656A"/>
    <w:rsid w:val="00F273E4"/>
    <w:rsid w:val="00F27A8D"/>
    <w:rsid w:val="00F30182"/>
    <w:rsid w:val="00F31273"/>
    <w:rsid w:val="00F320B2"/>
    <w:rsid w:val="00F32997"/>
    <w:rsid w:val="00F332BE"/>
    <w:rsid w:val="00F33D60"/>
    <w:rsid w:val="00F34378"/>
    <w:rsid w:val="00F357AC"/>
    <w:rsid w:val="00F35C0E"/>
    <w:rsid w:val="00F35CB6"/>
    <w:rsid w:val="00F35D3D"/>
    <w:rsid w:val="00F36FAD"/>
    <w:rsid w:val="00F40285"/>
    <w:rsid w:val="00F404FD"/>
    <w:rsid w:val="00F405F9"/>
    <w:rsid w:val="00F419C1"/>
    <w:rsid w:val="00F4224E"/>
    <w:rsid w:val="00F42C5C"/>
    <w:rsid w:val="00F439BB"/>
    <w:rsid w:val="00F43DE4"/>
    <w:rsid w:val="00F44501"/>
    <w:rsid w:val="00F4464B"/>
    <w:rsid w:val="00F446B4"/>
    <w:rsid w:val="00F44974"/>
    <w:rsid w:val="00F44E93"/>
    <w:rsid w:val="00F45F2B"/>
    <w:rsid w:val="00F467BD"/>
    <w:rsid w:val="00F4744A"/>
    <w:rsid w:val="00F478B4"/>
    <w:rsid w:val="00F528C1"/>
    <w:rsid w:val="00F53998"/>
    <w:rsid w:val="00F541D3"/>
    <w:rsid w:val="00F549EA"/>
    <w:rsid w:val="00F558D5"/>
    <w:rsid w:val="00F560B4"/>
    <w:rsid w:val="00F560E4"/>
    <w:rsid w:val="00F56114"/>
    <w:rsid w:val="00F56450"/>
    <w:rsid w:val="00F56642"/>
    <w:rsid w:val="00F5689C"/>
    <w:rsid w:val="00F57CC3"/>
    <w:rsid w:val="00F615FC"/>
    <w:rsid w:val="00F61C0F"/>
    <w:rsid w:val="00F61DF8"/>
    <w:rsid w:val="00F624ED"/>
    <w:rsid w:val="00F62930"/>
    <w:rsid w:val="00F63EB4"/>
    <w:rsid w:val="00F63F14"/>
    <w:rsid w:val="00F64214"/>
    <w:rsid w:val="00F64343"/>
    <w:rsid w:val="00F64BCA"/>
    <w:rsid w:val="00F65008"/>
    <w:rsid w:val="00F65CE9"/>
    <w:rsid w:val="00F66B51"/>
    <w:rsid w:val="00F673C4"/>
    <w:rsid w:val="00F67BCC"/>
    <w:rsid w:val="00F700A3"/>
    <w:rsid w:val="00F7014D"/>
    <w:rsid w:val="00F70C13"/>
    <w:rsid w:val="00F70EEF"/>
    <w:rsid w:val="00F71C86"/>
    <w:rsid w:val="00F7285F"/>
    <w:rsid w:val="00F730B9"/>
    <w:rsid w:val="00F7379A"/>
    <w:rsid w:val="00F73CDE"/>
    <w:rsid w:val="00F7473C"/>
    <w:rsid w:val="00F74F30"/>
    <w:rsid w:val="00F75724"/>
    <w:rsid w:val="00F7637A"/>
    <w:rsid w:val="00F775BD"/>
    <w:rsid w:val="00F808B6"/>
    <w:rsid w:val="00F819C9"/>
    <w:rsid w:val="00F81C2C"/>
    <w:rsid w:val="00F825E1"/>
    <w:rsid w:val="00F8285C"/>
    <w:rsid w:val="00F83108"/>
    <w:rsid w:val="00F83CFD"/>
    <w:rsid w:val="00F84A1A"/>
    <w:rsid w:val="00F84A43"/>
    <w:rsid w:val="00F84D8D"/>
    <w:rsid w:val="00F84EEF"/>
    <w:rsid w:val="00F86239"/>
    <w:rsid w:val="00F870BE"/>
    <w:rsid w:val="00F9006E"/>
    <w:rsid w:val="00F90970"/>
    <w:rsid w:val="00F91206"/>
    <w:rsid w:val="00F9180F"/>
    <w:rsid w:val="00F918F9"/>
    <w:rsid w:val="00F91A84"/>
    <w:rsid w:val="00F923C1"/>
    <w:rsid w:val="00F926E3"/>
    <w:rsid w:val="00F92AA8"/>
    <w:rsid w:val="00F93223"/>
    <w:rsid w:val="00F94129"/>
    <w:rsid w:val="00F950F8"/>
    <w:rsid w:val="00F955A6"/>
    <w:rsid w:val="00F9571E"/>
    <w:rsid w:val="00F959EC"/>
    <w:rsid w:val="00F95A47"/>
    <w:rsid w:val="00F95B8F"/>
    <w:rsid w:val="00F962B5"/>
    <w:rsid w:val="00F96769"/>
    <w:rsid w:val="00F96BA1"/>
    <w:rsid w:val="00F97FDB"/>
    <w:rsid w:val="00FA09F9"/>
    <w:rsid w:val="00FA0B80"/>
    <w:rsid w:val="00FA1AB4"/>
    <w:rsid w:val="00FA2F0D"/>
    <w:rsid w:val="00FA3D79"/>
    <w:rsid w:val="00FA440F"/>
    <w:rsid w:val="00FA5865"/>
    <w:rsid w:val="00FA6C8D"/>
    <w:rsid w:val="00FA6EA9"/>
    <w:rsid w:val="00FA6F9B"/>
    <w:rsid w:val="00FA717E"/>
    <w:rsid w:val="00FA7321"/>
    <w:rsid w:val="00FA7CA0"/>
    <w:rsid w:val="00FA7F04"/>
    <w:rsid w:val="00FB0452"/>
    <w:rsid w:val="00FB1B36"/>
    <w:rsid w:val="00FB2600"/>
    <w:rsid w:val="00FB2BB1"/>
    <w:rsid w:val="00FB2E96"/>
    <w:rsid w:val="00FB3159"/>
    <w:rsid w:val="00FB39A7"/>
    <w:rsid w:val="00FB4237"/>
    <w:rsid w:val="00FB5A06"/>
    <w:rsid w:val="00FB69F9"/>
    <w:rsid w:val="00FB70F1"/>
    <w:rsid w:val="00FB7CC8"/>
    <w:rsid w:val="00FB7CE5"/>
    <w:rsid w:val="00FC04CD"/>
    <w:rsid w:val="00FC09D4"/>
    <w:rsid w:val="00FC0E56"/>
    <w:rsid w:val="00FC0E63"/>
    <w:rsid w:val="00FC0FA3"/>
    <w:rsid w:val="00FC2149"/>
    <w:rsid w:val="00FC2ED1"/>
    <w:rsid w:val="00FC53F4"/>
    <w:rsid w:val="00FC5767"/>
    <w:rsid w:val="00FC5890"/>
    <w:rsid w:val="00FC6D7F"/>
    <w:rsid w:val="00FC6DDF"/>
    <w:rsid w:val="00FC786A"/>
    <w:rsid w:val="00FC7A3D"/>
    <w:rsid w:val="00FC7A8D"/>
    <w:rsid w:val="00FD009C"/>
    <w:rsid w:val="00FD1F03"/>
    <w:rsid w:val="00FD209A"/>
    <w:rsid w:val="00FD276C"/>
    <w:rsid w:val="00FD29E7"/>
    <w:rsid w:val="00FD3243"/>
    <w:rsid w:val="00FD3B99"/>
    <w:rsid w:val="00FD4188"/>
    <w:rsid w:val="00FD52F4"/>
    <w:rsid w:val="00FD69B7"/>
    <w:rsid w:val="00FD6CCF"/>
    <w:rsid w:val="00FD7987"/>
    <w:rsid w:val="00FD7ECE"/>
    <w:rsid w:val="00FD7EEF"/>
    <w:rsid w:val="00FE2E20"/>
    <w:rsid w:val="00FE2EBF"/>
    <w:rsid w:val="00FE30AD"/>
    <w:rsid w:val="00FE3655"/>
    <w:rsid w:val="00FE5416"/>
    <w:rsid w:val="00FE60CC"/>
    <w:rsid w:val="00FE622A"/>
    <w:rsid w:val="00FE65B5"/>
    <w:rsid w:val="00FE6919"/>
    <w:rsid w:val="00FE6BD9"/>
    <w:rsid w:val="00FE6F51"/>
    <w:rsid w:val="00FE6F5D"/>
    <w:rsid w:val="00FE7447"/>
    <w:rsid w:val="00FE7AE7"/>
    <w:rsid w:val="00FE7B48"/>
    <w:rsid w:val="00FF0F07"/>
    <w:rsid w:val="00FF1FB7"/>
    <w:rsid w:val="00FF25F7"/>
    <w:rsid w:val="00FF2869"/>
    <w:rsid w:val="00FF34DE"/>
    <w:rsid w:val="00FF3D98"/>
    <w:rsid w:val="00FF5F38"/>
    <w:rsid w:val="00FF63CE"/>
    <w:rsid w:val="00FF63F3"/>
    <w:rsid w:val="00FF65FC"/>
    <w:rsid w:val="00FF6B1B"/>
    <w:rsid w:val="00FF72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95F7F8"/>
  <w15:chartTrackingRefBased/>
  <w15:docId w15:val="{0D0037C8-9657-443F-8D07-D4C11FF1C3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2781"/>
    <w:pPr>
      <w:spacing w:after="200" w:line="276" w:lineRule="auto"/>
    </w:pPr>
    <w:rPr>
      <w:rFonts w:ascii="Calibri" w:eastAsia="Calibri" w:hAnsi="Calibri"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492781"/>
    <w:rPr>
      <w:color w:val="000099"/>
      <w:u w:val="single"/>
    </w:rPr>
  </w:style>
  <w:style w:type="paragraph" w:styleId="Header">
    <w:name w:val="header"/>
    <w:basedOn w:val="Normal"/>
    <w:link w:val="HeaderChar"/>
    <w:uiPriority w:val="99"/>
    <w:unhideWhenUsed/>
    <w:rsid w:val="00373B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3BFC"/>
    <w:rPr>
      <w:rFonts w:ascii="Calibri" w:eastAsia="Calibri" w:hAnsi="Calibri" w:cs="Times New Roman"/>
    </w:rPr>
  </w:style>
  <w:style w:type="paragraph" w:styleId="Footer">
    <w:name w:val="footer"/>
    <w:basedOn w:val="Normal"/>
    <w:link w:val="FooterChar"/>
    <w:uiPriority w:val="99"/>
    <w:unhideWhenUsed/>
    <w:rsid w:val="00373B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3BFC"/>
    <w:rPr>
      <w:rFonts w:ascii="Calibri" w:eastAsia="Calibri" w:hAnsi="Calibri" w:cs="Times New Roman"/>
    </w:rPr>
  </w:style>
  <w:style w:type="character" w:styleId="LineNumber">
    <w:name w:val="line number"/>
    <w:basedOn w:val="DefaultParagraphFont"/>
    <w:uiPriority w:val="99"/>
    <w:semiHidden/>
    <w:unhideWhenUsed/>
    <w:rsid w:val="00373BFC"/>
  </w:style>
  <w:style w:type="table" w:styleId="TableGrid">
    <w:name w:val="Table Grid"/>
    <w:basedOn w:val="TableNormal"/>
    <w:uiPriority w:val="39"/>
    <w:rsid w:val="00C660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D068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D068A"/>
    <w:rPr>
      <w:rFonts w:ascii="Segoe UI" w:eastAsia="Calibri" w:hAnsi="Segoe UI" w:cs="Segoe UI"/>
      <w:sz w:val="18"/>
      <w:szCs w:val="18"/>
    </w:rPr>
  </w:style>
  <w:style w:type="character" w:styleId="PlaceholderText">
    <w:name w:val="Placeholder Text"/>
    <w:basedOn w:val="DefaultParagraphFont"/>
    <w:uiPriority w:val="99"/>
    <w:semiHidden/>
    <w:rsid w:val="00947D37"/>
    <w:rPr>
      <w:color w:val="808080"/>
    </w:rPr>
  </w:style>
  <w:style w:type="character" w:styleId="CommentReference">
    <w:name w:val="annotation reference"/>
    <w:basedOn w:val="DefaultParagraphFont"/>
    <w:uiPriority w:val="99"/>
    <w:semiHidden/>
    <w:unhideWhenUsed/>
    <w:rsid w:val="006D3D0E"/>
    <w:rPr>
      <w:sz w:val="16"/>
      <w:szCs w:val="16"/>
    </w:rPr>
  </w:style>
  <w:style w:type="paragraph" w:styleId="CommentText">
    <w:name w:val="annotation text"/>
    <w:basedOn w:val="Normal"/>
    <w:link w:val="CommentTextChar"/>
    <w:uiPriority w:val="99"/>
    <w:unhideWhenUsed/>
    <w:rsid w:val="006D3D0E"/>
    <w:pPr>
      <w:spacing w:line="240" w:lineRule="auto"/>
    </w:pPr>
    <w:rPr>
      <w:sz w:val="20"/>
      <w:szCs w:val="20"/>
    </w:rPr>
  </w:style>
  <w:style w:type="character" w:customStyle="1" w:styleId="CommentTextChar">
    <w:name w:val="Comment Text Char"/>
    <w:basedOn w:val="DefaultParagraphFont"/>
    <w:link w:val="CommentText"/>
    <w:uiPriority w:val="99"/>
    <w:rsid w:val="006D3D0E"/>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6D3D0E"/>
    <w:rPr>
      <w:b/>
      <w:bCs/>
    </w:rPr>
  </w:style>
  <w:style w:type="character" w:customStyle="1" w:styleId="CommentSubjectChar">
    <w:name w:val="Comment Subject Char"/>
    <w:basedOn w:val="CommentTextChar"/>
    <w:link w:val="CommentSubject"/>
    <w:uiPriority w:val="99"/>
    <w:semiHidden/>
    <w:rsid w:val="006D3D0E"/>
    <w:rPr>
      <w:rFonts w:ascii="Calibri" w:eastAsia="Calibri" w:hAnsi="Calibri" w:cs="Times New Roman"/>
      <w:b/>
      <w:bCs/>
      <w:sz w:val="20"/>
      <w:szCs w:val="20"/>
    </w:rPr>
  </w:style>
  <w:style w:type="character" w:styleId="FollowedHyperlink">
    <w:name w:val="FollowedHyperlink"/>
    <w:basedOn w:val="DefaultParagraphFont"/>
    <w:uiPriority w:val="99"/>
    <w:semiHidden/>
    <w:unhideWhenUsed/>
    <w:rsid w:val="003A58CA"/>
    <w:rPr>
      <w:color w:val="954F72" w:themeColor="followedHyperlink"/>
      <w:u w:val="single"/>
    </w:rPr>
  </w:style>
  <w:style w:type="paragraph" w:styleId="Revision">
    <w:name w:val="Revision"/>
    <w:hidden/>
    <w:uiPriority w:val="99"/>
    <w:semiHidden/>
    <w:rsid w:val="00350CA8"/>
    <w:pPr>
      <w:spacing w:after="0" w:line="240" w:lineRule="auto"/>
    </w:pPr>
    <w:rPr>
      <w:rFonts w:ascii="Calibri" w:eastAsia="Calibri" w:hAnsi="Calibri" w:cs="Times New Roman"/>
    </w:rPr>
  </w:style>
  <w:style w:type="character" w:styleId="UnresolvedMention">
    <w:name w:val="Unresolved Mention"/>
    <w:basedOn w:val="DefaultParagraphFont"/>
    <w:uiPriority w:val="99"/>
    <w:semiHidden/>
    <w:unhideWhenUsed/>
    <w:rsid w:val="00586E11"/>
    <w:rPr>
      <w:color w:val="605E5C"/>
      <w:shd w:val="clear" w:color="auto" w:fill="E1DFDD"/>
    </w:rPr>
  </w:style>
  <w:style w:type="paragraph" w:styleId="Date">
    <w:name w:val="Date"/>
    <w:next w:val="BodyText"/>
    <w:link w:val="DateChar"/>
    <w:qFormat/>
    <w:rsid w:val="00700C61"/>
    <w:pPr>
      <w:keepNext/>
      <w:keepLines/>
      <w:spacing w:after="200" w:line="240" w:lineRule="auto"/>
      <w:jc w:val="center"/>
    </w:pPr>
    <w:rPr>
      <w:sz w:val="24"/>
      <w:szCs w:val="24"/>
    </w:rPr>
  </w:style>
  <w:style w:type="character" w:customStyle="1" w:styleId="DateChar">
    <w:name w:val="Date Char"/>
    <w:basedOn w:val="DefaultParagraphFont"/>
    <w:link w:val="Date"/>
    <w:rsid w:val="00700C61"/>
    <w:rPr>
      <w:sz w:val="24"/>
      <w:szCs w:val="24"/>
    </w:rPr>
  </w:style>
  <w:style w:type="paragraph" w:styleId="BodyText">
    <w:name w:val="Body Text"/>
    <w:basedOn w:val="Normal"/>
    <w:link w:val="BodyTextChar"/>
    <w:uiPriority w:val="99"/>
    <w:semiHidden/>
    <w:unhideWhenUsed/>
    <w:rsid w:val="00700C61"/>
    <w:pPr>
      <w:spacing w:after="120"/>
    </w:pPr>
  </w:style>
  <w:style w:type="character" w:customStyle="1" w:styleId="BodyTextChar">
    <w:name w:val="Body Text Char"/>
    <w:basedOn w:val="DefaultParagraphFont"/>
    <w:link w:val="BodyText"/>
    <w:uiPriority w:val="99"/>
    <w:semiHidden/>
    <w:rsid w:val="00700C61"/>
    <w:rPr>
      <w:rFonts w:ascii="Calibri" w:eastAsia="Calibri" w:hAnsi="Calibri" w:cs="Times New Roman"/>
    </w:rPr>
  </w:style>
  <w:style w:type="character" w:customStyle="1" w:styleId="hlfld-contribauthor">
    <w:name w:val="hlfld-contribauthor"/>
    <w:basedOn w:val="DefaultParagraphFont"/>
    <w:rsid w:val="00956E74"/>
  </w:style>
  <w:style w:type="character" w:customStyle="1" w:styleId="nlmgiven-names">
    <w:name w:val="nlm_given-names"/>
    <w:basedOn w:val="DefaultParagraphFont"/>
    <w:rsid w:val="00956E74"/>
  </w:style>
  <w:style w:type="character" w:customStyle="1" w:styleId="nlmyear">
    <w:name w:val="nlm_year"/>
    <w:basedOn w:val="DefaultParagraphFont"/>
    <w:rsid w:val="00956E74"/>
  </w:style>
  <w:style w:type="character" w:customStyle="1" w:styleId="nlmarticle-title">
    <w:name w:val="nlm_article-title"/>
    <w:basedOn w:val="DefaultParagraphFont"/>
    <w:rsid w:val="00956E74"/>
  </w:style>
  <w:style w:type="character" w:customStyle="1" w:styleId="nlmfpage">
    <w:name w:val="nlm_fpage"/>
    <w:basedOn w:val="DefaultParagraphFont"/>
    <w:rsid w:val="00956E74"/>
  </w:style>
  <w:style w:type="character" w:customStyle="1" w:styleId="nlmlpage">
    <w:name w:val="nlm_lpage"/>
    <w:basedOn w:val="DefaultParagraphFont"/>
    <w:rsid w:val="00956E74"/>
  </w:style>
  <w:style w:type="character" w:customStyle="1" w:styleId="reflink-block">
    <w:name w:val="reflink-block"/>
    <w:basedOn w:val="DefaultParagraphFont"/>
    <w:rsid w:val="00956E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5941900">
      <w:bodyDiv w:val="1"/>
      <w:marLeft w:val="0"/>
      <w:marRight w:val="0"/>
      <w:marTop w:val="0"/>
      <w:marBottom w:val="0"/>
      <w:divBdr>
        <w:top w:val="none" w:sz="0" w:space="0" w:color="auto"/>
        <w:left w:val="none" w:sz="0" w:space="0" w:color="auto"/>
        <w:bottom w:val="none" w:sz="0" w:space="0" w:color="auto"/>
        <w:right w:val="none" w:sz="0" w:space="0" w:color="auto"/>
      </w:divBdr>
    </w:div>
    <w:div w:id="238248395">
      <w:bodyDiv w:val="1"/>
      <w:marLeft w:val="0"/>
      <w:marRight w:val="0"/>
      <w:marTop w:val="0"/>
      <w:marBottom w:val="0"/>
      <w:divBdr>
        <w:top w:val="none" w:sz="0" w:space="0" w:color="auto"/>
        <w:left w:val="none" w:sz="0" w:space="0" w:color="auto"/>
        <w:bottom w:val="none" w:sz="0" w:space="0" w:color="auto"/>
        <w:right w:val="none" w:sz="0" w:space="0" w:color="auto"/>
      </w:divBdr>
    </w:div>
    <w:div w:id="479687484">
      <w:bodyDiv w:val="1"/>
      <w:marLeft w:val="0"/>
      <w:marRight w:val="0"/>
      <w:marTop w:val="0"/>
      <w:marBottom w:val="0"/>
      <w:divBdr>
        <w:top w:val="none" w:sz="0" w:space="0" w:color="auto"/>
        <w:left w:val="none" w:sz="0" w:space="0" w:color="auto"/>
        <w:bottom w:val="none" w:sz="0" w:space="0" w:color="auto"/>
        <w:right w:val="none" w:sz="0" w:space="0" w:color="auto"/>
      </w:divBdr>
    </w:div>
    <w:div w:id="788355250">
      <w:bodyDiv w:val="1"/>
      <w:marLeft w:val="0"/>
      <w:marRight w:val="0"/>
      <w:marTop w:val="0"/>
      <w:marBottom w:val="0"/>
      <w:divBdr>
        <w:top w:val="none" w:sz="0" w:space="0" w:color="auto"/>
        <w:left w:val="none" w:sz="0" w:space="0" w:color="auto"/>
        <w:bottom w:val="none" w:sz="0" w:space="0" w:color="auto"/>
        <w:right w:val="none" w:sz="0" w:space="0" w:color="auto"/>
      </w:divBdr>
    </w:div>
    <w:div w:id="847594705">
      <w:bodyDiv w:val="1"/>
      <w:marLeft w:val="0"/>
      <w:marRight w:val="0"/>
      <w:marTop w:val="0"/>
      <w:marBottom w:val="0"/>
      <w:divBdr>
        <w:top w:val="none" w:sz="0" w:space="0" w:color="auto"/>
        <w:left w:val="none" w:sz="0" w:space="0" w:color="auto"/>
        <w:bottom w:val="none" w:sz="0" w:space="0" w:color="auto"/>
        <w:right w:val="none" w:sz="0" w:space="0" w:color="auto"/>
      </w:divBdr>
      <w:divsChild>
        <w:div w:id="1859732419">
          <w:marLeft w:val="480"/>
          <w:marRight w:val="0"/>
          <w:marTop w:val="0"/>
          <w:marBottom w:val="0"/>
          <w:divBdr>
            <w:top w:val="none" w:sz="0" w:space="0" w:color="auto"/>
            <w:left w:val="none" w:sz="0" w:space="0" w:color="auto"/>
            <w:bottom w:val="none" w:sz="0" w:space="0" w:color="auto"/>
            <w:right w:val="none" w:sz="0" w:space="0" w:color="auto"/>
          </w:divBdr>
          <w:divsChild>
            <w:div w:id="1235047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383288">
      <w:bodyDiv w:val="1"/>
      <w:marLeft w:val="0"/>
      <w:marRight w:val="0"/>
      <w:marTop w:val="0"/>
      <w:marBottom w:val="0"/>
      <w:divBdr>
        <w:top w:val="none" w:sz="0" w:space="0" w:color="auto"/>
        <w:left w:val="none" w:sz="0" w:space="0" w:color="auto"/>
        <w:bottom w:val="none" w:sz="0" w:space="0" w:color="auto"/>
        <w:right w:val="none" w:sz="0" w:space="0" w:color="auto"/>
      </w:divBdr>
    </w:div>
    <w:div w:id="1750493922">
      <w:bodyDiv w:val="1"/>
      <w:marLeft w:val="0"/>
      <w:marRight w:val="0"/>
      <w:marTop w:val="0"/>
      <w:marBottom w:val="0"/>
      <w:divBdr>
        <w:top w:val="none" w:sz="0" w:space="0" w:color="auto"/>
        <w:left w:val="none" w:sz="0" w:space="0" w:color="auto"/>
        <w:bottom w:val="none" w:sz="0" w:space="0" w:color="auto"/>
        <w:right w:val="none" w:sz="0" w:space="0" w:color="auto"/>
      </w:divBdr>
      <w:divsChild>
        <w:div w:id="1250310925">
          <w:marLeft w:val="480"/>
          <w:marRight w:val="0"/>
          <w:marTop w:val="0"/>
          <w:marBottom w:val="0"/>
          <w:divBdr>
            <w:top w:val="none" w:sz="0" w:space="0" w:color="auto"/>
            <w:left w:val="none" w:sz="0" w:space="0" w:color="auto"/>
            <w:bottom w:val="none" w:sz="0" w:space="0" w:color="auto"/>
            <w:right w:val="none" w:sz="0" w:space="0" w:color="auto"/>
          </w:divBdr>
          <w:divsChild>
            <w:div w:id="1435512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213128">
      <w:bodyDiv w:val="1"/>
      <w:marLeft w:val="0"/>
      <w:marRight w:val="0"/>
      <w:marTop w:val="0"/>
      <w:marBottom w:val="0"/>
      <w:divBdr>
        <w:top w:val="none" w:sz="0" w:space="0" w:color="auto"/>
        <w:left w:val="none" w:sz="0" w:space="0" w:color="auto"/>
        <w:bottom w:val="none" w:sz="0" w:space="0" w:color="auto"/>
        <w:right w:val="none" w:sz="0" w:space="0" w:color="auto"/>
      </w:divBdr>
    </w:div>
    <w:div w:id="2144884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hyperlink" Target="http://www.R-project.org" TargetMode="Externa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hyperlink" Target="https://CRAN.R-project.org/package=rjags"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file:///C:\Users\murdoarm\AppData\Roaming\Microsoft\Word\(http:\www.cbr.washington.edu\dart\query\river_daily" TargetMode="External"/><Relationship Id="rId20" Type="http://schemas.openxmlformats.org/officeDocument/2006/relationships/hyperlink" Target="https://doi.org/10.1002/eap.2202"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microsoft.com/office/2011/relationships/people" Target="people.xml"/><Relationship Id="rId5" Type="http://schemas.openxmlformats.org/officeDocument/2006/relationships/numbering" Target="numbering.xml"/><Relationship Id="rId15" Type="http://schemas.openxmlformats.org/officeDocument/2006/relationships/hyperlink" Target="https://www.usbr.gov/pn/hydromet/yakima/yakwebarcread.html%20" TargetMode="Externa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stateofwa-my.sharepoint.com/personal/andrew_murdoch_dfw_wa_gov/Documents/Manuscripts/Steelhead%20overshoot/Revision2/.%20https:/doi.org/10.1371/journal.pone.0250831"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C7596F46FBD854C8DC3F3B085BBCAC1" ma:contentTypeVersion="13" ma:contentTypeDescription="Create a new document." ma:contentTypeScope="" ma:versionID="aa13e9d8200d9f68f7190d223ad94799">
  <xsd:schema xmlns:xsd="http://www.w3.org/2001/XMLSchema" xmlns:xs="http://www.w3.org/2001/XMLSchema" xmlns:p="http://schemas.microsoft.com/office/2006/metadata/properties" xmlns:ns1="http://schemas.microsoft.com/sharepoint/v3" xmlns:ns3="a4575e22-d889-4f39-9409-ff63cab842ee" xmlns:ns4="42f805d6-ad7d-4cce-adcc-9f71a505a6ab" targetNamespace="http://schemas.microsoft.com/office/2006/metadata/properties" ma:root="true" ma:fieldsID="e7d48f17de42b3d0b097f1ffce81f61d" ns1:_="" ns3:_="" ns4:_="">
    <xsd:import namespace="http://schemas.microsoft.com/sharepoint/v3"/>
    <xsd:import namespace="a4575e22-d889-4f39-9409-ff63cab842ee"/>
    <xsd:import namespace="42f805d6-ad7d-4cce-adcc-9f71a505a6ab"/>
    <xsd:element name="properties">
      <xsd:complexType>
        <xsd:sequence>
          <xsd:element name="documentManagement">
            <xsd:complexType>
              <xsd:all>
                <xsd:element ref="ns3:SharedWithUsers" minOccurs="0"/>
                <xsd:element ref="ns3:SharedWithDetails" minOccurs="0"/>
                <xsd:element ref="ns3:SharingHintHash" minOccurs="0"/>
                <xsd:element ref="ns1:_ip_UnifiedCompliancePolicyProperties" minOccurs="0"/>
                <xsd:element ref="ns1:_ip_UnifiedCompliancePolicyUIAction"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1" nillable="true" ma:displayName="Unified Compliance Policy Properties" ma:hidden="true" ma:internalName="_ip_UnifiedCompliancePolicyProperties">
      <xsd:simpleType>
        <xsd:restriction base="dms:Note"/>
      </xsd:simpleType>
    </xsd:element>
    <xsd:element name="_ip_UnifiedCompliancePolicyUIAction" ma:index="12"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4575e22-d889-4f39-9409-ff63cab842ee"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2f805d6-ad7d-4cce-adcc-9f71a505a6ab" elementFormDefault="qualified">
    <xsd:import namespace="http://schemas.microsoft.com/office/2006/documentManagement/types"/>
    <xsd:import namespace="http://schemas.microsoft.com/office/infopath/2007/PartnerControls"/>
    <xsd:element name="MediaServiceMetadata" ma:index="13" nillable="true" ma:displayName="MediaServiceMetadata" ma:hidden="true" ma:internalName="MediaServiceMetadata" ma:readOnly="true">
      <xsd:simpleType>
        <xsd:restriction base="dms:Note"/>
      </xsd:simpleType>
    </xsd:element>
    <xsd:element name="MediaServiceFastMetadata" ma:index="14" nillable="true" ma:displayName="MediaServiceFastMetadata" ma:hidden="true" ma:internalName="MediaServiceFastMetadata" ma:readOnly="true">
      <xsd:simpleType>
        <xsd:restriction base="dms:Note"/>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963B75F-9821-4E77-8B69-CEBBF9859B3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a4575e22-d889-4f39-9409-ff63cab842ee"/>
    <ds:schemaRef ds:uri="42f805d6-ad7d-4cce-adcc-9f71a505a6a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8F8D8D2-5577-4D38-9522-4F69C956D8D8}">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A1D9DB5A-2207-4667-982E-FBBA89399F66}">
  <ds:schemaRefs>
    <ds:schemaRef ds:uri="http://schemas.openxmlformats.org/officeDocument/2006/bibliography"/>
  </ds:schemaRefs>
</ds:datastoreItem>
</file>

<file path=customXml/itemProps4.xml><?xml version="1.0" encoding="utf-8"?>
<ds:datastoreItem xmlns:ds="http://schemas.openxmlformats.org/officeDocument/2006/customXml" ds:itemID="{87B7B3EA-EF77-4860-968A-4585F54B124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134</TotalTime>
  <Pages>34</Pages>
  <Words>9631</Words>
  <Characters>54897</Characters>
  <Application>Microsoft Office Word</Application>
  <DocSecurity>0</DocSecurity>
  <Lines>457</Lines>
  <Paragraphs>128</Paragraphs>
  <ScaleCrop>false</ScaleCrop>
  <HeadingPairs>
    <vt:vector size="2" baseType="variant">
      <vt:variant>
        <vt:lpstr>Title</vt:lpstr>
      </vt:variant>
      <vt:variant>
        <vt:i4>1</vt:i4>
      </vt:variant>
    </vt:vector>
  </HeadingPairs>
  <TitlesOfParts>
    <vt:vector size="1" baseType="lpstr">
      <vt:lpstr/>
    </vt:vector>
  </TitlesOfParts>
  <Company>Washington Dept of Fish &amp; Wildlife</Company>
  <LinksUpToDate>false</LinksUpToDate>
  <CharactersWithSpaces>64400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WDFW</dc:creator>
  <cp:keywords/>
  <dc:description/>
  <cp:lastModifiedBy>See, Kevin (DFW)</cp:lastModifiedBy>
  <cp:revision>30</cp:revision>
  <cp:lastPrinted>2019-10-09T15:29:00Z</cp:lastPrinted>
  <dcterms:created xsi:type="dcterms:W3CDTF">2022-05-16T15:58:00Z</dcterms:created>
  <dcterms:modified xsi:type="dcterms:W3CDTF">2022-05-16T18:22:00Z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0x010100EC7596F46FBD854C8DC3F3B085BBCAC1</vt:lpwstr>
  </property>
  <property fmtid="{D5CDD505-2E9C-101B-9397-08002B2CF9AE}" pid="3" name="MSIP_Label_45011977-b912-4387-97a4-f4c94a801377_Enabled">
    <vt:lpwstr>true</vt:lpwstr>
  </property>
  <property fmtid="{D5CDD505-2E9C-101B-9397-08002B2CF9AE}" pid="4" name="MSIP_Label_45011977-b912-4387-97a4-f4c94a801377_SetDate">
    <vt:lpwstr>2021-12-28T17:38:39Z</vt:lpwstr>
  </property>
  <property fmtid="{D5CDD505-2E9C-101B-9397-08002B2CF9AE}" pid="5" name="MSIP_Label_45011977-b912-4387-97a4-f4c94a801377_Method">
    <vt:lpwstr>Standard</vt:lpwstr>
  </property>
  <property fmtid="{D5CDD505-2E9C-101B-9397-08002B2CF9AE}" pid="6" name="MSIP_Label_45011977-b912-4387-97a4-f4c94a801377_Name">
    <vt:lpwstr>Uncategorized Data</vt:lpwstr>
  </property>
  <property fmtid="{D5CDD505-2E9C-101B-9397-08002B2CF9AE}" pid="7" name="MSIP_Label_45011977-b912-4387-97a4-f4c94a801377_SiteId">
    <vt:lpwstr>11d0e217-264e-400a-8ba0-57dcc127d72d</vt:lpwstr>
  </property>
  <property fmtid="{D5CDD505-2E9C-101B-9397-08002B2CF9AE}" pid="8" name="MSIP_Label_45011977-b912-4387-97a4-f4c94a801377_ActionId">
    <vt:lpwstr>b4c4b4a6-ce8d-4398-8272-f32bb48fb25d</vt:lpwstr>
  </property>
  <property fmtid="{D5CDD505-2E9C-101B-9397-08002B2CF9AE}" pid="9" name="MSIP_Label_45011977-b912-4387-97a4-f4c94a801377_ContentBits">
    <vt:lpwstr>0</vt:lpwstr>
  </property>
</Properties>
</file>