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1F2F2537" w:rsidR="00FC09D4" w:rsidRDefault="000E063D" w:rsidP="00DD34B9">
      <w:pPr>
        <w:spacing w:after="0" w:line="480" w:lineRule="auto"/>
        <w:ind w:firstLine="360"/>
        <w:rPr>
          <w:rFonts w:ascii="Times New Roman" w:hAnsi="Times New Roman"/>
          <w:sz w:val="24"/>
          <w:szCs w:val="24"/>
        </w:rPr>
      </w:pPr>
      <w:r>
        <w:rPr>
          <w:rFonts w:ascii="Times New Roman" w:hAnsi="Times New Roman"/>
          <w:sz w:val="24"/>
          <w:szCs w:val="24"/>
        </w:rPr>
        <w:t>Adult s</w:t>
      </w:r>
      <w:r w:rsidR="009F250A">
        <w:rPr>
          <w:rFonts w:ascii="Times New Roman" w:hAnsi="Times New Roman"/>
          <w:sz w:val="24"/>
          <w:szCs w:val="24"/>
        </w:rPr>
        <w:t xml:space="preserve">ummer steelhead </w:t>
      </w:r>
      <w:r w:rsidR="009F250A" w:rsidRPr="009F250A">
        <w:rPr>
          <w:rFonts w:ascii="Times New Roman" w:hAnsi="Times New Roman"/>
          <w:i/>
          <w:sz w:val="24"/>
          <w:szCs w:val="24"/>
        </w:rPr>
        <w:t>Oncorhynchus mykiss</w:t>
      </w:r>
      <w:r w:rsidR="009F250A">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sidR="009F250A">
        <w:rPr>
          <w:rFonts w:ascii="Times New Roman" w:hAnsi="Times New Roman"/>
          <w:sz w:val="24"/>
          <w:szCs w:val="24"/>
        </w:rPr>
        <w:t>a greater distance from the ocean</w:t>
      </w:r>
      <w:r w:rsidR="0006777A">
        <w:rPr>
          <w:rFonts w:ascii="Times New Roman" w:hAnsi="Times New Roman"/>
          <w:sz w:val="24"/>
          <w:szCs w:val="24"/>
        </w:rPr>
        <w:t>,</w:t>
      </w:r>
      <w:r w:rsidR="009F250A">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sidR="009F250A">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sidR="009F250A">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w:t>
      </w:r>
      <w:r w:rsidR="00374836">
        <w:rPr>
          <w:rFonts w:ascii="Times New Roman" w:hAnsi="Times New Roman"/>
          <w:sz w:val="24"/>
          <w:szCs w:val="24"/>
        </w:rPr>
        <w:t>, the most downstream dam on the Columbia River,</w:t>
      </w:r>
      <w:r w:rsidR="00FC09D4">
        <w:rPr>
          <w:rFonts w:ascii="Times New Roman" w:hAnsi="Times New Roman"/>
          <w:sz w:val="24"/>
          <w:szCs w:val="24"/>
        </w:rPr>
        <w:t xml:space="preserve"> (</w:t>
      </w:r>
      <w:proofErr w:type="spellStart"/>
      <w:r w:rsidR="00FC09D4">
        <w:rPr>
          <w:rFonts w:ascii="Times New Roman" w:hAnsi="Times New Roman"/>
          <w:sz w:val="24"/>
          <w:szCs w:val="24"/>
        </w:rPr>
        <w:t>rkm</w:t>
      </w:r>
      <w:proofErr w:type="spellEnd"/>
      <w:r w:rsidR="00FC09D4">
        <w:rPr>
          <w:rFonts w:ascii="Times New Roman" w:hAnsi="Times New Roman"/>
          <w:sz w:val="24"/>
          <w:szCs w:val="24"/>
        </w:rPr>
        <w:t xml:space="preserve">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w:t>
      </w:r>
      <w:r w:rsidR="004F3B6F">
        <w:rPr>
          <w:rFonts w:ascii="Times New Roman" w:hAnsi="Times New Roman"/>
          <w:sz w:val="24"/>
          <w:szCs w:val="24"/>
        </w:rPr>
        <w:t xml:space="preserve">thus </w:t>
      </w:r>
      <w:r w:rsidR="00613C66">
        <w:rPr>
          <w:rFonts w:ascii="Times New Roman" w:hAnsi="Times New Roman"/>
          <w:sz w:val="24"/>
          <w:szCs w:val="24"/>
        </w:rPr>
        <w:t>at greater risk</w:t>
      </w:r>
      <w:r w:rsidR="008B30AA">
        <w:rPr>
          <w:rFonts w:ascii="Times New Roman" w:hAnsi="Times New Roman"/>
          <w:sz w:val="24"/>
          <w:szCs w:val="24"/>
        </w:rPr>
        <w:t xml:space="preserve"> </w:t>
      </w:r>
      <w:r w:rsidR="00613C66">
        <w:rPr>
          <w:rFonts w:ascii="Times New Roman" w:hAnsi="Times New Roman"/>
          <w:sz w:val="24"/>
          <w:szCs w:val="24"/>
        </w:rPr>
        <w:t xml:space="preserve">to </w:t>
      </w:r>
      <w:r w:rsidR="002C6BE3">
        <w:rPr>
          <w:rFonts w:ascii="Times New Roman" w:hAnsi="Times New Roman"/>
          <w:sz w:val="24"/>
          <w:szCs w:val="24"/>
        </w:rPr>
        <w:t xml:space="preserve">future </w:t>
      </w:r>
      <w:r w:rsidR="00613C66">
        <w:rPr>
          <w:rFonts w:ascii="Times New Roman" w:hAnsi="Times New Roman"/>
          <w:sz w:val="24"/>
          <w:szCs w:val="24"/>
        </w:rPr>
        <w:t xml:space="preserve">climate-change related increases in water temperature </w:t>
      </w:r>
      <w:r w:rsidR="008801AE">
        <w:rPr>
          <w:rFonts w:ascii="Times New Roman" w:hAnsi="Times New Roman"/>
          <w:sz w:val="24"/>
          <w:szCs w:val="24"/>
        </w:rPr>
        <w:t xml:space="preserve">than other steelhead populations </w:t>
      </w:r>
      <w:r w:rsidR="000F293A">
        <w:rPr>
          <w:rFonts w:ascii="Times New Roman" w:hAnsi="Times New Roman"/>
          <w:sz w:val="24"/>
          <w:szCs w:val="24"/>
        </w:rPr>
        <w:t xml:space="preserve">because water </w:t>
      </w:r>
      <w:r w:rsidR="004710F6">
        <w:rPr>
          <w:rFonts w:ascii="Times New Roman" w:hAnsi="Times New Roman"/>
          <w:sz w:val="24"/>
          <w:szCs w:val="24"/>
        </w:rPr>
        <w:t>temperatures</w:t>
      </w:r>
      <w:r w:rsidR="000F293A">
        <w:rPr>
          <w:rFonts w:ascii="Times New Roman" w:hAnsi="Times New Roman"/>
          <w:sz w:val="24"/>
          <w:szCs w:val="24"/>
        </w:rPr>
        <w:t xml:space="preserve"> are already at near lethal limits</w:t>
      </w:r>
      <w:r w:rsidR="004710F6">
        <w:rPr>
          <w:rFonts w:ascii="Times New Roman" w:hAnsi="Times New Roman"/>
          <w:sz w:val="24"/>
          <w:szCs w:val="24"/>
        </w:rPr>
        <w:t xml:space="preserve"> </w:t>
      </w:r>
      <w:r w:rsidR="00613C66">
        <w:rPr>
          <w:rFonts w:ascii="Times New Roman" w:hAnsi="Times New Roman"/>
          <w:sz w:val="24"/>
          <w:szCs w:val="24"/>
        </w:rPr>
        <w:t>(Wade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6613C1">
        <w:rPr>
          <w:rFonts w:ascii="Times New Roman" w:hAnsi="Times New Roman"/>
          <w:sz w:val="24"/>
          <w:szCs w:val="24"/>
        </w:rPr>
        <w:t>; Siegel et al. 202</w:t>
      </w:r>
      <w:r w:rsidR="00E44CB2">
        <w:rPr>
          <w:rFonts w:ascii="Times New Roman" w:hAnsi="Times New Roman"/>
          <w:sz w:val="24"/>
          <w:szCs w:val="24"/>
        </w:rPr>
        <w:t>1</w:t>
      </w:r>
      <w:r w:rsidR="00513F83">
        <w:rPr>
          <w:rFonts w:ascii="Times New Roman" w:hAnsi="Times New Roman"/>
          <w:sz w:val="24"/>
          <w:szCs w:val="24"/>
        </w:rPr>
        <w:t>)</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w:t>
      </w:r>
      <w:r w:rsidR="00456642">
        <w:rPr>
          <w:rFonts w:ascii="Times New Roman" w:hAnsi="Times New Roman"/>
          <w:sz w:val="24"/>
          <w:szCs w:val="24"/>
        </w:rPr>
        <w:t xml:space="preserve"> or migrating upstream of</w:t>
      </w:r>
      <w:r w:rsidR="00471443">
        <w:rPr>
          <w:rFonts w:ascii="Times New Roman" w:hAnsi="Times New Roman"/>
          <w:sz w:val="24"/>
          <w:szCs w:val="24"/>
        </w:rPr>
        <w:t xml:space="preserve"> natal tributaries (</w:t>
      </w:r>
      <w:proofErr w:type="spellStart"/>
      <w:r w:rsidR="00471443">
        <w:rPr>
          <w:rFonts w:ascii="Times New Roman" w:hAnsi="Times New Roman"/>
          <w:sz w:val="24"/>
          <w:szCs w:val="24"/>
        </w:rPr>
        <w:t>Richins</w:t>
      </w:r>
      <w:proofErr w:type="spellEnd"/>
      <w:r w:rsidR="00471443">
        <w:rPr>
          <w:rFonts w:ascii="Times New Roman" w:hAnsi="Times New Roman"/>
          <w:sz w:val="24"/>
          <w:szCs w:val="24"/>
        </w:rPr>
        <w:t xml:space="preserve"> and </w:t>
      </w:r>
      <w:proofErr w:type="spellStart"/>
      <w:r w:rsidR="00471443">
        <w:rPr>
          <w:rFonts w:ascii="Times New Roman" w:hAnsi="Times New Roman"/>
          <w:sz w:val="24"/>
          <w:szCs w:val="24"/>
        </w:rPr>
        <w:t>Skalski</w:t>
      </w:r>
      <w:proofErr w:type="spellEnd"/>
      <w:r w:rsidR="00471443">
        <w:rPr>
          <w:rFonts w:ascii="Times New Roman" w:hAnsi="Times New Roman"/>
          <w:sz w:val="24"/>
          <w:szCs w:val="24"/>
        </w:rPr>
        <w:t xml:space="preserve"> 2018)</w:t>
      </w:r>
      <w:r w:rsidR="00513F83">
        <w:rPr>
          <w:rFonts w:ascii="Times New Roman" w:hAnsi="Times New Roman"/>
          <w:sz w:val="24"/>
          <w:szCs w:val="24"/>
        </w:rPr>
        <w:t>.</w:t>
      </w:r>
    </w:p>
    <w:p w14:paraId="78E0EB26" w14:textId="58E0B8EA"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 xml:space="preserve">response to </w:t>
      </w:r>
      <w:r w:rsidR="002845BD">
        <w:rPr>
          <w:rFonts w:ascii="Times New Roman" w:hAnsi="Times New Roman"/>
          <w:sz w:val="24"/>
          <w:szCs w:val="24"/>
        </w:rPr>
        <w:t>suboptimal</w:t>
      </w:r>
      <w:r w:rsidR="0069223D">
        <w:rPr>
          <w:rFonts w:ascii="Times New Roman" w:hAnsi="Times New Roman"/>
          <w:sz w:val="24"/>
          <w:szCs w:val="24"/>
        </w:rPr>
        <w:t xml:space="preserve">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w:t>
      </w:r>
      <w:r w:rsidR="00E64007">
        <w:rPr>
          <w:rFonts w:ascii="Times New Roman" w:hAnsi="Times New Roman"/>
          <w:sz w:val="24"/>
          <w:szCs w:val="24"/>
        </w:rPr>
        <w:t xml:space="preserve"> (</w:t>
      </w:r>
      <w:r w:rsidR="00DC33DE">
        <w:rPr>
          <w:rFonts w:ascii="Times New Roman" w:hAnsi="Times New Roman"/>
          <w:sz w:val="24"/>
          <w:szCs w:val="24"/>
        </w:rPr>
        <w:t>i.e.</w:t>
      </w:r>
      <w:r w:rsidR="00E64007">
        <w:rPr>
          <w:rFonts w:ascii="Times New Roman" w:hAnsi="Times New Roman"/>
          <w:sz w:val="24"/>
          <w:szCs w:val="24"/>
        </w:rPr>
        <w:t>,</w:t>
      </w:r>
      <w:r w:rsidR="00A80663">
        <w:rPr>
          <w:rFonts w:ascii="Times New Roman" w:hAnsi="Times New Roman"/>
          <w:sz w:val="24"/>
          <w:szCs w:val="24"/>
        </w:rPr>
        <w:t xml:space="preserve">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t>
      </w:r>
      <w:r w:rsidR="003956C2">
        <w:rPr>
          <w:rFonts w:ascii="Times New Roman" w:hAnsi="Times New Roman"/>
          <w:sz w:val="24"/>
          <w:szCs w:val="24"/>
        </w:rPr>
        <w:lastRenderedPageBreak/>
        <w:t xml:space="preserve">with the </w:t>
      </w:r>
      <w:r w:rsidR="00E57C28">
        <w:rPr>
          <w:rFonts w:ascii="Times New Roman" w:hAnsi="Times New Roman"/>
          <w:sz w:val="24"/>
          <w:szCs w:val="24"/>
        </w:rPr>
        <w:t>Snake River</w:t>
      </w:r>
      <w:r w:rsidR="00DC33DE">
        <w:rPr>
          <w:rFonts w:ascii="Times New Roman" w:hAnsi="Times New Roman"/>
          <w:sz w:val="24"/>
          <w:szCs w:val="24"/>
        </w:rPr>
        <w:t>)</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del w:id="0" w:author="Murdoch, Andrew R (DFW)" w:date="2022-04-03T13:45:00Z">
        <w:r w:rsidR="00C8634A" w:rsidDel="002C48F8">
          <w:rPr>
            <w:rFonts w:ascii="Times New Roman" w:hAnsi="Times New Roman"/>
            <w:sz w:val="24"/>
            <w:szCs w:val="24"/>
          </w:rPr>
          <w:delText xml:space="preserve">Keefer et al. </w:delText>
        </w:r>
        <w:r w:rsidR="00C4738B" w:rsidDel="002C48F8">
          <w:rPr>
            <w:rFonts w:ascii="Times New Roman" w:hAnsi="Times New Roman"/>
            <w:sz w:val="24"/>
            <w:szCs w:val="24"/>
          </w:rPr>
          <w:delText>(</w:delText>
        </w:r>
        <w:r w:rsidR="00C8634A" w:rsidDel="002C48F8">
          <w:rPr>
            <w:rFonts w:ascii="Times New Roman" w:hAnsi="Times New Roman"/>
            <w:sz w:val="24"/>
            <w:szCs w:val="24"/>
          </w:rPr>
          <w:delText>2009</w:delText>
        </w:r>
        <w:r w:rsidR="00C4738B" w:rsidDel="002C48F8">
          <w:rPr>
            <w:rFonts w:ascii="Times New Roman" w:hAnsi="Times New Roman"/>
            <w:sz w:val="24"/>
            <w:szCs w:val="24"/>
          </w:rPr>
          <w:delText>)</w:delText>
        </w:r>
        <w:r w:rsidR="00C8634A" w:rsidDel="002C48F8">
          <w:rPr>
            <w:rFonts w:ascii="Times New Roman" w:hAnsi="Times New Roman"/>
            <w:sz w:val="24"/>
            <w:szCs w:val="24"/>
          </w:rPr>
          <w:delText xml:space="preserve"> found that </w:delText>
        </w:r>
        <w:r w:rsidR="004C74E5" w:rsidDel="002C48F8">
          <w:rPr>
            <w:rFonts w:ascii="Times New Roman" w:hAnsi="Times New Roman"/>
            <w:sz w:val="24"/>
            <w:szCs w:val="24"/>
          </w:rPr>
          <w:delText xml:space="preserve">steelhead </w:delText>
        </w:r>
        <w:r w:rsidR="00C8634A" w:rsidDel="002C48F8">
          <w:rPr>
            <w:rFonts w:ascii="Times New Roman" w:hAnsi="Times New Roman"/>
            <w:sz w:val="24"/>
            <w:szCs w:val="24"/>
          </w:rPr>
          <w:delText xml:space="preserve">passage time through the Bonneville Dam reservoir increased </w:delText>
        </w:r>
        <w:r w:rsidR="00F93223" w:rsidDel="002C48F8">
          <w:rPr>
            <w:rFonts w:ascii="Times New Roman" w:hAnsi="Times New Roman"/>
            <w:sz w:val="24"/>
            <w:szCs w:val="24"/>
          </w:rPr>
          <w:delText xml:space="preserve">after </w:delText>
        </w:r>
        <w:r w:rsidR="00C8634A" w:rsidDel="002C48F8">
          <w:rPr>
            <w:rFonts w:ascii="Times New Roman" w:hAnsi="Times New Roman"/>
            <w:sz w:val="24"/>
            <w:szCs w:val="24"/>
          </w:rPr>
          <w:delText>water temperature</w:delText>
        </w:r>
        <w:r w:rsidR="00C4738B" w:rsidDel="002C48F8">
          <w:rPr>
            <w:rFonts w:ascii="Times New Roman" w:hAnsi="Times New Roman"/>
            <w:sz w:val="24"/>
            <w:szCs w:val="24"/>
          </w:rPr>
          <w:delText xml:space="preserve"> exceed</w:delText>
        </w:r>
        <w:r w:rsidR="00F93223" w:rsidDel="002C48F8">
          <w:rPr>
            <w:rFonts w:ascii="Times New Roman" w:hAnsi="Times New Roman"/>
            <w:sz w:val="24"/>
            <w:szCs w:val="24"/>
          </w:rPr>
          <w:delText xml:space="preserve">ed </w:delText>
        </w:r>
        <w:r w:rsidR="00C4738B" w:rsidDel="002C48F8">
          <w:rPr>
            <w:rFonts w:ascii="Times New Roman" w:hAnsi="Times New Roman"/>
            <w:sz w:val="24"/>
            <w:szCs w:val="24"/>
          </w:rPr>
          <w:delText xml:space="preserve">19 </w:delText>
        </w:r>
        <w:r w:rsidR="00F93223" w:rsidDel="002C48F8">
          <w:rPr>
            <w:rFonts w:ascii="Times New Roman" w:hAnsi="Times New Roman"/>
            <w:sz w:val="24"/>
            <w:szCs w:val="24"/>
          </w:rPr>
          <w:delText>°</w:delText>
        </w:r>
        <w:r w:rsidR="00C4738B" w:rsidDel="002C48F8">
          <w:rPr>
            <w:rFonts w:ascii="Times New Roman" w:hAnsi="Times New Roman"/>
            <w:sz w:val="24"/>
            <w:szCs w:val="24"/>
          </w:rPr>
          <w:delText>C</w:delText>
        </w:r>
        <w:r w:rsidR="001F3307" w:rsidDel="002C48F8">
          <w:rPr>
            <w:rFonts w:ascii="Times New Roman" w:hAnsi="Times New Roman"/>
            <w:sz w:val="24"/>
            <w:szCs w:val="24"/>
          </w:rPr>
          <w:delText>,</w:delText>
        </w:r>
        <w:r w:rsidR="00C8634A" w:rsidDel="002C48F8">
          <w:rPr>
            <w:rFonts w:ascii="Times New Roman" w:hAnsi="Times New Roman"/>
            <w:sz w:val="24"/>
            <w:szCs w:val="24"/>
          </w:rPr>
          <w:delText xml:space="preserve"> </w:delText>
        </w:r>
        <w:r w:rsidR="00F93223" w:rsidDel="002C48F8">
          <w:rPr>
            <w:rFonts w:ascii="Times New Roman" w:hAnsi="Times New Roman"/>
            <w:sz w:val="24"/>
            <w:szCs w:val="24"/>
          </w:rPr>
          <w:delText>as did the</w:delText>
        </w:r>
        <w:r w:rsidR="004C74E5" w:rsidDel="002C48F8">
          <w:rPr>
            <w:rFonts w:ascii="Times New Roman" w:hAnsi="Times New Roman"/>
            <w:sz w:val="24"/>
            <w:szCs w:val="24"/>
          </w:rPr>
          <w:delText>ir</w:delText>
        </w:r>
        <w:r w:rsidR="00F93223" w:rsidDel="002C48F8">
          <w:rPr>
            <w:rFonts w:ascii="Times New Roman" w:hAnsi="Times New Roman"/>
            <w:sz w:val="24"/>
            <w:szCs w:val="24"/>
          </w:rPr>
          <w:delText xml:space="preserve"> use </w:delText>
        </w:r>
        <w:r w:rsidR="00191740" w:rsidDel="002C48F8">
          <w:rPr>
            <w:rFonts w:ascii="Times New Roman" w:hAnsi="Times New Roman"/>
            <w:sz w:val="24"/>
            <w:szCs w:val="24"/>
          </w:rPr>
          <w:delText xml:space="preserve">of </w:delText>
        </w:r>
        <w:r w:rsidR="00DB4AD2" w:rsidDel="002C48F8">
          <w:rPr>
            <w:rFonts w:ascii="Times New Roman" w:hAnsi="Times New Roman"/>
            <w:sz w:val="24"/>
            <w:szCs w:val="24"/>
          </w:rPr>
          <w:delText>cool water</w:delText>
        </w:r>
        <w:r w:rsidR="00C8634A" w:rsidDel="002C48F8">
          <w:rPr>
            <w:rFonts w:ascii="Times New Roman" w:hAnsi="Times New Roman"/>
            <w:sz w:val="24"/>
            <w:szCs w:val="24"/>
          </w:rPr>
          <w:delText xml:space="preserve"> refuges. Steelhead may remain in </w:delText>
        </w:r>
        <w:r w:rsidR="00DB4AD2" w:rsidDel="002C48F8">
          <w:rPr>
            <w:rFonts w:ascii="Times New Roman" w:hAnsi="Times New Roman"/>
            <w:sz w:val="24"/>
            <w:szCs w:val="24"/>
          </w:rPr>
          <w:delText>cool</w:delText>
        </w:r>
        <w:r w:rsidR="00C8634A" w:rsidDel="002C48F8">
          <w:rPr>
            <w:rFonts w:ascii="Times New Roman" w:hAnsi="Times New Roman"/>
            <w:sz w:val="24"/>
            <w:szCs w:val="24"/>
          </w:rPr>
          <w:delText xml:space="preserve"> water refuges between 1 h and 237 d (High et al</w:delText>
        </w:r>
        <w:r w:rsidR="00C4738B" w:rsidDel="002C48F8">
          <w:rPr>
            <w:rFonts w:ascii="Times New Roman" w:hAnsi="Times New Roman"/>
            <w:sz w:val="24"/>
            <w:szCs w:val="24"/>
          </w:rPr>
          <w:delText>.</w:delText>
        </w:r>
        <w:r w:rsidR="00C8634A" w:rsidDel="002C48F8">
          <w:rPr>
            <w:rFonts w:ascii="Times New Roman" w:hAnsi="Times New Roman"/>
            <w:sz w:val="24"/>
            <w:szCs w:val="24"/>
          </w:rPr>
          <w:delText xml:space="preserve"> 2006). </w:delText>
        </w:r>
        <w:r w:rsidR="00F528C1" w:rsidDel="002C48F8">
          <w:rPr>
            <w:rFonts w:ascii="Times New Roman" w:hAnsi="Times New Roman"/>
            <w:sz w:val="24"/>
            <w:szCs w:val="24"/>
          </w:rPr>
          <w:delText xml:space="preserve">The </w:delText>
        </w:r>
        <w:r w:rsidR="0069223D" w:rsidDel="002C48F8">
          <w:rPr>
            <w:rFonts w:ascii="Times New Roman" w:hAnsi="Times New Roman"/>
            <w:sz w:val="24"/>
            <w:szCs w:val="24"/>
          </w:rPr>
          <w:delText xml:space="preserve">spatial </w:delText>
        </w:r>
        <w:r w:rsidR="00F528C1" w:rsidDel="002C48F8">
          <w:rPr>
            <w:rFonts w:ascii="Times New Roman" w:hAnsi="Times New Roman"/>
            <w:sz w:val="24"/>
            <w:szCs w:val="24"/>
          </w:rPr>
          <w:delText xml:space="preserve">extent of non-natal tributary use by </w:delText>
        </w:r>
        <w:r w:rsidR="006A23F4" w:rsidDel="002C48F8">
          <w:rPr>
            <w:rFonts w:ascii="Times New Roman" w:hAnsi="Times New Roman"/>
            <w:sz w:val="24"/>
            <w:szCs w:val="24"/>
          </w:rPr>
          <w:delText>steelhead</w:delText>
        </w:r>
        <w:r w:rsidR="0069223D" w:rsidDel="002C48F8">
          <w:rPr>
            <w:rFonts w:ascii="Times New Roman" w:hAnsi="Times New Roman"/>
            <w:sz w:val="24"/>
            <w:szCs w:val="24"/>
          </w:rPr>
          <w:delText xml:space="preserve"> may </w:delText>
        </w:r>
        <w:r w:rsidR="00F528C1" w:rsidDel="002C48F8">
          <w:rPr>
            <w:rFonts w:ascii="Times New Roman" w:hAnsi="Times New Roman"/>
            <w:sz w:val="24"/>
            <w:szCs w:val="24"/>
          </w:rPr>
          <w:delText xml:space="preserve">extend as far </w:delText>
        </w:r>
        <w:r w:rsidR="00DC6EBC" w:rsidDel="002C48F8">
          <w:rPr>
            <w:rFonts w:ascii="Times New Roman" w:hAnsi="Times New Roman"/>
            <w:sz w:val="24"/>
            <w:szCs w:val="24"/>
          </w:rPr>
          <w:delText xml:space="preserve">upstream </w:delText>
        </w:r>
        <w:r w:rsidR="00F528C1" w:rsidDel="002C48F8">
          <w:rPr>
            <w:rFonts w:ascii="Times New Roman" w:hAnsi="Times New Roman"/>
            <w:sz w:val="24"/>
            <w:szCs w:val="24"/>
          </w:rPr>
          <w:delText xml:space="preserve">as 71 km (Hess et al. 2016). </w:delText>
        </w:r>
        <w:r w:rsidR="006F7E5D" w:rsidDel="002C48F8">
          <w:rPr>
            <w:rFonts w:ascii="Times New Roman" w:hAnsi="Times New Roman"/>
            <w:sz w:val="24"/>
            <w:szCs w:val="24"/>
          </w:rPr>
          <w:delText xml:space="preserve">The </w:delText>
        </w:r>
        <w:r w:rsidR="0010756B" w:rsidDel="002C48F8">
          <w:rPr>
            <w:rFonts w:ascii="Times New Roman" w:hAnsi="Times New Roman"/>
            <w:sz w:val="24"/>
            <w:szCs w:val="24"/>
          </w:rPr>
          <w:delText>extent</w:delText>
        </w:r>
        <w:r w:rsidR="006F7E5D" w:rsidDel="002C48F8">
          <w:rPr>
            <w:rFonts w:ascii="Times New Roman" w:hAnsi="Times New Roman"/>
            <w:sz w:val="24"/>
            <w:szCs w:val="24"/>
          </w:rPr>
          <w:delText xml:space="preserve"> of </w:delText>
        </w:r>
        <w:r w:rsidR="00DB4AD2" w:rsidDel="002C48F8">
          <w:rPr>
            <w:rFonts w:ascii="Times New Roman" w:hAnsi="Times New Roman"/>
            <w:sz w:val="24"/>
            <w:szCs w:val="24"/>
          </w:rPr>
          <w:delText>cool water</w:delText>
        </w:r>
        <w:r w:rsidR="006F7E5D" w:rsidDel="002C48F8">
          <w:rPr>
            <w:rFonts w:ascii="Times New Roman" w:hAnsi="Times New Roman"/>
            <w:sz w:val="24"/>
            <w:szCs w:val="24"/>
          </w:rPr>
          <w:delText xml:space="preserve"> refuge use varies with Columbia River water temperature and has been reported as high</w:delText>
        </w:r>
        <w:r w:rsidR="005C2FF7" w:rsidDel="002C48F8">
          <w:rPr>
            <w:rFonts w:ascii="Times New Roman" w:hAnsi="Times New Roman"/>
            <w:sz w:val="24"/>
            <w:szCs w:val="24"/>
          </w:rPr>
          <w:delText xml:space="preserve"> as</w:delText>
        </w:r>
        <w:r w:rsidR="006F7E5D" w:rsidDel="002C48F8">
          <w:rPr>
            <w:rFonts w:ascii="Times New Roman" w:hAnsi="Times New Roman"/>
            <w:sz w:val="24"/>
            <w:szCs w:val="24"/>
          </w:rPr>
          <w:delText xml:space="preserve"> 66% </w:delText>
        </w:r>
        <w:r w:rsidR="00D52924" w:rsidDel="002C48F8">
          <w:rPr>
            <w:rFonts w:ascii="Times New Roman" w:hAnsi="Times New Roman"/>
            <w:sz w:val="24"/>
            <w:szCs w:val="24"/>
          </w:rPr>
          <w:delText>of all interior</w:delText>
        </w:r>
        <w:r w:rsidR="006F7E5D" w:rsidDel="002C48F8">
          <w:rPr>
            <w:rFonts w:ascii="Times New Roman" w:hAnsi="Times New Roman"/>
            <w:sz w:val="24"/>
            <w:szCs w:val="24"/>
          </w:rPr>
          <w:delText xml:space="preserve"> Columbia River steelhead </w:delText>
        </w:r>
        <w:r w:rsidR="00DC6EBC" w:rsidDel="002C48F8">
          <w:rPr>
            <w:rFonts w:ascii="Times New Roman" w:hAnsi="Times New Roman"/>
            <w:sz w:val="24"/>
            <w:szCs w:val="24"/>
          </w:rPr>
          <w:delText>and</w:delText>
        </w:r>
        <w:r w:rsidR="004E6982" w:rsidDel="002C48F8">
          <w:rPr>
            <w:rFonts w:ascii="Times New Roman" w:hAnsi="Times New Roman"/>
            <w:sz w:val="24"/>
            <w:szCs w:val="24"/>
          </w:rPr>
          <w:delText xml:space="preserve">, </w:delText>
        </w:r>
        <w:r w:rsidR="00C12480" w:rsidDel="002C48F8">
          <w:rPr>
            <w:rFonts w:ascii="Times New Roman" w:hAnsi="Times New Roman"/>
            <w:sz w:val="24"/>
            <w:szCs w:val="24"/>
          </w:rPr>
          <w:delText>of those</w:delText>
        </w:r>
        <w:r w:rsidR="004E6982" w:rsidDel="002C48F8">
          <w:rPr>
            <w:rFonts w:ascii="Times New Roman" w:hAnsi="Times New Roman"/>
            <w:sz w:val="24"/>
            <w:szCs w:val="24"/>
          </w:rPr>
          <w:delText xml:space="preserve">, </w:delText>
        </w:r>
        <w:r w:rsidR="00DC6EBC" w:rsidDel="002C48F8">
          <w:rPr>
            <w:rFonts w:ascii="Times New Roman" w:hAnsi="Times New Roman"/>
            <w:sz w:val="24"/>
            <w:szCs w:val="24"/>
          </w:rPr>
          <w:delText xml:space="preserve">many </w:delText>
        </w:r>
        <w:r w:rsidR="001F3307" w:rsidDel="002C48F8">
          <w:rPr>
            <w:rFonts w:ascii="Times New Roman" w:hAnsi="Times New Roman"/>
            <w:sz w:val="24"/>
            <w:szCs w:val="24"/>
          </w:rPr>
          <w:delText xml:space="preserve">steelhead </w:delText>
        </w:r>
        <w:r w:rsidR="00DC6EBC" w:rsidDel="002C48F8">
          <w:rPr>
            <w:rFonts w:ascii="Times New Roman" w:hAnsi="Times New Roman"/>
            <w:sz w:val="24"/>
            <w:szCs w:val="24"/>
          </w:rPr>
          <w:delText>(3</w:delText>
        </w:r>
        <w:r w:rsidR="00C12480" w:rsidDel="002C48F8">
          <w:rPr>
            <w:rFonts w:ascii="Times New Roman" w:hAnsi="Times New Roman"/>
            <w:sz w:val="24"/>
            <w:szCs w:val="24"/>
          </w:rPr>
          <w:delText>3</w:delText>
        </w:r>
        <w:r w:rsidR="00DC6EBC" w:rsidDel="002C48F8">
          <w:rPr>
            <w:rFonts w:ascii="Times New Roman" w:hAnsi="Times New Roman"/>
            <w:sz w:val="24"/>
            <w:szCs w:val="24"/>
          </w:rPr>
          <w:delText>%)</w:delText>
        </w:r>
        <w:r w:rsidR="00F93223" w:rsidDel="002C48F8">
          <w:rPr>
            <w:rFonts w:ascii="Times New Roman" w:hAnsi="Times New Roman"/>
            <w:sz w:val="24"/>
            <w:szCs w:val="24"/>
          </w:rPr>
          <w:delText xml:space="preserve"> </w:delText>
        </w:r>
        <w:r w:rsidR="001F3307" w:rsidDel="002C48F8">
          <w:rPr>
            <w:rFonts w:ascii="Times New Roman" w:hAnsi="Times New Roman"/>
            <w:sz w:val="24"/>
            <w:szCs w:val="24"/>
          </w:rPr>
          <w:delText>us</w:delText>
        </w:r>
        <w:r w:rsidR="00C12480" w:rsidDel="002C48F8">
          <w:rPr>
            <w:rFonts w:ascii="Times New Roman" w:hAnsi="Times New Roman"/>
            <w:sz w:val="24"/>
            <w:szCs w:val="24"/>
          </w:rPr>
          <w:delText>ed</w:delText>
        </w:r>
        <w:r w:rsidR="001F3307" w:rsidDel="002C48F8">
          <w:rPr>
            <w:rFonts w:ascii="Times New Roman" w:hAnsi="Times New Roman"/>
            <w:sz w:val="24"/>
            <w:szCs w:val="24"/>
          </w:rPr>
          <w:delText xml:space="preserve"> </w:delText>
        </w:r>
        <w:r w:rsidR="00DC6EBC" w:rsidDel="002C48F8">
          <w:rPr>
            <w:rFonts w:ascii="Times New Roman" w:hAnsi="Times New Roman"/>
            <w:sz w:val="24"/>
            <w:szCs w:val="24"/>
          </w:rPr>
          <w:delText xml:space="preserve">more than one tributary </w:delText>
        </w:r>
        <w:r w:rsidR="006F7E5D" w:rsidDel="002C48F8">
          <w:rPr>
            <w:rFonts w:ascii="Times New Roman" w:hAnsi="Times New Roman"/>
            <w:sz w:val="24"/>
            <w:szCs w:val="24"/>
          </w:rPr>
          <w:delText>(High et al. 2006).</w:delText>
        </w:r>
        <w:r w:rsidR="00DC6EBC" w:rsidDel="002C48F8">
          <w:rPr>
            <w:rFonts w:ascii="Times New Roman" w:hAnsi="Times New Roman"/>
            <w:sz w:val="24"/>
            <w:szCs w:val="24"/>
          </w:rPr>
          <w:delText xml:space="preserve"> Summer steelhead from the early part of the run (before Aug 25) </w:delText>
        </w:r>
        <w:r w:rsidR="006C2B35" w:rsidDel="002C48F8">
          <w:rPr>
            <w:rFonts w:ascii="Times New Roman" w:hAnsi="Times New Roman"/>
            <w:sz w:val="24"/>
            <w:szCs w:val="24"/>
          </w:rPr>
          <w:delText xml:space="preserve">use </w:delText>
        </w:r>
        <w:r w:rsidR="00DB4AD2" w:rsidDel="002C48F8">
          <w:rPr>
            <w:rFonts w:ascii="Times New Roman" w:hAnsi="Times New Roman"/>
            <w:sz w:val="24"/>
            <w:szCs w:val="24"/>
          </w:rPr>
          <w:delText>cool</w:delText>
        </w:r>
        <w:r w:rsidR="00DC6EBC" w:rsidDel="002C48F8">
          <w:rPr>
            <w:rFonts w:ascii="Times New Roman" w:hAnsi="Times New Roman"/>
            <w:sz w:val="24"/>
            <w:szCs w:val="24"/>
          </w:rPr>
          <w:delText xml:space="preserve"> water refuges at a slightly higher rate </w:delText>
        </w:r>
        <w:r w:rsidR="00D447E2" w:rsidDel="002C48F8">
          <w:rPr>
            <w:rFonts w:ascii="Times New Roman" w:hAnsi="Times New Roman"/>
            <w:sz w:val="24"/>
            <w:szCs w:val="24"/>
          </w:rPr>
          <w:delText xml:space="preserve">(66%) </w:delText>
        </w:r>
        <w:r w:rsidR="00DC6EBC" w:rsidDel="002C48F8">
          <w:rPr>
            <w:rFonts w:ascii="Times New Roman" w:hAnsi="Times New Roman"/>
            <w:sz w:val="24"/>
            <w:szCs w:val="24"/>
          </w:rPr>
          <w:delText xml:space="preserve">than fish </w:delText>
        </w:r>
        <w:r w:rsidR="00D447E2" w:rsidDel="002C48F8">
          <w:rPr>
            <w:rFonts w:ascii="Times New Roman" w:hAnsi="Times New Roman"/>
            <w:sz w:val="24"/>
            <w:szCs w:val="24"/>
          </w:rPr>
          <w:delText xml:space="preserve">from </w:delText>
        </w:r>
        <w:r w:rsidR="00DC6EBC" w:rsidDel="002C48F8">
          <w:rPr>
            <w:rFonts w:ascii="Times New Roman" w:hAnsi="Times New Roman"/>
            <w:sz w:val="24"/>
            <w:szCs w:val="24"/>
          </w:rPr>
          <w:delText>the later (after Aug 25) part of the run</w:delText>
        </w:r>
        <w:r w:rsidR="00673130" w:rsidDel="002C48F8">
          <w:rPr>
            <w:rFonts w:ascii="Times New Roman" w:hAnsi="Times New Roman"/>
            <w:sz w:val="24"/>
            <w:szCs w:val="24"/>
          </w:rPr>
          <w:delText xml:space="preserve"> (High et al. 2006)</w:delText>
        </w:r>
        <w:r w:rsidR="00DC6EBC" w:rsidDel="002C48F8">
          <w:rPr>
            <w:rFonts w:ascii="Times New Roman" w:hAnsi="Times New Roman"/>
            <w:sz w:val="24"/>
            <w:szCs w:val="24"/>
          </w:rPr>
          <w:delText xml:space="preserve">. The survival benefits of this behavior are less clear.  </w:delText>
        </w:r>
      </w:del>
      <w:r w:rsidR="00DC6EBC">
        <w:rPr>
          <w:rFonts w:ascii="Times New Roman" w:hAnsi="Times New Roman"/>
          <w:sz w:val="24"/>
          <w:szCs w:val="24"/>
        </w:rPr>
        <w:t xml:space="preserve">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1E7FF354"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del w:id="1" w:author="Murdoch, Andrew R (DFW)" w:date="2022-04-03T13:46:00Z">
        <w:r w:rsidDel="009672E2">
          <w:rPr>
            <w:rFonts w:ascii="Times New Roman" w:hAnsi="Times New Roman"/>
            <w:sz w:val="24"/>
            <w:szCs w:val="24"/>
          </w:rPr>
          <w:delText>.</w:delText>
        </w:r>
        <w:r w:rsidR="00175F56" w:rsidDel="009672E2">
          <w:rPr>
            <w:rFonts w:ascii="Times New Roman" w:hAnsi="Times New Roman"/>
            <w:sz w:val="24"/>
            <w:szCs w:val="24"/>
          </w:rPr>
          <w:delText xml:space="preserve">  </w:delText>
        </w:r>
        <w:r w:rsidR="00C27E54" w:rsidDel="009672E2">
          <w:rPr>
            <w:rFonts w:ascii="Times New Roman" w:hAnsi="Times New Roman"/>
            <w:sz w:val="24"/>
            <w:szCs w:val="24"/>
          </w:rPr>
          <w:delText xml:space="preserve">While </w:delText>
        </w:r>
        <w:r w:rsidR="001934AA" w:rsidDel="009672E2">
          <w:rPr>
            <w:rFonts w:ascii="Times New Roman" w:hAnsi="Times New Roman"/>
            <w:sz w:val="24"/>
            <w:szCs w:val="24"/>
          </w:rPr>
          <w:delText xml:space="preserve">the use </w:delText>
        </w:r>
        <w:r w:rsidR="00685627" w:rsidDel="009672E2">
          <w:rPr>
            <w:rFonts w:ascii="Times New Roman" w:hAnsi="Times New Roman"/>
            <w:sz w:val="24"/>
            <w:szCs w:val="24"/>
          </w:rPr>
          <w:delText xml:space="preserve">of </w:delText>
        </w:r>
        <w:r w:rsidR="001934AA" w:rsidDel="009672E2">
          <w:rPr>
            <w:rFonts w:ascii="Times New Roman" w:hAnsi="Times New Roman"/>
            <w:sz w:val="24"/>
            <w:szCs w:val="24"/>
          </w:rPr>
          <w:delText xml:space="preserve">cool water refuges </w:delText>
        </w:r>
        <w:r w:rsidR="00E414B7" w:rsidDel="009672E2">
          <w:rPr>
            <w:rFonts w:ascii="Times New Roman" w:hAnsi="Times New Roman"/>
            <w:sz w:val="24"/>
            <w:szCs w:val="24"/>
          </w:rPr>
          <w:delText xml:space="preserve">by summer steelhead </w:delText>
        </w:r>
        <w:r w:rsidR="004C30E6" w:rsidDel="009672E2">
          <w:rPr>
            <w:rFonts w:ascii="Times New Roman" w:hAnsi="Times New Roman"/>
            <w:sz w:val="24"/>
            <w:szCs w:val="24"/>
          </w:rPr>
          <w:delText xml:space="preserve">as a thermoregulation response </w:delText>
        </w:r>
        <w:r w:rsidR="0033313B" w:rsidDel="009672E2">
          <w:rPr>
            <w:rFonts w:ascii="Times New Roman" w:hAnsi="Times New Roman"/>
            <w:sz w:val="24"/>
            <w:szCs w:val="24"/>
          </w:rPr>
          <w:delText xml:space="preserve">typically </w:delText>
        </w:r>
        <w:r w:rsidR="004C30E6" w:rsidDel="009672E2">
          <w:rPr>
            <w:rFonts w:ascii="Times New Roman" w:hAnsi="Times New Roman"/>
            <w:sz w:val="24"/>
            <w:szCs w:val="24"/>
          </w:rPr>
          <w:delText>occur</w:delText>
        </w:r>
        <w:r w:rsidR="002A05BC" w:rsidDel="009672E2">
          <w:rPr>
            <w:rFonts w:ascii="Times New Roman" w:hAnsi="Times New Roman"/>
            <w:sz w:val="24"/>
            <w:szCs w:val="24"/>
          </w:rPr>
          <w:delText>s</w:delText>
        </w:r>
        <w:r w:rsidR="004C30E6" w:rsidDel="009672E2">
          <w:rPr>
            <w:rFonts w:ascii="Times New Roman" w:hAnsi="Times New Roman"/>
            <w:sz w:val="24"/>
            <w:szCs w:val="24"/>
          </w:rPr>
          <w:delText xml:space="preserve"> downstream </w:delText>
        </w:r>
        <w:r w:rsidR="007178E6" w:rsidDel="009672E2">
          <w:rPr>
            <w:rFonts w:ascii="Times New Roman" w:hAnsi="Times New Roman"/>
            <w:sz w:val="24"/>
            <w:szCs w:val="24"/>
          </w:rPr>
          <w:delText>of natal tributaries, o</w:delText>
        </w:r>
        <w:r w:rsidR="00175F56" w:rsidDel="009672E2">
          <w:rPr>
            <w:rFonts w:ascii="Times New Roman" w:hAnsi="Times New Roman"/>
            <w:sz w:val="24"/>
            <w:szCs w:val="24"/>
          </w:rPr>
          <w:delText>vershooting refers to a behavior</w:delText>
        </w:r>
      </w:del>
      <w:r w:rsidR="00175F56">
        <w:rPr>
          <w:rFonts w:ascii="Times New Roman" w:hAnsi="Times New Roman"/>
          <w:sz w:val="24"/>
          <w:szCs w:val="24"/>
        </w:rPr>
        <w:t xml:space="preserve">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proofErr w:type="spellStart"/>
      <w:r w:rsidR="00D447E2">
        <w:rPr>
          <w:rFonts w:ascii="Times New Roman" w:hAnsi="Times New Roman"/>
          <w:sz w:val="24"/>
          <w:szCs w:val="24"/>
        </w:rPr>
        <w:t>Richins</w:t>
      </w:r>
      <w:proofErr w:type="spellEnd"/>
      <w:r w:rsidR="00D447E2">
        <w:rPr>
          <w:rFonts w:ascii="Times New Roman" w:hAnsi="Times New Roman"/>
          <w:sz w:val="24"/>
          <w:szCs w:val="24"/>
        </w:rPr>
        <w:t xml:space="preserve"> and </w:t>
      </w:r>
      <w:proofErr w:type="spellStart"/>
      <w:r w:rsidR="00D447E2">
        <w:rPr>
          <w:rFonts w:ascii="Times New Roman" w:hAnsi="Times New Roman"/>
          <w:sz w:val="24"/>
          <w:szCs w:val="24"/>
        </w:rPr>
        <w:t>Skalski</w:t>
      </w:r>
      <w:proofErr w:type="spellEnd"/>
      <w:r w:rsidR="00D447E2">
        <w:rPr>
          <w:rFonts w:ascii="Times New Roman" w:hAnsi="Times New Roman"/>
          <w:sz w:val="24"/>
          <w:szCs w:val="24"/>
        </w:rPr>
        <w:t xml:space="preserve"> (2018) reported that </w:t>
      </w:r>
      <w:r w:rsidR="00833E86">
        <w:rPr>
          <w:rFonts w:ascii="Times New Roman" w:hAnsi="Times New Roman"/>
          <w:sz w:val="24"/>
          <w:szCs w:val="24"/>
        </w:rPr>
        <w:t xml:space="preserve">steelhead </w:t>
      </w:r>
      <w:r w:rsidR="00D447E2">
        <w:rPr>
          <w:rFonts w:ascii="Times New Roman" w:hAnsi="Times New Roman"/>
          <w:sz w:val="24"/>
          <w:szCs w:val="24"/>
        </w:rPr>
        <w:t>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5C7B05">
        <w:rPr>
          <w:rFonts w:ascii="Times New Roman" w:hAnsi="Times New Roman"/>
          <w:sz w:val="24"/>
          <w:szCs w:val="24"/>
        </w:rPr>
        <w:t xml:space="preserve"> associated with </w:t>
      </w:r>
      <w:r w:rsidR="00233A56">
        <w:rPr>
          <w:rFonts w:ascii="Times New Roman" w:hAnsi="Times New Roman"/>
          <w:sz w:val="24"/>
          <w:szCs w:val="24"/>
        </w:rPr>
        <w:t>other conservation actions</w:t>
      </w:r>
      <w:r w:rsidR="007E30F9">
        <w:rPr>
          <w:rFonts w:ascii="Times New Roman" w:hAnsi="Times New Roman"/>
          <w:sz w:val="24"/>
          <w:szCs w:val="24"/>
        </w:rPr>
        <w:t xml:space="preserve"> </w:t>
      </w:r>
      <w:r w:rsidR="00DC1CBE">
        <w:rPr>
          <w:rFonts w:ascii="Times New Roman" w:hAnsi="Times New Roman"/>
          <w:sz w:val="24"/>
          <w:szCs w:val="24"/>
        </w:rPr>
        <w:t xml:space="preserve">(i.e., </w:t>
      </w:r>
      <w:r w:rsidR="00B16ED3">
        <w:rPr>
          <w:rFonts w:ascii="Times New Roman" w:hAnsi="Times New Roman"/>
          <w:sz w:val="24"/>
          <w:szCs w:val="24"/>
        </w:rPr>
        <w:t xml:space="preserve">barging </w:t>
      </w:r>
      <w:r w:rsidR="00233A56">
        <w:rPr>
          <w:rFonts w:ascii="Times New Roman" w:hAnsi="Times New Roman"/>
          <w:sz w:val="24"/>
          <w:szCs w:val="24"/>
        </w:rPr>
        <w:t xml:space="preserve">smolts through dams </w:t>
      </w:r>
      <w:r w:rsidR="00453EC2">
        <w:rPr>
          <w:rFonts w:ascii="Times New Roman" w:hAnsi="Times New Roman"/>
          <w:sz w:val="24"/>
          <w:szCs w:val="24"/>
        </w:rPr>
        <w:t xml:space="preserve">during outmigration </w:t>
      </w:r>
      <w:r w:rsidR="00DC1CBE">
        <w:rPr>
          <w:rFonts w:ascii="Times New Roman" w:hAnsi="Times New Roman"/>
          <w:sz w:val="24"/>
          <w:szCs w:val="24"/>
        </w:rPr>
        <w:t xml:space="preserve">or </w:t>
      </w:r>
      <w:r w:rsidR="00AE74A1">
        <w:rPr>
          <w:rFonts w:ascii="Times New Roman" w:hAnsi="Times New Roman"/>
          <w:sz w:val="24"/>
          <w:szCs w:val="24"/>
        </w:rPr>
        <w:t xml:space="preserve">hatchery rearing </w:t>
      </w:r>
      <w:r w:rsidR="00B14052">
        <w:rPr>
          <w:rFonts w:ascii="Times New Roman" w:hAnsi="Times New Roman"/>
          <w:sz w:val="24"/>
          <w:szCs w:val="24"/>
        </w:rPr>
        <w:lastRenderedPageBreak/>
        <w:t>location</w:t>
      </w:r>
      <w:r w:rsidR="00F223D5">
        <w:rPr>
          <w:rFonts w:ascii="Times New Roman" w:hAnsi="Times New Roman"/>
          <w:sz w:val="24"/>
          <w:szCs w:val="24"/>
        </w:rPr>
        <w:t>,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ladder </w:t>
      </w:r>
      <w:r w:rsidR="00B25AE3">
        <w:rPr>
          <w:rFonts w:ascii="Times New Roman" w:hAnsi="Times New Roman"/>
          <w:sz w:val="24"/>
          <w:szCs w:val="24"/>
        </w:rPr>
        <w:t>usage</w:t>
      </w:r>
      <w:r w:rsidR="00453EC2">
        <w:rPr>
          <w:rFonts w:ascii="Times New Roman" w:hAnsi="Times New Roman"/>
          <w:sz w:val="24"/>
          <w:szCs w:val="24"/>
        </w:rPr>
        <w:t xml:space="preserve"> </w:t>
      </w:r>
      <w:r w:rsidR="0017265C">
        <w:rPr>
          <w:rFonts w:ascii="Times New Roman" w:hAnsi="Times New Roman"/>
          <w:sz w:val="24"/>
          <w:szCs w:val="24"/>
        </w:rPr>
        <w:t xml:space="preserve">relative to their </w:t>
      </w:r>
      <w:r w:rsidR="00736446">
        <w:rPr>
          <w:rFonts w:ascii="Times New Roman" w:hAnsi="Times New Roman"/>
          <w:sz w:val="24"/>
          <w:szCs w:val="24"/>
        </w:rPr>
        <w:t xml:space="preserve">location of their </w:t>
      </w:r>
      <w:r w:rsidR="00B25AE3">
        <w:rPr>
          <w:rFonts w:ascii="Times New Roman" w:hAnsi="Times New Roman"/>
          <w:sz w:val="24"/>
          <w:szCs w:val="24"/>
        </w:rPr>
        <w:t xml:space="preserve">natal tributary </w:t>
      </w:r>
      <w:r w:rsidR="00453EC2">
        <w:rPr>
          <w:rFonts w:ascii="Times New Roman" w:hAnsi="Times New Roman"/>
          <w:sz w:val="24"/>
          <w:szCs w:val="24"/>
        </w:rPr>
        <w:t>(</w:t>
      </w:r>
      <w:proofErr w:type="spellStart"/>
      <w:r w:rsidR="00453EC2">
        <w:rPr>
          <w:rFonts w:ascii="Times New Roman" w:hAnsi="Times New Roman"/>
          <w:sz w:val="24"/>
          <w:szCs w:val="24"/>
        </w:rPr>
        <w:t>Richins</w:t>
      </w:r>
      <w:proofErr w:type="spellEnd"/>
      <w:r w:rsidR="00453EC2">
        <w:rPr>
          <w:rFonts w:ascii="Times New Roman" w:hAnsi="Times New Roman"/>
          <w:sz w:val="24"/>
          <w:szCs w:val="24"/>
        </w:rPr>
        <w:t xml:space="preserve"> and </w:t>
      </w:r>
      <w:proofErr w:type="spellStart"/>
      <w:r w:rsidR="00453EC2">
        <w:rPr>
          <w:rFonts w:ascii="Times New Roman" w:hAnsi="Times New Roman"/>
          <w:sz w:val="24"/>
          <w:szCs w:val="24"/>
        </w:rPr>
        <w:t>Skalski</w:t>
      </w:r>
      <w:proofErr w:type="spellEnd"/>
      <w:r w:rsidR="00453EC2">
        <w:rPr>
          <w:rFonts w:ascii="Times New Roman" w:hAnsi="Times New Roman"/>
          <w:sz w:val="24"/>
          <w:szCs w:val="24"/>
        </w:rPr>
        <w:t xml:space="preserve"> </w:t>
      </w:r>
      <w:r w:rsidR="00266B00">
        <w:rPr>
          <w:rFonts w:ascii="Times New Roman" w:hAnsi="Times New Roman"/>
          <w:sz w:val="24"/>
          <w:szCs w:val="24"/>
        </w:rPr>
        <w:t xml:space="preserve">2018). </w:t>
      </w:r>
      <w:r w:rsidR="00C54ED2">
        <w:rPr>
          <w:rFonts w:ascii="Times New Roman" w:hAnsi="Times New Roman"/>
          <w:sz w:val="24"/>
          <w:szCs w:val="24"/>
        </w:rPr>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Mann and Snow 2018).</w:t>
      </w:r>
      <w:bookmarkStart w:id="2" w:name="_Hlk54281751"/>
      <w:r w:rsidR="00C959DC">
        <w:rPr>
          <w:rFonts w:ascii="Times New Roman" w:hAnsi="Times New Roman"/>
          <w:sz w:val="24"/>
          <w:szCs w:val="24"/>
        </w:rPr>
        <w:t xml:space="preserve"> </w:t>
      </w:r>
      <w:proofErr w:type="spellStart"/>
      <w:r w:rsidR="00427F0E">
        <w:rPr>
          <w:rFonts w:ascii="Times New Roman" w:hAnsi="Times New Roman"/>
          <w:sz w:val="24"/>
          <w:szCs w:val="24"/>
        </w:rPr>
        <w:t>Richins</w:t>
      </w:r>
      <w:proofErr w:type="spellEnd"/>
      <w:r w:rsidR="00427F0E">
        <w:rPr>
          <w:rFonts w:ascii="Times New Roman" w:hAnsi="Times New Roman"/>
          <w:sz w:val="24"/>
          <w:szCs w:val="24"/>
        </w:rPr>
        <w:t xml:space="preserve"> and </w:t>
      </w:r>
      <w:proofErr w:type="spellStart"/>
      <w:r w:rsidR="00427F0E">
        <w:rPr>
          <w:rFonts w:ascii="Times New Roman" w:hAnsi="Times New Roman"/>
          <w:sz w:val="24"/>
          <w:szCs w:val="24"/>
        </w:rPr>
        <w:t>Skalski</w:t>
      </w:r>
      <w:proofErr w:type="spellEnd"/>
      <w:r w:rsidR="00427F0E">
        <w:rPr>
          <w:rFonts w:ascii="Times New Roman" w:hAnsi="Times New Roman"/>
          <w:sz w:val="24"/>
          <w:szCs w:val="24"/>
        </w:rPr>
        <w:t xml:space="preserve"> (</w:t>
      </w:r>
      <w:r w:rsidR="0072302D">
        <w:rPr>
          <w:rFonts w:ascii="Times New Roman" w:hAnsi="Times New Roman"/>
          <w:sz w:val="24"/>
          <w:szCs w:val="24"/>
        </w:rPr>
        <w:t xml:space="preserve">2018) </w:t>
      </w:r>
      <w:bookmarkEnd w:id="2"/>
      <w:r w:rsidR="0072302D">
        <w:rPr>
          <w:rFonts w:ascii="Times New Roman" w:hAnsi="Times New Roman"/>
          <w:sz w:val="24"/>
          <w:szCs w:val="24"/>
        </w:rPr>
        <w:t xml:space="preserve">reported </w:t>
      </w:r>
      <w:r w:rsidR="00427F0E">
        <w:rPr>
          <w:rFonts w:ascii="Times New Roman" w:hAnsi="Times New Roman"/>
          <w:sz w:val="24"/>
          <w:szCs w:val="24"/>
        </w:rPr>
        <w:t xml:space="preserve">overshoot </w:t>
      </w:r>
      <w:r w:rsidR="002820E7">
        <w:rPr>
          <w:rFonts w:ascii="Times New Roman" w:hAnsi="Times New Roman"/>
          <w:sz w:val="24"/>
          <w:szCs w:val="24"/>
        </w:rPr>
        <w:t xml:space="preserve">percentages </w:t>
      </w:r>
      <w:r w:rsidR="00427F0E">
        <w:rPr>
          <w:rFonts w:ascii="Times New Roman" w:hAnsi="Times New Roman"/>
          <w:sz w:val="24"/>
          <w:szCs w:val="24"/>
        </w:rPr>
        <w:t>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2820E7">
        <w:rPr>
          <w:rFonts w:ascii="Times New Roman" w:hAnsi="Times New Roman"/>
          <w:sz w:val="24"/>
          <w:szCs w:val="24"/>
        </w:rPr>
        <w:t xml:space="preserve">percentages </w:t>
      </w:r>
      <w:r w:rsidR="00427F0E">
        <w:rPr>
          <w:rFonts w:ascii="Times New Roman" w:hAnsi="Times New Roman"/>
          <w:sz w:val="24"/>
          <w:szCs w:val="24"/>
        </w:rPr>
        <w:t xml:space="preserve">&gt; 50%. </w:t>
      </w:r>
      <w:r w:rsidR="00140064" w:rsidRPr="00140064">
        <w:rPr>
          <w:rFonts w:ascii="Times New Roman" w:hAnsi="Times New Roman"/>
          <w:sz w:val="24"/>
          <w:szCs w:val="24"/>
        </w:rPr>
        <w:t xml:space="preserve"> </w:t>
      </w:r>
      <w:r w:rsidR="00140064">
        <w:rPr>
          <w:rFonts w:ascii="Times New Roman" w:hAnsi="Times New Roman"/>
          <w:sz w:val="24"/>
          <w:szCs w:val="24"/>
        </w:rPr>
        <w:t>However, the</w:t>
      </w:r>
      <w:r w:rsidR="0031120E">
        <w:rPr>
          <w:rFonts w:ascii="Times New Roman" w:hAnsi="Times New Roman"/>
          <w:sz w:val="24"/>
          <w:szCs w:val="24"/>
        </w:rPr>
        <w:t xml:space="preserve"> mean</w:t>
      </w:r>
      <w:r w:rsidR="00140064">
        <w:rPr>
          <w:rFonts w:ascii="Times New Roman" w:hAnsi="Times New Roman"/>
          <w:sz w:val="24"/>
          <w:szCs w:val="24"/>
        </w:rPr>
        <w:t xml:space="preserve"> </w:t>
      </w:r>
      <w:r w:rsidR="009E1139">
        <w:rPr>
          <w:rFonts w:ascii="Times New Roman" w:hAnsi="Times New Roman"/>
          <w:sz w:val="24"/>
          <w:szCs w:val="24"/>
        </w:rPr>
        <w:t xml:space="preserve">annual </w:t>
      </w:r>
      <w:r w:rsidR="00BA52E4">
        <w:rPr>
          <w:rFonts w:ascii="Times New Roman" w:hAnsi="Times New Roman"/>
          <w:sz w:val="24"/>
          <w:szCs w:val="24"/>
        </w:rPr>
        <w:t xml:space="preserve">overshoot </w:t>
      </w:r>
      <w:r w:rsidR="00A06C52">
        <w:rPr>
          <w:rFonts w:ascii="Times New Roman" w:hAnsi="Times New Roman"/>
          <w:sz w:val="24"/>
          <w:szCs w:val="24"/>
        </w:rPr>
        <w:t>fallback probabili</w:t>
      </w:r>
      <w:r w:rsidR="0031120E">
        <w:rPr>
          <w:rFonts w:ascii="Times New Roman" w:hAnsi="Times New Roman"/>
          <w:sz w:val="24"/>
          <w:szCs w:val="24"/>
        </w:rPr>
        <w:t>ties</w:t>
      </w:r>
      <w:r w:rsidR="00A06C52">
        <w:rPr>
          <w:rFonts w:ascii="Times New Roman" w:hAnsi="Times New Roman"/>
          <w:sz w:val="24"/>
          <w:szCs w:val="24"/>
        </w:rPr>
        <w:t xml:space="preserve"> or </w:t>
      </w:r>
      <w:r w:rsidR="004C023A">
        <w:rPr>
          <w:rFonts w:ascii="Times New Roman" w:hAnsi="Times New Roman"/>
          <w:sz w:val="24"/>
          <w:szCs w:val="24"/>
        </w:rPr>
        <w:t xml:space="preserve">the </w:t>
      </w:r>
      <w:r w:rsidR="006730D5">
        <w:rPr>
          <w:rFonts w:ascii="Times New Roman" w:hAnsi="Times New Roman"/>
          <w:sz w:val="24"/>
          <w:szCs w:val="24"/>
        </w:rPr>
        <w:t>pro</w:t>
      </w:r>
      <w:r w:rsidR="004C023A">
        <w:rPr>
          <w:rFonts w:ascii="Times New Roman" w:hAnsi="Times New Roman"/>
          <w:sz w:val="24"/>
          <w:szCs w:val="24"/>
        </w:rPr>
        <w:t>bability</w:t>
      </w:r>
      <w:r w:rsidR="006730D5">
        <w:rPr>
          <w:rFonts w:ascii="Times New Roman" w:hAnsi="Times New Roman"/>
          <w:sz w:val="24"/>
          <w:szCs w:val="24"/>
        </w:rPr>
        <w:t xml:space="preserve"> of overshoot </w:t>
      </w:r>
      <w:r w:rsidR="00F076FA">
        <w:rPr>
          <w:rFonts w:ascii="Times New Roman" w:hAnsi="Times New Roman"/>
          <w:sz w:val="24"/>
          <w:szCs w:val="24"/>
        </w:rPr>
        <w:t xml:space="preserve">steelhead </w:t>
      </w:r>
      <w:r w:rsidR="000B3429">
        <w:rPr>
          <w:rFonts w:ascii="Times New Roman" w:hAnsi="Times New Roman"/>
          <w:sz w:val="24"/>
          <w:szCs w:val="24"/>
        </w:rPr>
        <w:t>will</w:t>
      </w:r>
      <w:r w:rsidR="00E2654E">
        <w:rPr>
          <w:rFonts w:ascii="Times New Roman" w:hAnsi="Times New Roman"/>
          <w:sz w:val="24"/>
          <w:szCs w:val="24"/>
        </w:rPr>
        <w:t xml:space="preserve"> successfully migrate downstream and </w:t>
      </w:r>
      <w:r w:rsidR="009C2365">
        <w:rPr>
          <w:rFonts w:ascii="Times New Roman" w:hAnsi="Times New Roman"/>
          <w:sz w:val="24"/>
          <w:szCs w:val="24"/>
        </w:rPr>
        <w:t>return</w:t>
      </w:r>
      <w:r w:rsidR="000B3429">
        <w:rPr>
          <w:rFonts w:ascii="Times New Roman" w:hAnsi="Times New Roman"/>
          <w:sz w:val="24"/>
          <w:szCs w:val="24"/>
        </w:rPr>
        <w:t xml:space="preserve"> to</w:t>
      </w:r>
      <w:r w:rsidR="009C2365">
        <w:rPr>
          <w:rFonts w:ascii="Times New Roman" w:hAnsi="Times New Roman"/>
          <w:sz w:val="24"/>
          <w:szCs w:val="24"/>
        </w:rPr>
        <w:t xml:space="preserve"> </w:t>
      </w:r>
      <w:r w:rsidR="00140064">
        <w:rPr>
          <w:rFonts w:ascii="Times New Roman" w:hAnsi="Times New Roman"/>
          <w:sz w:val="24"/>
          <w:szCs w:val="24"/>
        </w:rPr>
        <w:t>their natal stream</w:t>
      </w:r>
      <w:r w:rsidR="00D447E2">
        <w:rPr>
          <w:rFonts w:ascii="Times New Roman" w:hAnsi="Times New Roman"/>
          <w:sz w:val="24"/>
          <w:szCs w:val="24"/>
        </w:rPr>
        <w:t>,</w:t>
      </w:r>
      <w:ins w:id="3" w:author="Murdoch, Andrew R (DFW)" w:date="2022-04-03T13:47:00Z">
        <w:r w:rsidR="00F615FC">
          <w:rPr>
            <w:rFonts w:ascii="Times New Roman" w:hAnsi="Times New Roman"/>
            <w:sz w:val="24"/>
            <w:szCs w:val="24"/>
          </w:rPr>
          <w:t xml:space="preserve"> hereafter referred to fallback migration success</w:t>
        </w:r>
        <w:r w:rsidR="00631064">
          <w:rPr>
            <w:rFonts w:ascii="Times New Roman" w:hAnsi="Times New Roman"/>
            <w:sz w:val="24"/>
            <w:szCs w:val="24"/>
          </w:rPr>
          <w:t>,</w:t>
        </w:r>
      </w:ins>
      <w:r w:rsidR="00140064">
        <w:rPr>
          <w:rFonts w:ascii="Times New Roman" w:hAnsi="Times New Roman"/>
          <w:sz w:val="24"/>
          <w:szCs w:val="24"/>
        </w:rPr>
        <w:t xml:space="preserve">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0B3429">
        <w:rPr>
          <w:rFonts w:ascii="Times New Roman" w:hAnsi="Times New Roman"/>
          <w:sz w:val="24"/>
          <w:szCs w:val="24"/>
        </w:rPr>
        <w:t xml:space="preserve">0.18 to 0.75 </w:t>
      </w:r>
      <w:r w:rsidR="00DE7FEE">
        <w:rPr>
          <w:rFonts w:ascii="Times New Roman" w:hAnsi="Times New Roman"/>
          <w:sz w:val="24"/>
          <w:szCs w:val="24"/>
        </w:rPr>
        <w:t>(</w:t>
      </w:r>
      <w:proofErr w:type="spellStart"/>
      <w:r w:rsidR="00DE7FEE">
        <w:rPr>
          <w:rFonts w:ascii="Times New Roman" w:hAnsi="Times New Roman"/>
          <w:sz w:val="24"/>
          <w:szCs w:val="24"/>
        </w:rPr>
        <w:t>Richins</w:t>
      </w:r>
      <w:proofErr w:type="spellEnd"/>
      <w:r w:rsidR="00DE7FEE">
        <w:rPr>
          <w:rFonts w:ascii="Times New Roman" w:hAnsi="Times New Roman"/>
          <w:sz w:val="24"/>
          <w:szCs w:val="24"/>
        </w:rPr>
        <w:t xml:space="preserve"> and </w:t>
      </w:r>
      <w:proofErr w:type="spellStart"/>
      <w:r w:rsidR="00DE7FEE">
        <w:rPr>
          <w:rFonts w:ascii="Times New Roman" w:hAnsi="Times New Roman"/>
          <w:sz w:val="24"/>
          <w:szCs w:val="24"/>
        </w:rPr>
        <w:t>Skalski</w:t>
      </w:r>
      <w:proofErr w:type="spellEnd"/>
      <w:r w:rsidR="00DE7FEE">
        <w:rPr>
          <w:rFonts w:ascii="Times New Roman" w:hAnsi="Times New Roman"/>
          <w:sz w:val="24"/>
          <w:szCs w:val="24"/>
        </w:rPr>
        <w:t xml:space="preserve"> 2018)</w:t>
      </w:r>
      <w:r w:rsidR="00384BD4">
        <w:rPr>
          <w:rFonts w:ascii="Times New Roman" w:hAnsi="Times New Roman"/>
          <w:sz w:val="24"/>
          <w:szCs w:val="24"/>
        </w:rPr>
        <w:t>.</w:t>
      </w:r>
      <w:r w:rsidR="00441CF8">
        <w:rPr>
          <w:rFonts w:ascii="Times New Roman" w:hAnsi="Times New Roman"/>
          <w:sz w:val="24"/>
          <w:szCs w:val="24"/>
        </w:rPr>
        <w:t xml:space="preserve"> </w:t>
      </w:r>
      <w:ins w:id="4" w:author="Murdoch, Andrew R (DFW)" w:date="2022-04-03T14:00:00Z">
        <w:r w:rsidR="006E0EE0">
          <w:rPr>
            <w:rFonts w:ascii="Times New Roman" w:hAnsi="Times New Roman"/>
            <w:sz w:val="24"/>
            <w:szCs w:val="24"/>
          </w:rPr>
          <w:t xml:space="preserve">Large variability </w:t>
        </w:r>
        <w:r w:rsidR="00CA69BC">
          <w:rPr>
            <w:rFonts w:ascii="Times New Roman" w:hAnsi="Times New Roman"/>
            <w:sz w:val="24"/>
            <w:szCs w:val="24"/>
          </w:rPr>
          <w:t>in population-</w:t>
        </w:r>
      </w:ins>
      <w:ins w:id="5" w:author="Murdoch, Andrew R (DFW)" w:date="2022-04-03T14:01:00Z">
        <w:r w:rsidR="00CA69BC">
          <w:rPr>
            <w:rFonts w:ascii="Times New Roman" w:hAnsi="Times New Roman"/>
            <w:sz w:val="24"/>
            <w:szCs w:val="24"/>
          </w:rPr>
          <w:t>specific</w:t>
        </w:r>
      </w:ins>
      <w:ins w:id="6" w:author="Murdoch, Andrew R (DFW)" w:date="2022-04-03T14:00:00Z">
        <w:r w:rsidR="00CA69BC">
          <w:rPr>
            <w:rFonts w:ascii="Times New Roman" w:hAnsi="Times New Roman"/>
            <w:sz w:val="24"/>
            <w:szCs w:val="24"/>
          </w:rPr>
          <w:t xml:space="preserve"> fallback migrations</w:t>
        </w:r>
      </w:ins>
      <w:ins w:id="7" w:author="Murdoch, Andrew R (DFW)" w:date="2022-04-03T14:01:00Z">
        <w:r w:rsidR="00CA69BC">
          <w:rPr>
            <w:rFonts w:ascii="Times New Roman" w:hAnsi="Times New Roman"/>
            <w:sz w:val="24"/>
            <w:szCs w:val="24"/>
          </w:rPr>
          <w:t xml:space="preserve"> success </w:t>
        </w:r>
        <w:r w:rsidR="00AC3C32">
          <w:rPr>
            <w:rFonts w:ascii="Times New Roman" w:hAnsi="Times New Roman"/>
            <w:sz w:val="24"/>
            <w:szCs w:val="24"/>
          </w:rPr>
          <w:t>may be attributed to many factors including non-represe</w:t>
        </w:r>
      </w:ins>
      <w:ins w:id="8" w:author="Murdoch, Andrew R (DFW)" w:date="2022-04-03T14:02:00Z">
        <w:r w:rsidR="00AC3C32">
          <w:rPr>
            <w:rFonts w:ascii="Times New Roman" w:hAnsi="Times New Roman"/>
            <w:sz w:val="24"/>
            <w:szCs w:val="24"/>
          </w:rPr>
          <w:t xml:space="preserve">ntative </w:t>
        </w:r>
      </w:ins>
      <w:ins w:id="9" w:author="Murdoch, Andrew R (DFW)" w:date="2022-04-03T14:06:00Z">
        <w:r w:rsidR="00A4018D">
          <w:rPr>
            <w:rFonts w:ascii="Times New Roman" w:hAnsi="Times New Roman"/>
            <w:sz w:val="24"/>
            <w:szCs w:val="24"/>
          </w:rPr>
          <w:t xml:space="preserve">or inter-annual variability in </w:t>
        </w:r>
      </w:ins>
      <w:ins w:id="10" w:author="Murdoch, Andrew R (DFW)" w:date="2022-04-03T14:03:00Z">
        <w:r w:rsidR="007D5CAC">
          <w:rPr>
            <w:rFonts w:ascii="Times New Roman" w:hAnsi="Times New Roman"/>
            <w:sz w:val="24"/>
            <w:szCs w:val="24"/>
          </w:rPr>
          <w:t>tagging</w:t>
        </w:r>
      </w:ins>
      <w:ins w:id="11" w:author="Murdoch, Andrew R (DFW)" w:date="2022-04-03T14:02:00Z">
        <w:r w:rsidR="00AC3C32">
          <w:rPr>
            <w:rFonts w:ascii="Times New Roman" w:hAnsi="Times New Roman"/>
            <w:sz w:val="24"/>
            <w:szCs w:val="24"/>
          </w:rPr>
          <w:t>, differ</w:t>
        </w:r>
        <w:r w:rsidR="006240F4">
          <w:rPr>
            <w:rFonts w:ascii="Times New Roman" w:hAnsi="Times New Roman"/>
            <w:sz w:val="24"/>
            <w:szCs w:val="24"/>
          </w:rPr>
          <w:t>ence</w:t>
        </w:r>
      </w:ins>
      <w:ins w:id="12" w:author="Murdoch, Andrew R (DFW)" w:date="2022-04-03T14:03:00Z">
        <w:r w:rsidR="007D5CAC">
          <w:rPr>
            <w:rFonts w:ascii="Times New Roman" w:hAnsi="Times New Roman"/>
            <w:sz w:val="24"/>
            <w:szCs w:val="24"/>
          </w:rPr>
          <w:t>s</w:t>
        </w:r>
      </w:ins>
      <w:ins w:id="13" w:author="Murdoch, Andrew R (DFW)" w:date="2022-04-03T14:02:00Z">
        <w:r w:rsidR="006240F4">
          <w:rPr>
            <w:rFonts w:ascii="Times New Roman" w:hAnsi="Times New Roman"/>
            <w:sz w:val="24"/>
            <w:szCs w:val="24"/>
          </w:rPr>
          <w:t xml:space="preserve"> in the number of </w:t>
        </w:r>
        <w:r w:rsidR="007D5CAC">
          <w:rPr>
            <w:rFonts w:ascii="Times New Roman" w:hAnsi="Times New Roman"/>
            <w:sz w:val="24"/>
            <w:szCs w:val="24"/>
          </w:rPr>
          <w:t>overshoot</w:t>
        </w:r>
        <w:r w:rsidR="006240F4">
          <w:rPr>
            <w:rFonts w:ascii="Times New Roman" w:hAnsi="Times New Roman"/>
            <w:sz w:val="24"/>
            <w:szCs w:val="24"/>
          </w:rPr>
          <w:t xml:space="preserve"> dams and overshoot migration </w:t>
        </w:r>
      </w:ins>
      <w:ins w:id="14" w:author="Murdoch, Andrew R (DFW)" w:date="2022-04-03T14:03:00Z">
        <w:r w:rsidR="000A16B7">
          <w:rPr>
            <w:rFonts w:ascii="Times New Roman" w:hAnsi="Times New Roman"/>
            <w:sz w:val="24"/>
            <w:szCs w:val="24"/>
          </w:rPr>
          <w:t>patterns, both spatially and temporally</w:t>
        </w:r>
      </w:ins>
      <w:ins w:id="15" w:author="Murdoch, Andrew R (DFW)" w:date="2022-04-03T14:02:00Z">
        <w:r w:rsidR="006240F4">
          <w:rPr>
            <w:rFonts w:ascii="Times New Roman" w:hAnsi="Times New Roman"/>
            <w:sz w:val="24"/>
            <w:szCs w:val="24"/>
          </w:rPr>
          <w:t xml:space="preserve">. </w:t>
        </w:r>
      </w:ins>
      <w:ins w:id="16" w:author="Murdoch, Andrew R (DFW)" w:date="2022-04-03T14:07:00Z">
        <w:r w:rsidR="00474A9B">
          <w:rPr>
            <w:rFonts w:ascii="Times New Roman" w:hAnsi="Times New Roman"/>
            <w:sz w:val="24"/>
            <w:szCs w:val="24"/>
          </w:rPr>
          <w:t xml:space="preserve">Large variability in </w:t>
        </w:r>
        <w:r w:rsidR="004774A5">
          <w:rPr>
            <w:rFonts w:ascii="Times New Roman" w:hAnsi="Times New Roman"/>
            <w:sz w:val="24"/>
            <w:szCs w:val="24"/>
          </w:rPr>
          <w:t>fallback migration success also makes it diffi</w:t>
        </w:r>
      </w:ins>
      <w:ins w:id="17" w:author="Murdoch, Andrew R (DFW)" w:date="2022-04-03T14:08:00Z">
        <w:r w:rsidR="004774A5">
          <w:rPr>
            <w:rFonts w:ascii="Times New Roman" w:hAnsi="Times New Roman"/>
            <w:sz w:val="24"/>
            <w:szCs w:val="24"/>
          </w:rPr>
          <w:t xml:space="preserve">cult to understand underlying causal </w:t>
        </w:r>
        <w:r w:rsidR="00CB08DD">
          <w:rPr>
            <w:rFonts w:ascii="Times New Roman" w:hAnsi="Times New Roman"/>
            <w:sz w:val="24"/>
            <w:szCs w:val="24"/>
          </w:rPr>
          <w:t xml:space="preserve">mechanisms thereby </w:t>
        </w:r>
      </w:ins>
      <w:ins w:id="18" w:author="Murdoch, Andrew R (DFW)" w:date="2022-04-03T14:09:00Z">
        <w:r w:rsidR="0016010D">
          <w:rPr>
            <w:rFonts w:ascii="Times New Roman" w:hAnsi="Times New Roman"/>
            <w:sz w:val="24"/>
            <w:szCs w:val="24"/>
          </w:rPr>
          <w:t>interrupting</w:t>
        </w:r>
      </w:ins>
      <w:ins w:id="19" w:author="Murdoch, Andrew R (DFW)" w:date="2022-04-03T14:08:00Z">
        <w:r w:rsidR="00CB08DD">
          <w:rPr>
            <w:rFonts w:ascii="Times New Roman" w:hAnsi="Times New Roman"/>
            <w:sz w:val="24"/>
            <w:szCs w:val="24"/>
          </w:rPr>
          <w:t xml:space="preserve"> </w:t>
        </w:r>
      </w:ins>
      <w:ins w:id="20" w:author="Murdoch, Andrew R (DFW)" w:date="2022-04-03T14:10:00Z">
        <w:r w:rsidR="003F4B8B">
          <w:rPr>
            <w:rFonts w:ascii="Times New Roman" w:hAnsi="Times New Roman"/>
            <w:sz w:val="24"/>
            <w:szCs w:val="24"/>
          </w:rPr>
          <w:t xml:space="preserve">the implementation of </w:t>
        </w:r>
        <w:r w:rsidR="00023365">
          <w:rPr>
            <w:rFonts w:ascii="Times New Roman" w:hAnsi="Times New Roman"/>
            <w:sz w:val="24"/>
            <w:szCs w:val="24"/>
          </w:rPr>
          <w:t xml:space="preserve">potential </w:t>
        </w:r>
      </w:ins>
      <w:ins w:id="21" w:author="Murdoch, Andrew R (DFW)" w:date="2022-04-03T14:08:00Z">
        <w:r w:rsidR="00315FB7">
          <w:rPr>
            <w:rFonts w:ascii="Times New Roman" w:hAnsi="Times New Roman"/>
            <w:sz w:val="24"/>
            <w:szCs w:val="24"/>
          </w:rPr>
          <w:t>ada</w:t>
        </w:r>
      </w:ins>
      <w:ins w:id="22" w:author="Murdoch, Andrew R (DFW)" w:date="2022-04-03T14:09:00Z">
        <w:r w:rsidR="00315FB7">
          <w:rPr>
            <w:rFonts w:ascii="Times New Roman" w:hAnsi="Times New Roman"/>
            <w:sz w:val="24"/>
            <w:szCs w:val="24"/>
          </w:rPr>
          <w:t>ptive management</w:t>
        </w:r>
      </w:ins>
      <w:ins w:id="23" w:author="Murdoch, Andrew R (DFW)" w:date="2022-04-03T14:10:00Z">
        <w:r w:rsidR="00023365">
          <w:rPr>
            <w:rFonts w:ascii="Times New Roman" w:hAnsi="Times New Roman"/>
            <w:sz w:val="24"/>
            <w:szCs w:val="24"/>
          </w:rPr>
          <w:t xml:space="preserve"> actions</w:t>
        </w:r>
      </w:ins>
      <w:ins w:id="24" w:author="Murdoch, Andrew R (DFW)" w:date="2022-04-03T14:11:00Z">
        <w:r w:rsidR="003F4B8B">
          <w:rPr>
            <w:rFonts w:ascii="Times New Roman" w:hAnsi="Times New Roman"/>
            <w:sz w:val="24"/>
            <w:szCs w:val="24"/>
          </w:rPr>
          <w:t>.</w:t>
        </w:r>
      </w:ins>
      <w:ins w:id="25" w:author="Murdoch, Andrew R (DFW)" w:date="2022-04-03T14:10:00Z">
        <w:r w:rsidR="00023365">
          <w:rPr>
            <w:rFonts w:ascii="Times New Roman" w:hAnsi="Times New Roman"/>
            <w:sz w:val="24"/>
            <w:szCs w:val="24"/>
          </w:rPr>
          <w:t xml:space="preserve"> </w:t>
        </w:r>
      </w:ins>
      <w:r w:rsidR="00811AB0">
        <w:rPr>
          <w:rFonts w:ascii="Times New Roman" w:hAnsi="Times New Roman"/>
          <w:sz w:val="24"/>
          <w:szCs w:val="24"/>
        </w:rPr>
        <w:t>While less studie</w:t>
      </w:r>
      <w:r w:rsidR="00E552D5">
        <w:rPr>
          <w:rFonts w:ascii="Times New Roman" w:hAnsi="Times New Roman"/>
          <w:sz w:val="24"/>
          <w:szCs w:val="24"/>
        </w:rPr>
        <w:t xml:space="preserve">d in large free-flowing rivers, </w:t>
      </w:r>
      <w:proofErr w:type="spellStart"/>
      <w:r w:rsidR="00E73417">
        <w:rPr>
          <w:rFonts w:ascii="Times New Roman" w:hAnsi="Times New Roman"/>
          <w:sz w:val="24"/>
          <w:szCs w:val="24"/>
        </w:rPr>
        <w:t>Eiler</w:t>
      </w:r>
      <w:proofErr w:type="spellEnd"/>
      <w:r w:rsidR="00E73417">
        <w:rPr>
          <w:rFonts w:ascii="Times New Roman" w:hAnsi="Times New Roman"/>
          <w:sz w:val="24"/>
          <w:szCs w:val="24"/>
        </w:rPr>
        <w:t xml:space="preserve"> et al. (2015) reported low rates of overshooting for Chinook Salmon (&lt;1%) in Yukon River, AK.</w:t>
      </w:r>
      <w:r w:rsidR="006164D7">
        <w:rPr>
          <w:rFonts w:ascii="Times New Roman" w:hAnsi="Times New Roman"/>
          <w:sz w:val="24"/>
          <w:szCs w:val="24"/>
        </w:rPr>
        <w:t xml:space="preserve"> However, </w:t>
      </w:r>
      <w:r w:rsidR="008D3F4C">
        <w:rPr>
          <w:rFonts w:ascii="Times New Roman" w:hAnsi="Times New Roman"/>
          <w:sz w:val="24"/>
          <w:szCs w:val="24"/>
        </w:rPr>
        <w:t>English et al</w:t>
      </w:r>
      <w:r w:rsidR="00FA5865">
        <w:rPr>
          <w:rFonts w:ascii="Times New Roman" w:hAnsi="Times New Roman"/>
          <w:sz w:val="24"/>
          <w:szCs w:val="24"/>
        </w:rPr>
        <w:t>.</w:t>
      </w:r>
      <w:r w:rsidR="008D3F4C">
        <w:rPr>
          <w:rFonts w:ascii="Times New Roman" w:hAnsi="Times New Roman"/>
          <w:sz w:val="24"/>
          <w:szCs w:val="24"/>
        </w:rPr>
        <w:t xml:space="preserve"> </w:t>
      </w:r>
      <w:r w:rsidR="006164D7">
        <w:rPr>
          <w:rFonts w:ascii="Times New Roman" w:hAnsi="Times New Roman"/>
          <w:sz w:val="24"/>
          <w:szCs w:val="24"/>
        </w:rPr>
        <w:t>(</w:t>
      </w:r>
      <w:r w:rsidR="008D3F4C">
        <w:rPr>
          <w:rFonts w:ascii="Times New Roman" w:hAnsi="Times New Roman"/>
          <w:sz w:val="24"/>
          <w:szCs w:val="24"/>
        </w:rPr>
        <w:t>2006</w:t>
      </w:r>
      <w:r w:rsidR="006164D7">
        <w:rPr>
          <w:rFonts w:ascii="Times New Roman" w:hAnsi="Times New Roman"/>
          <w:sz w:val="24"/>
          <w:szCs w:val="24"/>
        </w:rPr>
        <w:t>)</w:t>
      </w:r>
      <w:r w:rsidR="008D3F4C">
        <w:rPr>
          <w:rFonts w:ascii="Times New Roman" w:hAnsi="Times New Roman"/>
          <w:sz w:val="24"/>
          <w:szCs w:val="24"/>
        </w:rPr>
        <w:t xml:space="preserve"> </w:t>
      </w:r>
      <w:r w:rsidR="00FA5865">
        <w:rPr>
          <w:rFonts w:ascii="Times New Roman" w:hAnsi="Times New Roman"/>
          <w:sz w:val="24"/>
          <w:szCs w:val="24"/>
        </w:rPr>
        <w:t xml:space="preserve">compared adult steelhead migration </w:t>
      </w:r>
      <w:r w:rsidR="00835CFC">
        <w:rPr>
          <w:rFonts w:ascii="Times New Roman" w:hAnsi="Times New Roman"/>
          <w:sz w:val="24"/>
          <w:szCs w:val="24"/>
        </w:rPr>
        <w:t>patterns in the Upper Columbia to those in large free-flowing rive</w:t>
      </w:r>
      <w:r w:rsidR="00DE6C19">
        <w:rPr>
          <w:rFonts w:ascii="Times New Roman" w:hAnsi="Times New Roman"/>
          <w:sz w:val="24"/>
          <w:szCs w:val="24"/>
        </w:rPr>
        <w:t xml:space="preserve">rs in British Columbia, </w:t>
      </w:r>
      <w:proofErr w:type="spellStart"/>
      <w:r w:rsidR="00DE6C19">
        <w:rPr>
          <w:rFonts w:ascii="Times New Roman" w:hAnsi="Times New Roman"/>
          <w:sz w:val="24"/>
          <w:szCs w:val="24"/>
        </w:rPr>
        <w:t>Cananda</w:t>
      </w:r>
      <w:proofErr w:type="spellEnd"/>
      <w:r w:rsidR="00DE6C19">
        <w:rPr>
          <w:rFonts w:ascii="Times New Roman" w:hAnsi="Times New Roman"/>
          <w:sz w:val="24"/>
          <w:szCs w:val="24"/>
        </w:rPr>
        <w:t>.</w:t>
      </w:r>
      <w:r w:rsidR="00F20736">
        <w:rPr>
          <w:rFonts w:ascii="Times New Roman" w:hAnsi="Times New Roman"/>
          <w:sz w:val="24"/>
          <w:szCs w:val="24"/>
        </w:rPr>
        <w:t xml:space="preserve"> </w:t>
      </w:r>
      <w:r w:rsidR="006F7E1F">
        <w:rPr>
          <w:rFonts w:ascii="Times New Roman" w:hAnsi="Times New Roman"/>
          <w:sz w:val="24"/>
          <w:szCs w:val="24"/>
        </w:rPr>
        <w:t xml:space="preserve">In the study, </w:t>
      </w:r>
      <w:r w:rsidR="00255EF1">
        <w:rPr>
          <w:rFonts w:ascii="Times New Roman" w:hAnsi="Times New Roman"/>
          <w:sz w:val="24"/>
          <w:szCs w:val="24"/>
        </w:rPr>
        <w:t xml:space="preserve">the proportion of radio-tagged </w:t>
      </w:r>
      <w:r w:rsidR="006F7E1F">
        <w:rPr>
          <w:rFonts w:ascii="Times New Roman" w:hAnsi="Times New Roman"/>
          <w:sz w:val="24"/>
          <w:szCs w:val="24"/>
        </w:rPr>
        <w:t>summer st</w:t>
      </w:r>
      <w:r w:rsidR="006B3C79">
        <w:rPr>
          <w:rFonts w:ascii="Times New Roman" w:hAnsi="Times New Roman"/>
          <w:sz w:val="24"/>
          <w:szCs w:val="24"/>
        </w:rPr>
        <w:t>eelhead</w:t>
      </w:r>
      <w:r w:rsidR="00967E28">
        <w:rPr>
          <w:rFonts w:ascii="Times New Roman" w:hAnsi="Times New Roman"/>
          <w:sz w:val="24"/>
          <w:szCs w:val="24"/>
        </w:rPr>
        <w:t xml:space="preserve"> (pooled across years to in</w:t>
      </w:r>
      <w:r w:rsidR="008B08A6">
        <w:rPr>
          <w:rFonts w:ascii="Times New Roman" w:hAnsi="Times New Roman"/>
          <w:sz w:val="24"/>
          <w:szCs w:val="24"/>
        </w:rPr>
        <w:t>crease</w:t>
      </w:r>
      <w:r w:rsidR="00967E28">
        <w:rPr>
          <w:rFonts w:ascii="Times New Roman" w:hAnsi="Times New Roman"/>
          <w:sz w:val="24"/>
          <w:szCs w:val="24"/>
        </w:rPr>
        <w:t xml:space="preserve"> sample</w:t>
      </w:r>
      <w:r w:rsidR="008B08A6">
        <w:rPr>
          <w:rFonts w:ascii="Times New Roman" w:hAnsi="Times New Roman"/>
          <w:sz w:val="24"/>
          <w:szCs w:val="24"/>
        </w:rPr>
        <w:t xml:space="preserve"> </w:t>
      </w:r>
      <w:r w:rsidR="00967E28">
        <w:rPr>
          <w:rFonts w:ascii="Times New Roman" w:hAnsi="Times New Roman"/>
          <w:sz w:val="24"/>
          <w:szCs w:val="24"/>
        </w:rPr>
        <w:t>size)</w:t>
      </w:r>
      <w:r w:rsidR="006B3C79">
        <w:rPr>
          <w:rFonts w:ascii="Times New Roman" w:hAnsi="Times New Roman"/>
          <w:sz w:val="24"/>
          <w:szCs w:val="24"/>
        </w:rPr>
        <w:t xml:space="preserve"> from the Upper Columbia and </w:t>
      </w:r>
      <w:r w:rsidR="0006199C">
        <w:rPr>
          <w:rFonts w:ascii="Times New Roman" w:hAnsi="Times New Roman"/>
          <w:sz w:val="24"/>
          <w:szCs w:val="24"/>
        </w:rPr>
        <w:t>British Columbia (Skeena and Nass rivers)</w:t>
      </w:r>
      <w:r w:rsidR="00725F6F">
        <w:rPr>
          <w:rFonts w:ascii="Times New Roman" w:hAnsi="Times New Roman"/>
          <w:sz w:val="24"/>
          <w:szCs w:val="24"/>
        </w:rPr>
        <w:t xml:space="preserve"> tracked to downstream spawning locations (i.e., overshoots)</w:t>
      </w:r>
      <w:r w:rsidR="008B08A6">
        <w:rPr>
          <w:rFonts w:ascii="Times New Roman" w:hAnsi="Times New Roman"/>
          <w:sz w:val="24"/>
          <w:szCs w:val="24"/>
        </w:rPr>
        <w:t xml:space="preserve"> was </w:t>
      </w:r>
      <w:r w:rsidR="00BC4050">
        <w:rPr>
          <w:rFonts w:ascii="Times New Roman" w:hAnsi="Times New Roman"/>
          <w:sz w:val="24"/>
          <w:szCs w:val="24"/>
        </w:rPr>
        <w:t>0.</w:t>
      </w:r>
      <w:r w:rsidR="00B01F15">
        <w:rPr>
          <w:rFonts w:ascii="Times New Roman" w:hAnsi="Times New Roman"/>
          <w:sz w:val="24"/>
          <w:szCs w:val="24"/>
        </w:rPr>
        <w:t>0</w:t>
      </w:r>
      <w:r w:rsidR="00BC4050">
        <w:rPr>
          <w:rFonts w:ascii="Times New Roman" w:hAnsi="Times New Roman"/>
          <w:sz w:val="24"/>
          <w:szCs w:val="24"/>
        </w:rPr>
        <w:t>86 and 0.006, respectively.</w:t>
      </w:r>
      <w:r w:rsidR="00893CC1">
        <w:rPr>
          <w:rFonts w:ascii="Times New Roman" w:hAnsi="Times New Roman"/>
          <w:sz w:val="24"/>
          <w:szCs w:val="24"/>
        </w:rPr>
        <w:t xml:space="preserve"> </w:t>
      </w:r>
      <w:r w:rsidR="00250B72">
        <w:rPr>
          <w:rFonts w:ascii="Times New Roman" w:hAnsi="Times New Roman"/>
          <w:sz w:val="24"/>
          <w:szCs w:val="24"/>
        </w:rPr>
        <w:t xml:space="preserve">Based on these studies, overshooting in large natural rivers </w:t>
      </w:r>
      <w:r w:rsidR="00D12459">
        <w:rPr>
          <w:rFonts w:ascii="Times New Roman" w:hAnsi="Times New Roman"/>
          <w:sz w:val="24"/>
          <w:szCs w:val="24"/>
        </w:rPr>
        <w:t>is</w:t>
      </w:r>
      <w:r w:rsidR="00250B72">
        <w:rPr>
          <w:rFonts w:ascii="Times New Roman" w:hAnsi="Times New Roman"/>
          <w:sz w:val="24"/>
          <w:szCs w:val="24"/>
        </w:rPr>
        <w:t xml:space="preserve"> an uncommon behavior </w:t>
      </w:r>
      <w:r w:rsidR="004619DB">
        <w:rPr>
          <w:rFonts w:ascii="Times New Roman" w:hAnsi="Times New Roman"/>
          <w:sz w:val="24"/>
          <w:szCs w:val="24"/>
        </w:rPr>
        <w:t xml:space="preserve">that may be becoming more common in </w:t>
      </w:r>
      <w:r w:rsidR="000944AF">
        <w:rPr>
          <w:rFonts w:ascii="Times New Roman" w:hAnsi="Times New Roman"/>
          <w:sz w:val="24"/>
          <w:szCs w:val="24"/>
        </w:rPr>
        <w:t xml:space="preserve">the Columbia River.  </w:t>
      </w:r>
      <w:r w:rsidR="004619DB">
        <w:rPr>
          <w:rFonts w:ascii="Times New Roman" w:hAnsi="Times New Roman"/>
          <w:sz w:val="24"/>
          <w:szCs w:val="24"/>
        </w:rPr>
        <w:t xml:space="preserve"> </w:t>
      </w:r>
      <w:r w:rsidR="001B5E05">
        <w:rPr>
          <w:rFonts w:ascii="Times New Roman" w:hAnsi="Times New Roman"/>
          <w:sz w:val="24"/>
          <w:szCs w:val="24"/>
        </w:rPr>
        <w:t xml:space="preserve"> </w:t>
      </w:r>
      <w:r w:rsidR="00BC4050">
        <w:rPr>
          <w:rFonts w:ascii="Times New Roman" w:hAnsi="Times New Roman"/>
          <w:sz w:val="24"/>
          <w:szCs w:val="24"/>
        </w:rPr>
        <w:t xml:space="preserve"> </w:t>
      </w:r>
      <w:r w:rsidR="00725F6F">
        <w:rPr>
          <w:rFonts w:ascii="Times New Roman" w:hAnsi="Times New Roman"/>
          <w:sz w:val="24"/>
          <w:szCs w:val="24"/>
        </w:rPr>
        <w:t xml:space="preserve"> </w:t>
      </w:r>
      <w:r w:rsidR="0006199C">
        <w:rPr>
          <w:rFonts w:ascii="Times New Roman" w:hAnsi="Times New Roman"/>
          <w:sz w:val="24"/>
          <w:szCs w:val="24"/>
        </w:rPr>
        <w:t xml:space="preserve"> </w:t>
      </w:r>
      <w:r w:rsidR="00DE6C19">
        <w:rPr>
          <w:rFonts w:ascii="Times New Roman" w:hAnsi="Times New Roman"/>
          <w:sz w:val="24"/>
          <w:szCs w:val="24"/>
        </w:rPr>
        <w:t xml:space="preserve">   </w:t>
      </w:r>
    </w:p>
    <w:p w14:paraId="32DF9B6E" w14:textId="0665171C"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Estimates of overshoot fallback abundance</w:t>
      </w:r>
      <w:r w:rsidR="002B76DC">
        <w:rPr>
          <w:rFonts w:ascii="Times New Roman" w:hAnsi="Times New Roman"/>
          <w:sz w:val="24"/>
          <w:szCs w:val="24"/>
        </w:rPr>
        <w:t xml:space="preserve"> or the number of </w:t>
      </w:r>
      <w:r w:rsidR="00976C22">
        <w:rPr>
          <w:rFonts w:ascii="Times New Roman" w:hAnsi="Times New Roman"/>
          <w:sz w:val="24"/>
          <w:szCs w:val="24"/>
        </w:rPr>
        <w:t xml:space="preserve">steelhead that overshot and successfully migrated </w:t>
      </w:r>
      <w:r w:rsidR="005F593E">
        <w:rPr>
          <w:rFonts w:ascii="Times New Roman" w:hAnsi="Times New Roman"/>
          <w:sz w:val="24"/>
          <w:szCs w:val="24"/>
        </w:rPr>
        <w:t>downstream to their natal tributary,</w:t>
      </w:r>
      <w:r>
        <w:rPr>
          <w:rFonts w:ascii="Times New Roman" w:hAnsi="Times New Roman"/>
          <w:sz w:val="24"/>
          <w:szCs w:val="24"/>
        </w:rPr>
        <w:t xml:space="preserv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w:t>
      </w:r>
      <w:r w:rsidR="005F593E">
        <w:rPr>
          <w:rFonts w:ascii="Times New Roman" w:hAnsi="Times New Roman"/>
          <w:sz w:val="24"/>
          <w:szCs w:val="24"/>
        </w:rPr>
        <w:t>were unsuccessful</w:t>
      </w:r>
      <w:r w:rsidR="0063251B">
        <w:rPr>
          <w:rFonts w:ascii="Times New Roman" w:hAnsi="Times New Roman"/>
          <w:sz w:val="24"/>
          <w:szCs w:val="24"/>
        </w:rPr>
        <w:t xml:space="preserve">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r w:rsidR="00E01807">
        <w:rPr>
          <w:rFonts w:ascii="Times New Roman" w:hAnsi="Times New Roman"/>
          <w:sz w:val="24"/>
          <w:szCs w:val="24"/>
        </w:rPr>
        <w:t>Therefore,</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w:t>
      </w:r>
      <w:r w:rsidR="001F4C6A">
        <w:rPr>
          <w:rFonts w:ascii="Times New Roman" w:hAnsi="Times New Roman"/>
          <w:sz w:val="24"/>
          <w:szCs w:val="24"/>
        </w:rPr>
        <w:t>populations that exhibit</w:t>
      </w:r>
      <w:r w:rsidR="00D80249">
        <w:rPr>
          <w:rFonts w:ascii="Times New Roman" w:hAnsi="Times New Roman"/>
          <w:sz w:val="24"/>
          <w:szCs w:val="24"/>
        </w:rPr>
        <w:t xml:space="preserve"> this behavior</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sidR="00027441">
        <w:rPr>
          <w:rFonts w:ascii="Times New Roman" w:hAnsi="Times New Roman"/>
          <w:sz w:val="24"/>
          <w:szCs w:val="24"/>
        </w:rPr>
        <w:t xml:space="preserve"> (i.e., no overshoot fallback related mortality)</w:t>
      </w:r>
      <w:r>
        <w:rPr>
          <w:rFonts w:ascii="Times New Roman" w:hAnsi="Times New Roman"/>
          <w:sz w:val="24"/>
          <w:szCs w:val="24"/>
        </w:rPr>
        <w:t xml:space="preserve">. </w:t>
      </w:r>
      <w:r w:rsidR="00A27544">
        <w:rPr>
          <w:rFonts w:ascii="Times New Roman" w:hAnsi="Times New Roman"/>
          <w:sz w:val="24"/>
          <w:szCs w:val="24"/>
        </w:rPr>
        <w:t xml:space="preserve">Given the </w:t>
      </w:r>
      <w:ins w:id="26" w:author="Murdoch, Andrew R (DFW)" w:date="2022-04-03T14:12:00Z">
        <w:r w:rsidR="00A6138E">
          <w:rPr>
            <w:rFonts w:ascii="Times New Roman" w:hAnsi="Times New Roman"/>
            <w:sz w:val="24"/>
            <w:szCs w:val="24"/>
          </w:rPr>
          <w:t xml:space="preserve">low rates of </w:t>
        </w:r>
      </w:ins>
      <w:del w:id="27" w:author="Murdoch, Andrew R (DFW)" w:date="2022-04-03T14:12:00Z">
        <w:r w:rsidR="00A27544" w:rsidDel="00482CB2">
          <w:rPr>
            <w:rFonts w:ascii="Times New Roman" w:hAnsi="Times New Roman"/>
            <w:sz w:val="24"/>
            <w:szCs w:val="24"/>
          </w:rPr>
          <w:delText>variab</w:delText>
        </w:r>
        <w:r w:rsidR="00A73B87" w:rsidDel="00482CB2">
          <w:rPr>
            <w:rFonts w:ascii="Times New Roman" w:hAnsi="Times New Roman"/>
            <w:sz w:val="24"/>
            <w:szCs w:val="24"/>
          </w:rPr>
          <w:delText>ility in</w:delText>
        </w:r>
      </w:del>
      <w:ins w:id="28" w:author="Murdoch, Andrew R (DFW)" w:date="2022-04-03T13:55:00Z">
        <w:r w:rsidR="00D4527B">
          <w:rPr>
            <w:rFonts w:ascii="Times New Roman" w:hAnsi="Times New Roman"/>
            <w:sz w:val="24"/>
            <w:szCs w:val="24"/>
          </w:rPr>
          <w:t xml:space="preserve"> fallback migration success</w:t>
        </w:r>
      </w:ins>
      <w:del w:id="29" w:author="Murdoch, Andrew R (DFW)" w:date="2022-04-03T13:55:00Z">
        <w:r w:rsidR="00A27544" w:rsidDel="00D4527B">
          <w:rPr>
            <w:rFonts w:ascii="Times New Roman" w:hAnsi="Times New Roman"/>
            <w:sz w:val="24"/>
            <w:szCs w:val="24"/>
          </w:rPr>
          <w:delText xml:space="preserve"> overshoot </w:delText>
        </w:r>
        <w:r w:rsidR="00D3443B" w:rsidDel="00D4527B">
          <w:rPr>
            <w:rFonts w:ascii="Times New Roman" w:hAnsi="Times New Roman"/>
            <w:sz w:val="24"/>
            <w:szCs w:val="24"/>
          </w:rPr>
          <w:delText>fallback</w:delText>
        </w:r>
      </w:del>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w:t>
      </w:r>
      <w:proofErr w:type="spellStart"/>
      <w:r w:rsidR="001F086A">
        <w:rPr>
          <w:rFonts w:ascii="Times New Roman" w:hAnsi="Times New Roman"/>
          <w:sz w:val="24"/>
          <w:szCs w:val="24"/>
        </w:rPr>
        <w:t>Richins</w:t>
      </w:r>
      <w:proofErr w:type="spellEnd"/>
      <w:r w:rsidR="001F086A">
        <w:rPr>
          <w:rFonts w:ascii="Times New Roman" w:hAnsi="Times New Roman"/>
          <w:sz w:val="24"/>
          <w:szCs w:val="24"/>
        </w:rPr>
        <w:t xml:space="preserve"> and </w:t>
      </w:r>
      <w:proofErr w:type="spellStart"/>
      <w:r w:rsidR="001F086A">
        <w:rPr>
          <w:rFonts w:ascii="Times New Roman" w:hAnsi="Times New Roman"/>
          <w:sz w:val="24"/>
          <w:szCs w:val="24"/>
        </w:rPr>
        <w:t>Skalski</w:t>
      </w:r>
      <w:proofErr w:type="spellEnd"/>
      <w:r w:rsidR="001F086A">
        <w:rPr>
          <w:rFonts w:ascii="Times New Roman" w:hAnsi="Times New Roman"/>
          <w:sz w:val="24"/>
          <w:szCs w:val="24"/>
        </w:rPr>
        <w:t xml:space="preserve">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6E869DBD" w14:textId="77777777" w:rsidR="005C259E"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Khan et al. (2013) found that downstream</w:t>
      </w:r>
      <w:r w:rsidR="002820E7">
        <w:rPr>
          <w:rFonts w:ascii="Times New Roman" w:hAnsi="Times New Roman"/>
          <w:sz w:val="24"/>
          <w:szCs w:val="24"/>
        </w:rPr>
        <w:t>-</w:t>
      </w:r>
      <w:r w:rsidR="00907F19">
        <w:rPr>
          <w:rFonts w:ascii="Times New Roman" w:hAnsi="Times New Roman"/>
          <w:sz w:val="24"/>
          <w:szCs w:val="24"/>
        </w:rPr>
        <w:t xml:space="preserve">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657084">
        <w:rPr>
          <w:rFonts w:ascii="Times New Roman" w:hAnsi="Times New Roman"/>
          <w:sz w:val="24"/>
          <w:szCs w:val="24"/>
        </w:rPr>
        <w:t xml:space="preserve">if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w:t>
      </w:r>
      <w:r w:rsidR="005077FD">
        <w:rPr>
          <w:rFonts w:ascii="Times New Roman" w:hAnsi="Times New Roman"/>
          <w:sz w:val="24"/>
          <w:szCs w:val="24"/>
        </w:rPr>
        <w:t>(i</w:t>
      </w:r>
      <w:r w:rsidR="00BF1B6C">
        <w:rPr>
          <w:rFonts w:ascii="Times New Roman" w:hAnsi="Times New Roman"/>
          <w:sz w:val="24"/>
          <w:szCs w:val="24"/>
        </w:rPr>
        <w:t xml:space="preserve">.e., </w:t>
      </w:r>
      <w:r w:rsidR="007D1818">
        <w:rPr>
          <w:rFonts w:ascii="Times New Roman" w:hAnsi="Times New Roman"/>
          <w:sz w:val="24"/>
          <w:szCs w:val="24"/>
        </w:rPr>
        <w:t xml:space="preserve">all </w:t>
      </w:r>
      <w:r w:rsidR="00F86239">
        <w:rPr>
          <w:rFonts w:ascii="Times New Roman" w:hAnsi="Times New Roman"/>
          <w:sz w:val="24"/>
          <w:szCs w:val="24"/>
        </w:rPr>
        <w:t>surface passage route</w:t>
      </w:r>
      <w:r w:rsidR="00BF1B6C">
        <w:rPr>
          <w:rFonts w:ascii="Times New Roman" w:hAnsi="Times New Roman"/>
          <w:sz w:val="24"/>
          <w:szCs w:val="24"/>
        </w:rPr>
        <w:t>s</w:t>
      </w:r>
      <w:r w:rsidR="007D1818">
        <w:rPr>
          <w:rFonts w:ascii="Times New Roman" w:hAnsi="Times New Roman"/>
          <w:sz w:val="24"/>
          <w:szCs w:val="24"/>
        </w:rPr>
        <w:t xml:space="preserve"> are closed</w:t>
      </w:r>
      <w:r w:rsidR="00BF1B6C">
        <w:rPr>
          <w:rFonts w:ascii="Times New Roman" w:hAnsi="Times New Roman"/>
          <w:sz w:val="24"/>
          <w:szCs w:val="24"/>
        </w:rPr>
        <w:t>)</w:t>
      </w:r>
      <w:r w:rsidR="00F86239">
        <w:rPr>
          <w:rFonts w:ascii="Times New Roman" w:hAnsi="Times New Roman"/>
          <w:sz w:val="24"/>
          <w:szCs w:val="24"/>
        </w:rPr>
        <w:t xml:space="preserve"> </w:t>
      </w:r>
      <w:r w:rsidR="00657084">
        <w:rPr>
          <w:rFonts w:ascii="Times New Roman" w:hAnsi="Times New Roman"/>
          <w:sz w:val="24"/>
          <w:szCs w:val="24"/>
        </w:rPr>
        <w:t xml:space="preserve">is </w:t>
      </w:r>
      <w:r w:rsidR="00833907">
        <w:rPr>
          <w:rFonts w:ascii="Times New Roman" w:hAnsi="Times New Roman"/>
          <w:sz w:val="24"/>
          <w:szCs w:val="24"/>
        </w:rPr>
        <w:t>through the turbines (</w:t>
      </w:r>
      <w:proofErr w:type="spellStart"/>
      <w:r w:rsidR="00833907">
        <w:rPr>
          <w:rFonts w:ascii="Times New Roman" w:hAnsi="Times New Roman"/>
          <w:sz w:val="24"/>
          <w:szCs w:val="24"/>
        </w:rPr>
        <w:t>Richins</w:t>
      </w:r>
      <w:proofErr w:type="spellEnd"/>
      <w:r w:rsidR="00833907">
        <w:rPr>
          <w:rFonts w:ascii="Times New Roman" w:hAnsi="Times New Roman"/>
          <w:sz w:val="24"/>
          <w:szCs w:val="24"/>
        </w:rPr>
        <w:t xml:space="preserve"> and </w:t>
      </w:r>
      <w:proofErr w:type="spellStart"/>
      <w:r w:rsidR="00833907">
        <w:rPr>
          <w:rFonts w:ascii="Times New Roman" w:hAnsi="Times New Roman"/>
          <w:sz w:val="24"/>
          <w:szCs w:val="24"/>
        </w:rPr>
        <w:t>Skalski</w:t>
      </w:r>
      <w:proofErr w:type="spellEnd"/>
      <w:r w:rsidR="00833907">
        <w:rPr>
          <w:rFonts w:ascii="Times New Roman" w:hAnsi="Times New Roman"/>
          <w:sz w:val="24"/>
          <w:szCs w:val="24"/>
        </w:rPr>
        <w:t xml:space="preserve"> 2018)</w:t>
      </w:r>
      <w:r w:rsidR="00483FBA">
        <w:rPr>
          <w:rFonts w:ascii="Times New Roman" w:hAnsi="Times New Roman"/>
          <w:sz w:val="24"/>
          <w:szCs w:val="24"/>
        </w:rPr>
        <w:t>,</w:t>
      </w:r>
      <w:r w:rsidR="00E46F27">
        <w:rPr>
          <w:rFonts w:ascii="Times New Roman" w:hAnsi="Times New Roman"/>
          <w:sz w:val="24"/>
          <w:szCs w:val="24"/>
        </w:rPr>
        <w:t xml:space="preserve"> </w:t>
      </w:r>
      <w:r w:rsidR="00FA1AB4">
        <w:rPr>
          <w:rFonts w:ascii="Times New Roman" w:hAnsi="Times New Roman"/>
          <w:sz w:val="24"/>
          <w:szCs w:val="24"/>
        </w:rPr>
        <w:t xml:space="preserve">steelhead may experience </w:t>
      </w:r>
      <w:r w:rsidR="00E46F27">
        <w:rPr>
          <w:rFonts w:ascii="Times New Roman" w:hAnsi="Times New Roman"/>
          <w:sz w:val="24"/>
          <w:szCs w:val="24"/>
        </w:rPr>
        <w:t>high</w:t>
      </w:r>
      <w:r w:rsidR="00076DF0">
        <w:rPr>
          <w:rFonts w:ascii="Times New Roman" w:hAnsi="Times New Roman"/>
          <w:sz w:val="24"/>
          <w:szCs w:val="24"/>
        </w:rPr>
        <w:t>er</w:t>
      </w:r>
      <w:r w:rsidR="00E46F27">
        <w:rPr>
          <w:rFonts w:ascii="Times New Roman" w:hAnsi="Times New Roman"/>
          <w:sz w:val="24"/>
          <w:szCs w:val="24"/>
        </w:rPr>
        <w:t xml:space="preserve">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w:t>
      </w:r>
      <w:r w:rsidR="00A316AC">
        <w:rPr>
          <w:rFonts w:ascii="Times New Roman" w:hAnsi="Times New Roman"/>
          <w:sz w:val="24"/>
          <w:szCs w:val="24"/>
        </w:rPr>
        <w:t xml:space="preserve">for passage routes </w:t>
      </w:r>
      <w:r w:rsidR="0057706C">
        <w:rPr>
          <w:rFonts w:ascii="Times New Roman" w:hAnsi="Times New Roman"/>
          <w:sz w:val="24"/>
          <w:szCs w:val="24"/>
        </w:rPr>
        <w:t xml:space="preserve">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p>
    <w:p w14:paraId="01C01276" w14:textId="192FB4FA" w:rsidR="00746A18" w:rsidRDefault="002C73C6" w:rsidP="00DD34B9">
      <w:pPr>
        <w:spacing w:after="0" w:line="480" w:lineRule="auto"/>
        <w:ind w:firstLine="360"/>
        <w:rPr>
          <w:rFonts w:ascii="Times New Roman" w:hAnsi="Times New Roman"/>
          <w:sz w:val="24"/>
          <w:szCs w:val="24"/>
        </w:rPr>
      </w:pPr>
      <w:bookmarkStart w:id="30" w:name="_Hlk99636556"/>
      <w:r>
        <w:rPr>
          <w:rFonts w:ascii="Times New Roman" w:hAnsi="Times New Roman"/>
          <w:sz w:val="24"/>
          <w:szCs w:val="24"/>
        </w:rPr>
        <w:t>Overshoot steelhead</w:t>
      </w:r>
      <w:r w:rsidR="00DF62C0">
        <w:rPr>
          <w:rFonts w:ascii="Times New Roman" w:hAnsi="Times New Roman"/>
          <w:sz w:val="24"/>
          <w:szCs w:val="24"/>
        </w:rPr>
        <w:t xml:space="preserve"> have been detected at</w:t>
      </w:r>
      <w:r w:rsidR="00BC3682">
        <w:rPr>
          <w:rFonts w:ascii="Times New Roman" w:hAnsi="Times New Roman"/>
          <w:sz w:val="24"/>
          <w:szCs w:val="24"/>
        </w:rPr>
        <w:t xml:space="preserve"> </w:t>
      </w:r>
      <w:r w:rsidR="006A3525">
        <w:rPr>
          <w:rFonts w:ascii="Times New Roman" w:hAnsi="Times New Roman"/>
          <w:sz w:val="24"/>
          <w:szCs w:val="24"/>
        </w:rPr>
        <w:t>Priest Rapids Dam (</w:t>
      </w:r>
      <w:proofErr w:type="spellStart"/>
      <w:r w:rsidR="006A3525">
        <w:rPr>
          <w:rFonts w:ascii="Times New Roman" w:hAnsi="Times New Roman"/>
          <w:sz w:val="24"/>
          <w:szCs w:val="24"/>
        </w:rPr>
        <w:t>rkm</w:t>
      </w:r>
      <w:proofErr w:type="spellEnd"/>
      <w:r w:rsidR="0034729F">
        <w:rPr>
          <w:rFonts w:ascii="Times New Roman" w:hAnsi="Times New Roman"/>
          <w:sz w:val="24"/>
          <w:szCs w:val="24"/>
        </w:rPr>
        <w:t xml:space="preserve"> </w:t>
      </w:r>
      <w:r w:rsidR="009D6192">
        <w:rPr>
          <w:rFonts w:ascii="Times New Roman" w:hAnsi="Times New Roman"/>
          <w:sz w:val="24"/>
          <w:szCs w:val="24"/>
        </w:rPr>
        <w:t>639</w:t>
      </w:r>
      <w:r w:rsidR="006A3525">
        <w:rPr>
          <w:rFonts w:ascii="Times New Roman" w:hAnsi="Times New Roman"/>
          <w:sz w:val="24"/>
          <w:szCs w:val="24"/>
        </w:rPr>
        <w:t>)</w:t>
      </w:r>
      <w:r w:rsidR="00E141C8">
        <w:rPr>
          <w:rFonts w:ascii="Times New Roman" w:hAnsi="Times New Roman"/>
          <w:sz w:val="24"/>
          <w:szCs w:val="24"/>
        </w:rPr>
        <w:t>, the first dam upstream f</w:t>
      </w:r>
      <w:r w:rsidR="009D1DE9">
        <w:rPr>
          <w:rFonts w:ascii="Times New Roman" w:hAnsi="Times New Roman"/>
          <w:sz w:val="24"/>
          <w:szCs w:val="24"/>
        </w:rPr>
        <w:t>rom</w:t>
      </w:r>
      <w:r w:rsidR="00E141C8">
        <w:rPr>
          <w:rFonts w:ascii="Times New Roman" w:hAnsi="Times New Roman"/>
          <w:sz w:val="24"/>
          <w:szCs w:val="24"/>
        </w:rPr>
        <w:t xml:space="preserve"> the </w:t>
      </w:r>
      <w:r w:rsidR="0066547E">
        <w:rPr>
          <w:rFonts w:ascii="Times New Roman" w:hAnsi="Times New Roman"/>
          <w:sz w:val="24"/>
          <w:szCs w:val="24"/>
        </w:rPr>
        <w:t>Yakima and Snake rivers</w:t>
      </w:r>
      <w:r w:rsidR="00E50C29">
        <w:rPr>
          <w:rFonts w:ascii="Times New Roman" w:hAnsi="Times New Roman"/>
          <w:sz w:val="24"/>
          <w:szCs w:val="24"/>
        </w:rPr>
        <w:t xml:space="preserve"> </w:t>
      </w:r>
      <w:r w:rsidR="00437BFD">
        <w:rPr>
          <w:rFonts w:ascii="Times New Roman" w:hAnsi="Times New Roman"/>
          <w:sz w:val="24"/>
          <w:szCs w:val="24"/>
        </w:rPr>
        <w:t>since</w:t>
      </w:r>
      <w:r w:rsidR="00DD5090">
        <w:rPr>
          <w:rFonts w:ascii="Times New Roman" w:hAnsi="Times New Roman"/>
          <w:sz w:val="24"/>
          <w:szCs w:val="24"/>
        </w:rPr>
        <w:t xml:space="preserve"> 2003</w:t>
      </w:r>
      <w:r w:rsidR="00E50C29">
        <w:rPr>
          <w:rFonts w:ascii="Times New Roman" w:hAnsi="Times New Roman"/>
          <w:sz w:val="24"/>
          <w:szCs w:val="24"/>
        </w:rPr>
        <w:t xml:space="preserve"> (Figure 1), when</w:t>
      </w:r>
      <w:r w:rsidR="00DD5090">
        <w:rPr>
          <w:rFonts w:ascii="Times New Roman" w:hAnsi="Times New Roman"/>
          <w:sz w:val="24"/>
          <w:szCs w:val="24"/>
        </w:rPr>
        <w:t xml:space="preserve"> passive integrated transponder (PIT) detectors in fish ladders </w:t>
      </w:r>
      <w:r>
        <w:rPr>
          <w:rFonts w:ascii="Times New Roman" w:hAnsi="Times New Roman"/>
          <w:sz w:val="24"/>
          <w:szCs w:val="24"/>
        </w:rPr>
        <w:t>became operational.</w:t>
      </w:r>
      <w:r w:rsidR="0066547E">
        <w:rPr>
          <w:rFonts w:ascii="Times New Roman" w:hAnsi="Times New Roman"/>
          <w:sz w:val="24"/>
          <w:szCs w:val="24"/>
        </w:rPr>
        <w:t xml:space="preserve"> </w:t>
      </w:r>
      <w:r w:rsidR="00A5446A">
        <w:rPr>
          <w:rFonts w:ascii="Times New Roman" w:hAnsi="Times New Roman"/>
          <w:sz w:val="24"/>
          <w:szCs w:val="24"/>
        </w:rPr>
        <w:t xml:space="preserve">Due to the high variability in abundance and </w:t>
      </w:r>
      <w:r w:rsidR="00704BDA">
        <w:rPr>
          <w:rFonts w:ascii="Times New Roman" w:hAnsi="Times New Roman"/>
          <w:sz w:val="24"/>
          <w:szCs w:val="24"/>
        </w:rPr>
        <w:t xml:space="preserve">PIT </w:t>
      </w:r>
      <w:r w:rsidR="00A5446A">
        <w:rPr>
          <w:rFonts w:ascii="Times New Roman" w:hAnsi="Times New Roman"/>
          <w:sz w:val="24"/>
          <w:szCs w:val="24"/>
        </w:rPr>
        <w:t xml:space="preserve">tag rates </w:t>
      </w:r>
      <w:r w:rsidR="00704BDA">
        <w:rPr>
          <w:rFonts w:ascii="Times New Roman" w:hAnsi="Times New Roman"/>
          <w:sz w:val="24"/>
          <w:szCs w:val="24"/>
        </w:rPr>
        <w:t>of oversho</w:t>
      </w:r>
      <w:r w:rsidR="00CD3A8F">
        <w:rPr>
          <w:rFonts w:ascii="Times New Roman" w:hAnsi="Times New Roman"/>
          <w:sz w:val="24"/>
          <w:szCs w:val="24"/>
        </w:rPr>
        <w:t>o</w:t>
      </w:r>
      <w:r w:rsidR="00704BDA">
        <w:rPr>
          <w:rFonts w:ascii="Times New Roman" w:hAnsi="Times New Roman"/>
          <w:sz w:val="24"/>
          <w:szCs w:val="24"/>
        </w:rPr>
        <w:t xml:space="preserve">t steelhead, </w:t>
      </w:r>
      <w:r w:rsidR="009D6C7F">
        <w:rPr>
          <w:rFonts w:ascii="Times New Roman" w:hAnsi="Times New Roman"/>
          <w:sz w:val="24"/>
          <w:szCs w:val="24"/>
        </w:rPr>
        <w:t xml:space="preserve">the fate of these fish and their contribution </w:t>
      </w:r>
      <w:r w:rsidR="00635988">
        <w:rPr>
          <w:rFonts w:ascii="Times New Roman" w:hAnsi="Times New Roman"/>
          <w:sz w:val="24"/>
          <w:szCs w:val="24"/>
        </w:rPr>
        <w:t>to upstream</w:t>
      </w:r>
      <w:r w:rsidR="009D1DE9">
        <w:rPr>
          <w:rFonts w:ascii="Times New Roman" w:hAnsi="Times New Roman"/>
          <w:sz w:val="24"/>
          <w:szCs w:val="24"/>
        </w:rPr>
        <w:t xml:space="preserve"> or downstream</w:t>
      </w:r>
      <w:r w:rsidR="00635988">
        <w:rPr>
          <w:rFonts w:ascii="Times New Roman" w:hAnsi="Times New Roman"/>
          <w:sz w:val="24"/>
          <w:szCs w:val="24"/>
        </w:rPr>
        <w:t xml:space="preserve"> </w:t>
      </w:r>
      <w:r w:rsidR="000C361A">
        <w:rPr>
          <w:rFonts w:ascii="Times New Roman" w:hAnsi="Times New Roman"/>
          <w:sz w:val="24"/>
          <w:szCs w:val="24"/>
        </w:rPr>
        <w:t xml:space="preserve">populations and recreational fisheries was not well understood.  </w:t>
      </w:r>
      <w:r w:rsidR="000B5B3E">
        <w:rPr>
          <w:rFonts w:ascii="Times New Roman" w:hAnsi="Times New Roman"/>
          <w:sz w:val="24"/>
          <w:szCs w:val="24"/>
        </w:rPr>
        <w:t xml:space="preserve">Recent </w:t>
      </w:r>
      <w:r w:rsidR="004B6751">
        <w:rPr>
          <w:rFonts w:ascii="Times New Roman" w:hAnsi="Times New Roman"/>
          <w:sz w:val="24"/>
          <w:szCs w:val="24"/>
        </w:rPr>
        <w:t xml:space="preserve">advancements in the </w:t>
      </w:r>
      <w:r w:rsidR="00D677E7">
        <w:rPr>
          <w:rFonts w:ascii="Times New Roman" w:hAnsi="Times New Roman"/>
          <w:sz w:val="24"/>
          <w:szCs w:val="24"/>
        </w:rPr>
        <w:t xml:space="preserve">abundance </w:t>
      </w:r>
      <w:r w:rsidR="00255B5D">
        <w:rPr>
          <w:rFonts w:ascii="Times New Roman" w:hAnsi="Times New Roman"/>
          <w:sz w:val="24"/>
          <w:szCs w:val="24"/>
        </w:rPr>
        <w:t xml:space="preserve">estimation </w:t>
      </w:r>
      <w:r w:rsidR="00B63111">
        <w:rPr>
          <w:rFonts w:ascii="Times New Roman" w:hAnsi="Times New Roman"/>
          <w:sz w:val="24"/>
          <w:szCs w:val="24"/>
        </w:rPr>
        <w:t>for</w:t>
      </w:r>
      <w:r w:rsidR="00255B5D">
        <w:rPr>
          <w:rFonts w:ascii="Times New Roman" w:hAnsi="Times New Roman"/>
          <w:sz w:val="24"/>
          <w:szCs w:val="24"/>
        </w:rPr>
        <w:t xml:space="preserve"> </w:t>
      </w:r>
      <w:r w:rsidR="00DC695D">
        <w:rPr>
          <w:rFonts w:ascii="Times New Roman" w:hAnsi="Times New Roman"/>
          <w:sz w:val="24"/>
          <w:szCs w:val="24"/>
        </w:rPr>
        <w:t xml:space="preserve">populations </w:t>
      </w:r>
      <w:r w:rsidR="00B63111">
        <w:rPr>
          <w:rFonts w:ascii="Times New Roman" w:hAnsi="Times New Roman"/>
          <w:sz w:val="24"/>
          <w:szCs w:val="24"/>
        </w:rPr>
        <w:t>upstream of Priest R</w:t>
      </w:r>
      <w:r w:rsidR="00BB661B">
        <w:rPr>
          <w:rFonts w:ascii="Times New Roman" w:hAnsi="Times New Roman"/>
          <w:sz w:val="24"/>
          <w:szCs w:val="24"/>
        </w:rPr>
        <w:t>apids</w:t>
      </w:r>
      <w:r w:rsidR="00B63111">
        <w:rPr>
          <w:rFonts w:ascii="Times New Roman" w:hAnsi="Times New Roman"/>
          <w:sz w:val="24"/>
          <w:szCs w:val="24"/>
        </w:rPr>
        <w:t xml:space="preserve"> Dam</w:t>
      </w:r>
      <w:r w:rsidR="00BB661B">
        <w:rPr>
          <w:rFonts w:ascii="Times New Roman" w:hAnsi="Times New Roman"/>
          <w:sz w:val="24"/>
          <w:szCs w:val="24"/>
        </w:rPr>
        <w:t xml:space="preserve"> </w:t>
      </w:r>
      <w:r w:rsidR="001D6083">
        <w:rPr>
          <w:rFonts w:ascii="Times New Roman" w:hAnsi="Times New Roman"/>
          <w:sz w:val="24"/>
          <w:szCs w:val="24"/>
        </w:rPr>
        <w:t xml:space="preserve">suggested </w:t>
      </w:r>
      <w:r w:rsidR="00A50FBC">
        <w:rPr>
          <w:rFonts w:ascii="Times New Roman" w:hAnsi="Times New Roman"/>
          <w:sz w:val="24"/>
          <w:szCs w:val="24"/>
        </w:rPr>
        <w:t xml:space="preserve">a proportion </w:t>
      </w:r>
      <w:r w:rsidR="004B10FF">
        <w:rPr>
          <w:rFonts w:ascii="Times New Roman" w:hAnsi="Times New Roman"/>
          <w:sz w:val="24"/>
          <w:szCs w:val="24"/>
        </w:rPr>
        <w:t>(</w:t>
      </w:r>
      <w:r w:rsidR="00C667D6">
        <w:rPr>
          <w:rFonts w:ascii="Times New Roman" w:hAnsi="Times New Roman"/>
          <w:sz w:val="24"/>
          <w:szCs w:val="24"/>
        </w:rPr>
        <w:t xml:space="preserve">~25%) </w:t>
      </w:r>
      <w:r w:rsidR="00A50FBC">
        <w:rPr>
          <w:rFonts w:ascii="Times New Roman" w:hAnsi="Times New Roman"/>
          <w:sz w:val="24"/>
          <w:szCs w:val="24"/>
        </w:rPr>
        <w:t xml:space="preserve">of the steelhead that migrated upstream of Priest Rapids Dam </w:t>
      </w:r>
      <w:r w:rsidR="00E32EB7">
        <w:rPr>
          <w:rFonts w:ascii="Times New Roman" w:hAnsi="Times New Roman"/>
          <w:sz w:val="24"/>
          <w:szCs w:val="24"/>
        </w:rPr>
        <w:t xml:space="preserve">were unaccounted for </w:t>
      </w:r>
      <w:r w:rsidR="000F6B25">
        <w:rPr>
          <w:rFonts w:ascii="Times New Roman" w:hAnsi="Times New Roman"/>
          <w:sz w:val="24"/>
          <w:szCs w:val="24"/>
        </w:rPr>
        <w:t xml:space="preserve">and were assumed to </w:t>
      </w:r>
      <w:r w:rsidR="00F84EEF">
        <w:rPr>
          <w:rFonts w:ascii="Times New Roman" w:hAnsi="Times New Roman"/>
          <w:sz w:val="24"/>
          <w:szCs w:val="24"/>
        </w:rPr>
        <w:t xml:space="preserve">represent the </w:t>
      </w:r>
      <w:r w:rsidR="000F6B25">
        <w:rPr>
          <w:rFonts w:ascii="Times New Roman" w:hAnsi="Times New Roman"/>
          <w:sz w:val="24"/>
          <w:szCs w:val="24"/>
        </w:rPr>
        <w:t xml:space="preserve">overshoot </w:t>
      </w:r>
      <w:r w:rsidR="00F84EEF">
        <w:rPr>
          <w:rFonts w:ascii="Times New Roman" w:hAnsi="Times New Roman"/>
          <w:sz w:val="24"/>
          <w:szCs w:val="24"/>
        </w:rPr>
        <w:t xml:space="preserve">component of the </w:t>
      </w:r>
      <w:r w:rsidR="007D6266">
        <w:rPr>
          <w:rFonts w:ascii="Times New Roman" w:hAnsi="Times New Roman"/>
          <w:sz w:val="24"/>
          <w:szCs w:val="24"/>
        </w:rPr>
        <w:t xml:space="preserve">total steelhead </w:t>
      </w:r>
      <w:r w:rsidR="00F84EEF">
        <w:rPr>
          <w:rFonts w:ascii="Times New Roman" w:hAnsi="Times New Roman"/>
          <w:sz w:val="24"/>
          <w:szCs w:val="24"/>
        </w:rPr>
        <w:t>dam count</w:t>
      </w:r>
      <w:r w:rsidR="000F6B25">
        <w:rPr>
          <w:rFonts w:ascii="Times New Roman" w:hAnsi="Times New Roman"/>
          <w:sz w:val="24"/>
          <w:szCs w:val="24"/>
        </w:rPr>
        <w:t xml:space="preserve"> </w:t>
      </w:r>
      <w:r w:rsidR="00E32EB7">
        <w:rPr>
          <w:rFonts w:ascii="Times New Roman" w:hAnsi="Times New Roman"/>
          <w:sz w:val="24"/>
          <w:szCs w:val="24"/>
        </w:rPr>
        <w:t>(Waterhouse et al. 20</w:t>
      </w:r>
      <w:r w:rsidR="00D5569A">
        <w:rPr>
          <w:rFonts w:ascii="Times New Roman" w:hAnsi="Times New Roman"/>
          <w:sz w:val="24"/>
          <w:szCs w:val="24"/>
        </w:rPr>
        <w:t>20</w:t>
      </w:r>
      <w:r w:rsidR="00E32EB7">
        <w:rPr>
          <w:rFonts w:ascii="Times New Roman" w:hAnsi="Times New Roman"/>
          <w:sz w:val="24"/>
          <w:szCs w:val="24"/>
        </w:rPr>
        <w:t>)</w:t>
      </w:r>
      <w:r w:rsidR="0073634E">
        <w:rPr>
          <w:rFonts w:ascii="Times New Roman" w:hAnsi="Times New Roman"/>
          <w:sz w:val="24"/>
          <w:szCs w:val="24"/>
        </w:rPr>
        <w:t xml:space="preserve">. </w:t>
      </w:r>
      <w:r w:rsidR="00BE2E5E">
        <w:rPr>
          <w:rFonts w:ascii="Times New Roman" w:hAnsi="Times New Roman"/>
          <w:sz w:val="24"/>
          <w:szCs w:val="24"/>
        </w:rPr>
        <w:t xml:space="preserve">Hence, </w:t>
      </w:r>
      <w:r w:rsidR="00FF3D98">
        <w:rPr>
          <w:rFonts w:ascii="Times New Roman" w:hAnsi="Times New Roman"/>
          <w:sz w:val="24"/>
          <w:szCs w:val="24"/>
        </w:rPr>
        <w:t xml:space="preserve">monitoring the status and trends of both </w:t>
      </w:r>
      <w:r w:rsidR="009B219A">
        <w:rPr>
          <w:rFonts w:ascii="Times New Roman" w:hAnsi="Times New Roman"/>
          <w:sz w:val="24"/>
          <w:szCs w:val="24"/>
        </w:rPr>
        <w:t>overshoot and non-overshoot steelhead at P</w:t>
      </w:r>
      <w:r w:rsidR="00D44598">
        <w:rPr>
          <w:rFonts w:ascii="Times New Roman" w:hAnsi="Times New Roman"/>
          <w:sz w:val="24"/>
          <w:szCs w:val="24"/>
        </w:rPr>
        <w:t>riest R</w:t>
      </w:r>
      <w:r w:rsidR="009B219A">
        <w:rPr>
          <w:rFonts w:ascii="Times New Roman" w:hAnsi="Times New Roman"/>
          <w:sz w:val="24"/>
          <w:szCs w:val="24"/>
        </w:rPr>
        <w:t xml:space="preserve">apids </w:t>
      </w:r>
      <w:r w:rsidR="00D44598">
        <w:rPr>
          <w:rFonts w:ascii="Times New Roman" w:hAnsi="Times New Roman"/>
          <w:sz w:val="24"/>
          <w:szCs w:val="24"/>
        </w:rPr>
        <w:t>D</w:t>
      </w:r>
      <w:r w:rsidR="009B219A">
        <w:rPr>
          <w:rFonts w:ascii="Times New Roman" w:hAnsi="Times New Roman"/>
          <w:sz w:val="24"/>
          <w:szCs w:val="24"/>
        </w:rPr>
        <w:t xml:space="preserve">am and their </w:t>
      </w:r>
      <w:r w:rsidR="00D44598">
        <w:rPr>
          <w:rFonts w:ascii="Times New Roman" w:hAnsi="Times New Roman"/>
          <w:sz w:val="24"/>
          <w:szCs w:val="24"/>
        </w:rPr>
        <w:t>fate</w:t>
      </w:r>
      <w:r w:rsidR="009B219A">
        <w:rPr>
          <w:rFonts w:ascii="Times New Roman" w:hAnsi="Times New Roman"/>
          <w:sz w:val="24"/>
          <w:szCs w:val="24"/>
        </w:rPr>
        <w:t xml:space="preserve"> </w:t>
      </w:r>
      <w:r w:rsidR="00D44598">
        <w:rPr>
          <w:rFonts w:ascii="Times New Roman" w:hAnsi="Times New Roman"/>
          <w:sz w:val="24"/>
          <w:szCs w:val="24"/>
        </w:rPr>
        <w:t xml:space="preserve">was a priority for managers. </w:t>
      </w:r>
      <w:r w:rsidR="00F02766">
        <w:rPr>
          <w:rFonts w:ascii="Times New Roman" w:hAnsi="Times New Roman"/>
          <w:sz w:val="24"/>
          <w:szCs w:val="24"/>
        </w:rPr>
        <w:t>As water temperatures increase</w:t>
      </w:r>
      <w:del w:id="31" w:author="See, Kevin (DFW)" w:date="2022-04-04T11:07:00Z">
        <w:r w:rsidR="00F02766">
          <w:rPr>
            <w:rFonts w:ascii="Times New Roman" w:hAnsi="Times New Roman"/>
            <w:sz w:val="24"/>
            <w:szCs w:val="24"/>
          </w:rPr>
          <w:delText>s</w:delText>
        </w:r>
      </w:del>
      <w:r w:rsidR="00F02766">
        <w:rPr>
          <w:rFonts w:ascii="Times New Roman" w:hAnsi="Times New Roman"/>
          <w:sz w:val="24"/>
          <w:szCs w:val="24"/>
        </w:rPr>
        <w:t xml:space="preserve"> due to climate change</w:t>
      </w:r>
      <w:r w:rsidR="00674633">
        <w:rPr>
          <w:rFonts w:ascii="Times New Roman" w:hAnsi="Times New Roman"/>
          <w:sz w:val="24"/>
          <w:szCs w:val="24"/>
        </w:rPr>
        <w:t>,</w:t>
      </w:r>
      <w:r w:rsidR="00F02766">
        <w:rPr>
          <w:rFonts w:ascii="Times New Roman" w:hAnsi="Times New Roman"/>
          <w:sz w:val="24"/>
          <w:szCs w:val="24"/>
        </w:rPr>
        <w:t xml:space="preserve"> thereby increasing </w:t>
      </w:r>
      <w:r w:rsidR="00FD52F4">
        <w:rPr>
          <w:rFonts w:ascii="Times New Roman" w:hAnsi="Times New Roman"/>
          <w:sz w:val="24"/>
          <w:szCs w:val="24"/>
        </w:rPr>
        <w:t xml:space="preserve">the likelihood of overshooting, </w:t>
      </w:r>
      <w:r w:rsidR="006043A9">
        <w:rPr>
          <w:rFonts w:ascii="Times New Roman" w:hAnsi="Times New Roman"/>
          <w:sz w:val="24"/>
          <w:szCs w:val="24"/>
        </w:rPr>
        <w:t>understanding the risks associated with this be</w:t>
      </w:r>
      <w:r w:rsidR="00674633">
        <w:rPr>
          <w:rFonts w:ascii="Times New Roman" w:hAnsi="Times New Roman"/>
          <w:sz w:val="24"/>
          <w:szCs w:val="24"/>
        </w:rPr>
        <w:t xml:space="preserve">havior </w:t>
      </w:r>
      <w:r w:rsidR="00632D0E">
        <w:rPr>
          <w:rFonts w:ascii="Times New Roman" w:hAnsi="Times New Roman"/>
          <w:sz w:val="24"/>
          <w:szCs w:val="24"/>
        </w:rPr>
        <w:t>are required for effective management</w:t>
      </w:r>
      <w:r w:rsidR="00DF72B5">
        <w:rPr>
          <w:rFonts w:ascii="Times New Roman" w:hAnsi="Times New Roman"/>
          <w:sz w:val="24"/>
          <w:szCs w:val="24"/>
        </w:rPr>
        <w:t xml:space="preserve">. </w:t>
      </w:r>
      <w:r w:rsidR="003925A5" w:rsidRPr="001862C7">
        <w:rPr>
          <w:rFonts w:ascii="Times New Roman" w:hAnsi="Times New Roman"/>
          <w:sz w:val="24"/>
          <w:szCs w:val="24"/>
        </w:rPr>
        <w:t xml:space="preserve">Given the </w:t>
      </w:r>
      <w:r w:rsidR="00E72DEA">
        <w:rPr>
          <w:rFonts w:ascii="Times New Roman" w:hAnsi="Times New Roman"/>
          <w:sz w:val="24"/>
          <w:szCs w:val="24"/>
        </w:rPr>
        <w:t xml:space="preserve">potential </w:t>
      </w:r>
      <w:r w:rsidR="003925A5" w:rsidRPr="001862C7">
        <w:rPr>
          <w:rFonts w:ascii="Times New Roman" w:hAnsi="Times New Roman"/>
          <w:sz w:val="24"/>
          <w:szCs w:val="24"/>
        </w:rPr>
        <w:t xml:space="preserve">risks associated with overshoot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w:t>
      </w:r>
      <w:r w:rsidR="00E9106D">
        <w:rPr>
          <w:rFonts w:ascii="Times New Roman" w:hAnsi="Times New Roman"/>
          <w:sz w:val="24"/>
          <w:szCs w:val="24"/>
        </w:rPr>
        <w:t xml:space="preserve">steelhead that </w:t>
      </w:r>
      <w:r w:rsidR="00E72753">
        <w:rPr>
          <w:rFonts w:ascii="Times New Roman" w:hAnsi="Times New Roman"/>
          <w:sz w:val="24"/>
          <w:szCs w:val="24"/>
        </w:rPr>
        <w:t xml:space="preserve">migrated downstream of </w:t>
      </w:r>
      <w:r w:rsidR="008349BC">
        <w:rPr>
          <w:rFonts w:ascii="Times New Roman" w:hAnsi="Times New Roman"/>
          <w:sz w:val="24"/>
          <w:szCs w:val="24"/>
        </w:rPr>
        <w:t xml:space="preserve"> Priest Rapids Dam</w:t>
      </w:r>
      <w:r w:rsidR="00947BE0">
        <w:rPr>
          <w:rFonts w:ascii="Times New Roman" w:hAnsi="Times New Roman"/>
          <w:sz w:val="24"/>
          <w:szCs w:val="24"/>
        </w:rPr>
        <w:t xml:space="preserve"> to their natal tribu</w:t>
      </w:r>
      <w:r w:rsidR="00A257DF">
        <w:rPr>
          <w:rFonts w:ascii="Times New Roman" w:hAnsi="Times New Roman"/>
          <w:sz w:val="24"/>
          <w:szCs w:val="24"/>
        </w:rPr>
        <w:t>tary</w:t>
      </w:r>
      <w:r w:rsidR="00B64C37">
        <w:rPr>
          <w:rFonts w:ascii="Times New Roman" w:hAnsi="Times New Roman"/>
          <w:sz w:val="24"/>
          <w:szCs w:val="24"/>
        </w:rPr>
        <w:t xml:space="preserve"> </w:t>
      </w:r>
      <w:r w:rsidR="00B22FB8">
        <w:rPr>
          <w:rFonts w:ascii="Times New Roman" w:hAnsi="Times New Roman"/>
          <w:sz w:val="24"/>
          <w:szCs w:val="24"/>
        </w:rPr>
        <w:t>(</w:t>
      </w:r>
      <w:r w:rsidR="00406A47">
        <w:rPr>
          <w:rFonts w:ascii="Times New Roman" w:hAnsi="Times New Roman"/>
          <w:sz w:val="24"/>
          <w:szCs w:val="24"/>
        </w:rPr>
        <w:t>fallback migration success)</w:t>
      </w:r>
      <w:r w:rsidR="00B15AA4">
        <w:rPr>
          <w:rFonts w:ascii="Times New Roman" w:hAnsi="Times New Roman"/>
          <w:sz w:val="24"/>
          <w:szCs w:val="24"/>
        </w:rPr>
        <w:t>; (4)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861284">
        <w:rPr>
          <w:rFonts w:ascii="Times New Roman" w:hAnsi="Times New Roman"/>
          <w:sz w:val="24"/>
          <w:szCs w:val="24"/>
        </w:rPr>
        <w:t xml:space="preserve"> migration</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bookmarkEnd w:id="30"/>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5B8E0F60"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A91E5D" w:rsidRPr="00B5711B">
        <w:rPr>
          <w:rFonts w:ascii="Times New Roman" w:hAnsi="Times New Roman"/>
          <w:sz w:val="24"/>
          <w:szCs w:val="24"/>
        </w:rPr>
        <w:t xml:space="preserve">The Upper Columbia River (UCR) steelhead </w:t>
      </w:r>
      <w:r w:rsidR="00A91E5D">
        <w:rPr>
          <w:rFonts w:ascii="Times New Roman" w:hAnsi="Times New Roman"/>
          <w:sz w:val="24"/>
          <w:szCs w:val="24"/>
        </w:rPr>
        <w:t>d</w:t>
      </w:r>
      <w:r w:rsidR="00A91E5D" w:rsidRPr="00B5711B">
        <w:rPr>
          <w:rFonts w:ascii="Times New Roman" w:hAnsi="Times New Roman"/>
          <w:sz w:val="24"/>
          <w:szCs w:val="24"/>
        </w:rPr>
        <w:t xml:space="preserve">istinct </w:t>
      </w:r>
      <w:r w:rsidR="00A91E5D">
        <w:rPr>
          <w:rFonts w:ascii="Times New Roman" w:hAnsi="Times New Roman"/>
          <w:sz w:val="24"/>
          <w:szCs w:val="24"/>
        </w:rPr>
        <w:t>p</w:t>
      </w:r>
      <w:r w:rsidR="00A91E5D" w:rsidRPr="00B5711B">
        <w:rPr>
          <w:rFonts w:ascii="Times New Roman" w:hAnsi="Times New Roman"/>
          <w:sz w:val="24"/>
          <w:szCs w:val="24"/>
        </w:rPr>
        <w:t xml:space="preserve">opulation </w:t>
      </w:r>
      <w:r w:rsidR="00A91E5D">
        <w:rPr>
          <w:rFonts w:ascii="Times New Roman" w:hAnsi="Times New Roman"/>
          <w:sz w:val="24"/>
          <w:szCs w:val="24"/>
        </w:rPr>
        <w:t>s</w:t>
      </w:r>
      <w:r w:rsidR="00A91E5D" w:rsidRPr="00B5711B">
        <w:rPr>
          <w:rFonts w:ascii="Times New Roman" w:hAnsi="Times New Roman"/>
          <w:sz w:val="24"/>
          <w:szCs w:val="24"/>
        </w:rPr>
        <w:t>egment (DPS) is comprised of four steelhead populations and extends upstream from the confluence of the Yakima River to the border with Canada</w:t>
      </w:r>
      <w:r w:rsidR="00A91E5D">
        <w:rPr>
          <w:rFonts w:ascii="Times New Roman" w:hAnsi="Times New Roman"/>
          <w:sz w:val="24"/>
          <w:szCs w:val="24"/>
        </w:rPr>
        <w:t xml:space="preserve"> (Figure 1)</w:t>
      </w:r>
      <w:r w:rsidR="00A91E5D" w:rsidRPr="00B5711B">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0378AE">
        <w:rPr>
          <w:rFonts w:ascii="Times New Roman" w:hAnsi="Times New Roman"/>
          <w:sz w:val="24"/>
          <w:szCs w:val="24"/>
        </w:rPr>
        <w:t xml:space="preserve"> (i.e., end of anadromous </w:t>
      </w:r>
      <w:r w:rsidR="007D7DD0">
        <w:rPr>
          <w:rFonts w:ascii="Times New Roman" w:hAnsi="Times New Roman"/>
          <w:sz w:val="24"/>
          <w:szCs w:val="24"/>
        </w:rPr>
        <w:t>distribution)</w:t>
      </w:r>
      <w:r w:rsidR="008E66A4">
        <w:rPr>
          <w:rFonts w:ascii="Times New Roman" w:hAnsi="Times New Roman"/>
          <w:sz w:val="24"/>
          <w:szCs w:val="24"/>
        </w:rPr>
        <w:t>,</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xml:space="preserve">, except </w:t>
      </w:r>
      <w:proofErr w:type="spellStart"/>
      <w:r w:rsidR="004568FF">
        <w:rPr>
          <w:rFonts w:ascii="Times New Roman" w:hAnsi="Times New Roman"/>
          <w:sz w:val="24"/>
          <w:szCs w:val="24"/>
        </w:rPr>
        <w:t>Wanapum</w:t>
      </w:r>
      <w:proofErr w:type="spellEnd"/>
      <w:r w:rsidR="004568FF">
        <w:rPr>
          <w:rFonts w:ascii="Times New Roman" w:hAnsi="Times New Roman"/>
          <w:sz w:val="24"/>
          <w:szCs w:val="24"/>
        </w:rPr>
        <w:t xml:space="preserve"> Dam</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w:t>
      </w:r>
      <w:r w:rsidR="00C65C49">
        <w:rPr>
          <w:rFonts w:ascii="Times New Roman" w:hAnsi="Times New Roman"/>
          <w:sz w:val="24"/>
          <w:szCs w:val="24"/>
        </w:rPr>
        <w:t xml:space="preserve"> (</w:t>
      </w:r>
      <w:proofErr w:type="spellStart"/>
      <w:r w:rsidR="00C65C49">
        <w:rPr>
          <w:rFonts w:ascii="Times New Roman" w:hAnsi="Times New Roman"/>
          <w:sz w:val="24"/>
          <w:szCs w:val="24"/>
        </w:rPr>
        <w:t>rkm</w:t>
      </w:r>
      <w:proofErr w:type="spellEnd"/>
      <w:r w:rsidR="00B3000B">
        <w:rPr>
          <w:rFonts w:ascii="Times New Roman" w:hAnsi="Times New Roman"/>
          <w:sz w:val="24"/>
          <w:szCs w:val="24"/>
        </w:rPr>
        <w:t xml:space="preserve"> 539)</w:t>
      </w:r>
      <w:r w:rsidR="00413444">
        <w:rPr>
          <w:rFonts w:ascii="Times New Roman" w:hAnsi="Times New Roman"/>
          <w:sz w:val="24"/>
          <w:szCs w:val="24"/>
        </w:rPr>
        <w:t xml:space="preserve"> to </w:t>
      </w:r>
      <w:r w:rsidR="00D5697E">
        <w:rPr>
          <w:rFonts w:ascii="Times New Roman" w:hAnsi="Times New Roman"/>
          <w:sz w:val="24"/>
          <w:szCs w:val="24"/>
        </w:rPr>
        <w:t xml:space="preserve">the White Salmon River, </w:t>
      </w:r>
      <w:r w:rsidR="000426CC">
        <w:rPr>
          <w:rFonts w:ascii="Times New Roman" w:hAnsi="Times New Roman"/>
          <w:sz w:val="24"/>
          <w:szCs w:val="24"/>
        </w:rPr>
        <w:t>WA</w:t>
      </w:r>
      <w:r w:rsidR="00B3000B">
        <w:rPr>
          <w:rFonts w:ascii="Times New Roman" w:hAnsi="Times New Roman"/>
          <w:sz w:val="24"/>
          <w:szCs w:val="24"/>
        </w:rPr>
        <w:t xml:space="preserve"> (</w:t>
      </w:r>
      <w:proofErr w:type="spellStart"/>
      <w:r w:rsidR="00B3000B">
        <w:rPr>
          <w:rFonts w:ascii="Times New Roman" w:hAnsi="Times New Roman"/>
          <w:sz w:val="24"/>
          <w:szCs w:val="24"/>
        </w:rPr>
        <w:t>rkm</w:t>
      </w:r>
      <w:proofErr w:type="spellEnd"/>
      <w:r w:rsidR="008678AF">
        <w:rPr>
          <w:rFonts w:ascii="Times New Roman" w:hAnsi="Times New Roman"/>
          <w:sz w:val="24"/>
          <w:szCs w:val="24"/>
        </w:rPr>
        <w:t xml:space="preserve"> 271</w:t>
      </w:r>
      <w:r w:rsidR="00AE6FF7">
        <w:rPr>
          <w:rFonts w:ascii="Times New Roman" w:hAnsi="Times New Roman"/>
          <w:sz w:val="24"/>
          <w:szCs w:val="24"/>
        </w:rPr>
        <w:t>),</w:t>
      </w:r>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Creek, OR</w:t>
      </w:r>
      <w:r w:rsidR="00F24692">
        <w:rPr>
          <w:rFonts w:ascii="Times New Roman" w:hAnsi="Times New Roman"/>
          <w:sz w:val="24"/>
          <w:szCs w:val="24"/>
        </w:rPr>
        <w:t xml:space="preserve"> (</w:t>
      </w:r>
      <w:proofErr w:type="spellStart"/>
      <w:r w:rsidR="00F24692">
        <w:rPr>
          <w:rFonts w:ascii="Times New Roman" w:hAnsi="Times New Roman"/>
          <w:sz w:val="24"/>
          <w:szCs w:val="24"/>
        </w:rPr>
        <w:t>rkm</w:t>
      </w:r>
      <w:proofErr w:type="spellEnd"/>
      <w:r w:rsidR="00AE6FF7">
        <w:rPr>
          <w:rFonts w:ascii="Times New Roman" w:hAnsi="Times New Roman"/>
          <w:sz w:val="24"/>
          <w:szCs w:val="24"/>
        </w:rPr>
        <w:t xml:space="preserve"> 309).</w:t>
      </w:r>
      <w:r w:rsidR="00C9660B">
        <w:rPr>
          <w:rFonts w:ascii="Times New Roman" w:hAnsi="Times New Roman"/>
          <w:sz w:val="24"/>
          <w:szCs w:val="24"/>
        </w:rPr>
        <w:t xml:space="preserve"> </w:t>
      </w:r>
      <w:r w:rsidR="00001E36">
        <w:rPr>
          <w:rFonts w:ascii="Times New Roman" w:hAnsi="Times New Roman"/>
          <w:sz w:val="24"/>
          <w:szCs w:val="24"/>
        </w:rPr>
        <w:t xml:space="preserve">McNary Dam </w:t>
      </w:r>
      <w:r w:rsidR="006D672B">
        <w:rPr>
          <w:rFonts w:ascii="Times New Roman" w:hAnsi="Times New Roman"/>
          <w:sz w:val="24"/>
          <w:szCs w:val="24"/>
        </w:rPr>
        <w:t>is the</w:t>
      </w:r>
      <w:r w:rsidR="006F202E">
        <w:rPr>
          <w:rFonts w:ascii="Times New Roman" w:hAnsi="Times New Roman"/>
          <w:sz w:val="24"/>
          <w:szCs w:val="24"/>
        </w:rPr>
        <w:t xml:space="preserve"> last</w:t>
      </w:r>
      <w:r w:rsidR="006D672B">
        <w:rPr>
          <w:rFonts w:ascii="Times New Roman" w:hAnsi="Times New Roman"/>
          <w:sz w:val="24"/>
          <w:szCs w:val="24"/>
        </w:rPr>
        <w:t xml:space="preserve"> Columbia River dam </w:t>
      </w:r>
      <w:r w:rsidR="00461604">
        <w:rPr>
          <w:rFonts w:ascii="Times New Roman" w:hAnsi="Times New Roman"/>
          <w:sz w:val="24"/>
          <w:szCs w:val="24"/>
        </w:rPr>
        <w:t>steelhead encounter before enter</w:t>
      </w:r>
      <w:r w:rsidR="006259BC">
        <w:rPr>
          <w:rFonts w:ascii="Times New Roman" w:hAnsi="Times New Roman"/>
          <w:sz w:val="24"/>
          <w:szCs w:val="24"/>
        </w:rPr>
        <w:t>ing</w:t>
      </w:r>
      <w:r w:rsidR="00461604">
        <w:rPr>
          <w:rFonts w:ascii="Times New Roman" w:hAnsi="Times New Roman"/>
          <w:sz w:val="24"/>
          <w:szCs w:val="24"/>
        </w:rPr>
        <w:t xml:space="preserve"> the Upper Columbia or Snake rivers.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6801E4">
        <w:rPr>
          <w:rFonts w:ascii="Times New Roman" w:hAnsi="Times New Roman"/>
          <w:sz w:val="24"/>
          <w:szCs w:val="24"/>
        </w:rPr>
        <w:t xml:space="preserve"> during their upstream migration</w:t>
      </w:r>
      <w:r w:rsidR="007A5704">
        <w:rPr>
          <w:rFonts w:ascii="Times New Roman" w:hAnsi="Times New Roman"/>
          <w:sz w:val="24"/>
          <w:szCs w:val="24"/>
        </w:rPr>
        <w:t xml:space="preserve"> including PIT tag detection</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2F6459EC"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proofErr w:type="spellStart"/>
      <w:r w:rsidRPr="00F95A47">
        <w:rPr>
          <w:rFonts w:ascii="Times New Roman" w:hAnsi="Times New Roman"/>
          <w:sz w:val="24"/>
          <w:szCs w:val="24"/>
        </w:rPr>
        <w:t>Haeseker</w:t>
      </w:r>
      <w:proofErr w:type="spellEnd"/>
      <w:r w:rsidRPr="00F95A47">
        <w:rPr>
          <w:rFonts w:ascii="Times New Roman" w:hAnsi="Times New Roman"/>
          <w:sz w:val="24"/>
          <w:szCs w:val="24"/>
        </w:rPr>
        <w:t xml:space="preserve">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 xml:space="preserve">Columbia River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AE3E6F">
        <w:rPr>
          <w:rFonts w:ascii="Times New Roman" w:hAnsi="Times New Roman"/>
          <w:sz w:val="24"/>
          <w:szCs w:val="24"/>
        </w:rPr>
        <w:t xml:space="preserve">into the pelvic girdle </w:t>
      </w:r>
      <w:r w:rsidR="00446073">
        <w:rPr>
          <w:rFonts w:ascii="Times New Roman" w:hAnsi="Times New Roman"/>
          <w:sz w:val="24"/>
          <w:szCs w:val="24"/>
        </w:rPr>
        <w:t>for</w:t>
      </w:r>
      <w:r w:rsidR="00123BFA">
        <w:rPr>
          <w:rFonts w:ascii="Times New Roman" w:hAnsi="Times New Roman"/>
          <w:sz w:val="24"/>
          <w:szCs w:val="24"/>
        </w:rPr>
        <w:t xml:space="preserve">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w:t>
      </w:r>
      <w:r w:rsidR="00D52924">
        <w:rPr>
          <w:rFonts w:ascii="Times New Roman" w:hAnsi="Times New Roman"/>
          <w:sz w:val="24"/>
          <w:szCs w:val="24"/>
        </w:rPr>
        <w:t xml:space="preserve">at the PRD trap </w:t>
      </w:r>
      <w:r w:rsidR="00EB4CAD">
        <w:rPr>
          <w:rFonts w:ascii="Times New Roman" w:hAnsi="Times New Roman"/>
          <w:sz w:val="24"/>
          <w:szCs w:val="24"/>
        </w:rPr>
        <w:t xml:space="preserve">that were not </w:t>
      </w:r>
      <w:r w:rsidR="00D52924">
        <w:rPr>
          <w:rFonts w:ascii="Times New Roman" w:hAnsi="Times New Roman"/>
          <w:sz w:val="24"/>
          <w:szCs w:val="24"/>
        </w:rPr>
        <w:t>already PIT</w:t>
      </w:r>
      <w:r w:rsidR="00EB4CAD">
        <w:rPr>
          <w:rFonts w:ascii="Times New Roman" w:hAnsi="Times New Roman"/>
          <w:sz w:val="24"/>
          <w:szCs w:val="24"/>
        </w:rPr>
        <w:t xml:space="preserve"> tagged</w:t>
      </w:r>
      <w:r w:rsidR="00D52924">
        <w:rPr>
          <w:rFonts w:ascii="Times New Roman" w:hAnsi="Times New Roman"/>
          <w:sz w:val="24"/>
          <w:szCs w:val="24"/>
        </w:rPr>
        <w:t xml:space="preserve"> (i.e., to prevent double tagging)</w:t>
      </w:r>
      <w:r w:rsidRPr="006E51CA">
        <w:rPr>
          <w:rFonts w:ascii="Times New Roman" w:hAnsi="Times New Roman"/>
          <w:sz w:val="24"/>
          <w:szCs w:val="24"/>
        </w:rPr>
        <w:t xml:space="preserve"> </w:t>
      </w:r>
      <w:r w:rsidR="00A27031">
        <w:rPr>
          <w:rFonts w:ascii="Times New Roman" w:hAnsi="Times New Roman"/>
          <w:sz w:val="24"/>
          <w:szCs w:val="24"/>
        </w:rPr>
        <w:t xml:space="preserve">on </w:t>
      </w:r>
      <w:r w:rsidR="008E6632">
        <w:rPr>
          <w:rFonts w:ascii="Times New Roman" w:hAnsi="Times New Roman"/>
          <w:sz w:val="24"/>
          <w:szCs w:val="24"/>
        </w:rPr>
        <w:t xml:space="preserve">three days </w:t>
      </w:r>
      <w:r w:rsidR="00A27031">
        <w:rPr>
          <w:rFonts w:ascii="Times New Roman" w:hAnsi="Times New Roman"/>
          <w:sz w:val="24"/>
          <w:szCs w:val="24"/>
        </w:rPr>
        <w:t>per</w:t>
      </w:r>
      <w:r w:rsidR="008E6632">
        <w:rPr>
          <w:rFonts w:ascii="Times New Roman" w:hAnsi="Times New Roman"/>
          <w:sz w:val="24"/>
          <w:szCs w:val="24"/>
        </w:rPr>
        <w:t xml:space="preserve">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003F72E6">
        <w:rPr>
          <w:rFonts w:ascii="Times New Roman" w:hAnsi="Times New Roman"/>
          <w:sz w:val="24"/>
          <w:szCs w:val="24"/>
        </w:rPr>
        <w:t>The pelvic girdle</w:t>
      </w:r>
      <w:r w:rsidR="00F02959">
        <w:rPr>
          <w:rFonts w:ascii="Times New Roman" w:hAnsi="Times New Roman"/>
          <w:sz w:val="24"/>
          <w:szCs w:val="24"/>
        </w:rPr>
        <w:t xml:space="preserve"> was selected as </w:t>
      </w:r>
      <w:r w:rsidR="00FC53F4">
        <w:rPr>
          <w:rFonts w:ascii="Times New Roman" w:hAnsi="Times New Roman"/>
          <w:sz w:val="24"/>
          <w:szCs w:val="24"/>
        </w:rPr>
        <w:t xml:space="preserve">the preferred </w:t>
      </w:r>
      <w:r w:rsidR="00F02959">
        <w:rPr>
          <w:rFonts w:ascii="Times New Roman" w:hAnsi="Times New Roman"/>
          <w:sz w:val="24"/>
          <w:szCs w:val="24"/>
        </w:rPr>
        <w:t>PIT tag location</w:t>
      </w:r>
      <w:r w:rsidR="00FC53F4">
        <w:rPr>
          <w:rFonts w:ascii="Times New Roman" w:hAnsi="Times New Roman"/>
          <w:sz w:val="24"/>
          <w:szCs w:val="24"/>
        </w:rPr>
        <w:t xml:space="preserve"> due to the reported high retention rates</w:t>
      </w:r>
      <w:r w:rsidR="00DB5838">
        <w:rPr>
          <w:rFonts w:ascii="Times New Roman" w:hAnsi="Times New Roman"/>
          <w:sz w:val="24"/>
          <w:szCs w:val="24"/>
        </w:rPr>
        <w:t xml:space="preserve"> (~99%)</w:t>
      </w:r>
      <w:r w:rsidR="00FC53F4">
        <w:rPr>
          <w:rFonts w:ascii="Times New Roman" w:hAnsi="Times New Roman"/>
          <w:sz w:val="24"/>
          <w:szCs w:val="24"/>
        </w:rPr>
        <w:t xml:space="preserve"> in other </w:t>
      </w:r>
      <w:r w:rsidR="000C5170">
        <w:rPr>
          <w:rFonts w:ascii="Times New Roman" w:hAnsi="Times New Roman"/>
          <w:sz w:val="24"/>
          <w:szCs w:val="24"/>
        </w:rPr>
        <w:t>similarly sized</w:t>
      </w:r>
      <w:r w:rsidR="006D3600">
        <w:rPr>
          <w:rFonts w:ascii="Times New Roman" w:hAnsi="Times New Roman"/>
          <w:sz w:val="24"/>
          <w:szCs w:val="24"/>
        </w:rPr>
        <w:t xml:space="preserve"> </w:t>
      </w:r>
      <w:r w:rsidR="001B530B">
        <w:rPr>
          <w:rFonts w:ascii="Times New Roman" w:hAnsi="Times New Roman"/>
          <w:sz w:val="24"/>
          <w:szCs w:val="24"/>
        </w:rPr>
        <w:t xml:space="preserve">adult </w:t>
      </w:r>
      <w:r w:rsidR="00AA06DC">
        <w:rPr>
          <w:rFonts w:ascii="Times New Roman" w:hAnsi="Times New Roman"/>
          <w:sz w:val="24"/>
          <w:szCs w:val="24"/>
        </w:rPr>
        <w:t xml:space="preserve">fish </w:t>
      </w:r>
      <w:r w:rsidR="00FC53F4">
        <w:rPr>
          <w:rFonts w:ascii="Times New Roman" w:hAnsi="Times New Roman"/>
          <w:sz w:val="24"/>
          <w:szCs w:val="24"/>
        </w:rPr>
        <w:t>species</w:t>
      </w:r>
      <w:r w:rsidR="00DB5838">
        <w:rPr>
          <w:rFonts w:ascii="Times New Roman" w:hAnsi="Times New Roman"/>
          <w:sz w:val="24"/>
          <w:szCs w:val="24"/>
        </w:rPr>
        <w:t xml:space="preserve"> </w:t>
      </w:r>
      <w:r w:rsidR="0059346D">
        <w:rPr>
          <w:rFonts w:ascii="Times New Roman" w:hAnsi="Times New Roman"/>
          <w:sz w:val="24"/>
          <w:szCs w:val="24"/>
        </w:rPr>
        <w:t>(</w:t>
      </w:r>
      <w:proofErr w:type="spellStart"/>
      <w:r w:rsidR="0059346D">
        <w:rPr>
          <w:rFonts w:ascii="Times New Roman" w:hAnsi="Times New Roman"/>
          <w:sz w:val="24"/>
          <w:szCs w:val="24"/>
        </w:rPr>
        <w:t>Meerbeek</w:t>
      </w:r>
      <w:proofErr w:type="spellEnd"/>
      <w:r w:rsidR="0059346D">
        <w:rPr>
          <w:rFonts w:ascii="Times New Roman" w:hAnsi="Times New Roman"/>
          <w:sz w:val="24"/>
          <w:szCs w:val="24"/>
        </w:rPr>
        <w:t xml:space="preserve"> 2020)</w:t>
      </w:r>
      <w:r w:rsidR="006D3600">
        <w:rPr>
          <w:rFonts w:ascii="Times New Roman" w:hAnsi="Times New Roman"/>
          <w:sz w:val="24"/>
          <w:szCs w:val="24"/>
        </w:rPr>
        <w:t>.</w:t>
      </w:r>
      <w:r w:rsidR="00FC53F4">
        <w:rPr>
          <w:rFonts w:ascii="Times New Roman" w:hAnsi="Times New Roman"/>
          <w:sz w:val="24"/>
          <w:szCs w:val="24"/>
        </w:rPr>
        <w:t xml:space="preserve"> </w:t>
      </w:r>
      <w:r w:rsidR="00F02959">
        <w:rPr>
          <w:rFonts w:ascii="Times New Roman" w:hAnsi="Times New Roman"/>
          <w:sz w:val="24"/>
          <w:szCs w:val="24"/>
        </w:rPr>
        <w:t xml:space="preserve"> </w:t>
      </w:r>
      <w:r w:rsidR="002A0B8B">
        <w:rPr>
          <w:rFonts w:ascii="Times New Roman" w:hAnsi="Times New Roman"/>
          <w:sz w:val="24"/>
          <w:szCs w:val="24"/>
        </w:rPr>
        <w:t xml:space="preserve">Hatchery steelhead were identified based on </w:t>
      </w:r>
      <w:r w:rsidR="00240339">
        <w:rPr>
          <w:rFonts w:ascii="Times New Roman" w:hAnsi="Times New Roman"/>
          <w:sz w:val="24"/>
          <w:szCs w:val="24"/>
        </w:rPr>
        <w:t>the presence of marks (adipose fin removed), tags (coded wire or PIT), or hatchery scale pattern</w:t>
      </w:r>
      <w:r w:rsidR="00D9220B">
        <w:rPr>
          <w:rFonts w:ascii="Times New Roman" w:hAnsi="Times New Roman"/>
          <w:sz w:val="24"/>
          <w:szCs w:val="24"/>
        </w:rPr>
        <w:t xml:space="preserve"> </w:t>
      </w:r>
      <w:r w:rsidR="00D9220B" w:rsidRPr="00D9220B">
        <w:rPr>
          <w:rFonts w:ascii="Times New Roman" w:hAnsi="Times New Roman"/>
          <w:sz w:val="24"/>
          <w:szCs w:val="24"/>
        </w:rPr>
        <w:t>(Bernard and Myers 1996)</w:t>
      </w:r>
      <w:r w:rsidR="00240339">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w:t>
      </w:r>
      <w:r w:rsidR="007503C8">
        <w:rPr>
          <w:rFonts w:ascii="Times New Roman" w:hAnsi="Times New Roman"/>
          <w:sz w:val="24"/>
          <w:szCs w:val="24"/>
        </w:rPr>
        <w:t xml:space="preserve"> (PTAGIS)</w:t>
      </w:r>
      <w:r w:rsidRPr="006E51CA">
        <w:rPr>
          <w:rFonts w:ascii="Times New Roman" w:hAnsi="Times New Roman"/>
          <w:sz w:val="24"/>
          <w:szCs w:val="24"/>
        </w:rPr>
        <w:t xml:space="preserve">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proofErr w:type="spellStart"/>
      <w:r w:rsidRPr="00F95A47">
        <w:rPr>
          <w:rFonts w:ascii="Times New Roman" w:hAnsi="Times New Roman"/>
          <w:sz w:val="24"/>
          <w:szCs w:val="24"/>
        </w:rPr>
        <w:t>Tenney</w:t>
      </w:r>
      <w:proofErr w:type="spellEnd"/>
      <w:r w:rsidRPr="00F95A47">
        <w:rPr>
          <w:rFonts w:ascii="Times New Roman" w:hAnsi="Times New Roman"/>
          <w:sz w:val="24"/>
          <w:szCs w:val="24"/>
        </w:rPr>
        <w:t xml:space="preserve">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 xml:space="preserve">at </w:t>
      </w:r>
      <w:r w:rsidR="002C5F19">
        <w:rPr>
          <w:rFonts w:ascii="Times New Roman" w:hAnsi="Times New Roman"/>
          <w:sz w:val="24"/>
          <w:szCs w:val="24"/>
        </w:rPr>
        <w:t xml:space="preserve">approximately 75 sites including </w:t>
      </w:r>
      <w:r w:rsidRPr="006E51CA">
        <w:rPr>
          <w:rFonts w:ascii="Times New Roman" w:hAnsi="Times New Roman"/>
          <w:sz w:val="24"/>
          <w:szCs w:val="24"/>
        </w:rPr>
        <w:t>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instream PIT tag detection sites</w:t>
      </w:r>
      <w:r w:rsidR="000E2694">
        <w:rPr>
          <w:rFonts w:ascii="Times New Roman" w:hAnsi="Times New Roman"/>
          <w:sz w:val="24"/>
          <w:szCs w:val="24"/>
        </w:rPr>
        <w:t xml:space="preserve"> (IPDS)</w:t>
      </w:r>
      <w:r w:rsidRPr="006E51CA">
        <w:rPr>
          <w:rFonts w:ascii="Times New Roman" w:hAnsi="Times New Roman"/>
          <w:sz w:val="24"/>
          <w:szCs w:val="24"/>
        </w:rPr>
        <w:t>. These data were formatted for analysis to estimate adult overshoot</w:t>
      </w:r>
      <w:r w:rsidR="00BF4BF5">
        <w:rPr>
          <w:rFonts w:ascii="Times New Roman" w:hAnsi="Times New Roman"/>
          <w:sz w:val="24"/>
          <w:szCs w:val="24"/>
        </w:rPr>
        <w:t xml:space="preserve"> fallback </w:t>
      </w:r>
      <w:r w:rsidR="0069708D">
        <w:rPr>
          <w:rFonts w:ascii="Times New Roman" w:hAnsi="Times New Roman"/>
          <w:sz w:val="24"/>
          <w:szCs w:val="24"/>
        </w:rPr>
        <w:t xml:space="preserve">and overshoot </w:t>
      </w:r>
      <w:r w:rsidRPr="006E51CA">
        <w:rPr>
          <w:rFonts w:ascii="Times New Roman" w:hAnsi="Times New Roman"/>
          <w:sz w:val="24"/>
          <w:szCs w:val="24"/>
        </w:rPr>
        <w:t>abundance at PRD as described below.</w:t>
      </w:r>
    </w:p>
    <w:p w14:paraId="46FF2D57" w14:textId="456AC599"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w:t>
      </w:r>
      <w:proofErr w:type="spellStart"/>
      <w:r w:rsidR="00FF65FC" w:rsidRPr="006E51CA">
        <w:rPr>
          <w:rFonts w:ascii="Times New Roman" w:hAnsi="Times New Roman"/>
          <w:sz w:val="24"/>
          <w:szCs w:val="24"/>
        </w:rPr>
        <w:t>Seber</w:t>
      </w:r>
      <w:proofErr w:type="spellEnd"/>
      <w:r w:rsidR="00FF65FC" w:rsidRPr="006E51CA">
        <w:rPr>
          <w:rFonts w:ascii="Times New Roman" w:hAnsi="Times New Roman"/>
          <w:sz w:val="24"/>
          <w:szCs w:val="24"/>
        </w:rPr>
        <w:t xml:space="preserve"> model</w:t>
      </w:r>
      <w:r w:rsidR="00FF65FC">
        <w:rPr>
          <w:rFonts w:ascii="Times New Roman" w:hAnsi="Times New Roman"/>
          <w:sz w:val="24"/>
          <w:szCs w:val="24"/>
        </w:rPr>
        <w:t xml:space="preserve"> </w:t>
      </w:r>
      <w:r w:rsidR="00FF65FC" w:rsidRPr="00BE6928">
        <w:rPr>
          <w:rFonts w:ascii="Times New Roman" w:hAnsi="Times New Roman"/>
          <w:sz w:val="24"/>
          <w:szCs w:val="24"/>
        </w:rPr>
        <w:t>(</w:t>
      </w:r>
      <w:proofErr w:type="spellStart"/>
      <w:r w:rsidR="00D57150">
        <w:rPr>
          <w:rFonts w:ascii="Times New Roman" w:hAnsi="Times New Roman"/>
          <w:sz w:val="24"/>
          <w:szCs w:val="24"/>
        </w:rPr>
        <w:t>Royle</w:t>
      </w:r>
      <w:proofErr w:type="spellEnd"/>
      <w:r w:rsidR="00D57150">
        <w:rPr>
          <w:rFonts w:ascii="Times New Roman" w:hAnsi="Times New Roman"/>
          <w:sz w:val="24"/>
          <w:szCs w:val="24"/>
        </w:rPr>
        <w:t xml:space="preserve"> and </w:t>
      </w:r>
      <w:proofErr w:type="spellStart"/>
      <w:r w:rsidR="00D57150" w:rsidRPr="00CE64E0">
        <w:rPr>
          <w:rFonts w:ascii="Times New Roman" w:hAnsi="Times New Roman"/>
          <w:sz w:val="24"/>
          <w:szCs w:val="24"/>
        </w:rPr>
        <w:t>Kéry</w:t>
      </w:r>
      <w:proofErr w:type="spellEnd"/>
      <w:r w:rsidR="00D57150">
        <w:rPr>
          <w:rFonts w:ascii="Times New Roman" w:hAnsi="Times New Roman"/>
          <w:sz w:val="24"/>
          <w:szCs w:val="24"/>
        </w:rPr>
        <w:t xml:space="preserve"> 2007, </w:t>
      </w:r>
      <w:r w:rsidR="00FF65FC" w:rsidRPr="006E51CA">
        <w:rPr>
          <w:rFonts w:ascii="Times New Roman" w:hAnsi="Times New Roman"/>
          <w:sz w:val="24"/>
          <w:szCs w:val="24"/>
        </w:rPr>
        <w:t>Waterhouse et al. 2020</w:t>
      </w:r>
      <w:r w:rsidR="00FF65FC">
        <w:rPr>
          <w:rFonts w:ascii="Times New Roman" w:hAnsi="Times New Roman"/>
          <w:sz w:val="24"/>
          <w:szCs w:val="24"/>
        </w:rPr>
        <w:t>)</w:t>
      </w:r>
      <w:r w:rsidR="00376438">
        <w:rPr>
          <w:rFonts w:ascii="Times New Roman" w:hAnsi="Times New Roman"/>
          <w:sz w:val="24"/>
          <w:szCs w:val="24"/>
        </w:rPr>
        <w:t>.</w:t>
      </w:r>
    </w:p>
    <w:p w14:paraId="024E4A3A" w14:textId="7F5DF4B9"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w:t>
      </w:r>
      <w:r w:rsidR="00787BDA">
        <w:rPr>
          <w:rFonts w:ascii="Times New Roman" w:hAnsi="Times New Roman"/>
          <w:sz w:val="24"/>
          <w:szCs w:val="24"/>
        </w:rPr>
        <w:t>d</w:t>
      </w:r>
      <w:r w:rsidR="002819C6">
        <w:rPr>
          <w:rFonts w:ascii="Times New Roman" w:hAnsi="Times New Roman"/>
          <w:sz w:val="24"/>
          <w:szCs w:val="24"/>
        </w:rPr>
        <w:t xml:space="preserv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proofErr w:type="spellStart"/>
      <w:r w:rsidR="00BB4EBA">
        <w:rPr>
          <w:rFonts w:ascii="Times New Roman" w:hAnsi="Times New Roman"/>
          <w:i/>
          <w:iCs/>
          <w:sz w:val="24"/>
          <w:szCs w:val="24"/>
        </w:rPr>
        <w:t>i</w:t>
      </w:r>
      <w:proofErr w:type="spellEnd"/>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proofErr w:type="spellStart"/>
      <w:r w:rsidR="00ED5459">
        <w:rPr>
          <w:rFonts w:ascii="Times New Roman" w:hAnsi="Times New Roman"/>
          <w:i/>
          <w:iCs/>
          <w:sz w:val="24"/>
          <w:szCs w:val="24"/>
        </w:rPr>
        <w:t>i</w:t>
      </w:r>
      <w:proofErr w:type="spellEnd"/>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1F4F32"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proofErr w:type="spellStart"/>
      <w:proofErr w:type="gramStart"/>
      <w:r w:rsidRPr="006E51CA">
        <w:rPr>
          <w:rFonts w:ascii="Times New Roman" w:hAnsi="Times New Roman"/>
          <w:i/>
          <w:iCs/>
          <w:sz w:val="24"/>
          <w:szCs w:val="24"/>
        </w:rPr>
        <w:t>y</w:t>
      </w:r>
      <w:r w:rsidRPr="006E51CA">
        <w:rPr>
          <w:rFonts w:ascii="Times New Roman" w:hAnsi="Times New Roman"/>
          <w:i/>
          <w:iCs/>
          <w:sz w:val="24"/>
          <w:szCs w:val="24"/>
          <w:vertAlign w:val="subscript"/>
        </w:rPr>
        <w:t>i,j</w:t>
      </w:r>
      <w:proofErr w:type="gramEnd"/>
      <w:r w:rsidRPr="006E51CA">
        <w:rPr>
          <w:rFonts w:ascii="Times New Roman" w:hAnsi="Times New Roman"/>
          <w:i/>
          <w:iCs/>
          <w:sz w:val="24"/>
          <w:szCs w:val="24"/>
          <w:vertAlign w:val="subscript"/>
        </w:rPr>
        <w:t>,k</w:t>
      </w:r>
      <w:proofErr w:type="spellEnd"/>
      <w:r w:rsidRPr="006E51CA">
        <w:rPr>
          <w:rFonts w:ascii="Times New Roman" w:hAnsi="Times New Roman"/>
          <w:sz w:val="24"/>
          <w:szCs w:val="24"/>
        </w:rPr>
        <w:t xml:space="preserve">, is modeled as a Bernoulli distribution with detection probability </w:t>
      </w:r>
      <w:proofErr w:type="spellStart"/>
      <w:r w:rsidRPr="006E51CA">
        <w:rPr>
          <w:rFonts w:ascii="Times New Roman" w:hAnsi="Times New Roman"/>
          <w:i/>
          <w:iCs/>
          <w:sz w:val="24"/>
          <w:szCs w:val="24"/>
        </w:rPr>
        <w:t>p</w:t>
      </w:r>
      <w:r w:rsidRPr="006E51CA">
        <w:rPr>
          <w:rFonts w:ascii="Times New Roman" w:hAnsi="Times New Roman"/>
          <w:i/>
          <w:iCs/>
          <w:sz w:val="24"/>
          <w:szCs w:val="24"/>
          <w:vertAlign w:val="subscript"/>
        </w:rPr>
        <w:t>j,k</w:t>
      </w:r>
      <w:proofErr w:type="spellEnd"/>
      <w:r w:rsidRPr="006E51CA">
        <w:rPr>
          <w:rFonts w:ascii="Times New Roman" w:hAnsi="Times New Roman"/>
          <w:sz w:val="24"/>
          <w:szCs w:val="24"/>
        </w:rPr>
        <w:t>.</w:t>
      </w:r>
    </w:p>
    <w:p w14:paraId="4FB6DE3F" w14:textId="77777777" w:rsidR="002C7906" w:rsidRPr="006E51CA" w:rsidRDefault="001F4F3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7F38B8E4" w14:textId="24957CF1"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Pr>
          <w:rFonts w:ascii="Times New Roman" w:hAnsi="Times New Roman"/>
          <w:sz w:val="24"/>
          <w:szCs w:val="24"/>
        </w:rPr>
        <w:t>were</w:t>
      </w:r>
      <w:r w:rsidRPr="000B6354">
        <w:rPr>
          <w:rFonts w:ascii="Times New Roman" w:hAnsi="Times New Roman"/>
          <w:sz w:val="24"/>
          <w:szCs w:val="24"/>
        </w:rPr>
        <w:t xml:space="preserv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 xml:space="preserve">transition probabilities </w:t>
      </w:r>
      <w:r w:rsidR="00D86F28">
        <w:rPr>
          <w:rFonts w:ascii="Times New Roman" w:hAnsi="Times New Roman"/>
          <w:sz w:val="24"/>
          <w:szCs w:val="24"/>
        </w:rPr>
        <w:t>were</w:t>
      </w:r>
      <w:r w:rsidRPr="006E51CA">
        <w:rPr>
          <w:rFonts w:ascii="Times New Roman" w:hAnsi="Times New Roman"/>
          <w:sz w:val="24"/>
          <w:szCs w:val="24"/>
        </w:rPr>
        <w:t xml:space="preserv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r w:rsidR="002F16CB">
        <w:rPr>
          <w:rFonts w:ascii="Times New Roman" w:hAnsi="Times New Roman"/>
          <w:sz w:val="24"/>
          <w:szCs w:val="24"/>
        </w:rPr>
        <w:t xml:space="preserve">The estimate of total abundance was generated by </w:t>
      </w:r>
      <w:r w:rsidR="00EA4BD7">
        <w:rPr>
          <w:rFonts w:ascii="Times New Roman" w:hAnsi="Times New Roman"/>
          <w:sz w:val="24"/>
          <w:szCs w:val="24"/>
        </w:rPr>
        <w:t>discounting</w:t>
      </w:r>
      <w:r w:rsidR="002F16CB">
        <w:rPr>
          <w:rFonts w:ascii="Times New Roman" w:hAnsi="Times New Roman"/>
          <w:sz w:val="24"/>
          <w:szCs w:val="24"/>
        </w:rPr>
        <w:t xml:space="preserve"> th</w:t>
      </w:r>
      <w:r w:rsidR="000E214E">
        <w:rPr>
          <w:rFonts w:ascii="Times New Roman" w:hAnsi="Times New Roman"/>
          <w:sz w:val="24"/>
          <w:szCs w:val="24"/>
        </w:rPr>
        <w:t>e total steelhead counts by an estimate of re-ascension</w:t>
      </w:r>
      <w:r w:rsidR="00A60D29">
        <w:rPr>
          <w:rFonts w:ascii="Times New Roman" w:hAnsi="Times New Roman"/>
          <w:sz w:val="24"/>
          <w:szCs w:val="24"/>
        </w:rPr>
        <w:t xml:space="preserve"> probability based on the proportion of previously PIT-tagged fish observed to ascend Priest Rapids Dam more than once</w:t>
      </w:r>
      <w:r w:rsidR="00EA4BD7">
        <w:rPr>
          <w:rFonts w:ascii="Times New Roman" w:hAnsi="Times New Roman"/>
          <w:sz w:val="24"/>
          <w:szCs w:val="24"/>
        </w:rPr>
        <w:t xml:space="preserve">, therefore being counted twice. </w:t>
      </w:r>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2020. </w:t>
      </w:r>
      <w:r w:rsidR="00C92796">
        <w:rPr>
          <w:rFonts w:ascii="Times New Roman" w:hAnsi="Times New Roman"/>
          <w:sz w:val="24"/>
          <w:szCs w:val="24"/>
        </w:rPr>
        <w:t xml:space="preserve">Aside from standard mark-recapture assumptions, the POM does assume that each fish </w:t>
      </w:r>
      <w:r w:rsidR="00DF0009">
        <w:rPr>
          <w:rFonts w:ascii="Times New Roman" w:hAnsi="Times New Roman"/>
          <w:sz w:val="24"/>
          <w:szCs w:val="24"/>
        </w:rPr>
        <w:t>is a one-way trip beginning at PRD and ending at their spawning</w:t>
      </w:r>
      <w:r w:rsidR="00690D25">
        <w:rPr>
          <w:rFonts w:ascii="Times New Roman" w:hAnsi="Times New Roman"/>
          <w:sz w:val="24"/>
          <w:szCs w:val="24"/>
        </w:rPr>
        <w:t xml:space="preserve"> stream</w:t>
      </w:r>
      <w:r w:rsidR="00DF0009">
        <w:rPr>
          <w:rFonts w:ascii="Times New Roman" w:hAnsi="Times New Roman"/>
          <w:sz w:val="24"/>
          <w:szCs w:val="24"/>
        </w:rPr>
        <w:t xml:space="preserve">. </w:t>
      </w:r>
      <w:r w:rsidR="007227C8">
        <w:rPr>
          <w:rFonts w:ascii="Times New Roman" w:hAnsi="Times New Roman"/>
          <w:sz w:val="24"/>
          <w:szCs w:val="24"/>
        </w:rPr>
        <w:t xml:space="preserve">To meet this assumption, detection histories must be </w:t>
      </w:r>
      <w:r w:rsidR="006A5051">
        <w:rPr>
          <w:rFonts w:ascii="Times New Roman" w:hAnsi="Times New Roman"/>
          <w:sz w:val="24"/>
          <w:szCs w:val="24"/>
        </w:rPr>
        <w:t xml:space="preserve">examined, and </w:t>
      </w:r>
      <w:r w:rsidR="007A08E2">
        <w:rPr>
          <w:rFonts w:ascii="Times New Roman" w:hAnsi="Times New Roman"/>
          <w:sz w:val="24"/>
          <w:szCs w:val="24"/>
        </w:rPr>
        <w:t xml:space="preserve">some detections might be dropped for fish that were observed in </w:t>
      </w:r>
      <w:r w:rsidR="00A81672">
        <w:rPr>
          <w:rFonts w:ascii="Times New Roman" w:hAnsi="Times New Roman"/>
          <w:sz w:val="24"/>
          <w:szCs w:val="24"/>
        </w:rPr>
        <w:t>multiple spawning paths, based on the timing of detections and expert biological opinion.</w:t>
      </w:r>
    </w:p>
    <w:p w14:paraId="464D7C26" w14:textId="081D892D" w:rsidR="005C2097" w:rsidRPr="000B6354" w:rsidRDefault="005C2097" w:rsidP="005C2097">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Priest Rapids Dam</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w:t>
      </w:r>
      <w:commentRangeStart w:id="32"/>
      <w:commentRangeStart w:id="33"/>
      <w:commentRangeStart w:id="34"/>
      <w:r w:rsidRPr="006E51CA">
        <w:rPr>
          <w:rFonts w:ascii="Times New Roman" w:hAnsi="Times New Roman"/>
          <w:sz w:val="24"/>
          <w:szCs w:val="24"/>
        </w:rPr>
        <w:t xml:space="preserve">Specifically, overshoot </w:t>
      </w:r>
      <w:r>
        <w:rPr>
          <w:rFonts w:ascii="Times New Roman" w:hAnsi="Times New Roman"/>
          <w:sz w:val="24"/>
          <w:szCs w:val="24"/>
        </w:rPr>
        <w:t>fallback</w:t>
      </w:r>
      <w:r w:rsidRPr="006E51CA">
        <w:rPr>
          <w:rFonts w:ascii="Times New Roman" w:hAnsi="Times New Roman"/>
          <w:sz w:val="24"/>
          <w:szCs w:val="24"/>
        </w:rPr>
        <w:t xml:space="preserve"> abundances in the MCR DPS were estimated for the Yakima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76 (Prosser Dam [PRO]), Walla Walla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9 [PRV]), Umatilla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5 (Three Mile Falls Dam [TMF]), the John Day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35 (McDonald Ferry site [JD1]), and the SR DPS at Ice Harbor Dam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16 [I</w:t>
      </w:r>
      <w:r>
        <w:rPr>
          <w:rFonts w:ascii="Times New Roman" w:hAnsi="Times New Roman"/>
          <w:sz w:val="24"/>
          <w:szCs w:val="24"/>
        </w:rPr>
        <w:t>CH</w:t>
      </w:r>
      <w:r w:rsidRPr="006E51CA">
        <w:rPr>
          <w:rFonts w:ascii="Times New Roman" w:hAnsi="Times New Roman"/>
          <w:sz w:val="24"/>
          <w:szCs w:val="24"/>
        </w:rPr>
        <w:t xml:space="preserve">].   </w:t>
      </w:r>
      <w:commentRangeEnd w:id="32"/>
      <w:r w:rsidR="002820E7">
        <w:rPr>
          <w:rStyle w:val="CommentReference"/>
        </w:rPr>
        <w:commentReference w:id="32"/>
      </w:r>
      <w:commentRangeEnd w:id="33"/>
      <w:r w:rsidR="00E31D4A">
        <w:rPr>
          <w:rStyle w:val="CommentReference"/>
        </w:rPr>
        <w:commentReference w:id="33"/>
      </w:r>
      <w:commentRangeEnd w:id="34"/>
      <w:r w:rsidR="00F65CE9">
        <w:rPr>
          <w:rStyle w:val="CommentReference"/>
        </w:rPr>
        <w:commentReference w:id="34"/>
      </w:r>
    </w:p>
    <w:p w14:paraId="128C42C4" w14:textId="6D1903D5"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w:t>
      </w:r>
      <w:r w:rsidR="00524E44">
        <w:rPr>
          <w:rFonts w:ascii="Times New Roman" w:hAnsi="Times New Roman"/>
          <w:sz w:val="24"/>
          <w:szCs w:val="24"/>
        </w:rPr>
        <w:t xml:space="preserve">from 2010 to 2017 </w:t>
      </w:r>
      <w:r w:rsidR="002C7906" w:rsidRPr="006E51CA">
        <w:rPr>
          <w:rFonts w:ascii="Times New Roman" w:hAnsi="Times New Roman"/>
          <w:sz w:val="24"/>
          <w:szCs w:val="24"/>
        </w:rPr>
        <w:t>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proofErr w:type="spellStart"/>
      <w:r w:rsidR="00341AE4" w:rsidRPr="00341AE4">
        <w:rPr>
          <w:rFonts w:ascii="Times New Roman" w:hAnsi="Times New Roman"/>
          <w:i/>
          <w:iCs/>
          <w:sz w:val="24"/>
          <w:szCs w:val="24"/>
        </w:rPr>
        <w:t>i</w:t>
      </w:r>
      <w:proofErr w:type="spellEnd"/>
      <w:r w:rsidR="00341AE4" w:rsidRPr="00341AE4">
        <w:rPr>
          <w:rFonts w:ascii="Times New Roman" w:hAnsi="Times New Roman"/>
          <w:sz w:val="24"/>
          <w:szCs w:val="24"/>
        </w:rPr>
        <w:t>,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proofErr w:type="spellStart"/>
      <w:proofErr w:type="gramStart"/>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proofErr w:type="spellEnd"/>
      <w:proofErr w:type="gramEnd"/>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1F4F32"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513C2618"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 xml:space="preserve">log-transformed </w:t>
      </w:r>
      <w:r w:rsidR="00B42371">
        <w:rPr>
          <w:rFonts w:ascii="Times New Roman" w:hAnsi="Times New Roman"/>
          <w:sz w:val="24"/>
          <w:szCs w:val="24"/>
        </w:rPr>
        <w:t>fallback</w:t>
      </w:r>
      <w:r w:rsidRPr="008617DE">
        <w:rPr>
          <w:rFonts w:ascii="Times New Roman" w:hAnsi="Times New Roman"/>
          <w:sz w:val="24"/>
          <w:szCs w:val="24"/>
        </w:rPr>
        <w:t xml:space="preserve"> abundance and estimated overshoot tags and then fit a linear model.</w:t>
      </w:r>
    </w:p>
    <w:p w14:paraId="37E0EA0B" w14:textId="424D6573" w:rsidR="002C7906" w:rsidRPr="008617DE" w:rsidRDefault="001F4F32"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proofErr w:type="spellStart"/>
      <w:r w:rsidRPr="008617DE">
        <w:rPr>
          <w:rFonts w:ascii="Times New Roman" w:hAnsi="Times New Roman"/>
          <w:i/>
          <w:iCs/>
          <w:sz w:val="24"/>
          <w:szCs w:val="24"/>
        </w:rPr>
        <w:t>T</w:t>
      </w:r>
      <w:r w:rsidRPr="008617DE">
        <w:rPr>
          <w:rFonts w:ascii="Times New Roman" w:hAnsi="Times New Roman"/>
          <w:i/>
          <w:iCs/>
          <w:sz w:val="24"/>
          <w:szCs w:val="24"/>
          <w:vertAlign w:val="subscript"/>
        </w:rPr>
        <w:t>i</w:t>
      </w:r>
      <w:proofErr w:type="spellEnd"/>
      <w:r w:rsidRPr="008617DE">
        <w:rPr>
          <w:rFonts w:ascii="Times New Roman" w:hAnsi="Times New Roman"/>
          <w:sz w:val="24"/>
          <w:szCs w:val="24"/>
        </w:rPr>
        <w:t xml:space="preserve">). </w:t>
      </w:r>
    </w:p>
    <w:p w14:paraId="159123DA" w14:textId="49CC9474" w:rsidR="002C7906" w:rsidRPr="00EF52E7" w:rsidRDefault="001F4F3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6787C81A" w14:textId="3A1DDFD9" w:rsidR="004657D7" w:rsidRPr="001F694C" w:rsidRDefault="00A3103C" w:rsidP="001F694C">
      <w:pPr>
        <w:spacing w:after="0" w:line="480" w:lineRule="auto"/>
        <w:rPr>
          <w:rFonts w:ascii="Times New Roman" w:hAnsi="Times New Roman"/>
          <w:sz w:val="24"/>
          <w:szCs w:val="24"/>
        </w:rPr>
      </w:pPr>
      <w:r>
        <w:rPr>
          <w:rFonts w:ascii="Times New Roman" w:hAnsi="Times New Roman"/>
          <w:sz w:val="24"/>
          <w:szCs w:val="24"/>
        </w:rPr>
        <w:t xml:space="preserve">This approach assumes </w:t>
      </w:r>
      <w:r w:rsidR="008C6C63">
        <w:rPr>
          <w:rFonts w:ascii="Times New Roman" w:hAnsi="Times New Roman"/>
          <w:sz w:val="24"/>
          <w:szCs w:val="24"/>
        </w:rPr>
        <w:t xml:space="preserve">that the </w:t>
      </w:r>
      <w:r w:rsidR="00AF78A4">
        <w:rPr>
          <w:rFonts w:ascii="Times New Roman" w:hAnsi="Times New Roman"/>
          <w:sz w:val="24"/>
          <w:szCs w:val="24"/>
        </w:rPr>
        <w:t xml:space="preserve">overall </w:t>
      </w:r>
      <w:r w:rsidR="008C6C63">
        <w:rPr>
          <w:rFonts w:ascii="Times New Roman" w:hAnsi="Times New Roman"/>
          <w:sz w:val="24"/>
          <w:szCs w:val="24"/>
        </w:rPr>
        <w:t xml:space="preserve">average juvenile tag rate across all populations downstream of PRD is </w:t>
      </w:r>
      <w:r w:rsidR="0012298E">
        <w:rPr>
          <w:rFonts w:ascii="Times New Roman" w:hAnsi="Times New Roman"/>
          <w:sz w:val="24"/>
          <w:szCs w:val="24"/>
        </w:rPr>
        <w:t xml:space="preserve">consistent throughout this </w:t>
      </w:r>
      <w:proofErr w:type="gramStart"/>
      <w:r w:rsidR="0012298E">
        <w:rPr>
          <w:rFonts w:ascii="Times New Roman" w:hAnsi="Times New Roman"/>
          <w:sz w:val="24"/>
          <w:szCs w:val="24"/>
        </w:rPr>
        <w:t>time period</w:t>
      </w:r>
      <w:proofErr w:type="gramEnd"/>
      <w:r w:rsidR="00ED67FF">
        <w:rPr>
          <w:rFonts w:ascii="Times New Roman" w:hAnsi="Times New Roman"/>
          <w:sz w:val="24"/>
          <w:szCs w:val="24"/>
        </w:rPr>
        <w:t xml:space="preserve">, or to put it another way that the proportion of returning adults from </w:t>
      </w:r>
      <w:r w:rsidR="00552DBA">
        <w:rPr>
          <w:rFonts w:ascii="Times New Roman" w:hAnsi="Times New Roman"/>
          <w:sz w:val="24"/>
          <w:szCs w:val="24"/>
        </w:rPr>
        <w:t>populations downstream of PRD that were tagged as juveniles is consistent</w:t>
      </w:r>
      <w:r w:rsidR="0012298E">
        <w:rPr>
          <w:rFonts w:ascii="Times New Roman" w:hAnsi="Times New Roman"/>
          <w:sz w:val="24"/>
          <w:szCs w:val="24"/>
        </w:rPr>
        <w:t xml:space="preserve">. </w:t>
      </w:r>
      <w:r w:rsidR="00AF78A4">
        <w:rPr>
          <w:rFonts w:ascii="Times New Roman" w:hAnsi="Times New Roman"/>
          <w:sz w:val="24"/>
          <w:szCs w:val="24"/>
        </w:rPr>
        <w:t>F</w:t>
      </w:r>
      <w:r w:rsidR="00281661">
        <w:rPr>
          <w:rFonts w:ascii="Times New Roman" w:hAnsi="Times New Roman"/>
          <w:sz w:val="24"/>
          <w:szCs w:val="24"/>
        </w:rPr>
        <w:t xml:space="preserve">luctuations in </w:t>
      </w:r>
      <w:r w:rsidR="00CA4001">
        <w:rPr>
          <w:rFonts w:ascii="Times New Roman" w:hAnsi="Times New Roman"/>
          <w:sz w:val="24"/>
          <w:szCs w:val="24"/>
        </w:rPr>
        <w:t xml:space="preserve">the </w:t>
      </w:r>
      <w:r w:rsidR="00281661">
        <w:rPr>
          <w:rFonts w:ascii="Times New Roman" w:hAnsi="Times New Roman"/>
          <w:sz w:val="24"/>
          <w:szCs w:val="24"/>
        </w:rPr>
        <w:t>tag rates of individual populations</w:t>
      </w:r>
      <w:r w:rsidR="00CA4001">
        <w:rPr>
          <w:rFonts w:ascii="Times New Roman" w:hAnsi="Times New Roman"/>
          <w:sz w:val="24"/>
          <w:szCs w:val="24"/>
        </w:rPr>
        <w:t xml:space="preserve">, </w:t>
      </w:r>
      <w:r w:rsidR="003E4F9C">
        <w:rPr>
          <w:rFonts w:ascii="Times New Roman" w:hAnsi="Times New Roman"/>
          <w:sz w:val="24"/>
          <w:szCs w:val="24"/>
        </w:rPr>
        <w:t xml:space="preserve">and the </w:t>
      </w:r>
      <w:r w:rsidR="00CA4001">
        <w:rPr>
          <w:rFonts w:ascii="Times New Roman" w:hAnsi="Times New Roman"/>
          <w:sz w:val="24"/>
          <w:szCs w:val="24"/>
        </w:rPr>
        <w:t>interacti</w:t>
      </w:r>
      <w:r w:rsidR="003E4F9C">
        <w:rPr>
          <w:rFonts w:ascii="Times New Roman" w:hAnsi="Times New Roman"/>
          <w:sz w:val="24"/>
          <w:szCs w:val="24"/>
        </w:rPr>
        <w:t>on</w:t>
      </w:r>
      <w:r w:rsidR="00CA4001">
        <w:rPr>
          <w:rFonts w:ascii="Times New Roman" w:hAnsi="Times New Roman"/>
          <w:sz w:val="24"/>
          <w:szCs w:val="24"/>
        </w:rPr>
        <w:t xml:space="preserve"> with </w:t>
      </w:r>
      <w:r w:rsidR="00C47B8E">
        <w:rPr>
          <w:rFonts w:ascii="Times New Roman" w:hAnsi="Times New Roman"/>
          <w:sz w:val="24"/>
          <w:szCs w:val="24"/>
        </w:rPr>
        <w:t xml:space="preserve">the </w:t>
      </w:r>
      <w:r w:rsidR="00CA4001">
        <w:rPr>
          <w:rFonts w:ascii="Times New Roman" w:hAnsi="Times New Roman"/>
          <w:sz w:val="24"/>
          <w:szCs w:val="24"/>
        </w:rPr>
        <w:t xml:space="preserve">variability in </w:t>
      </w:r>
      <w:r w:rsidR="00C47B8E">
        <w:rPr>
          <w:rFonts w:ascii="Times New Roman" w:hAnsi="Times New Roman"/>
          <w:sz w:val="24"/>
          <w:szCs w:val="24"/>
        </w:rPr>
        <w:t>how long those fish remain in the ocean before returning to spawn</w:t>
      </w:r>
      <w:r w:rsidR="003E4F9C">
        <w:rPr>
          <w:rFonts w:ascii="Times New Roman" w:hAnsi="Times New Roman"/>
          <w:sz w:val="24"/>
          <w:szCs w:val="24"/>
        </w:rPr>
        <w:t xml:space="preserve">, are </w:t>
      </w:r>
      <w:r w:rsidR="00023F2C">
        <w:rPr>
          <w:rFonts w:ascii="Times New Roman" w:hAnsi="Times New Roman"/>
          <w:sz w:val="24"/>
          <w:szCs w:val="24"/>
        </w:rPr>
        <w:t xml:space="preserve">part of the overall model variance,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023F2C">
        <w:rPr>
          <w:rFonts w:ascii="Times New Roman" w:hAnsi="Times New Roman"/>
          <w:sz w:val="24"/>
          <w:szCs w:val="24"/>
        </w:rPr>
        <w:t>.</w:t>
      </w:r>
    </w:p>
    <w:p w14:paraId="7C1925DA" w14:textId="131015E9"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w:t>
      </w:r>
      <w:r w:rsidR="00073EA4">
        <w:rPr>
          <w:rFonts w:ascii="Times New Roman" w:hAnsi="Times New Roman"/>
          <w:sz w:val="24"/>
          <w:szCs w:val="24"/>
        </w:rPr>
        <w:t xml:space="preserve">steelhead </w:t>
      </w:r>
      <w:r w:rsidR="00EB6EA6">
        <w:rPr>
          <w:rFonts w:ascii="Times New Roman" w:hAnsi="Times New Roman"/>
          <w:sz w:val="24"/>
          <w:szCs w:val="24"/>
        </w:rPr>
        <w:t xml:space="preserve">that </w:t>
      </w:r>
      <w:r w:rsidR="00F16647">
        <w:rPr>
          <w:rFonts w:ascii="Times New Roman" w:hAnsi="Times New Roman"/>
          <w:sz w:val="24"/>
          <w:szCs w:val="24"/>
        </w:rPr>
        <w:t xml:space="preserve">migrated downstream of PRD or their </w:t>
      </w:r>
      <w:r w:rsidR="00581926">
        <w:rPr>
          <w:rFonts w:ascii="Times New Roman" w:hAnsi="Times New Roman"/>
          <w:sz w:val="24"/>
          <w:szCs w:val="24"/>
        </w:rPr>
        <w:t>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w:t>
      </w:r>
      <w:r w:rsidR="000022D9">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0022D9">
        <w:rPr>
          <w:rFonts w:ascii="Times New Roman" w:hAnsi="Times New Roman"/>
          <w:sz w:val="24"/>
          <w:szCs w:val="24"/>
        </w:rPr>
        <w:t>)</w:t>
      </w:r>
      <w:r w:rsidR="002C7906" w:rsidRPr="00EF52E7">
        <w:rPr>
          <w:rFonts w:ascii="Times New Roman" w:hAnsi="Times New Roman"/>
          <w:sz w:val="24"/>
          <w:szCs w:val="24"/>
        </w:rPr>
        <w:t xml:space="preserve"> by the </w:t>
      </w:r>
      <w:r w:rsidR="003A601A">
        <w:rPr>
          <w:rFonts w:ascii="Times New Roman" w:hAnsi="Times New Roman"/>
          <w:sz w:val="24"/>
          <w:szCs w:val="24"/>
        </w:rPr>
        <w:t xml:space="preserve">estimate of </w:t>
      </w:r>
      <w:r w:rsidR="002C7906" w:rsidRPr="00EF52E7">
        <w:rPr>
          <w:rFonts w:ascii="Times New Roman" w:hAnsi="Times New Roman"/>
          <w:sz w:val="24"/>
          <w:szCs w:val="24"/>
        </w:rPr>
        <w:t xml:space="preserve">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r w:rsidR="000022D9">
        <w:rPr>
          <w:rFonts w:ascii="Times New Roman" w:hAnsi="Times New Roman"/>
          <w:sz w:val="24"/>
          <w:szCs w:val="24"/>
        </w:rPr>
        <w:t xml:space="preserve"> in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2B66DF">
        <w:rPr>
          <w:rFonts w:ascii="Times New Roman" w:hAnsi="Times New Roman"/>
          <w:sz w:val="24"/>
          <w:szCs w:val="24"/>
        </w:rPr>
        <w:t>.</w:t>
      </w:r>
      <w:r w:rsidR="002014CE" w:rsidRPr="002014CE">
        <w:rPr>
          <w:rFonts w:ascii="Cambria Math" w:hAnsi="Cambria Math"/>
          <w:i/>
          <w:sz w:val="24"/>
          <w:szCs w:val="24"/>
        </w:rPr>
        <w:br/>
      </w: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sup>
          </m:sSup>
        </m:oMath>
      </m:oMathPara>
    </w:p>
    <w:p w14:paraId="6BCE1D38" w14:textId="77777777" w:rsidR="002C7906" w:rsidRPr="00EF52E7" w:rsidRDefault="001F4F3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58C984C2" w:rsidR="002C7906" w:rsidRPr="00EF52E7" w:rsidRDefault="002C7906" w:rsidP="003E73EB">
      <w:pPr>
        <w:spacing w:after="0" w:line="480" w:lineRule="auto"/>
        <w:rPr>
          <w:rFonts w:ascii="Times New Roman" w:hAnsi="Times New Roman"/>
          <w:sz w:val="24"/>
          <w:szCs w:val="24"/>
        </w:rPr>
      </w:pPr>
    </w:p>
    <w:p w14:paraId="10C67394" w14:textId="7B49290D"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 xml:space="preserve">model within a Bayesian framework, using </w:t>
      </w:r>
      <w:r w:rsidR="00BA5406">
        <w:rPr>
          <w:rFonts w:ascii="Times New Roman" w:hAnsi="Times New Roman"/>
          <w:sz w:val="24"/>
          <w:szCs w:val="24"/>
        </w:rPr>
        <w:t xml:space="preserve">the </w:t>
      </w:r>
      <w:proofErr w:type="spellStart"/>
      <w:r w:rsidR="00BA5406">
        <w:rPr>
          <w:rFonts w:ascii="Times New Roman" w:hAnsi="Times New Roman"/>
          <w:sz w:val="24"/>
          <w:szCs w:val="24"/>
        </w:rPr>
        <w:t>rjags</w:t>
      </w:r>
      <w:proofErr w:type="spellEnd"/>
      <w:r w:rsidR="00BA5406">
        <w:rPr>
          <w:rFonts w:ascii="Times New Roman" w:hAnsi="Times New Roman"/>
          <w:sz w:val="24"/>
          <w:szCs w:val="24"/>
        </w:rPr>
        <w:t xml:space="preserve"> package (</w:t>
      </w:r>
      <w:r w:rsidR="00BA1831">
        <w:rPr>
          <w:rFonts w:ascii="Times New Roman" w:hAnsi="Times New Roman"/>
          <w:sz w:val="24"/>
          <w:szCs w:val="24"/>
        </w:rPr>
        <w:t>Plummer 20</w:t>
      </w:r>
      <w:r w:rsidR="00397170">
        <w:rPr>
          <w:rFonts w:ascii="Times New Roman" w:hAnsi="Times New Roman"/>
          <w:sz w:val="24"/>
          <w:szCs w:val="24"/>
        </w:rPr>
        <w:t>19</w:t>
      </w:r>
      <w:r w:rsidR="00BA1831">
        <w:rPr>
          <w:rFonts w:ascii="Times New Roman" w:hAnsi="Times New Roman"/>
          <w:sz w:val="24"/>
          <w:szCs w:val="24"/>
        </w:rPr>
        <w:t xml:space="preserve">) with </w:t>
      </w:r>
      <w:r w:rsidRPr="00EF52E7">
        <w:rPr>
          <w:rFonts w:ascii="Times New Roman" w:hAnsi="Times New Roman"/>
          <w:sz w:val="24"/>
          <w:szCs w:val="24"/>
        </w:rPr>
        <w:t>R (R Core Team 2019) and JAGS software (</w:t>
      </w:r>
      <w:r w:rsidR="00B875FA">
        <w:rPr>
          <w:rFonts w:ascii="Times New Roman" w:hAnsi="Times New Roman"/>
          <w:sz w:val="24"/>
          <w:szCs w:val="24"/>
        </w:rPr>
        <w:t xml:space="preserve">M. </w:t>
      </w:r>
      <w:r w:rsidRPr="00EF52E7">
        <w:rPr>
          <w:rFonts w:ascii="Times New Roman" w:hAnsi="Times New Roman"/>
          <w:sz w:val="24"/>
          <w:szCs w:val="24"/>
        </w:rPr>
        <w:t>Plummer</w:t>
      </w:r>
      <w:r w:rsidR="00EF433D">
        <w:rPr>
          <w:rFonts w:ascii="Times New Roman" w:hAnsi="Times New Roman"/>
          <w:sz w:val="24"/>
          <w:szCs w:val="24"/>
        </w:rPr>
        <w:t xml:space="preserve">, available at </w:t>
      </w:r>
      <w:r w:rsidR="00EF433D" w:rsidRPr="00EF433D">
        <w:rPr>
          <w:rFonts w:ascii="Times New Roman" w:hAnsi="Times New Roman"/>
          <w:sz w:val="24"/>
          <w:szCs w:val="24"/>
        </w:rPr>
        <w:t>https://sourceforge.net/projects/mcmc-jags/</w:t>
      </w:r>
      <w:r w:rsidRPr="00EF52E7">
        <w:rPr>
          <w:rFonts w:ascii="Times New Roman" w:hAnsi="Times New Roman"/>
          <w:sz w:val="24"/>
          <w:szCs w:val="24"/>
        </w:rPr>
        <w:t>).</w:t>
      </w:r>
      <w:r w:rsidR="009B5C9D">
        <w:rPr>
          <w:rFonts w:ascii="Times New Roman" w:hAnsi="Times New Roman"/>
          <w:sz w:val="24"/>
          <w:szCs w:val="24"/>
        </w:rPr>
        <w:t xml:space="preserve"> </w:t>
      </w:r>
      <w:r w:rsidR="00667608">
        <w:rPr>
          <w:rFonts w:ascii="Times New Roman" w:hAnsi="Times New Roman"/>
          <w:sz w:val="24"/>
          <w:szCs w:val="24"/>
        </w:rPr>
        <w:t xml:space="preserve">We chose a Bayesian framework to incorporate </w:t>
      </w:r>
      <w:r w:rsidR="006F001D">
        <w:rPr>
          <w:rFonts w:ascii="Times New Roman" w:hAnsi="Times New Roman"/>
          <w:sz w:val="24"/>
          <w:szCs w:val="24"/>
        </w:rPr>
        <w:t xml:space="preserve">all </w:t>
      </w:r>
      <w:r w:rsidR="00667608">
        <w:rPr>
          <w:rFonts w:ascii="Times New Roman" w:hAnsi="Times New Roman"/>
          <w:sz w:val="24"/>
          <w:szCs w:val="24"/>
        </w:rPr>
        <w:t xml:space="preserve">the uncertainty in </w:t>
      </w:r>
      <w:r w:rsidR="007F1913">
        <w:rPr>
          <w:rFonts w:ascii="Times New Roman" w:hAnsi="Times New Roman"/>
          <w:sz w:val="24"/>
          <w:szCs w:val="24"/>
        </w:rPr>
        <w:t xml:space="preserve">many of the </w:t>
      </w:r>
      <w:r w:rsidR="000B728C">
        <w:rPr>
          <w:rFonts w:ascii="Times New Roman" w:hAnsi="Times New Roman"/>
          <w:sz w:val="24"/>
          <w:szCs w:val="24"/>
        </w:rPr>
        <w:t>independent and dependent variables (</w:t>
      </w:r>
      <w:proofErr w:type="gramStart"/>
      <w:r w:rsidR="000B728C">
        <w:rPr>
          <w:rFonts w:ascii="Times New Roman" w:hAnsi="Times New Roman"/>
          <w:sz w:val="24"/>
          <w:szCs w:val="24"/>
        </w:rPr>
        <w:t>e.g.</w:t>
      </w:r>
      <w:proofErr w:type="gramEnd"/>
      <w:r w:rsidR="00BF3CB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00BF3CB3">
        <w:rPr>
          <w:rFonts w:ascii="Times New Roman" w:hAnsi="Times New Roman"/>
          <w:sz w:val="24"/>
          <w:szCs w:val="24"/>
        </w:rPr>
        <w:t>,</w:t>
      </w:r>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0B728C">
        <w:rPr>
          <w:rFonts w:ascii="Times New Roman" w:hAnsi="Times New Roman"/>
          <w:sz w:val="24"/>
          <w:szCs w:val="24"/>
        </w:rPr>
        <w:t>)</w:t>
      </w:r>
      <w:r w:rsidR="00BF3CB3">
        <w:rPr>
          <w:rFonts w:ascii="Times New Roman" w:hAnsi="Times New Roman"/>
          <w:sz w:val="24"/>
          <w:szCs w:val="24"/>
        </w:rPr>
        <w:t xml:space="preserve">. </w:t>
      </w:r>
      <w:r w:rsidR="009B5C9D">
        <w:rPr>
          <w:rFonts w:ascii="Times New Roman" w:hAnsi="Times New Roman"/>
          <w:sz w:val="24"/>
          <w:szCs w:val="24"/>
        </w:rPr>
        <w:t>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 xml:space="preserve">clipped hatchery steelhead may be harvested and harvest rates both upstream and downstream of Priest Rapids Dam are variable and unknown, making it more problematic to find a relationship between overshoot detections at PRD and </w:t>
      </w:r>
      <w:r w:rsidRPr="003A6071">
        <w:rPr>
          <w:rFonts w:ascii="Times New Roman" w:hAnsi="Times New Roman"/>
          <w:sz w:val="24"/>
          <w:szCs w:val="24"/>
        </w:rPr>
        <w:t xml:space="preserve">overshoot </w:t>
      </w:r>
      <w:r w:rsidR="003A6071" w:rsidRPr="003A6071">
        <w:rPr>
          <w:rFonts w:ascii="Times New Roman" w:hAnsi="Times New Roman"/>
          <w:sz w:val="24"/>
          <w:szCs w:val="24"/>
        </w:rPr>
        <w:t>fallback</w:t>
      </w:r>
      <w:r w:rsidRPr="003A6071">
        <w:rPr>
          <w:rFonts w:ascii="Times New Roman" w:hAnsi="Times New Roman"/>
          <w:sz w:val="24"/>
          <w:szCs w:val="24"/>
        </w:rPr>
        <w:t xml:space="preserve"> abundance downstream.</w:t>
      </w:r>
      <w:r w:rsidR="00A06B0C">
        <w:rPr>
          <w:rFonts w:ascii="Times New Roman" w:hAnsi="Times New Roman"/>
          <w:sz w:val="24"/>
          <w:szCs w:val="24"/>
        </w:rPr>
        <w:t xml:space="preserve"> </w:t>
      </w:r>
      <w:r w:rsidR="0053449F">
        <w:rPr>
          <w:rFonts w:ascii="Times New Roman" w:hAnsi="Times New Roman"/>
          <w:sz w:val="24"/>
          <w:szCs w:val="24"/>
        </w:rPr>
        <w:t>Ho</w:t>
      </w:r>
      <w:r w:rsidR="00BC3781">
        <w:rPr>
          <w:rFonts w:ascii="Times New Roman" w:hAnsi="Times New Roman"/>
          <w:sz w:val="24"/>
          <w:szCs w:val="24"/>
        </w:rPr>
        <w:t>wever, a</w:t>
      </w:r>
      <w:r w:rsidR="00294CE3">
        <w:rPr>
          <w:rFonts w:ascii="Times New Roman" w:hAnsi="Times New Roman"/>
          <w:sz w:val="24"/>
          <w:szCs w:val="24"/>
        </w:rPr>
        <w:t xml:space="preserve">ny </w:t>
      </w:r>
      <w:r w:rsidR="00370F2A">
        <w:rPr>
          <w:rFonts w:ascii="Times New Roman" w:hAnsi="Times New Roman"/>
          <w:sz w:val="24"/>
          <w:szCs w:val="24"/>
        </w:rPr>
        <w:t xml:space="preserve">indirect hooking mortality or </w:t>
      </w:r>
      <w:r w:rsidR="00294CE3">
        <w:rPr>
          <w:rFonts w:ascii="Times New Roman" w:hAnsi="Times New Roman"/>
          <w:sz w:val="24"/>
          <w:szCs w:val="24"/>
        </w:rPr>
        <w:t xml:space="preserve">unreported harvest </w:t>
      </w:r>
      <w:r w:rsidR="000D5881">
        <w:rPr>
          <w:rFonts w:ascii="Times New Roman" w:hAnsi="Times New Roman"/>
          <w:sz w:val="24"/>
          <w:szCs w:val="24"/>
        </w:rPr>
        <w:t xml:space="preserve">of wild steelhead </w:t>
      </w:r>
      <w:r w:rsidR="00370F2A">
        <w:rPr>
          <w:rFonts w:ascii="Times New Roman" w:hAnsi="Times New Roman"/>
          <w:sz w:val="24"/>
          <w:szCs w:val="24"/>
        </w:rPr>
        <w:t xml:space="preserve">would be </w:t>
      </w:r>
      <w:r w:rsidR="002F23BF">
        <w:rPr>
          <w:rFonts w:ascii="Times New Roman" w:hAnsi="Times New Roman"/>
          <w:sz w:val="24"/>
          <w:szCs w:val="24"/>
        </w:rPr>
        <w:t>incorporated into our analysis</w:t>
      </w:r>
      <w:r w:rsidR="000D5881">
        <w:rPr>
          <w:rFonts w:ascii="Times New Roman" w:hAnsi="Times New Roman"/>
          <w:sz w:val="24"/>
          <w:szCs w:val="24"/>
        </w:rPr>
        <w:t>.</w:t>
      </w:r>
    </w:p>
    <w:p w14:paraId="2BC79F69" w14:textId="52817758" w:rsidR="00A1731A" w:rsidRDefault="00141BA5" w:rsidP="002F3767">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A83914">
        <w:rPr>
          <w:rFonts w:ascii="Times New Roman" w:hAnsi="Times New Roman"/>
          <w:sz w:val="24"/>
          <w:szCs w:val="24"/>
        </w:rPr>
        <w:t xml:space="preserve">fallback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 xml:space="preserve">Since </w:t>
      </w:r>
      <w:proofErr w:type="spellStart"/>
      <w:r w:rsidR="00794CD8" w:rsidRPr="00794CD8">
        <w:rPr>
          <w:rFonts w:ascii="Times New Roman" w:hAnsi="Times New Roman"/>
          <w:sz w:val="24"/>
          <w:szCs w:val="24"/>
        </w:rPr>
        <w:t>Wanapum</w:t>
      </w:r>
      <w:proofErr w:type="spellEnd"/>
      <w:r w:rsidR="00794CD8" w:rsidRPr="00794CD8">
        <w:rPr>
          <w:rFonts w:ascii="Times New Roman" w:hAnsi="Times New Roman"/>
          <w:sz w:val="24"/>
          <w:szCs w:val="24"/>
        </w:rPr>
        <w:t xml:space="preserve">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w:t>
      </w:r>
      <w:r w:rsidR="0006257E">
        <w:rPr>
          <w:rFonts w:ascii="Times New Roman" w:hAnsi="Times New Roman"/>
          <w:sz w:val="24"/>
          <w:szCs w:val="24"/>
        </w:rPr>
        <w:t>.</w:t>
      </w:r>
      <w:r w:rsidR="00794CD8" w:rsidRPr="00794CD8">
        <w:rPr>
          <w:rFonts w:ascii="Times New Roman" w:hAnsi="Times New Roman"/>
          <w:sz w:val="24"/>
          <w:szCs w:val="24"/>
        </w:rPr>
        <w:t xml:space="preserve"> </w:t>
      </w:r>
      <w:r w:rsidR="00EC2302">
        <w:rPr>
          <w:rFonts w:ascii="Times New Roman" w:hAnsi="Times New Roman"/>
          <w:sz w:val="24"/>
          <w:szCs w:val="24"/>
        </w:rPr>
        <w:t xml:space="preserve">To determine the effect of crossing one to five dams on overshoot fallback success probability, we </w:t>
      </w:r>
      <w:r w:rsidR="00794CD8" w:rsidRPr="00794CD8">
        <w:rPr>
          <w:rFonts w:ascii="Times New Roman" w:hAnsi="Times New Roman"/>
          <w:sz w:val="24"/>
          <w:szCs w:val="24"/>
        </w:rPr>
        <w:t xml:space="preserve">fit a logistic </w:t>
      </w:r>
      <w:r w:rsidR="00DC5196">
        <w:rPr>
          <w:rFonts w:ascii="Times New Roman" w:hAnsi="Times New Roman"/>
          <w:sz w:val="24"/>
          <w:szCs w:val="24"/>
        </w:rPr>
        <w:t>mixed effects</w:t>
      </w:r>
      <w:r w:rsidR="00DC5196" w:rsidRPr="00794CD8">
        <w:rPr>
          <w:rFonts w:ascii="Times New Roman" w:hAnsi="Times New Roman"/>
          <w:sz w:val="24"/>
          <w:szCs w:val="24"/>
        </w:rPr>
        <w:t xml:space="preserve"> </w:t>
      </w:r>
      <w:r w:rsidR="00794CD8" w:rsidRPr="00794CD8">
        <w:rPr>
          <w:rFonts w:ascii="Times New Roman" w:hAnsi="Times New Roman"/>
          <w:sz w:val="24"/>
          <w:szCs w:val="24"/>
        </w:rPr>
        <w:t xml:space="preserve">model using dam number as the </w:t>
      </w:r>
      <w:r w:rsidR="00DC5196">
        <w:rPr>
          <w:rFonts w:ascii="Times New Roman" w:hAnsi="Times New Roman"/>
          <w:sz w:val="24"/>
          <w:szCs w:val="24"/>
        </w:rPr>
        <w:t>fixed effect</w:t>
      </w:r>
      <w:r w:rsidR="00DC5196" w:rsidRPr="00794CD8">
        <w:rPr>
          <w:rFonts w:ascii="Times New Roman" w:hAnsi="Times New Roman"/>
          <w:sz w:val="24"/>
          <w:szCs w:val="24"/>
        </w:rPr>
        <w:t xml:space="preserve"> </w:t>
      </w:r>
      <w:r w:rsidR="00F0653E" w:rsidRPr="00794CD8">
        <w:rPr>
          <w:rFonts w:ascii="Times New Roman" w:hAnsi="Times New Roman"/>
          <w:sz w:val="24"/>
          <w:szCs w:val="24"/>
        </w:rPr>
        <w:t>variable and</w:t>
      </w:r>
      <w:r w:rsidR="00455468">
        <w:rPr>
          <w:rFonts w:ascii="Times New Roman" w:hAnsi="Times New Roman"/>
          <w:sz w:val="24"/>
          <w:szCs w:val="24"/>
        </w:rPr>
        <w:t xml:space="preserve"> allowed the intercept and slope to have random effects by year.</w:t>
      </w:r>
      <w:r w:rsidR="00794CD8" w:rsidRPr="00794CD8">
        <w:rPr>
          <w:rFonts w:ascii="Times New Roman" w:hAnsi="Times New Roman"/>
          <w:sz w:val="24"/>
          <w:szCs w:val="24"/>
        </w:rPr>
        <w:t xml:space="preserve"> </w:t>
      </w:r>
      <w:r w:rsidR="00502EB8">
        <w:rPr>
          <w:rFonts w:ascii="Times New Roman" w:hAnsi="Times New Roman"/>
          <w:sz w:val="24"/>
          <w:szCs w:val="24"/>
        </w:rPr>
        <w:t>As part of model validation, we compared the intercept (</w:t>
      </w:r>
      <w:r w:rsidR="006043BE">
        <w:rPr>
          <w:rFonts w:ascii="Times New Roman" w:hAnsi="Times New Roman"/>
          <w:sz w:val="24"/>
          <w:szCs w:val="24"/>
        </w:rPr>
        <w:t xml:space="preserve">the </w:t>
      </w:r>
      <w:r w:rsidR="00502EB8">
        <w:rPr>
          <w:rFonts w:ascii="Times New Roman" w:hAnsi="Times New Roman"/>
          <w:sz w:val="24"/>
          <w:szCs w:val="24"/>
        </w:rPr>
        <w:t xml:space="preserve">predicted probability of </w:t>
      </w:r>
      <w:r w:rsidR="006043BE">
        <w:rPr>
          <w:rFonts w:ascii="Times New Roman" w:hAnsi="Times New Roman"/>
          <w:sz w:val="24"/>
          <w:szCs w:val="24"/>
        </w:rPr>
        <w:t xml:space="preserve">migration success when zero dams were crossed, i.e. no overshooting) with the percentage of </w:t>
      </w:r>
      <w:r w:rsidR="00AC3CFD">
        <w:rPr>
          <w:rFonts w:ascii="Times New Roman" w:hAnsi="Times New Roman"/>
          <w:sz w:val="24"/>
          <w:szCs w:val="24"/>
        </w:rPr>
        <w:t xml:space="preserve">PIT tags from fish tagged as juveniles in the Yakima River Basin </w:t>
      </w:r>
      <w:r w:rsidR="009010DE">
        <w:rPr>
          <w:rFonts w:ascii="Times New Roman" w:hAnsi="Times New Roman"/>
          <w:sz w:val="24"/>
          <w:szCs w:val="24"/>
        </w:rPr>
        <w:t>and detected at McNary Dam</w:t>
      </w:r>
      <w:r w:rsidR="006A3196" w:rsidRPr="00EF52E7">
        <w:rPr>
          <w:rFonts w:ascii="Times New Roman" w:hAnsi="Times New Roman"/>
          <w:sz w:val="24"/>
          <w:szCs w:val="24"/>
        </w:rPr>
        <w:t xml:space="preserve">, the </w:t>
      </w:r>
      <w:r w:rsidR="006A3196">
        <w:rPr>
          <w:rFonts w:ascii="Times New Roman" w:hAnsi="Times New Roman"/>
          <w:sz w:val="24"/>
          <w:szCs w:val="24"/>
        </w:rPr>
        <w:t>first</w:t>
      </w:r>
      <w:r w:rsidR="006A3196" w:rsidRPr="00EF52E7">
        <w:rPr>
          <w:rFonts w:ascii="Times New Roman" w:hAnsi="Times New Roman"/>
          <w:sz w:val="24"/>
          <w:szCs w:val="24"/>
        </w:rPr>
        <w:t xml:space="preserve"> dam downstream of the Yakima </w:t>
      </w:r>
      <w:r w:rsidR="006A3196">
        <w:rPr>
          <w:rFonts w:ascii="Times New Roman" w:hAnsi="Times New Roman"/>
          <w:sz w:val="24"/>
          <w:szCs w:val="24"/>
        </w:rPr>
        <w:t>R</w:t>
      </w:r>
      <w:r w:rsidR="006A3196" w:rsidRPr="00EF52E7">
        <w:rPr>
          <w:rFonts w:ascii="Times New Roman" w:hAnsi="Times New Roman"/>
          <w:sz w:val="24"/>
          <w:szCs w:val="24"/>
        </w:rPr>
        <w:t>iver</w:t>
      </w:r>
      <w:r w:rsidR="006A3196">
        <w:rPr>
          <w:rFonts w:ascii="Times New Roman" w:hAnsi="Times New Roman"/>
          <w:sz w:val="24"/>
          <w:szCs w:val="24"/>
        </w:rPr>
        <w:t>,</w:t>
      </w:r>
      <w:r w:rsidR="009010DE">
        <w:rPr>
          <w:rFonts w:ascii="Times New Roman" w:hAnsi="Times New Roman"/>
          <w:sz w:val="24"/>
          <w:szCs w:val="24"/>
        </w:rPr>
        <w:t xml:space="preserve"> as adults </w:t>
      </w:r>
      <w:r w:rsidR="006A3196">
        <w:rPr>
          <w:rFonts w:ascii="Times New Roman" w:hAnsi="Times New Roman"/>
          <w:sz w:val="24"/>
          <w:szCs w:val="24"/>
        </w:rPr>
        <w:t>between 2010 and 2017</w:t>
      </w:r>
      <w:r w:rsidR="00BB6690">
        <w:rPr>
          <w:rFonts w:ascii="Times New Roman" w:hAnsi="Times New Roman"/>
          <w:sz w:val="24"/>
          <w:szCs w:val="24"/>
        </w:rPr>
        <w:t>, but not detected at Priest Rapids Dam</w:t>
      </w:r>
      <w:r w:rsidR="001B3409">
        <w:rPr>
          <w:rFonts w:ascii="Times New Roman" w:hAnsi="Times New Roman"/>
          <w:sz w:val="24"/>
          <w:szCs w:val="24"/>
        </w:rPr>
        <w:t xml:space="preserve"> or Ice Harbor Dam on the Snake </w:t>
      </w:r>
      <w:r w:rsidR="00453118">
        <w:rPr>
          <w:rFonts w:ascii="Times New Roman" w:hAnsi="Times New Roman"/>
          <w:sz w:val="24"/>
          <w:szCs w:val="24"/>
        </w:rPr>
        <w:t>R</w:t>
      </w:r>
      <w:r w:rsidR="001B3409">
        <w:rPr>
          <w:rFonts w:ascii="Times New Roman" w:hAnsi="Times New Roman"/>
          <w:sz w:val="24"/>
          <w:szCs w:val="24"/>
        </w:rPr>
        <w:t>iver</w:t>
      </w:r>
      <w:r w:rsidR="0057260C">
        <w:rPr>
          <w:rFonts w:ascii="Times New Roman" w:hAnsi="Times New Roman"/>
          <w:sz w:val="24"/>
          <w:szCs w:val="24"/>
        </w:rPr>
        <w:t xml:space="preserve">, </w:t>
      </w:r>
      <w:r w:rsidR="009010DE">
        <w:rPr>
          <w:rFonts w:ascii="Times New Roman" w:hAnsi="Times New Roman"/>
          <w:sz w:val="24"/>
          <w:szCs w:val="24"/>
        </w:rPr>
        <w:t xml:space="preserve">that were also detected </w:t>
      </w:r>
      <w:r w:rsidR="004B240C">
        <w:rPr>
          <w:rFonts w:ascii="Times New Roman" w:hAnsi="Times New Roman"/>
          <w:sz w:val="24"/>
          <w:szCs w:val="24"/>
        </w:rPr>
        <w:t xml:space="preserve">at Prosser Dam within the Yakima River. </w:t>
      </w:r>
      <w:r w:rsidR="00AC3CFD">
        <w:rPr>
          <w:rFonts w:ascii="Times New Roman" w:hAnsi="Times New Roman"/>
          <w:sz w:val="24"/>
          <w:szCs w:val="24"/>
        </w:rPr>
        <w:t xml:space="preserve"> </w:t>
      </w:r>
      <w:r w:rsidR="0057260C">
        <w:rPr>
          <w:rFonts w:ascii="Times New Roman" w:hAnsi="Times New Roman"/>
          <w:sz w:val="24"/>
          <w:szCs w:val="24"/>
        </w:rPr>
        <w:t xml:space="preserve">These </w:t>
      </w:r>
      <w:r w:rsidR="00351C37">
        <w:rPr>
          <w:rFonts w:ascii="Times New Roman" w:hAnsi="Times New Roman"/>
          <w:sz w:val="24"/>
          <w:szCs w:val="24"/>
        </w:rPr>
        <w:t xml:space="preserve">tags represent </w:t>
      </w:r>
      <w:r w:rsidR="0057260C">
        <w:rPr>
          <w:rFonts w:ascii="Times New Roman" w:hAnsi="Times New Roman"/>
          <w:sz w:val="24"/>
          <w:szCs w:val="24"/>
        </w:rPr>
        <w:t xml:space="preserve">fish </w:t>
      </w:r>
      <w:r w:rsidR="00351C37">
        <w:rPr>
          <w:rFonts w:ascii="Times New Roman" w:hAnsi="Times New Roman"/>
          <w:sz w:val="24"/>
          <w:szCs w:val="24"/>
        </w:rPr>
        <w:t>displaying</w:t>
      </w:r>
      <w:r w:rsidR="0057260C">
        <w:rPr>
          <w:rFonts w:ascii="Times New Roman" w:hAnsi="Times New Roman"/>
          <w:sz w:val="24"/>
          <w:szCs w:val="24"/>
        </w:rPr>
        <w:t xml:space="preserve"> </w:t>
      </w:r>
      <w:r w:rsidR="007318AF">
        <w:rPr>
          <w:rFonts w:ascii="Times New Roman" w:hAnsi="Times New Roman"/>
          <w:sz w:val="24"/>
          <w:szCs w:val="24"/>
        </w:rPr>
        <w:t xml:space="preserve">a </w:t>
      </w:r>
      <w:r w:rsidR="00351C37">
        <w:rPr>
          <w:rFonts w:ascii="Times New Roman" w:hAnsi="Times New Roman"/>
          <w:sz w:val="24"/>
          <w:szCs w:val="24"/>
        </w:rPr>
        <w:t>successful non-overshoot behavior</w:t>
      </w:r>
      <w:r w:rsidR="004265EC">
        <w:rPr>
          <w:rFonts w:ascii="Times New Roman" w:hAnsi="Times New Roman"/>
          <w:sz w:val="24"/>
          <w:szCs w:val="24"/>
        </w:rPr>
        <w:t>.</w:t>
      </w:r>
    </w:p>
    <w:p w14:paraId="72B492E6" w14:textId="0F538D46" w:rsidR="002E4C26"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35"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35"/>
      <w:r w:rsidR="00982602">
        <w:rPr>
          <w:rFonts w:ascii="Times New Roman" w:hAnsi="Times New Roman"/>
          <w:sz w:val="24"/>
          <w:szCs w:val="24"/>
        </w:rPr>
        <w:t xml:space="preserve"> </w:t>
      </w:r>
      <w:r w:rsidR="00053F5B">
        <w:rPr>
          <w:rFonts w:ascii="Times New Roman" w:hAnsi="Times New Roman"/>
          <w:sz w:val="24"/>
          <w:szCs w:val="24"/>
        </w:rPr>
        <w:t xml:space="preserve">Steelhead exhibiting overshoot behavior must travel longer distances in freshwater </w:t>
      </w:r>
      <w:r w:rsidR="00F56642">
        <w:rPr>
          <w:rFonts w:ascii="Times New Roman" w:hAnsi="Times New Roman"/>
          <w:sz w:val="24"/>
          <w:szCs w:val="24"/>
        </w:rPr>
        <w:t xml:space="preserve">and encounter more dams </w:t>
      </w:r>
      <w:r w:rsidR="00053F5B">
        <w:rPr>
          <w:rFonts w:ascii="Times New Roman" w:hAnsi="Times New Roman"/>
          <w:sz w:val="24"/>
          <w:szCs w:val="24"/>
        </w:rPr>
        <w:t>compared to non-overshoot steelhead</w:t>
      </w:r>
      <w:r w:rsidR="00F83CFD">
        <w:rPr>
          <w:rFonts w:ascii="Times New Roman" w:hAnsi="Times New Roman"/>
          <w:sz w:val="24"/>
          <w:szCs w:val="24"/>
        </w:rPr>
        <w:t xml:space="preserve"> from the same population</w:t>
      </w:r>
      <w:r w:rsidR="00053F5B">
        <w:rPr>
          <w:rFonts w:ascii="Times New Roman" w:hAnsi="Times New Roman"/>
          <w:sz w:val="24"/>
          <w:szCs w:val="24"/>
        </w:rPr>
        <w:t xml:space="preserve">, which may ultimately influence their migration timing into their natal stream. The relative prevalence of the overshoot behavior and influence of migration timing into their natal tributary was examined using Yakima River steelhead due to its proximity to PRD and high detection probability (0.90) at Prosser Dam.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 xml:space="preserve">using the arrival dates of fish </w:t>
      </w:r>
      <w:r w:rsidR="00B438AC">
        <w:rPr>
          <w:rFonts w:ascii="Times New Roman" w:hAnsi="Times New Roman"/>
          <w:sz w:val="24"/>
          <w:szCs w:val="24"/>
        </w:rPr>
        <w:t xml:space="preserve">PIT </w:t>
      </w:r>
      <w:r w:rsidR="00616FE6">
        <w:rPr>
          <w:rFonts w:ascii="Times New Roman" w:hAnsi="Times New Roman"/>
          <w:sz w:val="24"/>
          <w:szCs w:val="24"/>
        </w:rPr>
        <w:t>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DA2D72">
        <w:rPr>
          <w:rFonts w:ascii="Times New Roman" w:hAnsi="Times New Roman"/>
          <w:sz w:val="24"/>
          <w:szCs w:val="24"/>
        </w:rPr>
        <w:t xml:space="preserve">PIT </w:t>
      </w:r>
      <w:r w:rsidR="00971B44">
        <w:rPr>
          <w:rFonts w:ascii="Times New Roman" w:hAnsi="Times New Roman"/>
          <w:sz w:val="24"/>
          <w:szCs w:val="24"/>
        </w:rPr>
        <w:t xml:space="preserve">tagged </w:t>
      </w:r>
      <w:r w:rsidR="00B40921">
        <w:rPr>
          <w:rFonts w:ascii="Times New Roman" w:hAnsi="Times New Roman"/>
          <w:sz w:val="24"/>
          <w:szCs w:val="24"/>
        </w:rPr>
        <w:t xml:space="preserve">as adults </w:t>
      </w:r>
      <w:r w:rsidR="00971B44">
        <w:rPr>
          <w:rFonts w:ascii="Times New Roman" w:hAnsi="Times New Roman"/>
          <w:sz w:val="24"/>
          <w:szCs w:val="24"/>
        </w:rPr>
        <w:t>at Priest</w:t>
      </w:r>
      <w:r w:rsidR="00DA2D72">
        <w:rPr>
          <w:rFonts w:ascii="Times New Roman" w:hAnsi="Times New Roman"/>
          <w:sz w:val="24"/>
          <w:szCs w:val="24"/>
        </w:rPr>
        <w:t xml:space="preserve"> Rapids Dam</w:t>
      </w:r>
      <w:r w:rsidR="007B6FF0">
        <w:rPr>
          <w:rFonts w:ascii="Times New Roman" w:hAnsi="Times New Roman"/>
          <w:sz w:val="24"/>
          <w:szCs w:val="24"/>
        </w:rPr>
        <w:t>.</w:t>
      </w:r>
      <w:r w:rsidR="00BD32F4">
        <w:rPr>
          <w:rFonts w:ascii="Times New Roman" w:hAnsi="Times New Roman"/>
          <w:sz w:val="24"/>
          <w:szCs w:val="24"/>
        </w:rPr>
        <w:t xml:space="preserve"> </w:t>
      </w:r>
      <w:r w:rsidR="00BD7874">
        <w:rPr>
          <w:rFonts w:ascii="Times New Roman" w:hAnsi="Times New Roman"/>
          <w:sz w:val="24"/>
          <w:szCs w:val="24"/>
        </w:rPr>
        <w:t>Arrival day was calculated as days since July 1 of each return year (all years were combined)</w:t>
      </w:r>
      <w:r w:rsidR="00E6175A">
        <w:rPr>
          <w:rFonts w:ascii="Times New Roman" w:hAnsi="Times New Roman"/>
          <w:sz w:val="24"/>
          <w:szCs w:val="24"/>
        </w:rPr>
        <w:t xml:space="preserve">, and the distribution of arrival days between these two groups of fish was compared using a 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w:t>
      </w:r>
      <w:proofErr w:type="spellStart"/>
      <w:r w:rsidRPr="00C37CFF">
        <w:rPr>
          <w:rFonts w:ascii="Times New Roman" w:hAnsi="Times New Roman"/>
          <w:sz w:val="24"/>
          <w:szCs w:val="24"/>
        </w:rPr>
        <w:t>Hydromet</w:t>
      </w:r>
      <w:proofErr w:type="spellEnd"/>
      <w:r w:rsidRPr="00C37CFF">
        <w:rPr>
          <w:rFonts w:ascii="Times New Roman" w:hAnsi="Times New Roman"/>
          <w:sz w:val="24"/>
          <w:szCs w:val="24"/>
        </w:rPr>
        <w:t xml:space="preserve">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5"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6"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 xml:space="preserve">temperatures </w:t>
      </w:r>
      <w:r w:rsidR="00BC5DE3">
        <w:rPr>
          <w:rFonts w:ascii="Times New Roman" w:hAnsi="Times New Roman"/>
          <w:sz w:val="24"/>
          <w:szCs w:val="24"/>
        </w:rPr>
        <w:t>were</w:t>
      </w:r>
      <w:r w:rsidR="00736848">
        <w:rPr>
          <w:rFonts w:ascii="Times New Roman" w:hAnsi="Times New Roman"/>
          <w:sz w:val="24"/>
          <w:szCs w:val="24"/>
        </w:rPr>
        <w:t xml:space="preserve"> not </w:t>
      </w:r>
      <w:r w:rsidR="00BC5DE3">
        <w:rPr>
          <w:rFonts w:ascii="Times New Roman" w:hAnsi="Times New Roman"/>
          <w:sz w:val="24"/>
          <w:szCs w:val="24"/>
        </w:rPr>
        <w:t>available</w:t>
      </w:r>
      <w:r w:rsidR="00736848">
        <w:rPr>
          <w:rFonts w:ascii="Times New Roman" w:hAnsi="Times New Roman"/>
          <w:sz w:val="24"/>
          <w:szCs w:val="24"/>
        </w:rPr>
        <w:t xml:space="preserve"> for the </w:t>
      </w:r>
      <w:r w:rsidR="00BC5DE3">
        <w:rPr>
          <w:rFonts w:ascii="Times New Roman" w:hAnsi="Times New Roman"/>
          <w:sz w:val="24"/>
          <w:szCs w:val="24"/>
        </w:rPr>
        <w:t xml:space="preserve">entire </w:t>
      </w:r>
      <w:r w:rsidR="00736848">
        <w:rPr>
          <w:rFonts w:ascii="Times New Roman" w:hAnsi="Times New Roman"/>
          <w:sz w:val="24"/>
          <w:szCs w:val="24"/>
        </w:rPr>
        <w:t>study period</w:t>
      </w:r>
      <w:r w:rsidR="00BC5DE3">
        <w:rPr>
          <w:rFonts w:ascii="Times New Roman" w:hAnsi="Times New Roman"/>
          <w:sz w:val="24"/>
          <w:szCs w:val="24"/>
        </w:rPr>
        <w:t>.</w:t>
      </w:r>
      <w:r w:rsidR="00297444">
        <w:rPr>
          <w:rFonts w:ascii="Times New Roman" w:hAnsi="Times New Roman"/>
          <w:sz w:val="24"/>
          <w:szCs w:val="24"/>
        </w:rPr>
        <w:t xml:space="preserve"> Instead, Yakima River</w:t>
      </w:r>
      <w:r w:rsidR="009A03C0">
        <w:rPr>
          <w:rFonts w:ascii="Times New Roman" w:hAnsi="Times New Roman"/>
          <w:sz w:val="24"/>
          <w:szCs w:val="24"/>
        </w:rPr>
        <w:t xml:space="preserve"> water</w:t>
      </w:r>
      <w:r w:rsidR="00BC5DE3">
        <w:rPr>
          <w:rFonts w:ascii="Times New Roman" w:hAnsi="Times New Roman"/>
          <w:sz w:val="24"/>
          <w:szCs w:val="24"/>
        </w:rPr>
        <w:t xml:space="preserve"> temperatures</w:t>
      </w:r>
      <w:r w:rsidR="00736848">
        <w:rPr>
          <w:rFonts w:ascii="Times New Roman" w:hAnsi="Times New Roman"/>
          <w:sz w:val="24"/>
          <w:szCs w:val="24"/>
        </w:rPr>
        <w:t xml:space="preserve"> </w:t>
      </w:r>
      <w:r w:rsidR="00E2504A">
        <w:rPr>
          <w:rFonts w:ascii="Times New Roman" w:hAnsi="Times New Roman"/>
          <w:sz w:val="24"/>
          <w:szCs w:val="24"/>
        </w:rPr>
        <w:t>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5C22EC">
        <w:rPr>
          <w:rFonts w:ascii="Times New Roman" w:hAnsi="Times New Roman"/>
          <w:sz w:val="24"/>
          <w:szCs w:val="24"/>
        </w:rPr>
        <w:t xml:space="preserve"> (</w:t>
      </w:r>
      <w:r w:rsidR="00F27A8D">
        <w:rPr>
          <w:rFonts w:ascii="Times New Roman" w:hAnsi="Times New Roman"/>
          <w:sz w:val="24"/>
          <w:szCs w:val="24"/>
        </w:rPr>
        <w:t xml:space="preserve">i.e., </w:t>
      </w:r>
      <w:r w:rsidR="005C22EC">
        <w:rPr>
          <w:rFonts w:ascii="Times New Roman" w:hAnsi="Times New Roman"/>
          <w:sz w:val="24"/>
          <w:szCs w:val="24"/>
        </w:rPr>
        <w:t xml:space="preserve">0.6 C </w:t>
      </w:r>
      <w:r w:rsidR="008D47E3">
        <w:rPr>
          <w:rFonts w:ascii="Times New Roman" w:hAnsi="Times New Roman"/>
          <w:sz w:val="24"/>
          <w:szCs w:val="24"/>
        </w:rPr>
        <w:t xml:space="preserve">warmer </w:t>
      </w:r>
      <w:r w:rsidR="00FC04CD">
        <w:rPr>
          <w:rFonts w:ascii="Times New Roman" w:hAnsi="Times New Roman"/>
          <w:sz w:val="24"/>
          <w:szCs w:val="24"/>
        </w:rPr>
        <w:t>than averag</w:t>
      </w:r>
      <w:r w:rsidR="00446078">
        <w:rPr>
          <w:rFonts w:ascii="Times New Roman" w:hAnsi="Times New Roman"/>
          <w:sz w:val="24"/>
          <w:szCs w:val="24"/>
        </w:rPr>
        <w:t>e at the start of the upstream migration period in July</w:t>
      </w:r>
      <w:r w:rsidR="00F27A8D">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 xml:space="preserve">were used to better represent </w:t>
      </w:r>
      <w:r w:rsidR="006B2C4E">
        <w:rPr>
          <w:rFonts w:ascii="Times New Roman" w:hAnsi="Times New Roman"/>
          <w:sz w:val="24"/>
          <w:szCs w:val="24"/>
        </w:rPr>
        <w:t xml:space="preserve">possible </w:t>
      </w:r>
      <w:r w:rsidR="00B052A9">
        <w:rPr>
          <w:rFonts w:ascii="Times New Roman" w:hAnsi="Times New Roman"/>
          <w:sz w:val="24"/>
          <w:szCs w:val="24"/>
        </w:rPr>
        <w:t>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p>
    <w:p w14:paraId="0F7F92CD" w14:textId="287985D4" w:rsidR="00347C17" w:rsidRDefault="002E4C26" w:rsidP="00E9255F">
      <w:pPr>
        <w:tabs>
          <w:tab w:val="left" w:pos="360"/>
        </w:tabs>
        <w:spacing w:after="0" w:line="480" w:lineRule="auto"/>
        <w:rPr>
          <w:rFonts w:ascii="Times New Roman" w:hAnsi="Times New Roman"/>
          <w:sz w:val="24"/>
          <w:szCs w:val="24"/>
        </w:rPr>
      </w:pPr>
      <w:r>
        <w:rPr>
          <w:rFonts w:ascii="Times New Roman" w:hAnsi="Times New Roman"/>
          <w:sz w:val="24"/>
          <w:szCs w:val="24"/>
        </w:rPr>
        <w:tab/>
      </w:r>
      <w:r w:rsidR="00354D53">
        <w:rPr>
          <w:rFonts w:ascii="Times New Roman" w:hAnsi="Times New Roman"/>
          <w:sz w:val="24"/>
          <w:szCs w:val="24"/>
        </w:rPr>
        <w:t>Because natural mortality rates are unknown</w:t>
      </w:r>
      <w:r w:rsidR="00F404FD">
        <w:rPr>
          <w:rFonts w:ascii="Times New Roman" w:hAnsi="Times New Roman"/>
          <w:sz w:val="24"/>
          <w:szCs w:val="24"/>
        </w:rPr>
        <w:t xml:space="preserve">, comparing </w:t>
      </w:r>
      <w:r w:rsidR="00BB77F6">
        <w:rPr>
          <w:rFonts w:ascii="Times New Roman" w:hAnsi="Times New Roman"/>
          <w:sz w:val="24"/>
          <w:szCs w:val="24"/>
        </w:rPr>
        <w:t xml:space="preserve">fallback migration success rates </w:t>
      </w:r>
      <w:r w:rsidR="0051684B">
        <w:rPr>
          <w:rFonts w:ascii="Times New Roman" w:hAnsi="Times New Roman"/>
          <w:sz w:val="24"/>
          <w:szCs w:val="24"/>
        </w:rPr>
        <w:t xml:space="preserve">to those of non-overshoot steelhead from </w:t>
      </w:r>
      <w:r w:rsidR="009827D6">
        <w:rPr>
          <w:rFonts w:ascii="Times New Roman" w:hAnsi="Times New Roman"/>
          <w:sz w:val="24"/>
          <w:szCs w:val="24"/>
        </w:rPr>
        <w:t xml:space="preserve">the same population provides </w:t>
      </w:r>
      <w:r w:rsidR="00DF07DE">
        <w:rPr>
          <w:rFonts w:ascii="Times New Roman" w:hAnsi="Times New Roman"/>
          <w:sz w:val="24"/>
          <w:szCs w:val="24"/>
        </w:rPr>
        <w:t xml:space="preserve">a </w:t>
      </w:r>
      <w:r w:rsidR="00D81EC4">
        <w:rPr>
          <w:rFonts w:ascii="Times New Roman" w:hAnsi="Times New Roman"/>
          <w:sz w:val="24"/>
          <w:szCs w:val="24"/>
        </w:rPr>
        <w:t>more accurate</w:t>
      </w:r>
      <w:r w:rsidR="00DF07DE">
        <w:rPr>
          <w:rFonts w:ascii="Times New Roman" w:hAnsi="Times New Roman"/>
          <w:sz w:val="24"/>
          <w:szCs w:val="24"/>
        </w:rPr>
        <w:t xml:space="preserve"> assessment</w:t>
      </w:r>
      <w:r w:rsidR="00A8416B">
        <w:rPr>
          <w:rFonts w:ascii="Times New Roman" w:hAnsi="Times New Roman"/>
          <w:sz w:val="24"/>
          <w:szCs w:val="24"/>
        </w:rPr>
        <w:t xml:space="preserve"> of the risks to </w:t>
      </w:r>
      <w:r w:rsidR="00D81EC4">
        <w:rPr>
          <w:rFonts w:ascii="Times New Roman" w:hAnsi="Times New Roman"/>
          <w:sz w:val="24"/>
          <w:szCs w:val="24"/>
        </w:rPr>
        <w:t xml:space="preserve">steelhead </w:t>
      </w:r>
      <w:r w:rsidR="00A8416B">
        <w:rPr>
          <w:rFonts w:ascii="Times New Roman" w:hAnsi="Times New Roman"/>
          <w:sz w:val="24"/>
          <w:szCs w:val="24"/>
        </w:rPr>
        <w:t xml:space="preserve">exhibiting the overshooting behavior.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w:t>
      </w:r>
      <w:r w:rsidR="00CF2712">
        <w:rPr>
          <w:rFonts w:ascii="Times New Roman" w:hAnsi="Times New Roman"/>
          <w:sz w:val="24"/>
          <w:szCs w:val="24"/>
        </w:rPr>
        <w:t>-</w:t>
      </w:r>
      <w:r w:rsidR="00B941E9">
        <w:rPr>
          <w:rFonts w:ascii="Times New Roman" w:hAnsi="Times New Roman"/>
          <w:sz w:val="24"/>
          <w:szCs w:val="24"/>
        </w:rPr>
        <w:t>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non-overshoot steelhead </w:t>
      </w:r>
      <w:r w:rsidR="005A24CD">
        <w:rPr>
          <w:rFonts w:ascii="Times New Roman" w:hAnsi="Times New Roman"/>
          <w:sz w:val="24"/>
          <w:szCs w:val="24"/>
        </w:rPr>
        <w:t xml:space="preserve">migration success </w:t>
      </w:r>
      <w:r w:rsidR="006A4354">
        <w:rPr>
          <w:rFonts w:ascii="Times New Roman" w:hAnsi="Times New Roman"/>
          <w:sz w:val="24"/>
          <w:szCs w:val="24"/>
        </w:rPr>
        <w:t xml:space="preserve">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2D8D3AFF" w:rsidR="00854B53" w:rsidRDefault="00854B53" w:rsidP="00361B29">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F959EC">
        <w:rPr>
          <w:rFonts w:ascii="Times New Roman" w:hAnsi="Times New Roman"/>
          <w:sz w:val="24"/>
          <w:szCs w:val="24"/>
        </w:rPr>
        <w:t>During the study period (201</w:t>
      </w:r>
      <w:r w:rsidR="00CE4E1F">
        <w:rPr>
          <w:rFonts w:ascii="Times New Roman" w:hAnsi="Times New Roman"/>
          <w:sz w:val="24"/>
          <w:szCs w:val="24"/>
        </w:rPr>
        <w:t>0</w:t>
      </w:r>
      <w:r w:rsidR="00F959EC">
        <w:rPr>
          <w:rFonts w:ascii="Times New Roman" w:hAnsi="Times New Roman"/>
          <w:sz w:val="24"/>
          <w:szCs w:val="24"/>
        </w:rPr>
        <w:t>-2017</w:t>
      </w:r>
      <w:r w:rsidR="002A71D0">
        <w:rPr>
          <w:rFonts w:ascii="Times New Roman" w:hAnsi="Times New Roman"/>
          <w:sz w:val="24"/>
          <w:szCs w:val="24"/>
        </w:rPr>
        <w:t>), the</w:t>
      </w:r>
      <w:r w:rsidR="00F959EC">
        <w:rPr>
          <w:rFonts w:ascii="Times New Roman" w:hAnsi="Times New Roman"/>
          <w:sz w:val="24"/>
          <w:szCs w:val="24"/>
        </w:rPr>
        <w:t xml:space="preserve"> </w:t>
      </w:r>
      <w:r w:rsidR="00CE4E1F">
        <w:rPr>
          <w:rFonts w:ascii="Times New Roman" w:hAnsi="Times New Roman"/>
          <w:sz w:val="24"/>
          <w:szCs w:val="24"/>
        </w:rPr>
        <w:t xml:space="preserve">annual </w:t>
      </w:r>
      <w:r w:rsidR="00F959EC">
        <w:rPr>
          <w:rFonts w:ascii="Times New Roman" w:hAnsi="Times New Roman"/>
          <w:sz w:val="24"/>
          <w:szCs w:val="24"/>
        </w:rPr>
        <w:t xml:space="preserve">mean (SD) </w:t>
      </w:r>
      <w:r w:rsidR="00B76A11">
        <w:rPr>
          <w:rFonts w:ascii="Times New Roman" w:hAnsi="Times New Roman"/>
          <w:sz w:val="24"/>
          <w:szCs w:val="24"/>
        </w:rPr>
        <w:t>number of wild steel</w:t>
      </w:r>
      <w:r w:rsidR="0032258C">
        <w:rPr>
          <w:rFonts w:ascii="Times New Roman" w:hAnsi="Times New Roman"/>
          <w:sz w:val="24"/>
          <w:szCs w:val="24"/>
        </w:rPr>
        <w:t>head PIT t</w:t>
      </w:r>
      <w:r w:rsidR="00080315">
        <w:rPr>
          <w:rFonts w:ascii="Times New Roman" w:hAnsi="Times New Roman"/>
          <w:sz w:val="24"/>
          <w:szCs w:val="24"/>
        </w:rPr>
        <w:t>agged</w:t>
      </w:r>
      <w:r w:rsidR="00B76A11">
        <w:rPr>
          <w:rFonts w:ascii="Times New Roman" w:hAnsi="Times New Roman"/>
          <w:sz w:val="24"/>
          <w:szCs w:val="24"/>
        </w:rPr>
        <w:t xml:space="preserve"> was </w:t>
      </w:r>
      <w:r w:rsidR="0032258C">
        <w:rPr>
          <w:rFonts w:ascii="Times New Roman" w:hAnsi="Times New Roman"/>
          <w:sz w:val="24"/>
          <w:szCs w:val="24"/>
        </w:rPr>
        <w:t xml:space="preserve">664 (281) </w:t>
      </w:r>
      <w:r w:rsidR="00080315">
        <w:rPr>
          <w:rFonts w:ascii="Times New Roman" w:hAnsi="Times New Roman"/>
          <w:sz w:val="24"/>
          <w:szCs w:val="24"/>
        </w:rPr>
        <w:t>or a</w:t>
      </w:r>
      <w:r w:rsidR="00CE4E1F">
        <w:rPr>
          <w:rFonts w:ascii="Times New Roman" w:hAnsi="Times New Roman"/>
          <w:sz w:val="24"/>
          <w:szCs w:val="24"/>
        </w:rPr>
        <w:t>n annual</w:t>
      </w:r>
      <w:r w:rsidR="00080315">
        <w:rPr>
          <w:rFonts w:ascii="Times New Roman" w:hAnsi="Times New Roman"/>
          <w:sz w:val="24"/>
          <w:szCs w:val="24"/>
        </w:rPr>
        <w:t xml:space="preserve"> mean (SD) proportion of </w:t>
      </w:r>
      <w:r w:rsidR="00B73E4F">
        <w:rPr>
          <w:rFonts w:ascii="Times New Roman" w:hAnsi="Times New Roman"/>
          <w:sz w:val="24"/>
          <w:szCs w:val="24"/>
        </w:rPr>
        <w:t>0.17 (0.05)</w:t>
      </w:r>
      <w:r w:rsidR="00BC31D5">
        <w:rPr>
          <w:rFonts w:ascii="Times New Roman" w:hAnsi="Times New Roman"/>
          <w:sz w:val="24"/>
          <w:szCs w:val="24"/>
        </w:rPr>
        <w:t xml:space="preserve"> of </w:t>
      </w:r>
      <w:r w:rsidR="00CE4E1F">
        <w:rPr>
          <w:rFonts w:ascii="Times New Roman" w:hAnsi="Times New Roman"/>
          <w:sz w:val="24"/>
          <w:szCs w:val="24"/>
        </w:rPr>
        <w:t>the total wild fish</w:t>
      </w:r>
      <w:r w:rsidR="00311D5E">
        <w:rPr>
          <w:rFonts w:ascii="Times New Roman" w:hAnsi="Times New Roman"/>
          <w:sz w:val="24"/>
          <w:szCs w:val="24"/>
        </w:rPr>
        <w:t xml:space="preserve">. </w:t>
      </w:r>
      <w:r w:rsidR="00837828">
        <w:rPr>
          <w:rFonts w:ascii="Times New Roman" w:hAnsi="Times New Roman"/>
          <w:sz w:val="24"/>
          <w:szCs w:val="24"/>
        </w:rPr>
        <w:t xml:space="preserve">Hatchery </w:t>
      </w:r>
      <w:proofErr w:type="gramStart"/>
      <w:r w:rsidR="00837828">
        <w:rPr>
          <w:rFonts w:ascii="Times New Roman" w:hAnsi="Times New Roman"/>
          <w:sz w:val="24"/>
          <w:szCs w:val="24"/>
        </w:rPr>
        <w:t>steelhead</w:t>
      </w:r>
      <w:proofErr w:type="gramEnd"/>
      <w:r w:rsidR="00837828">
        <w:rPr>
          <w:rFonts w:ascii="Times New Roman" w:hAnsi="Times New Roman"/>
          <w:sz w:val="24"/>
          <w:szCs w:val="24"/>
        </w:rPr>
        <w:t xml:space="preserve"> were tagged at the same </w:t>
      </w:r>
      <w:r w:rsidR="001F4320">
        <w:rPr>
          <w:rFonts w:ascii="Times New Roman" w:hAnsi="Times New Roman"/>
          <w:sz w:val="24"/>
          <w:szCs w:val="24"/>
        </w:rPr>
        <w:t>rate but</w:t>
      </w:r>
      <w:r w:rsidR="00837828">
        <w:rPr>
          <w:rFonts w:ascii="Times New Roman" w:hAnsi="Times New Roman"/>
          <w:sz w:val="24"/>
          <w:szCs w:val="24"/>
        </w:rPr>
        <w:t xml:space="preserve"> were more abundant (mean = </w:t>
      </w:r>
      <w:r w:rsidR="001F4320">
        <w:rPr>
          <w:rFonts w:ascii="Times New Roman" w:hAnsi="Times New Roman"/>
          <w:sz w:val="24"/>
          <w:szCs w:val="24"/>
        </w:rPr>
        <w:t xml:space="preserve">1,620; SD = 495). </w:t>
      </w:r>
      <w:r w:rsidR="00D4455B">
        <w:rPr>
          <w:rFonts w:ascii="Times New Roman" w:hAnsi="Times New Roman"/>
          <w:sz w:val="24"/>
          <w:szCs w:val="24"/>
        </w:rPr>
        <w:t xml:space="preserve">The annual mean (SD) number of </w:t>
      </w:r>
      <w:r w:rsidR="000D2080">
        <w:rPr>
          <w:rFonts w:ascii="Times New Roman" w:hAnsi="Times New Roman"/>
          <w:sz w:val="24"/>
          <w:szCs w:val="24"/>
        </w:rPr>
        <w:t xml:space="preserve">adult </w:t>
      </w:r>
      <w:r w:rsidR="00D4455B">
        <w:rPr>
          <w:rFonts w:ascii="Times New Roman" w:hAnsi="Times New Roman"/>
          <w:sz w:val="24"/>
          <w:szCs w:val="24"/>
        </w:rPr>
        <w:t xml:space="preserve">wild </w:t>
      </w:r>
      <w:r w:rsidR="000D2080">
        <w:rPr>
          <w:rFonts w:ascii="Times New Roman" w:hAnsi="Times New Roman"/>
          <w:sz w:val="24"/>
          <w:szCs w:val="24"/>
        </w:rPr>
        <w:t>steelhead</w:t>
      </w:r>
      <w:r w:rsidR="00D4455B">
        <w:rPr>
          <w:rFonts w:ascii="Times New Roman" w:hAnsi="Times New Roman"/>
          <w:sz w:val="24"/>
          <w:szCs w:val="24"/>
        </w:rPr>
        <w:t xml:space="preserve"> </w:t>
      </w:r>
      <w:r w:rsidR="007C2A4C">
        <w:rPr>
          <w:rFonts w:ascii="Times New Roman" w:hAnsi="Times New Roman"/>
          <w:sz w:val="24"/>
          <w:szCs w:val="24"/>
        </w:rPr>
        <w:t>previously PIT tagged as juvenile</w:t>
      </w:r>
      <w:r w:rsidR="000D2080">
        <w:rPr>
          <w:rFonts w:ascii="Times New Roman" w:hAnsi="Times New Roman"/>
          <w:sz w:val="24"/>
          <w:szCs w:val="24"/>
        </w:rPr>
        <w:t>s</w:t>
      </w:r>
      <w:r w:rsidR="007C2A4C">
        <w:rPr>
          <w:rFonts w:ascii="Times New Roman" w:hAnsi="Times New Roman"/>
          <w:sz w:val="24"/>
          <w:szCs w:val="24"/>
        </w:rPr>
        <w:t xml:space="preserve"> from populations downstream of Priest Rapids Dam (i.e., known overshoots) </w:t>
      </w:r>
      <w:r w:rsidR="00EF27BA">
        <w:rPr>
          <w:rFonts w:ascii="Times New Roman" w:hAnsi="Times New Roman"/>
          <w:sz w:val="24"/>
          <w:szCs w:val="24"/>
        </w:rPr>
        <w:t xml:space="preserve">was 31 (15).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w:t>
      </w:r>
      <w:r w:rsidR="00647807">
        <w:rPr>
          <w:rFonts w:ascii="Times New Roman" w:hAnsi="Times New Roman"/>
          <w:sz w:val="24"/>
          <w:szCs w:val="24"/>
        </w:rPr>
        <w:t>1,135</w:t>
      </w:r>
      <w:r w:rsidR="00774CA5">
        <w:rPr>
          <w:rFonts w:ascii="Times New Roman" w:hAnsi="Times New Roman"/>
          <w:sz w:val="24"/>
          <w:szCs w:val="24"/>
        </w:rPr>
        <w:t xml:space="preserve"> (range </w:t>
      </w:r>
      <w:r w:rsidR="005A218F">
        <w:rPr>
          <w:rFonts w:ascii="Times New Roman" w:hAnsi="Times New Roman"/>
          <w:sz w:val="24"/>
          <w:szCs w:val="24"/>
        </w:rPr>
        <w:t>2</w:t>
      </w:r>
      <w:r w:rsidR="00647807">
        <w:rPr>
          <w:rFonts w:ascii="Times New Roman" w:hAnsi="Times New Roman"/>
          <w:sz w:val="24"/>
          <w:szCs w:val="24"/>
        </w:rPr>
        <w:t>84</w:t>
      </w:r>
      <w:r w:rsidR="005A218F">
        <w:rPr>
          <w:rFonts w:ascii="Times New Roman" w:hAnsi="Times New Roman"/>
          <w:sz w:val="24"/>
          <w:szCs w:val="24"/>
        </w:rPr>
        <w:t>-</w:t>
      </w:r>
      <w:r w:rsidR="00647807">
        <w:rPr>
          <w:rFonts w:ascii="Times New Roman" w:hAnsi="Times New Roman"/>
          <w:sz w:val="24"/>
          <w:szCs w:val="24"/>
        </w:rPr>
        <w:t>2,355</w:t>
      </w:r>
      <w:r w:rsidR="00774CA5">
        <w:rPr>
          <w:rFonts w:ascii="Times New Roman" w:hAnsi="Times New Roman"/>
          <w:sz w:val="24"/>
          <w:szCs w:val="24"/>
        </w:rPr>
        <w:t xml:space="preserve">) and </w:t>
      </w:r>
      <w:r w:rsidR="005A218F">
        <w:rPr>
          <w:rFonts w:ascii="Times New Roman" w:hAnsi="Times New Roman"/>
          <w:sz w:val="24"/>
          <w:szCs w:val="24"/>
        </w:rPr>
        <w:t>1,</w:t>
      </w:r>
      <w:r w:rsidR="00647807">
        <w:rPr>
          <w:rFonts w:ascii="Times New Roman" w:hAnsi="Times New Roman"/>
          <w:sz w:val="24"/>
          <w:szCs w:val="24"/>
        </w:rPr>
        <w:t>65</w:t>
      </w:r>
      <w:r w:rsidR="005A218F">
        <w:rPr>
          <w:rFonts w:ascii="Times New Roman" w:hAnsi="Times New Roman"/>
          <w:sz w:val="24"/>
          <w:szCs w:val="24"/>
        </w:rPr>
        <w:t>6</w:t>
      </w:r>
      <w:r w:rsidR="00774CA5">
        <w:rPr>
          <w:rFonts w:ascii="Times New Roman" w:hAnsi="Times New Roman"/>
          <w:sz w:val="24"/>
          <w:szCs w:val="24"/>
        </w:rPr>
        <w:t xml:space="preserve"> (range </w:t>
      </w:r>
      <w:r w:rsidR="00647807">
        <w:rPr>
          <w:rFonts w:ascii="Times New Roman" w:hAnsi="Times New Roman"/>
          <w:sz w:val="24"/>
          <w:szCs w:val="24"/>
        </w:rPr>
        <w:t>540-2,879</w:t>
      </w:r>
      <w:r w:rsidR="00774CA5">
        <w:rPr>
          <w:rFonts w:ascii="Times New Roman" w:hAnsi="Times New Roman"/>
          <w:sz w:val="24"/>
          <w:szCs w:val="24"/>
        </w:rPr>
        <w:t>) for wild and hatchery steelhead, respectively</w:t>
      </w:r>
      <w:r w:rsidR="00662517">
        <w:rPr>
          <w:rFonts w:ascii="Times New Roman" w:hAnsi="Times New Roman"/>
          <w:sz w:val="24"/>
          <w:szCs w:val="24"/>
        </w:rPr>
        <w:t>, which constituted</w:t>
      </w:r>
      <w:r w:rsidR="00007D22">
        <w:rPr>
          <w:rFonts w:ascii="Times New Roman" w:hAnsi="Times New Roman"/>
          <w:sz w:val="24"/>
          <w:szCs w:val="24"/>
        </w:rPr>
        <w:t xml:space="preserve"> an average of </w:t>
      </w:r>
      <w:r w:rsidR="00FB1B36">
        <w:rPr>
          <w:rFonts w:ascii="Times New Roman" w:hAnsi="Times New Roman"/>
          <w:sz w:val="24"/>
          <w:szCs w:val="24"/>
        </w:rPr>
        <w:t>2</w:t>
      </w:r>
      <w:r w:rsidR="00647807">
        <w:rPr>
          <w:rFonts w:ascii="Times New Roman" w:hAnsi="Times New Roman"/>
          <w:sz w:val="24"/>
          <w:szCs w:val="24"/>
        </w:rPr>
        <w:t>5</w:t>
      </w:r>
      <w:r w:rsidR="00FB1B36">
        <w:rPr>
          <w:rFonts w:ascii="Times New Roman" w:hAnsi="Times New Roman"/>
          <w:sz w:val="24"/>
          <w:szCs w:val="24"/>
        </w:rPr>
        <w:t xml:space="preserve">% (range </w:t>
      </w:r>
      <w:r w:rsidR="00647807">
        <w:rPr>
          <w:rFonts w:ascii="Times New Roman" w:hAnsi="Times New Roman"/>
          <w:sz w:val="24"/>
          <w:szCs w:val="24"/>
        </w:rPr>
        <w:t>16</w:t>
      </w:r>
      <w:r w:rsidR="00FB1B36">
        <w:rPr>
          <w:rFonts w:ascii="Times New Roman" w:hAnsi="Times New Roman"/>
          <w:sz w:val="24"/>
          <w:szCs w:val="24"/>
        </w:rPr>
        <w:t>-3</w:t>
      </w:r>
      <w:r w:rsidR="00647807">
        <w:rPr>
          <w:rFonts w:ascii="Times New Roman" w:hAnsi="Times New Roman"/>
          <w:sz w:val="24"/>
          <w:szCs w:val="24"/>
        </w:rPr>
        <w:t>8</w:t>
      </w:r>
      <w:r w:rsidR="00FB1B36">
        <w:rPr>
          <w:rFonts w:ascii="Times New Roman" w:hAnsi="Times New Roman"/>
          <w:sz w:val="24"/>
          <w:szCs w:val="24"/>
        </w:rPr>
        <w:t>%) and 1</w:t>
      </w:r>
      <w:r w:rsidR="00647807">
        <w:rPr>
          <w:rFonts w:ascii="Times New Roman" w:hAnsi="Times New Roman"/>
          <w:sz w:val="24"/>
          <w:szCs w:val="24"/>
        </w:rPr>
        <w:t>6.6</w:t>
      </w:r>
      <w:r w:rsidR="00FB1B36">
        <w:rPr>
          <w:rFonts w:ascii="Times New Roman" w:hAnsi="Times New Roman"/>
          <w:sz w:val="24"/>
          <w:szCs w:val="24"/>
        </w:rPr>
        <w:t xml:space="preserve">% (range </w:t>
      </w:r>
      <w:r w:rsidR="00647807">
        <w:rPr>
          <w:rFonts w:ascii="Times New Roman" w:hAnsi="Times New Roman"/>
          <w:sz w:val="24"/>
          <w:szCs w:val="24"/>
        </w:rPr>
        <w:t>10-24</w:t>
      </w:r>
      <w:r w:rsidR="00FB1B36">
        <w:rPr>
          <w:rFonts w:ascii="Times New Roman" w:hAnsi="Times New Roman"/>
          <w:sz w:val="24"/>
          <w:szCs w:val="24"/>
        </w:rPr>
        <w:t>%) of the adjusted Priest Rapids Dam steelhead count for wild and hatchery steelhead (Table 1).</w:t>
      </w:r>
      <w:r w:rsidR="00774CA5">
        <w:rPr>
          <w:rFonts w:ascii="Times New Roman" w:hAnsi="Times New Roman"/>
          <w:sz w:val="24"/>
          <w:szCs w:val="24"/>
        </w:rPr>
        <w:t xml:space="preserve">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r w:rsidR="00DB7EA8">
        <w:rPr>
          <w:rFonts w:ascii="Times New Roman" w:hAnsi="Times New Roman"/>
          <w:sz w:val="24"/>
          <w:szCs w:val="24"/>
        </w:rPr>
        <w:t xml:space="preserve"> (</w:t>
      </w:r>
      <w:r w:rsidR="008074C5">
        <w:rPr>
          <w:rFonts w:ascii="Times New Roman" w:hAnsi="Times New Roman"/>
          <w:sz w:val="24"/>
          <w:szCs w:val="24"/>
        </w:rPr>
        <w:t xml:space="preserve">average </w:t>
      </w:r>
      <w:r w:rsidR="00647807">
        <w:rPr>
          <w:rFonts w:ascii="Times New Roman" w:hAnsi="Times New Roman"/>
          <w:sz w:val="24"/>
          <w:szCs w:val="24"/>
        </w:rPr>
        <w:t>456</w:t>
      </w:r>
      <w:r w:rsidR="008074C5">
        <w:rPr>
          <w:rFonts w:ascii="Times New Roman" w:hAnsi="Times New Roman"/>
          <w:sz w:val="24"/>
          <w:szCs w:val="24"/>
        </w:rPr>
        <w:t xml:space="preserve"> and 1,3</w:t>
      </w:r>
      <w:r w:rsidR="00647807">
        <w:rPr>
          <w:rFonts w:ascii="Times New Roman" w:hAnsi="Times New Roman"/>
          <w:sz w:val="24"/>
          <w:szCs w:val="24"/>
        </w:rPr>
        <w:t>21</w:t>
      </w:r>
      <w:r w:rsidR="008074C5">
        <w:rPr>
          <w:rFonts w:ascii="Times New Roman" w:hAnsi="Times New Roman"/>
          <w:sz w:val="24"/>
          <w:szCs w:val="24"/>
        </w:rPr>
        <w:t xml:space="preserve"> for wild and hatchery</w:t>
      </w:r>
      <w:r w:rsidR="003F43FB">
        <w:rPr>
          <w:rFonts w:ascii="Times New Roman" w:hAnsi="Times New Roman"/>
          <w:sz w:val="24"/>
          <w:szCs w:val="24"/>
        </w:rPr>
        <w:t xml:space="preserve">, </w:t>
      </w:r>
      <w:r w:rsidR="00200C1C">
        <w:rPr>
          <w:rFonts w:ascii="Times New Roman" w:hAnsi="Times New Roman"/>
          <w:sz w:val="24"/>
          <w:szCs w:val="24"/>
        </w:rPr>
        <w:t xml:space="preserve">which </w:t>
      </w:r>
      <w:r w:rsidR="00D41283">
        <w:rPr>
          <w:rFonts w:ascii="Times New Roman" w:hAnsi="Times New Roman"/>
          <w:sz w:val="24"/>
          <w:szCs w:val="24"/>
        </w:rPr>
        <w:t>was</w:t>
      </w:r>
      <w:r w:rsidR="003F43FB">
        <w:rPr>
          <w:rFonts w:ascii="Times New Roman" w:hAnsi="Times New Roman"/>
          <w:sz w:val="24"/>
          <w:szCs w:val="24"/>
        </w:rPr>
        <w:t xml:space="preserve"> </w:t>
      </w:r>
      <w:r w:rsidR="00647807">
        <w:rPr>
          <w:rFonts w:ascii="Times New Roman" w:hAnsi="Times New Roman"/>
          <w:sz w:val="24"/>
          <w:szCs w:val="24"/>
        </w:rPr>
        <w:t>19.7</w:t>
      </w:r>
      <w:r w:rsidR="007815B8">
        <w:rPr>
          <w:rFonts w:ascii="Times New Roman" w:hAnsi="Times New Roman"/>
          <w:sz w:val="24"/>
          <w:szCs w:val="24"/>
        </w:rPr>
        <w:t xml:space="preserve">% and </w:t>
      </w:r>
      <w:r w:rsidR="00647807">
        <w:rPr>
          <w:rFonts w:ascii="Times New Roman" w:hAnsi="Times New Roman"/>
          <w:sz w:val="24"/>
          <w:szCs w:val="24"/>
        </w:rPr>
        <w:t>57</w:t>
      </w:r>
      <w:r w:rsidR="007815B8">
        <w:rPr>
          <w:rFonts w:ascii="Times New Roman" w:hAnsi="Times New Roman"/>
          <w:sz w:val="24"/>
          <w:szCs w:val="24"/>
        </w:rPr>
        <w:t xml:space="preserve">% of all </w:t>
      </w:r>
      <w:r w:rsidR="00D41283">
        <w:rPr>
          <w:rFonts w:ascii="Times New Roman" w:hAnsi="Times New Roman"/>
          <w:sz w:val="24"/>
          <w:szCs w:val="24"/>
        </w:rPr>
        <w:t>fallbacks</w:t>
      </w:r>
      <w:r w:rsidR="008074C5">
        <w:rPr>
          <w:rFonts w:ascii="Times New Roman" w:hAnsi="Times New Roman"/>
          <w:sz w:val="24"/>
          <w:szCs w:val="24"/>
        </w:rPr>
        <w:t>)</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w:t>
      </w:r>
      <w:r w:rsidR="00D41283">
        <w:rPr>
          <w:rFonts w:ascii="Times New Roman" w:hAnsi="Times New Roman"/>
          <w:sz w:val="24"/>
          <w:szCs w:val="24"/>
        </w:rPr>
        <w:t xml:space="preserve"> (average </w:t>
      </w:r>
      <w:r w:rsidR="00647807">
        <w:rPr>
          <w:rFonts w:ascii="Times New Roman" w:hAnsi="Times New Roman"/>
          <w:sz w:val="24"/>
          <w:szCs w:val="24"/>
        </w:rPr>
        <w:t>369</w:t>
      </w:r>
      <w:r w:rsidR="00D41283">
        <w:rPr>
          <w:rFonts w:ascii="Times New Roman" w:hAnsi="Times New Roman"/>
          <w:sz w:val="24"/>
          <w:szCs w:val="24"/>
        </w:rPr>
        <w:t xml:space="preserve"> and 3</w:t>
      </w:r>
      <w:r w:rsidR="00647807">
        <w:rPr>
          <w:rFonts w:ascii="Times New Roman" w:hAnsi="Times New Roman"/>
          <w:sz w:val="24"/>
          <w:szCs w:val="24"/>
        </w:rPr>
        <w:t>4</w:t>
      </w:r>
      <w:r w:rsidR="00D41283">
        <w:rPr>
          <w:rFonts w:ascii="Times New Roman" w:hAnsi="Times New Roman"/>
          <w:sz w:val="24"/>
          <w:szCs w:val="24"/>
        </w:rPr>
        <w:t xml:space="preserve"> for wild and hatchery, which was 15.</w:t>
      </w:r>
      <w:r w:rsidR="00647807">
        <w:rPr>
          <w:rFonts w:ascii="Times New Roman" w:hAnsi="Times New Roman"/>
          <w:sz w:val="24"/>
          <w:szCs w:val="24"/>
        </w:rPr>
        <w:t>9</w:t>
      </w:r>
      <w:r w:rsidR="00D41283">
        <w:rPr>
          <w:rFonts w:ascii="Times New Roman" w:hAnsi="Times New Roman"/>
          <w:sz w:val="24"/>
          <w:szCs w:val="24"/>
        </w:rPr>
        <w:t>% and 1.</w:t>
      </w:r>
      <w:r w:rsidR="00647807">
        <w:rPr>
          <w:rFonts w:ascii="Times New Roman" w:hAnsi="Times New Roman"/>
          <w:sz w:val="24"/>
          <w:szCs w:val="24"/>
        </w:rPr>
        <w:t>5</w:t>
      </w:r>
      <w:r w:rsidR="00D41283">
        <w:rPr>
          <w:rFonts w:ascii="Times New Roman" w:hAnsi="Times New Roman"/>
          <w:sz w:val="24"/>
          <w:szCs w:val="24"/>
        </w:rPr>
        <w:t>% of all fallbacks)</w:t>
      </w:r>
      <w:r w:rsidR="00880D26">
        <w:rPr>
          <w:rFonts w:ascii="Times New Roman" w:hAnsi="Times New Roman"/>
          <w:sz w:val="24"/>
          <w:szCs w:val="24"/>
        </w:rPr>
        <w:t xml:space="preserve"> (Table 2). </w:t>
      </w:r>
      <w:ins w:id="36" w:author="Murdoch, Andrew R (DFW)" w:date="2022-04-03T14:46:00Z">
        <w:r w:rsidR="0008183D">
          <w:rPr>
            <w:rFonts w:ascii="Times New Roman" w:hAnsi="Times New Roman"/>
            <w:sz w:val="24"/>
            <w:szCs w:val="24"/>
          </w:rPr>
          <w:t xml:space="preserve">Excluding hatchery steelhead, </w:t>
        </w:r>
      </w:ins>
      <w:ins w:id="37" w:author="Murdoch, Andrew R (DFW)" w:date="2022-04-03T14:47:00Z">
        <w:r w:rsidR="00886102">
          <w:rPr>
            <w:rFonts w:ascii="Times New Roman" w:hAnsi="Times New Roman"/>
            <w:sz w:val="24"/>
            <w:szCs w:val="24"/>
          </w:rPr>
          <w:t>steelhead</w:t>
        </w:r>
      </w:ins>
      <w:ins w:id="38" w:author="Murdoch, Andrew R (DFW)" w:date="2022-04-03T14:46:00Z">
        <w:r w:rsidR="00142797">
          <w:rPr>
            <w:rFonts w:ascii="Times New Roman" w:hAnsi="Times New Roman"/>
            <w:sz w:val="24"/>
            <w:szCs w:val="24"/>
          </w:rPr>
          <w:t xml:space="preserve"> </w:t>
        </w:r>
      </w:ins>
      <w:ins w:id="39" w:author="Murdoch, Andrew R (DFW)" w:date="2022-04-03T14:47:00Z">
        <w:r w:rsidR="00F07528">
          <w:rPr>
            <w:rFonts w:ascii="Times New Roman" w:hAnsi="Times New Roman"/>
            <w:sz w:val="24"/>
            <w:szCs w:val="24"/>
          </w:rPr>
          <w:t>from the Snake and Yakima rivers represented 50% and 40% of all</w:t>
        </w:r>
      </w:ins>
      <w:ins w:id="40" w:author="Murdoch, Andrew R (DFW)" w:date="2022-04-03T14:48:00Z">
        <w:r w:rsidR="00F001C8">
          <w:rPr>
            <w:rFonts w:ascii="Times New Roman" w:hAnsi="Times New Roman"/>
            <w:sz w:val="24"/>
            <w:szCs w:val="24"/>
          </w:rPr>
          <w:t xml:space="preserve"> wild steelhead</w:t>
        </w:r>
      </w:ins>
      <w:ins w:id="41" w:author="Murdoch, Andrew R (DFW)" w:date="2022-04-03T14:47:00Z">
        <w:r w:rsidR="00F07528">
          <w:rPr>
            <w:rFonts w:ascii="Times New Roman" w:hAnsi="Times New Roman"/>
            <w:sz w:val="24"/>
            <w:szCs w:val="24"/>
          </w:rPr>
          <w:t xml:space="preserve"> </w:t>
        </w:r>
        <w:r w:rsidR="00886102">
          <w:rPr>
            <w:rFonts w:ascii="Times New Roman" w:hAnsi="Times New Roman"/>
            <w:sz w:val="24"/>
            <w:szCs w:val="24"/>
          </w:rPr>
          <w:t>fallbacks, re</w:t>
        </w:r>
      </w:ins>
      <w:ins w:id="42" w:author="Murdoch, Andrew R (DFW)" w:date="2022-04-03T14:48:00Z">
        <w:r w:rsidR="00886102">
          <w:rPr>
            <w:rFonts w:ascii="Times New Roman" w:hAnsi="Times New Roman"/>
            <w:sz w:val="24"/>
            <w:szCs w:val="24"/>
          </w:rPr>
          <w:t>spectively</w:t>
        </w:r>
        <w:r w:rsidR="00F001C8">
          <w:rPr>
            <w:rFonts w:ascii="Times New Roman" w:hAnsi="Times New Roman"/>
            <w:sz w:val="24"/>
            <w:szCs w:val="24"/>
          </w:rPr>
          <w:t>.</w:t>
        </w:r>
      </w:ins>
    </w:p>
    <w:p w14:paraId="2B8DDA0C" w14:textId="327A81C0" w:rsidR="00BA41E3" w:rsidRPr="0083649E" w:rsidRDefault="0094210C" w:rsidP="008F69EA">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w:t>
      </w:r>
      <w:r w:rsidR="00BA41E3">
        <w:rPr>
          <w:rFonts w:ascii="Times New Roman" w:hAnsi="Times New Roman"/>
          <w:sz w:val="24"/>
          <w:szCs w:val="24"/>
        </w:rPr>
        <w:t>–</w:t>
      </w:r>
      <w:r>
        <w:rPr>
          <w:rFonts w:ascii="Times New Roman" w:hAnsi="Times New Roman"/>
          <w:sz w:val="24"/>
          <w:szCs w:val="24"/>
        </w:rPr>
        <w:t xml:space="preserve"> </w:t>
      </w:r>
      <w:r w:rsidR="00BA41E3">
        <w:rPr>
          <w:rFonts w:ascii="Times New Roman" w:hAnsi="Times New Roman"/>
          <w:sz w:val="24"/>
          <w:szCs w:val="24"/>
        </w:rPr>
        <w:t xml:space="preserve">The log-log regression model between the estimated overshoot fallback abundance of wild steelhead and the estimated number of overshoot fallback PIT tags from PRD fit the data well. For every MCMC draw, including the variation in the dependent and independent variables, as well as the </w:t>
      </w:r>
      <m:oMath>
        <m:r>
          <w:rPr>
            <w:rFonts w:ascii="Cambria Math" w:hAnsi="Cambria Math"/>
            <w:sz w:val="24"/>
            <w:szCs w:val="24"/>
          </w:rPr>
          <m:t>β</m:t>
        </m:r>
      </m:oMath>
      <w:r w:rsidR="00BA41E3">
        <w:rPr>
          <w:rFonts w:ascii="Times New Roman" w:hAnsi="Times New Roman"/>
          <w:sz w:val="24"/>
          <w:szCs w:val="24"/>
        </w:rPr>
        <w:t xml:space="preserve"> parameters, we calculated the correlation between the observed and predicted values. The mean squared correlation (pseudo</w:t>
      </w:r>
      <w:r w:rsidR="0083649E">
        <w:rPr>
          <w:rFonts w:ascii="Times New Roman" w:hAnsi="Times New Roman"/>
          <w:sz w:val="24"/>
          <w:szCs w:val="24"/>
        </w:rPr>
        <w:t>-</w:t>
      </w:r>
      <w:r w:rsidR="00BA41E3">
        <w:rPr>
          <w:rFonts w:ascii="Times New Roman" w:hAnsi="Times New Roman"/>
          <w:sz w:val="24"/>
          <w:szCs w:val="24"/>
        </w:rPr>
        <w:t>R</w:t>
      </w:r>
      <w:r w:rsidR="00BA41E3">
        <w:rPr>
          <w:rFonts w:ascii="Times New Roman" w:hAnsi="Times New Roman"/>
          <w:sz w:val="24"/>
          <w:szCs w:val="24"/>
          <w:vertAlign w:val="superscript"/>
        </w:rPr>
        <w:t>2</w:t>
      </w:r>
      <w:r w:rsidR="00BA41E3">
        <w:rPr>
          <w:rFonts w:ascii="Times New Roman" w:hAnsi="Times New Roman"/>
          <w:sz w:val="24"/>
          <w:szCs w:val="24"/>
        </w:rPr>
        <w:t xml:space="preserve">) was 0.72. Diagnostic plots suggested that the regression assumptions were met. </w:t>
      </w:r>
      <w:r w:rsidR="0083649E">
        <w:rPr>
          <w:rFonts w:ascii="Times New Roman" w:hAnsi="Times New Roman"/>
          <w:sz w:val="24"/>
          <w:szCs w:val="24"/>
        </w:rPr>
        <w:t>The fitted model predicted overshoot abundance at PR</w:t>
      </w:r>
      <w:r w:rsidR="0083649E" w:rsidRPr="0083649E">
        <w:rPr>
          <w:rFonts w:ascii="Times New Roman" w:hAnsi="Times New Roman"/>
          <w:sz w:val="24"/>
          <w:szCs w:val="24"/>
        </w:rPr>
        <w:t>D, ba</w:t>
      </w:r>
      <w:r w:rsidR="0083649E">
        <w:rPr>
          <w:rFonts w:ascii="Times New Roman" w:hAnsi="Times New Roman"/>
          <w:sz w:val="24"/>
          <w:szCs w:val="24"/>
        </w:rPr>
        <w:t>sed on the number of known overshoot PIT tags detected at PRD, with the following estimated parameters:</w:t>
      </w:r>
    </w:p>
    <w:p w14:paraId="0CC93C14" w14:textId="6730A7F8"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647807">
        <w:rPr>
          <w:rFonts w:ascii="Times New Roman" w:hAnsi="Times New Roman"/>
          <w:sz w:val="24"/>
          <w:szCs w:val="24"/>
        </w:rPr>
        <w:t>55.70</w:t>
      </w:r>
      <w:r w:rsidR="00C570BE">
        <w:rPr>
          <w:rFonts w:ascii="Times New Roman" w:hAnsi="Times New Roman"/>
          <w:sz w:val="24"/>
          <w:szCs w:val="24"/>
        </w:rPr>
        <w:t>*</w:t>
      </w:r>
      <w:r w:rsidR="00C570BE">
        <w:rPr>
          <w:rFonts w:ascii="Times New Roman" w:hAnsi="Times New Roman"/>
          <w:i/>
          <w:sz w:val="24"/>
          <w:szCs w:val="24"/>
        </w:rPr>
        <w:t>T</w:t>
      </w:r>
      <w:r w:rsidR="00647807">
        <w:rPr>
          <w:rFonts w:ascii="Times New Roman" w:hAnsi="Times New Roman"/>
          <w:iCs/>
          <w:sz w:val="24"/>
          <w:szCs w:val="24"/>
          <w:vertAlign w:val="superscript"/>
        </w:rPr>
        <w:t>0.95</w:t>
      </w:r>
    </w:p>
    <w:p w14:paraId="4400BF7E" w14:textId="0B3C5B90" w:rsidR="0083649E"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w:t>
      </w:r>
      <w:r w:rsidR="00776B44">
        <w:rPr>
          <w:rFonts w:ascii="Times New Roman" w:hAnsi="Times New Roman"/>
          <w:sz w:val="24"/>
          <w:szCs w:val="24"/>
        </w:rPr>
        <w:t xml:space="preserve">wild </w:t>
      </w:r>
      <w:r>
        <w:rPr>
          <w:rFonts w:ascii="Times New Roman" w:hAnsi="Times New Roman"/>
          <w:sz w:val="24"/>
          <w:szCs w:val="24"/>
        </w:rPr>
        <w:t xml:space="preserve">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w:t>
      </w:r>
      <w:r w:rsidR="00C16E9C">
        <w:rPr>
          <w:rFonts w:ascii="Times New Roman" w:hAnsi="Times New Roman"/>
          <w:sz w:val="24"/>
          <w:szCs w:val="24"/>
        </w:rPr>
        <w:t>.</w:t>
      </w:r>
      <w:r w:rsidR="0049603E" w:rsidRPr="0049603E">
        <w:rPr>
          <w:rFonts w:ascii="Times New Roman" w:hAnsi="Times New Roman"/>
          <w:sz w:val="24"/>
          <w:szCs w:val="24"/>
        </w:rPr>
        <w:t xml:space="preserve"> </w:t>
      </w:r>
      <w:r w:rsidR="00BA33D4">
        <w:rPr>
          <w:rFonts w:ascii="Times New Roman" w:hAnsi="Times New Roman"/>
          <w:sz w:val="24"/>
          <w:szCs w:val="24"/>
        </w:rPr>
        <w:t>The estimated m</w:t>
      </w:r>
      <w:r w:rsidR="0063711E">
        <w:rPr>
          <w:rFonts w:ascii="Times New Roman" w:hAnsi="Times New Roman"/>
          <w:sz w:val="24"/>
          <w:szCs w:val="24"/>
        </w:rPr>
        <w:t>ean annual w</w:t>
      </w:r>
      <w:r w:rsidR="0034564B">
        <w:rPr>
          <w:rFonts w:ascii="Times New Roman" w:hAnsi="Times New Roman"/>
          <w:sz w:val="24"/>
          <w:szCs w:val="24"/>
        </w:rPr>
        <w:t>ild steelhead overshoot</w:t>
      </w:r>
      <w:r w:rsidR="0063711E">
        <w:rPr>
          <w:rFonts w:ascii="Times New Roman" w:hAnsi="Times New Roman"/>
          <w:sz w:val="24"/>
          <w:szCs w:val="24"/>
        </w:rPr>
        <w:t xml:space="preserve"> </w:t>
      </w:r>
      <w:r w:rsidR="00BA33D4">
        <w:rPr>
          <w:rFonts w:ascii="Times New Roman" w:hAnsi="Times New Roman"/>
          <w:sz w:val="24"/>
          <w:szCs w:val="24"/>
        </w:rPr>
        <w:t xml:space="preserve">abundance </w:t>
      </w:r>
      <w:r w:rsidR="00F64BCA">
        <w:rPr>
          <w:rFonts w:ascii="Times New Roman" w:hAnsi="Times New Roman"/>
          <w:sz w:val="24"/>
          <w:szCs w:val="24"/>
        </w:rPr>
        <w:t xml:space="preserve">was </w:t>
      </w:r>
      <w:del w:id="43" w:author="See, Kevin (DFW)" w:date="2022-04-04T15:53:00Z">
        <w:r w:rsidR="00F64BCA" w:rsidDel="008079CF">
          <w:rPr>
            <w:rFonts w:ascii="Times New Roman" w:hAnsi="Times New Roman"/>
            <w:sz w:val="24"/>
            <w:szCs w:val="24"/>
          </w:rPr>
          <w:delText>2,194</w:delText>
        </w:r>
      </w:del>
      <w:ins w:id="44" w:author="See, Kevin (DFW)" w:date="2022-04-04T15:53:00Z">
        <w:r w:rsidR="008079CF">
          <w:rPr>
            <w:rFonts w:ascii="Times New Roman" w:hAnsi="Times New Roman"/>
            <w:sz w:val="24"/>
            <w:szCs w:val="24"/>
          </w:rPr>
          <w:t>1,856</w:t>
        </w:r>
      </w:ins>
      <w:r w:rsidR="00F64BCA">
        <w:rPr>
          <w:rFonts w:ascii="Times New Roman" w:hAnsi="Times New Roman"/>
          <w:sz w:val="24"/>
          <w:szCs w:val="24"/>
        </w:rPr>
        <w:t xml:space="preserve"> (SD = </w:t>
      </w:r>
      <w:del w:id="45" w:author="See, Kevin (DFW)" w:date="2022-04-04T15:53:00Z">
        <w:r w:rsidR="00F64BCA" w:rsidDel="00C63B41">
          <w:rPr>
            <w:rFonts w:ascii="Times New Roman" w:hAnsi="Times New Roman"/>
            <w:sz w:val="24"/>
            <w:szCs w:val="24"/>
          </w:rPr>
          <w:delText>1,094</w:delText>
        </w:r>
      </w:del>
      <w:ins w:id="46" w:author="See, Kevin (DFW)" w:date="2022-04-04T15:53:00Z">
        <w:r w:rsidR="00C63B41">
          <w:rPr>
            <w:rFonts w:ascii="Times New Roman" w:hAnsi="Times New Roman"/>
            <w:sz w:val="24"/>
            <w:szCs w:val="24"/>
          </w:rPr>
          <w:t>958</w:t>
        </w:r>
      </w:ins>
      <w:r w:rsidR="00F64BCA">
        <w:rPr>
          <w:rFonts w:ascii="Times New Roman" w:hAnsi="Times New Roman"/>
          <w:sz w:val="24"/>
          <w:szCs w:val="24"/>
        </w:rPr>
        <w:t>)</w:t>
      </w:r>
      <w:r w:rsidR="0034564B">
        <w:rPr>
          <w:rFonts w:ascii="Times New Roman" w:hAnsi="Times New Roman"/>
          <w:sz w:val="24"/>
          <w:szCs w:val="24"/>
        </w:rPr>
        <w:t xml:space="preserve"> </w:t>
      </w:r>
      <w:r w:rsidR="00F64BCA">
        <w:rPr>
          <w:rFonts w:ascii="Times New Roman" w:hAnsi="Times New Roman"/>
          <w:sz w:val="24"/>
          <w:szCs w:val="24"/>
        </w:rPr>
        <w:t xml:space="preserve">and </w:t>
      </w:r>
      <w:r w:rsidR="0034564B">
        <w:rPr>
          <w:rFonts w:ascii="Times New Roman" w:hAnsi="Times New Roman"/>
          <w:sz w:val="24"/>
          <w:szCs w:val="24"/>
        </w:rPr>
        <w:t xml:space="preserve">comprised an average of </w:t>
      </w:r>
      <w:del w:id="47" w:author="See, Kevin (DFW)" w:date="2022-04-04T15:56:00Z">
        <w:r w:rsidR="00481E37" w:rsidDel="0038251B">
          <w:rPr>
            <w:rFonts w:ascii="Times New Roman" w:hAnsi="Times New Roman"/>
            <w:sz w:val="24"/>
            <w:szCs w:val="24"/>
          </w:rPr>
          <w:delText>5</w:delText>
        </w:r>
        <w:r w:rsidR="003A0A2B" w:rsidDel="0038251B">
          <w:rPr>
            <w:rFonts w:ascii="Times New Roman" w:hAnsi="Times New Roman"/>
            <w:sz w:val="24"/>
            <w:szCs w:val="24"/>
          </w:rPr>
          <w:delText>3</w:delText>
        </w:r>
      </w:del>
      <w:ins w:id="48" w:author="See, Kevin (DFW)" w:date="2022-04-04T15:56:00Z">
        <w:r w:rsidR="0038251B">
          <w:rPr>
            <w:rFonts w:ascii="Times New Roman" w:hAnsi="Times New Roman"/>
            <w:sz w:val="24"/>
            <w:szCs w:val="24"/>
          </w:rPr>
          <w:t>45</w:t>
        </w:r>
      </w:ins>
      <w:r w:rsidR="0034564B">
        <w:rPr>
          <w:rFonts w:ascii="Times New Roman" w:hAnsi="Times New Roman"/>
          <w:sz w:val="24"/>
          <w:szCs w:val="24"/>
        </w:rPr>
        <w:t xml:space="preserve">% (SD = </w:t>
      </w:r>
      <w:del w:id="49" w:author="See, Kevin (DFW)" w:date="2022-04-04T15:57:00Z">
        <w:r w:rsidR="00481E37" w:rsidDel="0038251B">
          <w:rPr>
            <w:rFonts w:ascii="Times New Roman" w:hAnsi="Times New Roman"/>
            <w:sz w:val="24"/>
            <w:szCs w:val="24"/>
          </w:rPr>
          <w:delText>18</w:delText>
        </w:r>
      </w:del>
      <w:ins w:id="50" w:author="See, Kevin (DFW)" w:date="2022-04-04T15:57:00Z">
        <w:r w:rsidR="0038251B">
          <w:rPr>
            <w:rFonts w:ascii="Times New Roman" w:hAnsi="Times New Roman"/>
            <w:sz w:val="24"/>
            <w:szCs w:val="24"/>
          </w:rPr>
          <w:t>16</w:t>
        </w:r>
      </w:ins>
      <w:r w:rsidR="0034564B">
        <w:rPr>
          <w:rFonts w:ascii="Times New Roman" w:hAnsi="Times New Roman"/>
          <w:sz w:val="24"/>
          <w:szCs w:val="24"/>
        </w:rPr>
        <w:t xml:space="preserve">%) of the adjusted Priest Rapids Dam count and ranged between </w:t>
      </w:r>
      <w:del w:id="51" w:author="See, Kevin (DFW)" w:date="2022-04-04T15:57:00Z">
        <w:r w:rsidR="00481E37" w:rsidDel="0067142F">
          <w:rPr>
            <w:rFonts w:ascii="Times New Roman" w:hAnsi="Times New Roman"/>
            <w:sz w:val="24"/>
            <w:szCs w:val="24"/>
          </w:rPr>
          <w:delText>30</w:delText>
        </w:r>
      </w:del>
      <w:ins w:id="52" w:author="See, Kevin (DFW)" w:date="2022-04-04T15:57:00Z">
        <w:r w:rsidR="0067142F">
          <w:rPr>
            <w:rFonts w:ascii="Times New Roman" w:hAnsi="Times New Roman"/>
            <w:sz w:val="24"/>
            <w:szCs w:val="24"/>
          </w:rPr>
          <w:t>23</w:t>
        </w:r>
      </w:ins>
      <w:r w:rsidR="0034564B">
        <w:rPr>
          <w:rFonts w:ascii="Times New Roman" w:hAnsi="Times New Roman"/>
          <w:sz w:val="24"/>
          <w:szCs w:val="24"/>
        </w:rPr>
        <w:t xml:space="preserve">% and </w:t>
      </w:r>
      <w:del w:id="53" w:author="See, Kevin (DFW)" w:date="2022-04-04T15:57:00Z">
        <w:r w:rsidR="00481E37" w:rsidDel="0067142F">
          <w:rPr>
            <w:rFonts w:ascii="Times New Roman" w:hAnsi="Times New Roman"/>
            <w:sz w:val="24"/>
            <w:szCs w:val="24"/>
          </w:rPr>
          <w:delText>88</w:delText>
        </w:r>
      </w:del>
      <w:ins w:id="54" w:author="See, Kevin (DFW)" w:date="2022-04-04T15:57:00Z">
        <w:r w:rsidR="0067142F">
          <w:rPr>
            <w:rFonts w:ascii="Times New Roman" w:hAnsi="Times New Roman"/>
            <w:sz w:val="24"/>
            <w:szCs w:val="24"/>
          </w:rPr>
          <w:t>75</w:t>
        </w:r>
      </w:ins>
      <w:r w:rsidR="0034564B">
        <w:rPr>
          <w:rFonts w:ascii="Times New Roman" w:hAnsi="Times New Roman"/>
          <w:sz w:val="24"/>
          <w:szCs w:val="24"/>
        </w:rPr>
        <w:t>%</w:t>
      </w:r>
      <w:r w:rsidR="00051D1D">
        <w:rPr>
          <w:rFonts w:ascii="Times New Roman" w:hAnsi="Times New Roman"/>
          <w:sz w:val="24"/>
          <w:szCs w:val="24"/>
        </w:rPr>
        <w:t xml:space="preserve"> (Table 3)</w:t>
      </w:r>
      <w:r w:rsidR="0034564B">
        <w:rPr>
          <w:rFonts w:ascii="Times New Roman" w:hAnsi="Times New Roman"/>
          <w:sz w:val="24"/>
          <w:szCs w:val="24"/>
        </w:rPr>
        <w:t xml:space="preserve">. </w:t>
      </w:r>
    </w:p>
    <w:p w14:paraId="3EDB909A" w14:textId="1A3A2853" w:rsidR="00DF7228" w:rsidRDefault="00BD2E53" w:rsidP="005407B2">
      <w:pPr>
        <w:spacing w:after="0" w:line="480" w:lineRule="auto"/>
        <w:ind w:firstLine="360"/>
        <w:rPr>
          <w:rFonts w:ascii="Times New Roman" w:hAnsi="Times New Roman"/>
          <w:sz w:val="24"/>
          <w:szCs w:val="24"/>
        </w:rPr>
      </w:pPr>
      <w:r>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Pr>
          <w:rFonts w:ascii="Times New Roman" w:hAnsi="Times New Roman"/>
          <w:sz w:val="24"/>
          <w:szCs w:val="24"/>
        </w:rPr>
        <w:t xml:space="preserve"> originate</w:t>
      </w:r>
      <w:r w:rsidR="008E4D6F">
        <w:rPr>
          <w:rFonts w:ascii="Times New Roman" w:hAnsi="Times New Roman"/>
          <w:sz w:val="24"/>
          <w:szCs w:val="24"/>
        </w:rPr>
        <w:t>d</w:t>
      </w:r>
      <w:r w:rsidR="0064782E">
        <w:rPr>
          <w:rFonts w:ascii="Times New Roman" w:hAnsi="Times New Roman"/>
          <w:sz w:val="24"/>
          <w:szCs w:val="24"/>
        </w:rPr>
        <w:t xml:space="preserve"> from one of four extant </w:t>
      </w:r>
      <w:r w:rsidR="002F0822">
        <w:rPr>
          <w:rFonts w:ascii="Times New Roman" w:hAnsi="Times New Roman"/>
          <w:sz w:val="24"/>
          <w:szCs w:val="24"/>
        </w:rPr>
        <w:t xml:space="preserve">upstream </w:t>
      </w:r>
      <w:r w:rsidR="0064782E">
        <w:rPr>
          <w:rFonts w:ascii="Times New Roman" w:hAnsi="Times New Roman"/>
          <w:sz w:val="24"/>
          <w:szCs w:val="24"/>
        </w:rPr>
        <w:t xml:space="preserve">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w:t>
      </w:r>
      <w:r w:rsidR="00481E37">
        <w:rPr>
          <w:rFonts w:ascii="Times New Roman" w:hAnsi="Times New Roman"/>
          <w:sz w:val="24"/>
          <w:szCs w:val="24"/>
        </w:rPr>
        <w:t>89</w:t>
      </w:r>
      <w:r w:rsidR="00BA3E62">
        <w:rPr>
          <w:rFonts w:ascii="Times New Roman" w:hAnsi="Times New Roman"/>
          <w:sz w:val="24"/>
          <w:szCs w:val="24"/>
        </w:rPr>
        <w:t>)</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w:t>
      </w:r>
      <w:r w:rsidR="00481E37">
        <w:rPr>
          <w:rFonts w:ascii="Times New Roman" w:hAnsi="Times New Roman"/>
          <w:sz w:val="24"/>
          <w:szCs w:val="24"/>
        </w:rPr>
        <w:t xml:space="preserve">448 </w:t>
      </w:r>
      <w:r w:rsidR="00D146AA">
        <w:rPr>
          <w:rFonts w:ascii="Times New Roman" w:hAnsi="Times New Roman"/>
          <w:sz w:val="24"/>
          <w:szCs w:val="24"/>
        </w:rPr>
        <w:t xml:space="preserve">fish, </w:t>
      </w:r>
      <w:r w:rsidR="00FB70F1">
        <w:rPr>
          <w:rFonts w:ascii="Times New Roman" w:hAnsi="Times New Roman"/>
          <w:sz w:val="24"/>
          <w:szCs w:val="24"/>
        </w:rPr>
        <w:t xml:space="preserve">and a mean relative difference of </w:t>
      </w:r>
      <w:r w:rsidR="00481E37">
        <w:rPr>
          <w:rFonts w:ascii="Times New Roman" w:hAnsi="Times New Roman"/>
          <w:sz w:val="24"/>
          <w:szCs w:val="24"/>
        </w:rPr>
        <w:t>9.5</w:t>
      </w:r>
      <w:r w:rsidR="00FB70F1">
        <w:rPr>
          <w:rFonts w:ascii="Times New Roman" w:hAnsi="Times New Roman"/>
          <w:sz w:val="24"/>
          <w:szCs w:val="24"/>
        </w:rPr>
        <w:t>%</w:t>
      </w:r>
      <w:r w:rsidR="002D1B88">
        <w:rPr>
          <w:rFonts w:ascii="Times New Roman" w:hAnsi="Times New Roman"/>
          <w:sz w:val="24"/>
          <w:szCs w:val="24"/>
        </w:rPr>
        <w:t xml:space="preserve">. </w:t>
      </w:r>
      <w:r w:rsidR="00C77471">
        <w:rPr>
          <w:rFonts w:ascii="Times New Roman" w:hAnsi="Times New Roman"/>
          <w:sz w:val="24"/>
          <w:szCs w:val="24"/>
        </w:rPr>
        <w:t>More simply,</w:t>
      </w:r>
      <w:r w:rsidR="001053F1">
        <w:rPr>
          <w:rFonts w:ascii="Times New Roman" w:hAnsi="Times New Roman"/>
          <w:sz w:val="24"/>
          <w:szCs w:val="24"/>
        </w:rPr>
        <w:t xml:space="preserve"> </w:t>
      </w:r>
      <w:r w:rsidR="00BF5D1E">
        <w:rPr>
          <w:rFonts w:ascii="Times New Roman" w:hAnsi="Times New Roman"/>
          <w:sz w:val="24"/>
          <w:szCs w:val="24"/>
        </w:rPr>
        <w:t>including estimates</w:t>
      </w:r>
      <w:r w:rsidR="001053F1">
        <w:rPr>
          <w:rFonts w:ascii="Times New Roman" w:hAnsi="Times New Roman"/>
          <w:sz w:val="24"/>
          <w:szCs w:val="24"/>
        </w:rPr>
        <w:t xml:space="preserve"> of overshoot abundance </w:t>
      </w:r>
      <w:r w:rsidR="0039660A">
        <w:rPr>
          <w:rFonts w:ascii="Times New Roman" w:hAnsi="Times New Roman"/>
          <w:sz w:val="24"/>
          <w:szCs w:val="24"/>
        </w:rPr>
        <w:t xml:space="preserve">from populations downstream of Priest Rapids Dam with our estimates of </w:t>
      </w:r>
      <w:r w:rsidR="00D32FC5">
        <w:rPr>
          <w:rFonts w:ascii="Times New Roman" w:hAnsi="Times New Roman"/>
          <w:sz w:val="24"/>
          <w:szCs w:val="24"/>
        </w:rPr>
        <w:t xml:space="preserve">escapement into the four populations upstream of </w:t>
      </w:r>
      <w:r w:rsidR="00A85C15">
        <w:rPr>
          <w:rFonts w:ascii="Times New Roman" w:hAnsi="Times New Roman"/>
          <w:sz w:val="24"/>
          <w:szCs w:val="24"/>
        </w:rPr>
        <w:t>Priest</w:t>
      </w:r>
      <w:r w:rsidR="00D32FC5">
        <w:rPr>
          <w:rFonts w:ascii="Times New Roman" w:hAnsi="Times New Roman"/>
          <w:sz w:val="24"/>
          <w:szCs w:val="24"/>
        </w:rPr>
        <w:t xml:space="preserve"> Rapids Dam</w:t>
      </w:r>
      <w:r w:rsidR="001053F1">
        <w:rPr>
          <w:rFonts w:ascii="Times New Roman" w:hAnsi="Times New Roman"/>
          <w:sz w:val="24"/>
          <w:szCs w:val="24"/>
        </w:rPr>
        <w:t xml:space="preserve"> </w:t>
      </w:r>
      <w:r w:rsidR="00575EC1">
        <w:rPr>
          <w:rFonts w:ascii="Times New Roman" w:hAnsi="Times New Roman"/>
          <w:sz w:val="24"/>
          <w:szCs w:val="24"/>
        </w:rPr>
        <w:t xml:space="preserve">provide a more complete accounting of </w:t>
      </w:r>
      <w:r w:rsidR="00255AED">
        <w:rPr>
          <w:rFonts w:ascii="Times New Roman" w:hAnsi="Times New Roman"/>
          <w:sz w:val="24"/>
          <w:szCs w:val="24"/>
        </w:rPr>
        <w:t>the total number of steelhead passing Priest Rapids Dam</w:t>
      </w:r>
      <w:r w:rsidR="0070156C">
        <w:rPr>
          <w:rFonts w:ascii="Times New Roman" w:hAnsi="Times New Roman"/>
          <w:sz w:val="24"/>
          <w:szCs w:val="24"/>
        </w:rPr>
        <w:t xml:space="preserve"> (Figure 2)</w:t>
      </w:r>
      <w:r w:rsidR="00255AED">
        <w:rPr>
          <w:rFonts w:ascii="Times New Roman" w:hAnsi="Times New Roman"/>
          <w:sz w:val="24"/>
          <w:szCs w:val="24"/>
        </w:rPr>
        <w:t xml:space="preserve">. </w:t>
      </w:r>
    </w:p>
    <w:p w14:paraId="1F127F7E" w14:textId="24818743"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commentRangeStart w:id="55"/>
      <w:commentRangeStart w:id="56"/>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were variable</w:t>
      </w:r>
      <w:r w:rsidR="00466CEB">
        <w:rPr>
          <w:rFonts w:ascii="Times New Roman" w:hAnsi="Times New Roman"/>
          <w:sz w:val="24"/>
          <w:szCs w:val="24"/>
        </w:rPr>
        <w:t xml:space="preserve"> (range </w:t>
      </w:r>
      <w:del w:id="57" w:author="See, Kevin (DFW)" w:date="2022-04-04T15:58:00Z">
        <w:r w:rsidR="004C0905" w:rsidDel="00106909">
          <w:rPr>
            <w:rFonts w:ascii="Times New Roman" w:hAnsi="Times New Roman"/>
            <w:sz w:val="24"/>
            <w:szCs w:val="24"/>
          </w:rPr>
          <w:delText>36</w:delText>
        </w:r>
        <w:r w:rsidR="00466CEB" w:rsidDel="00106909">
          <w:rPr>
            <w:rFonts w:ascii="Times New Roman" w:hAnsi="Times New Roman"/>
            <w:sz w:val="24"/>
            <w:szCs w:val="24"/>
          </w:rPr>
          <w:delText>-</w:delText>
        </w:r>
        <w:r w:rsidR="004C0905" w:rsidDel="00106909">
          <w:rPr>
            <w:rFonts w:ascii="Times New Roman" w:hAnsi="Times New Roman"/>
            <w:sz w:val="24"/>
            <w:szCs w:val="24"/>
          </w:rPr>
          <w:delText>72</w:delText>
        </w:r>
      </w:del>
      <w:ins w:id="58" w:author="See, Kevin (DFW)" w:date="2022-04-04T15:58:00Z">
        <w:r w:rsidR="00106909">
          <w:rPr>
            <w:rFonts w:ascii="Times New Roman" w:hAnsi="Times New Roman"/>
            <w:sz w:val="24"/>
            <w:szCs w:val="24"/>
          </w:rPr>
          <w:t>31-</w:t>
        </w:r>
        <w:r w:rsidR="00F97FDB">
          <w:rPr>
            <w:rFonts w:ascii="Times New Roman" w:hAnsi="Times New Roman"/>
            <w:sz w:val="24"/>
            <w:szCs w:val="24"/>
          </w:rPr>
          <w:t>74</w:t>
        </w:r>
      </w:ins>
      <w:r w:rsidR="00466CEB">
        <w:rPr>
          <w:rFonts w:ascii="Times New Roman" w:hAnsi="Times New Roman"/>
          <w:sz w:val="24"/>
          <w:szCs w:val="24"/>
        </w:rPr>
        <w:t>%)</w:t>
      </w:r>
      <w:r w:rsidR="00E14723">
        <w:rPr>
          <w:rFonts w:ascii="Times New Roman" w:hAnsi="Times New Roman"/>
          <w:sz w:val="24"/>
          <w:szCs w:val="24"/>
        </w:rPr>
        <w:t xml:space="preserve"> and averaged </w:t>
      </w:r>
      <w:r w:rsidR="004C0905">
        <w:rPr>
          <w:rFonts w:ascii="Times New Roman" w:hAnsi="Times New Roman"/>
          <w:sz w:val="24"/>
          <w:szCs w:val="24"/>
        </w:rPr>
        <w:t>59</w:t>
      </w:r>
      <w:r w:rsidR="00E14723">
        <w:rPr>
          <w:rFonts w:ascii="Times New Roman" w:hAnsi="Times New Roman"/>
          <w:sz w:val="24"/>
          <w:szCs w:val="24"/>
        </w:rPr>
        <w:t xml:space="preserve">% (SD = </w:t>
      </w:r>
      <w:del w:id="59" w:author="See, Kevin (DFW)" w:date="2022-04-04T15:58:00Z">
        <w:r w:rsidR="005C2F04" w:rsidDel="004B44C3">
          <w:rPr>
            <w:rFonts w:ascii="Times New Roman" w:hAnsi="Times New Roman"/>
            <w:sz w:val="24"/>
            <w:szCs w:val="24"/>
          </w:rPr>
          <w:delText>12</w:delText>
        </w:r>
      </w:del>
      <w:ins w:id="60" w:author="See, Kevin (DFW)" w:date="2022-04-04T15:58:00Z">
        <w:r w:rsidR="004B44C3">
          <w:rPr>
            <w:rFonts w:ascii="Times New Roman" w:hAnsi="Times New Roman"/>
            <w:sz w:val="24"/>
            <w:szCs w:val="24"/>
          </w:rPr>
          <w:t>14</w:t>
        </w:r>
      </w:ins>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w:t>
      </w:r>
      <w:r w:rsidR="002B4C58">
        <w:rPr>
          <w:rFonts w:ascii="Times New Roman" w:hAnsi="Times New Roman"/>
          <w:sz w:val="24"/>
          <w:szCs w:val="24"/>
        </w:rPr>
        <w:t xml:space="preserve"> </w:t>
      </w:r>
      <w:commentRangeEnd w:id="55"/>
      <w:r w:rsidR="00FE6F51">
        <w:rPr>
          <w:rStyle w:val="CommentReference"/>
        </w:rPr>
        <w:commentReference w:id="55"/>
      </w:r>
      <w:commentRangeEnd w:id="56"/>
      <w:r w:rsidR="00F97FDB">
        <w:rPr>
          <w:rStyle w:val="CommentReference"/>
        </w:rPr>
        <w:commentReference w:id="56"/>
      </w:r>
      <w:r w:rsidR="004C3E2A">
        <w:rPr>
          <w:rFonts w:ascii="Times New Roman" w:hAnsi="Times New Roman"/>
          <w:sz w:val="24"/>
          <w:szCs w:val="24"/>
        </w:rPr>
        <w:t xml:space="preserve">Wild steelhead may have been encountered </w:t>
      </w:r>
      <w:r w:rsidR="003E5B96">
        <w:rPr>
          <w:rFonts w:ascii="Times New Roman" w:hAnsi="Times New Roman"/>
          <w:sz w:val="24"/>
          <w:szCs w:val="24"/>
        </w:rPr>
        <w:t xml:space="preserve">during sport fisheries </w:t>
      </w:r>
      <w:del w:id="61" w:author="See, Kevin (DFW)" w:date="2022-04-04T15:59:00Z">
        <w:r w:rsidR="003E5B96" w:rsidDel="0030076C">
          <w:rPr>
            <w:rFonts w:ascii="Times New Roman" w:hAnsi="Times New Roman"/>
            <w:sz w:val="24"/>
            <w:szCs w:val="24"/>
          </w:rPr>
          <w:delText xml:space="preserve">and </w:delText>
        </w:r>
      </w:del>
      <w:ins w:id="62" w:author="See, Kevin (DFW)" w:date="2022-04-04T15:59:00Z">
        <w:r w:rsidR="0030076C">
          <w:rPr>
            <w:rFonts w:ascii="Times New Roman" w:hAnsi="Times New Roman"/>
            <w:sz w:val="24"/>
            <w:szCs w:val="24"/>
          </w:rPr>
          <w:t xml:space="preserve">which could </w:t>
        </w:r>
      </w:ins>
      <w:r w:rsidR="003E5B96">
        <w:rPr>
          <w:rFonts w:ascii="Times New Roman" w:hAnsi="Times New Roman"/>
          <w:sz w:val="24"/>
          <w:szCs w:val="24"/>
        </w:rPr>
        <w:t xml:space="preserve">potentially influence fallback migration success. </w:t>
      </w:r>
      <w:r w:rsidR="002B4C58">
        <w:rPr>
          <w:rFonts w:ascii="Times New Roman" w:hAnsi="Times New Roman"/>
          <w:sz w:val="24"/>
          <w:szCs w:val="24"/>
        </w:rPr>
        <w:t>Sport fisher</w:t>
      </w:r>
      <w:r w:rsidR="00BE4AA0">
        <w:rPr>
          <w:rFonts w:ascii="Times New Roman" w:hAnsi="Times New Roman"/>
          <w:sz w:val="24"/>
          <w:szCs w:val="24"/>
        </w:rPr>
        <w:t>y impacts to wild steelhead</w:t>
      </w:r>
      <w:r w:rsidR="002B4C58">
        <w:rPr>
          <w:rFonts w:ascii="Times New Roman" w:hAnsi="Times New Roman"/>
          <w:sz w:val="24"/>
          <w:szCs w:val="24"/>
        </w:rPr>
        <w:t xml:space="preserve"> upstream of </w:t>
      </w:r>
      <w:r w:rsidR="00BE4AA0">
        <w:rPr>
          <w:rFonts w:ascii="Times New Roman" w:hAnsi="Times New Roman"/>
          <w:sz w:val="24"/>
          <w:szCs w:val="24"/>
        </w:rPr>
        <w:t>PRD were</w:t>
      </w:r>
      <w:r w:rsidR="00287118">
        <w:rPr>
          <w:rFonts w:ascii="Times New Roman" w:hAnsi="Times New Roman"/>
          <w:sz w:val="24"/>
          <w:szCs w:val="24"/>
        </w:rPr>
        <w:t xml:space="preserve"> assessed annually</w:t>
      </w:r>
      <w:r w:rsidR="00454BBA">
        <w:rPr>
          <w:rFonts w:ascii="Times New Roman" w:hAnsi="Times New Roman"/>
          <w:sz w:val="24"/>
          <w:szCs w:val="24"/>
        </w:rPr>
        <w:t>,</w:t>
      </w:r>
      <w:r w:rsidR="00287118">
        <w:rPr>
          <w:rFonts w:ascii="Times New Roman" w:hAnsi="Times New Roman"/>
          <w:sz w:val="24"/>
          <w:szCs w:val="24"/>
        </w:rPr>
        <w:t xml:space="preserve"> based on </w:t>
      </w:r>
      <w:r w:rsidR="00CE063A">
        <w:rPr>
          <w:rFonts w:ascii="Times New Roman" w:hAnsi="Times New Roman"/>
          <w:sz w:val="24"/>
          <w:szCs w:val="24"/>
        </w:rPr>
        <w:t xml:space="preserve">extensive </w:t>
      </w:r>
      <w:r w:rsidR="00287118">
        <w:rPr>
          <w:rFonts w:ascii="Times New Roman" w:hAnsi="Times New Roman"/>
          <w:sz w:val="24"/>
          <w:szCs w:val="24"/>
        </w:rPr>
        <w:t xml:space="preserve">creel surveys </w:t>
      </w:r>
      <w:r w:rsidR="00E93D43">
        <w:rPr>
          <w:rFonts w:ascii="Times New Roman" w:hAnsi="Times New Roman"/>
          <w:sz w:val="24"/>
          <w:szCs w:val="24"/>
        </w:rPr>
        <w:t>using</w:t>
      </w:r>
      <w:r w:rsidR="00287118">
        <w:rPr>
          <w:rFonts w:ascii="Times New Roman" w:hAnsi="Times New Roman"/>
          <w:sz w:val="24"/>
          <w:szCs w:val="24"/>
        </w:rPr>
        <w:t xml:space="preserve"> </w:t>
      </w:r>
      <w:r w:rsidR="00454BBA">
        <w:rPr>
          <w:rFonts w:ascii="Times New Roman" w:hAnsi="Times New Roman"/>
          <w:sz w:val="24"/>
          <w:szCs w:val="24"/>
        </w:rPr>
        <w:t xml:space="preserve">a </w:t>
      </w:r>
      <w:r w:rsidR="00287118">
        <w:rPr>
          <w:rFonts w:ascii="Times New Roman" w:hAnsi="Times New Roman"/>
          <w:sz w:val="24"/>
          <w:szCs w:val="24"/>
        </w:rPr>
        <w:t xml:space="preserve">5% </w:t>
      </w:r>
      <w:r w:rsidR="009A58F6">
        <w:rPr>
          <w:rFonts w:ascii="Times New Roman" w:hAnsi="Times New Roman"/>
          <w:sz w:val="24"/>
          <w:szCs w:val="24"/>
        </w:rPr>
        <w:t>hooking mor</w:t>
      </w:r>
      <w:r w:rsidR="00E93D43">
        <w:rPr>
          <w:rFonts w:ascii="Times New Roman" w:hAnsi="Times New Roman"/>
          <w:sz w:val="24"/>
          <w:szCs w:val="24"/>
        </w:rPr>
        <w:t>t</w:t>
      </w:r>
      <w:r w:rsidR="009A58F6">
        <w:rPr>
          <w:rFonts w:ascii="Times New Roman" w:hAnsi="Times New Roman"/>
          <w:sz w:val="24"/>
          <w:szCs w:val="24"/>
        </w:rPr>
        <w:t>ality rate</w:t>
      </w:r>
      <w:r w:rsidR="00245DEA">
        <w:rPr>
          <w:rFonts w:ascii="Times New Roman" w:hAnsi="Times New Roman"/>
          <w:sz w:val="24"/>
          <w:szCs w:val="24"/>
        </w:rPr>
        <w:t>. Based on the number of wi</w:t>
      </w:r>
      <w:r w:rsidR="001679D5">
        <w:rPr>
          <w:rFonts w:ascii="Times New Roman" w:hAnsi="Times New Roman"/>
          <w:sz w:val="24"/>
          <w:szCs w:val="24"/>
        </w:rPr>
        <w:t>ld fish at PRD and creel survey</w:t>
      </w:r>
      <w:r w:rsidR="00E72D21">
        <w:rPr>
          <w:rFonts w:ascii="Times New Roman" w:hAnsi="Times New Roman"/>
          <w:sz w:val="24"/>
          <w:szCs w:val="24"/>
        </w:rPr>
        <w:t xml:space="preserve"> estimates of catch</w:t>
      </w:r>
      <w:r w:rsidR="001679D5">
        <w:rPr>
          <w:rFonts w:ascii="Times New Roman" w:hAnsi="Times New Roman"/>
          <w:sz w:val="24"/>
          <w:szCs w:val="24"/>
        </w:rPr>
        <w:t xml:space="preserve">, </w:t>
      </w:r>
      <w:commentRangeStart w:id="63"/>
      <w:r w:rsidR="001679D5">
        <w:rPr>
          <w:rFonts w:ascii="Times New Roman" w:hAnsi="Times New Roman"/>
          <w:sz w:val="24"/>
          <w:szCs w:val="24"/>
        </w:rPr>
        <w:t xml:space="preserve">the annual </w:t>
      </w:r>
      <w:del w:id="64" w:author="See, Kevin (DFW)" w:date="2022-04-04T16:01:00Z">
        <w:r w:rsidR="001679D5" w:rsidDel="00802DD9">
          <w:rPr>
            <w:rFonts w:ascii="Times New Roman" w:hAnsi="Times New Roman"/>
            <w:sz w:val="24"/>
            <w:szCs w:val="24"/>
          </w:rPr>
          <w:delText xml:space="preserve">mean </w:delText>
        </w:r>
      </w:del>
      <w:ins w:id="65" w:author="See, Kevin (DFW)" w:date="2022-04-04T16:00:00Z">
        <w:r w:rsidR="001525FE">
          <w:rPr>
            <w:rFonts w:ascii="Times New Roman" w:hAnsi="Times New Roman"/>
            <w:sz w:val="24"/>
            <w:szCs w:val="24"/>
          </w:rPr>
          <w:t xml:space="preserve">mortality due </w:t>
        </w:r>
      </w:ins>
      <w:ins w:id="66" w:author="See, Kevin (DFW)" w:date="2022-04-04T16:01:00Z">
        <w:r w:rsidR="001525FE">
          <w:rPr>
            <w:rFonts w:ascii="Times New Roman" w:hAnsi="Times New Roman"/>
            <w:sz w:val="24"/>
            <w:szCs w:val="24"/>
          </w:rPr>
          <w:t xml:space="preserve">to </w:t>
        </w:r>
      </w:ins>
      <w:r w:rsidR="00C64827">
        <w:rPr>
          <w:rFonts w:ascii="Times New Roman" w:hAnsi="Times New Roman"/>
          <w:sz w:val="24"/>
          <w:szCs w:val="24"/>
        </w:rPr>
        <w:t xml:space="preserve">fishery </w:t>
      </w:r>
      <w:r w:rsidR="001679D5">
        <w:rPr>
          <w:rFonts w:ascii="Times New Roman" w:hAnsi="Times New Roman"/>
          <w:sz w:val="24"/>
          <w:szCs w:val="24"/>
        </w:rPr>
        <w:t xml:space="preserve">impacts </w:t>
      </w:r>
      <w:r w:rsidR="00381EED">
        <w:rPr>
          <w:rFonts w:ascii="Times New Roman" w:hAnsi="Times New Roman"/>
          <w:sz w:val="24"/>
          <w:szCs w:val="24"/>
        </w:rPr>
        <w:t>were</w:t>
      </w:r>
      <w:r w:rsidR="007541CC">
        <w:rPr>
          <w:rFonts w:ascii="Times New Roman" w:hAnsi="Times New Roman"/>
          <w:sz w:val="24"/>
          <w:szCs w:val="24"/>
        </w:rPr>
        <w:t xml:space="preserve"> low (mean = </w:t>
      </w:r>
      <w:r w:rsidR="00BA68AE">
        <w:rPr>
          <w:rFonts w:ascii="Times New Roman" w:hAnsi="Times New Roman"/>
          <w:sz w:val="24"/>
          <w:szCs w:val="24"/>
        </w:rPr>
        <w:t>0.97%; SD = 0.</w:t>
      </w:r>
      <w:r w:rsidR="00A22602">
        <w:rPr>
          <w:rFonts w:ascii="Times New Roman" w:hAnsi="Times New Roman"/>
          <w:sz w:val="24"/>
          <w:szCs w:val="24"/>
        </w:rPr>
        <w:t>67%</w:t>
      </w:r>
      <w:r w:rsidR="00151F91">
        <w:rPr>
          <w:rFonts w:ascii="Times New Roman" w:hAnsi="Times New Roman"/>
          <w:sz w:val="24"/>
          <w:szCs w:val="24"/>
        </w:rPr>
        <w:t xml:space="preserve">) </w:t>
      </w:r>
      <w:commentRangeEnd w:id="63"/>
      <w:r w:rsidR="007A5BC5">
        <w:rPr>
          <w:rStyle w:val="CommentReference"/>
        </w:rPr>
        <w:commentReference w:id="63"/>
      </w:r>
      <w:r w:rsidR="00E72D21">
        <w:rPr>
          <w:rFonts w:ascii="Times New Roman" w:hAnsi="Times New Roman"/>
          <w:sz w:val="24"/>
          <w:szCs w:val="24"/>
        </w:rPr>
        <w:t xml:space="preserve">and </w:t>
      </w:r>
      <w:r w:rsidR="00151F91">
        <w:rPr>
          <w:rFonts w:ascii="Times New Roman" w:hAnsi="Times New Roman"/>
          <w:sz w:val="24"/>
          <w:szCs w:val="24"/>
        </w:rPr>
        <w:t xml:space="preserve">consistent with </w:t>
      </w:r>
      <w:r w:rsidR="00C64827">
        <w:rPr>
          <w:rFonts w:ascii="Times New Roman" w:hAnsi="Times New Roman"/>
          <w:sz w:val="24"/>
          <w:szCs w:val="24"/>
        </w:rPr>
        <w:t>fishery permits (A.R. Murdoch, WDFW, personal comm</w:t>
      </w:r>
      <w:r w:rsidR="000F3189">
        <w:rPr>
          <w:rFonts w:ascii="Times New Roman" w:hAnsi="Times New Roman"/>
          <w:sz w:val="24"/>
          <w:szCs w:val="24"/>
        </w:rPr>
        <w:t>unication</w:t>
      </w:r>
      <w:r w:rsidR="00C64827">
        <w:rPr>
          <w:rFonts w:ascii="Times New Roman" w:hAnsi="Times New Roman"/>
          <w:sz w:val="24"/>
          <w:szCs w:val="24"/>
        </w:rPr>
        <w:t>.).</w:t>
      </w:r>
      <w:r w:rsidR="009A58F6">
        <w:rPr>
          <w:rFonts w:ascii="Times New Roman" w:hAnsi="Times New Roman"/>
          <w:sz w:val="24"/>
          <w:szCs w:val="24"/>
        </w:rPr>
        <w:t xml:space="preserve">  </w:t>
      </w:r>
      <w:r w:rsidR="00BE4AA0">
        <w:rPr>
          <w:rFonts w:ascii="Times New Roman" w:hAnsi="Times New Roman"/>
          <w:sz w:val="24"/>
          <w:szCs w:val="24"/>
        </w:rPr>
        <w:t xml:space="preserve"> </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2CDA2DA2"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r w:rsidR="004F2199">
        <w:rPr>
          <w:rFonts w:ascii="Times New Roman" w:hAnsi="Times New Roman"/>
          <w:sz w:val="24"/>
          <w:szCs w:val="24"/>
        </w:rPr>
        <w:t xml:space="preserve">From 2010 to 2017, we found 246 known </w:t>
      </w:r>
      <w:r w:rsidR="00433EC3">
        <w:rPr>
          <w:rFonts w:ascii="Times New Roman" w:hAnsi="Times New Roman"/>
          <w:sz w:val="24"/>
          <w:szCs w:val="24"/>
        </w:rPr>
        <w:t xml:space="preserve">overshoot </w:t>
      </w:r>
      <w:r w:rsidR="004F2199">
        <w:rPr>
          <w:rFonts w:ascii="Times New Roman" w:hAnsi="Times New Roman"/>
          <w:sz w:val="24"/>
          <w:szCs w:val="24"/>
        </w:rPr>
        <w:t xml:space="preserve">wild steelhead detected at Priest Rapids Dam. </w:t>
      </w:r>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 xml:space="preserve">of </w:t>
      </w:r>
      <w:r w:rsidR="008E6C40">
        <w:rPr>
          <w:rFonts w:ascii="Times New Roman" w:hAnsi="Times New Roman"/>
          <w:sz w:val="24"/>
          <w:szCs w:val="24"/>
        </w:rPr>
        <w:t>these</w:t>
      </w:r>
      <w:r w:rsidR="00500BF5" w:rsidRPr="00564CBE">
        <w:rPr>
          <w:rFonts w:ascii="Times New Roman" w:hAnsi="Times New Roman"/>
          <w:sz w:val="24"/>
          <w:szCs w:val="24"/>
        </w:rPr>
        <w:t xml:space="preserve"> (</w:t>
      </w:r>
      <w:r w:rsidR="00D21665">
        <w:rPr>
          <w:rFonts w:ascii="Times New Roman" w:hAnsi="Times New Roman"/>
          <w:sz w:val="24"/>
          <w:szCs w:val="24"/>
        </w:rPr>
        <w:t>52</w:t>
      </w:r>
      <w:r w:rsidR="00500BF5" w:rsidRPr="00564CBE">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00500BF5" w:rsidRPr="00564CBE">
        <w:rPr>
          <w:rFonts w:ascii="Times New Roman" w:hAnsi="Times New Roman"/>
          <w:sz w:val="24"/>
          <w:szCs w:val="24"/>
        </w:rPr>
        <w:t xml:space="preserve">. </w:t>
      </w:r>
      <w:r w:rsidR="00810690">
        <w:rPr>
          <w:rFonts w:ascii="Times New Roman" w:hAnsi="Times New Roman"/>
          <w:sz w:val="24"/>
          <w:szCs w:val="24"/>
        </w:rPr>
        <w:t>Of those</w:t>
      </w:r>
      <w:r w:rsidR="008E6C40">
        <w:rPr>
          <w:rFonts w:ascii="Times New Roman" w:hAnsi="Times New Roman"/>
          <w:sz w:val="24"/>
          <w:szCs w:val="24"/>
        </w:rPr>
        <w:t xml:space="preserve"> </w:t>
      </w:r>
      <w:r w:rsidR="0041521A">
        <w:rPr>
          <w:rFonts w:ascii="Times New Roman" w:hAnsi="Times New Roman"/>
          <w:sz w:val="24"/>
          <w:szCs w:val="24"/>
        </w:rPr>
        <w:t>129 tags</w:t>
      </w:r>
      <w:r w:rsidR="00810690">
        <w:rPr>
          <w:rFonts w:ascii="Times New Roman" w:hAnsi="Times New Roman"/>
          <w:sz w:val="24"/>
          <w:szCs w:val="24"/>
        </w:rPr>
        <w:t xml:space="preserve">, </w:t>
      </w:r>
      <w:r w:rsidR="00F870BE">
        <w:rPr>
          <w:rFonts w:ascii="Times New Roman" w:hAnsi="Times New Roman"/>
          <w:sz w:val="24"/>
          <w:szCs w:val="24"/>
        </w:rPr>
        <w:t>88</w:t>
      </w:r>
      <w:r w:rsidR="00810690">
        <w:rPr>
          <w:rFonts w:ascii="Times New Roman" w:hAnsi="Times New Roman"/>
          <w:sz w:val="24"/>
          <w:szCs w:val="24"/>
        </w:rPr>
        <w:t>% were subsequently detected downstream of PRD</w:t>
      </w:r>
      <w:r w:rsidR="00433EC3">
        <w:rPr>
          <w:rFonts w:ascii="Times New Roman" w:hAnsi="Times New Roman"/>
          <w:sz w:val="24"/>
          <w:szCs w:val="24"/>
        </w:rPr>
        <w:t xml:space="preserve">, </w:t>
      </w:r>
      <w:r w:rsidR="00426F05">
        <w:rPr>
          <w:rFonts w:ascii="Times New Roman" w:hAnsi="Times New Roman"/>
          <w:sz w:val="24"/>
          <w:szCs w:val="24"/>
        </w:rPr>
        <w:t>demonstrating</w:t>
      </w:r>
      <w:r w:rsidR="00433EC3">
        <w:rPr>
          <w:rFonts w:ascii="Times New Roman" w:hAnsi="Times New Roman"/>
          <w:sz w:val="24"/>
          <w:szCs w:val="24"/>
        </w:rPr>
        <w:t xml:space="preserve"> </w:t>
      </w:r>
      <w:r w:rsidR="00426F05">
        <w:rPr>
          <w:rFonts w:ascii="Times New Roman" w:hAnsi="Times New Roman"/>
          <w:sz w:val="24"/>
          <w:szCs w:val="24"/>
        </w:rPr>
        <w:t>fallback success</w:t>
      </w:r>
      <w:r w:rsidR="00810690">
        <w:rPr>
          <w:rFonts w:ascii="Times New Roman" w:hAnsi="Times New Roman"/>
          <w:sz w:val="24"/>
          <w:szCs w:val="24"/>
        </w:rPr>
        <w:t>.</w:t>
      </w:r>
      <w:r w:rsidR="00F4464B">
        <w:rPr>
          <w:rFonts w:ascii="Times New Roman" w:hAnsi="Times New Roman"/>
          <w:sz w:val="24"/>
          <w:szCs w:val="24"/>
        </w:rPr>
        <w:t xml:space="preserve"> The dam with the </w:t>
      </w:r>
      <w:r w:rsidR="00433EC3">
        <w:rPr>
          <w:rFonts w:ascii="Times New Roman" w:hAnsi="Times New Roman"/>
          <w:sz w:val="24"/>
          <w:szCs w:val="24"/>
        </w:rPr>
        <w:t xml:space="preserve">second largest percentage of known overshoot wild steelhead </w:t>
      </w:r>
      <w:r w:rsidR="005A3B6B">
        <w:rPr>
          <w:rFonts w:ascii="Times New Roman" w:hAnsi="Times New Roman"/>
          <w:sz w:val="24"/>
          <w:szCs w:val="24"/>
        </w:rPr>
        <w:t xml:space="preserve">after </w:t>
      </w:r>
      <w:r w:rsidR="004C5557">
        <w:rPr>
          <w:rFonts w:ascii="Times New Roman" w:hAnsi="Times New Roman"/>
          <w:sz w:val="24"/>
          <w:szCs w:val="24"/>
        </w:rPr>
        <w:t>PRD</w:t>
      </w:r>
      <w:r w:rsidR="00A00A9B">
        <w:rPr>
          <w:rFonts w:ascii="Times New Roman" w:hAnsi="Times New Roman"/>
          <w:sz w:val="24"/>
          <w:szCs w:val="24"/>
        </w:rPr>
        <w:t xml:space="preserve"> </w:t>
      </w:r>
      <w:r w:rsidR="00426F05">
        <w:rPr>
          <w:rFonts w:ascii="Times New Roman" w:hAnsi="Times New Roman"/>
          <w:sz w:val="24"/>
          <w:szCs w:val="24"/>
        </w:rPr>
        <w:t>was Wells Dam</w:t>
      </w:r>
      <w:r w:rsidR="005A3B6B">
        <w:rPr>
          <w:rFonts w:ascii="Times New Roman" w:hAnsi="Times New Roman"/>
          <w:sz w:val="24"/>
          <w:szCs w:val="24"/>
        </w:rPr>
        <w:t xml:space="preserve"> (20%, n = 49)</w:t>
      </w:r>
      <w:r w:rsidR="00A00A9B">
        <w:rPr>
          <w:rFonts w:ascii="Times New Roman" w:hAnsi="Times New Roman"/>
          <w:sz w:val="24"/>
          <w:szCs w:val="24"/>
        </w:rPr>
        <w:t>, the farthest upstream dam, but only 22% (n = 11)</w:t>
      </w:r>
      <w:r w:rsidR="00810690">
        <w:rPr>
          <w:rFonts w:ascii="Times New Roman" w:hAnsi="Times New Roman"/>
          <w:sz w:val="24"/>
          <w:szCs w:val="24"/>
        </w:rPr>
        <w:t xml:space="preserve"> </w:t>
      </w:r>
      <w:r w:rsidR="009E1B45">
        <w:rPr>
          <w:rFonts w:ascii="Times New Roman" w:hAnsi="Times New Roman"/>
          <w:sz w:val="24"/>
          <w:szCs w:val="24"/>
        </w:rPr>
        <w:t xml:space="preserve">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4F4A14">
        <w:rPr>
          <w:rFonts w:ascii="Times New Roman" w:hAnsi="Times New Roman"/>
          <w:sz w:val="24"/>
          <w:szCs w:val="24"/>
        </w:rPr>
        <w:t>percentage</w:t>
      </w:r>
      <w:r w:rsidR="004F4A14" w:rsidRPr="00564CBE">
        <w:rPr>
          <w:rFonts w:ascii="Times New Roman" w:hAnsi="Times New Roman"/>
          <w:sz w:val="24"/>
          <w:szCs w:val="24"/>
        </w:rPr>
        <w:t xml:space="preserve"> </w:t>
      </w:r>
      <w:r w:rsidR="00AB266F" w:rsidRPr="00564CBE">
        <w:rPr>
          <w:rFonts w:ascii="Times New Roman" w:hAnsi="Times New Roman"/>
          <w:sz w:val="24"/>
          <w:szCs w:val="24"/>
        </w:rPr>
        <w:t xml:space="preserve">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 xml:space="preserve">detected in tributaries </w:t>
      </w:r>
      <w:r w:rsidR="007A69D8">
        <w:rPr>
          <w:rFonts w:ascii="Times New Roman" w:hAnsi="Times New Roman"/>
          <w:sz w:val="24"/>
          <w:szCs w:val="24"/>
        </w:rPr>
        <w:t xml:space="preserve">upstream of PRD </w:t>
      </w:r>
      <w:r w:rsidR="00AB266F" w:rsidRPr="00564CBE">
        <w:rPr>
          <w:rFonts w:ascii="Times New Roman" w:hAnsi="Times New Roman"/>
          <w:sz w:val="24"/>
          <w:szCs w:val="24"/>
        </w:rPr>
        <w:t>(</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E64F42">
        <w:rPr>
          <w:rFonts w:ascii="Times New Roman" w:hAnsi="Times New Roman"/>
          <w:sz w:val="24"/>
          <w:szCs w:val="24"/>
        </w:rPr>
        <w:t xml:space="preserve"> </w:t>
      </w:r>
      <w:r w:rsidR="00E1340A">
        <w:rPr>
          <w:rFonts w:ascii="Times New Roman" w:hAnsi="Times New Roman"/>
          <w:sz w:val="24"/>
          <w:szCs w:val="24"/>
        </w:rPr>
        <w:t>known overshoot</w:t>
      </w:r>
      <w:r w:rsidR="00E41B22">
        <w:rPr>
          <w:rFonts w:ascii="Times New Roman" w:hAnsi="Times New Roman"/>
          <w:sz w:val="24"/>
          <w:szCs w:val="24"/>
        </w:rPr>
        <w:t xml:space="preserve"> steel</w:t>
      </w:r>
      <w:r w:rsidR="00352162">
        <w:rPr>
          <w:rFonts w:ascii="Times New Roman" w:hAnsi="Times New Roman"/>
          <w:sz w:val="24"/>
          <w:szCs w:val="24"/>
        </w:rPr>
        <w:t>head</w:t>
      </w:r>
      <w:r w:rsidR="00E1340A">
        <w:rPr>
          <w:rFonts w:ascii="Times New Roman" w:hAnsi="Times New Roman"/>
          <w:sz w:val="24"/>
          <w:szCs w:val="24"/>
        </w:rPr>
        <w:t xml:space="preserve"> detected in tributaries</w:t>
      </w:r>
      <w:r w:rsidR="00B150AB">
        <w:rPr>
          <w:rFonts w:ascii="Times New Roman" w:hAnsi="Times New Roman"/>
          <w:sz w:val="24"/>
          <w:szCs w:val="24"/>
        </w:rPr>
        <w:t xml:space="preserve">, </w:t>
      </w:r>
      <w:r w:rsidR="0091115D">
        <w:rPr>
          <w:rFonts w:ascii="Times New Roman" w:hAnsi="Times New Roman"/>
          <w:sz w:val="24"/>
          <w:szCs w:val="24"/>
        </w:rPr>
        <w:t>seven</w:t>
      </w:r>
      <w:r w:rsidR="00E41B22">
        <w:rPr>
          <w:rFonts w:ascii="Times New Roman" w:hAnsi="Times New Roman"/>
          <w:sz w:val="24"/>
          <w:szCs w:val="24"/>
        </w:rPr>
        <w:t xml:space="preserve"> </w:t>
      </w:r>
      <w:r w:rsidR="0091115D">
        <w:rPr>
          <w:rFonts w:ascii="Times New Roman" w:hAnsi="Times New Roman"/>
          <w:sz w:val="24"/>
          <w:szCs w:val="24"/>
        </w:rPr>
        <w:t>steelhead</w:t>
      </w:r>
      <w:r w:rsidR="00311B7B">
        <w:rPr>
          <w:rFonts w:ascii="Times New Roman" w:hAnsi="Times New Roman"/>
          <w:sz w:val="24"/>
          <w:szCs w:val="24"/>
        </w:rPr>
        <w:t xml:space="preserve">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r w:rsidR="00F35C0E">
        <w:rPr>
          <w:rFonts w:ascii="Times New Roman" w:hAnsi="Times New Roman"/>
          <w:sz w:val="24"/>
          <w:szCs w:val="24"/>
        </w:rPr>
        <w:t xml:space="preserve">pseudo marginal </w:t>
      </w:r>
      <w:r w:rsidR="00F35C0E" w:rsidRPr="00F35C0E">
        <w:rPr>
          <w:rFonts w:ascii="Times New Roman" w:hAnsi="Times New Roman"/>
          <w:sz w:val="24"/>
          <w:szCs w:val="24"/>
        </w:rPr>
        <w:t>R</w:t>
      </w:r>
      <w:r w:rsidR="00F35C0E" w:rsidRPr="00F35C0E">
        <w:rPr>
          <w:rFonts w:ascii="Times New Roman" w:hAnsi="Times New Roman"/>
          <w:sz w:val="24"/>
          <w:szCs w:val="24"/>
          <w:vertAlign w:val="superscript"/>
        </w:rPr>
        <w:t>2</w:t>
      </w:r>
      <w:r w:rsidR="00F35C0E">
        <w:rPr>
          <w:rFonts w:ascii="Times New Roman" w:hAnsi="Times New Roman"/>
          <w:sz w:val="24"/>
          <w:szCs w:val="24"/>
        </w:rPr>
        <w:t xml:space="preserve"> = 0.7</w:t>
      </w:r>
      <w:r w:rsidR="00F84A1A">
        <w:rPr>
          <w:rFonts w:ascii="Times New Roman" w:hAnsi="Times New Roman"/>
          <w:sz w:val="24"/>
          <w:szCs w:val="24"/>
        </w:rPr>
        <w:t>3,</w:t>
      </w:r>
      <w:r w:rsidR="00F35C0E">
        <w:rPr>
          <w:rFonts w:ascii="Times New Roman" w:hAnsi="Times New Roman"/>
          <w:sz w:val="24"/>
          <w:szCs w:val="24"/>
        </w:rPr>
        <w:t xml:space="preserve"> </w:t>
      </w:r>
      <w:r w:rsidR="008D67C1" w:rsidRPr="00F35C0E">
        <w:rPr>
          <w:rFonts w:ascii="Times New Roman" w:hAnsi="Times New Roman"/>
          <w:sz w:val="24"/>
          <w:szCs w:val="24"/>
        </w:rPr>
        <w:t>pseudo</w:t>
      </w:r>
      <w:r w:rsidR="008D67C1" w:rsidRPr="008D67C1">
        <w:rPr>
          <w:rFonts w:ascii="Times New Roman" w:hAnsi="Times New Roman"/>
          <w:sz w:val="24"/>
          <w:szCs w:val="24"/>
        </w:rPr>
        <w:t xml:space="preserve"> </w:t>
      </w:r>
      <w:r w:rsidR="00F35C0E">
        <w:rPr>
          <w:rFonts w:ascii="Times New Roman" w:hAnsi="Times New Roman"/>
          <w:sz w:val="24"/>
          <w:szCs w:val="24"/>
        </w:rPr>
        <w:t xml:space="preserve">conditional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w:t>
      </w:r>
      <w:r w:rsidR="00F35C0E">
        <w:rPr>
          <w:rFonts w:ascii="Times New Roman" w:hAnsi="Times New Roman"/>
          <w:sz w:val="24"/>
          <w:szCs w:val="24"/>
        </w:rPr>
        <w:t>8</w:t>
      </w:r>
      <w:r w:rsidR="008D67C1" w:rsidRPr="008D67C1">
        <w:rPr>
          <w:rFonts w:ascii="Times New Roman" w:hAnsi="Times New Roman"/>
          <w:sz w:val="24"/>
          <w:szCs w:val="24"/>
        </w:rPr>
        <w:t xml:space="preserve">), suggesting that the number of dams a fish crosses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 xml:space="preserve">downstream </w:t>
      </w:r>
      <w:r w:rsidR="00855A66">
        <w:rPr>
          <w:rFonts w:ascii="Times New Roman" w:hAnsi="Times New Roman"/>
          <w:sz w:val="24"/>
          <w:szCs w:val="24"/>
        </w:rPr>
        <w:t>passage</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w:t>
      </w:r>
      <w:r w:rsidR="0070156C">
        <w:rPr>
          <w:rFonts w:ascii="Times New Roman" w:hAnsi="Times New Roman"/>
          <w:sz w:val="24"/>
          <w:szCs w:val="24"/>
        </w:rPr>
        <w:t>3</w:t>
      </w:r>
      <w:r w:rsidR="00EF73E0">
        <w:rPr>
          <w:rFonts w:ascii="Times New Roman" w:hAnsi="Times New Roman"/>
          <w:sz w:val="24"/>
          <w:szCs w:val="24"/>
        </w:rPr>
        <w:t>)</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was</w:t>
      </w:r>
      <w:r w:rsidR="00B8479D">
        <w:rPr>
          <w:rFonts w:ascii="Times New Roman" w:hAnsi="Times New Roman"/>
          <w:sz w:val="24"/>
          <w:szCs w:val="24"/>
        </w:rPr>
        <w:t xml:space="preserve"> 0.955 (0.891</w:t>
      </w:r>
      <w:r w:rsidR="004809DE">
        <w:rPr>
          <w:rFonts w:ascii="Times New Roman" w:hAnsi="Times New Roman"/>
          <w:sz w:val="24"/>
          <w:szCs w:val="24"/>
        </w:rPr>
        <w:t xml:space="preserve"> – 0.982)</w:t>
      </w:r>
      <w:r w:rsidR="004A2BB3">
        <w:rPr>
          <w:rFonts w:ascii="Times New Roman" w:hAnsi="Times New Roman"/>
          <w:sz w:val="24"/>
          <w:szCs w:val="24"/>
        </w:rPr>
        <w:t xml:space="preserve">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w:t>
      </w:r>
      <w:r w:rsidR="00FF6B1B">
        <w:rPr>
          <w:rFonts w:ascii="Times New Roman" w:hAnsi="Times New Roman"/>
          <w:sz w:val="24"/>
          <w:szCs w:val="24"/>
        </w:rPr>
        <w:t xml:space="preserve">PIT-tagged </w:t>
      </w:r>
      <w:r w:rsidR="00F31273">
        <w:rPr>
          <w:rFonts w:ascii="Times New Roman" w:hAnsi="Times New Roman"/>
          <w:sz w:val="24"/>
          <w:szCs w:val="24"/>
        </w:rPr>
        <w:t xml:space="preserve">Yakima River steelhead </w:t>
      </w:r>
      <w:r w:rsidR="00930153">
        <w:rPr>
          <w:rFonts w:ascii="Times New Roman" w:hAnsi="Times New Roman"/>
          <w:sz w:val="24"/>
          <w:szCs w:val="24"/>
        </w:rPr>
        <w:t xml:space="preserve">that crossed </w:t>
      </w:r>
      <w:r w:rsidR="00FF6B1B">
        <w:rPr>
          <w:rFonts w:ascii="Times New Roman" w:hAnsi="Times New Roman"/>
          <w:sz w:val="24"/>
          <w:szCs w:val="24"/>
        </w:rPr>
        <w:t xml:space="preserve">McNary Dam </w:t>
      </w:r>
      <w:r w:rsidR="00314CFB">
        <w:rPr>
          <w:rFonts w:ascii="Times New Roman" w:hAnsi="Times New Roman"/>
          <w:sz w:val="24"/>
          <w:szCs w:val="24"/>
        </w:rPr>
        <w:t>(N = 276)</w:t>
      </w:r>
      <w:r w:rsidR="00FF6B1B">
        <w:rPr>
          <w:rFonts w:ascii="Times New Roman" w:hAnsi="Times New Roman"/>
          <w:sz w:val="24"/>
          <w:szCs w:val="24"/>
        </w:rPr>
        <w:t xml:space="preserve"> and were detected</w:t>
      </w:r>
      <w:r w:rsidR="00314CFB">
        <w:rPr>
          <w:rFonts w:ascii="Times New Roman" w:hAnsi="Times New Roman"/>
          <w:sz w:val="24"/>
          <w:szCs w:val="24"/>
        </w:rPr>
        <w:t xml:space="preserve">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dam passage, was included in the relationship.</w:t>
      </w:r>
      <w:r w:rsidR="004A25F1">
        <w:rPr>
          <w:rFonts w:ascii="Times New Roman" w:hAnsi="Times New Roman"/>
          <w:sz w:val="24"/>
          <w:szCs w:val="24"/>
        </w:rPr>
        <w:t xml:space="preserve"> </w:t>
      </w:r>
      <w:r w:rsidR="00975176">
        <w:rPr>
          <w:rFonts w:ascii="Times New Roman" w:hAnsi="Times New Roman"/>
          <w:sz w:val="24"/>
          <w:szCs w:val="24"/>
        </w:rPr>
        <w:t xml:space="preserve"> </w:t>
      </w:r>
    </w:p>
    <w:p w14:paraId="64234756" w14:textId="71F535DA"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w:t>
      </w:r>
      <w:r w:rsidR="008E23F1">
        <w:rPr>
          <w:rFonts w:ascii="Times New Roman" w:hAnsi="Times New Roman"/>
          <w:sz w:val="24"/>
          <w:szCs w:val="24"/>
        </w:rPr>
        <w:t xml:space="preserve">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xml:space="preserve">, </w:t>
      </w:r>
      <w:r w:rsidR="00DB2AF8">
        <w:rPr>
          <w:rFonts w:ascii="Times New Roman" w:hAnsi="Times New Roman"/>
          <w:sz w:val="24"/>
          <w:szCs w:val="24"/>
        </w:rPr>
        <w:t xml:space="preserve">seven steelhead </w:t>
      </w:r>
      <w:r w:rsidR="008344F5">
        <w:rPr>
          <w:rFonts w:ascii="Times New Roman" w:hAnsi="Times New Roman"/>
          <w:sz w:val="24"/>
          <w:szCs w:val="24"/>
        </w:rPr>
        <w:t>(</w:t>
      </w:r>
      <w:r w:rsidR="00DB2AF8">
        <w:rPr>
          <w:rFonts w:ascii="Times New Roman" w:hAnsi="Times New Roman"/>
          <w:sz w:val="24"/>
          <w:szCs w:val="24"/>
        </w:rPr>
        <w:t>2% of total</w:t>
      </w:r>
      <w:r w:rsidR="008344F5">
        <w:rPr>
          <w:rFonts w:ascii="Times New Roman" w:hAnsi="Times New Roman"/>
          <w:sz w:val="24"/>
          <w:szCs w:val="24"/>
        </w:rPr>
        <w:t>)</w:t>
      </w:r>
      <w:r w:rsidR="00DB2AF8">
        <w:rPr>
          <w:rFonts w:ascii="Times New Roman" w:hAnsi="Times New Roman"/>
          <w:sz w:val="24"/>
          <w:szCs w:val="24"/>
        </w:rPr>
        <w:t xml:space="preserve"> </w:t>
      </w:r>
      <w:r w:rsidR="00C90CA3">
        <w:rPr>
          <w:rFonts w:ascii="Times New Roman" w:hAnsi="Times New Roman"/>
          <w:sz w:val="24"/>
          <w:szCs w:val="24"/>
        </w:rPr>
        <w:t xml:space="preserve">were detected at both Priest Rapids and Ice Harbor dams. </w:t>
      </w:r>
      <w:r w:rsidR="00273C16">
        <w:rPr>
          <w:rFonts w:ascii="Times New Roman" w:hAnsi="Times New Roman"/>
          <w:sz w:val="24"/>
          <w:szCs w:val="24"/>
        </w:rPr>
        <w:t xml:space="preserve">The </w:t>
      </w:r>
      <w:r w:rsidR="009502B2">
        <w:rPr>
          <w:rFonts w:ascii="Times New Roman" w:hAnsi="Times New Roman"/>
          <w:sz w:val="24"/>
          <w:szCs w:val="24"/>
        </w:rPr>
        <w:t>percentage of</w:t>
      </w:r>
      <w:r w:rsidR="00273C16">
        <w:rPr>
          <w:rFonts w:ascii="Times New Roman" w:hAnsi="Times New Roman"/>
          <w:sz w:val="24"/>
          <w:szCs w:val="24"/>
        </w:rPr>
        <w:t xml:space="preserve"> </w:t>
      </w:r>
      <w:r w:rsidR="00F44E93">
        <w:rPr>
          <w:rFonts w:ascii="Times New Roman" w:hAnsi="Times New Roman"/>
          <w:sz w:val="24"/>
          <w:szCs w:val="24"/>
        </w:rPr>
        <w:t>o</w:t>
      </w:r>
      <w:r w:rsidR="00F25E5F">
        <w:rPr>
          <w:rFonts w:ascii="Times New Roman" w:hAnsi="Times New Roman"/>
          <w:sz w:val="24"/>
          <w:szCs w:val="24"/>
        </w:rPr>
        <w:t xml:space="preserve">vershoot </w:t>
      </w:r>
      <w:r w:rsidR="009502B2">
        <w:rPr>
          <w:rFonts w:ascii="Times New Roman" w:hAnsi="Times New Roman"/>
          <w:sz w:val="24"/>
          <w:szCs w:val="24"/>
        </w:rPr>
        <w:t xml:space="preserve">Yakima </w:t>
      </w:r>
      <w:r w:rsidR="00F25E5F">
        <w:rPr>
          <w:rFonts w:ascii="Times New Roman" w:hAnsi="Times New Roman"/>
          <w:sz w:val="24"/>
          <w:szCs w:val="24"/>
        </w:rPr>
        <w:t>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w:t>
      </w:r>
      <w:r w:rsidR="009502B2">
        <w:rPr>
          <w:rFonts w:ascii="Times New Roman" w:hAnsi="Times New Roman"/>
          <w:sz w:val="24"/>
          <w:szCs w:val="24"/>
        </w:rPr>
        <w:t xml:space="preserve">subsequently </w:t>
      </w:r>
      <w:r w:rsidR="00F44E93">
        <w:rPr>
          <w:rFonts w:ascii="Times New Roman" w:hAnsi="Times New Roman"/>
          <w:sz w:val="24"/>
          <w:szCs w:val="24"/>
        </w:rPr>
        <w:t xml:space="preserve">detected at Prosser Dam </w:t>
      </w:r>
      <w:r w:rsidR="0006593A">
        <w:rPr>
          <w:rFonts w:ascii="Times New Roman" w:hAnsi="Times New Roman"/>
          <w:sz w:val="24"/>
          <w:szCs w:val="24"/>
        </w:rPr>
        <w:t>were 78</w:t>
      </w:r>
      <w:r w:rsidR="009502B2">
        <w:rPr>
          <w:rFonts w:ascii="Times New Roman" w:hAnsi="Times New Roman"/>
          <w:sz w:val="24"/>
          <w:szCs w:val="24"/>
        </w:rPr>
        <w:t>%</w:t>
      </w:r>
      <w:r w:rsidR="0006593A">
        <w:rPr>
          <w:rFonts w:ascii="Times New Roman" w:hAnsi="Times New Roman"/>
          <w:sz w:val="24"/>
          <w:szCs w:val="24"/>
        </w:rPr>
        <w:t xml:space="preserve"> and 60</w:t>
      </w:r>
      <w:r w:rsidR="009502B2">
        <w:rPr>
          <w:rFonts w:ascii="Times New Roman" w:hAnsi="Times New Roman"/>
          <w:sz w:val="24"/>
          <w:szCs w:val="24"/>
        </w:rPr>
        <w:t>%</w:t>
      </w:r>
      <w:r w:rsidR="0006593A">
        <w:rPr>
          <w:rFonts w:ascii="Times New Roman" w:hAnsi="Times New Roman"/>
          <w:sz w:val="24"/>
          <w:szCs w:val="24"/>
        </w:rPr>
        <w:t>,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w:t>
      </w:r>
      <w:proofErr w:type="gramStart"/>
      <w:r w:rsidR="00B55C65">
        <w:rPr>
          <w:rFonts w:ascii="Times New Roman" w:hAnsi="Times New Roman"/>
          <w:sz w:val="24"/>
          <w:szCs w:val="24"/>
        </w:rPr>
        <w:t>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ar to</w:t>
      </w:r>
      <w:proofErr w:type="gramEnd"/>
      <w:r w:rsidR="00FF5F38">
        <w:rPr>
          <w:rFonts w:ascii="Times New Roman" w:hAnsi="Times New Roman"/>
          <w:sz w:val="24"/>
          <w:szCs w:val="24"/>
        </w:rPr>
        <w:t xml:space="preserve">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 xml:space="preserve">(Figure </w:t>
      </w:r>
      <w:r w:rsidR="003B5920">
        <w:rPr>
          <w:rFonts w:ascii="Times New Roman" w:hAnsi="Times New Roman"/>
          <w:sz w:val="24"/>
          <w:szCs w:val="24"/>
        </w:rPr>
        <w:t>4</w:t>
      </w:r>
      <w:r w:rsidR="00B278B8">
        <w:rPr>
          <w:rFonts w:ascii="Times New Roman" w:hAnsi="Times New Roman"/>
          <w:sz w:val="24"/>
          <w:szCs w:val="24"/>
        </w:rPr>
        <w:t>)</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were below 20</w:t>
      </w:r>
      <w:r w:rsidR="002820E7">
        <w:rPr>
          <w:rFonts w:ascii="Times New Roman" w:hAnsi="Times New Roman"/>
          <w:sz w:val="24"/>
          <w:szCs w:val="24"/>
        </w:rPr>
        <w:t xml:space="preserve"> °C</w:t>
      </w:r>
      <w:r w:rsidR="00F17FCE">
        <w:rPr>
          <w:rFonts w:ascii="Times New Roman" w:hAnsi="Times New Roman"/>
          <w:sz w:val="24"/>
          <w:szCs w:val="24"/>
        </w:rPr>
        <w:t xml:space="preserve">.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3B5920">
        <w:rPr>
          <w:rFonts w:ascii="Times New Roman" w:hAnsi="Times New Roman"/>
          <w:sz w:val="24"/>
          <w:szCs w:val="24"/>
        </w:rPr>
        <w:t>4</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w:t>
      </w:r>
      <w:r w:rsidR="00196829">
        <w:rPr>
          <w:rFonts w:ascii="Times New Roman" w:hAnsi="Times New Roman"/>
          <w:sz w:val="24"/>
          <w:szCs w:val="24"/>
        </w:rPr>
        <w:t xml:space="preserve">wild </w:t>
      </w:r>
      <w:r w:rsidR="00081503">
        <w:rPr>
          <w:rFonts w:ascii="Times New Roman" w:hAnsi="Times New Roman"/>
          <w:sz w:val="24"/>
          <w:szCs w:val="24"/>
        </w:rPr>
        <w:t xml:space="preserve">steelhead </w:t>
      </w:r>
      <w:r w:rsidR="00092E7A">
        <w:rPr>
          <w:rFonts w:ascii="Times New Roman" w:hAnsi="Times New Roman"/>
          <w:sz w:val="24"/>
          <w:szCs w:val="24"/>
        </w:rPr>
        <w:t xml:space="preserve">tagged as juveniles in the Yakima </w:t>
      </w:r>
      <w:r w:rsidR="00F56114">
        <w:rPr>
          <w:rFonts w:ascii="Times New Roman" w:hAnsi="Times New Roman"/>
          <w:sz w:val="24"/>
          <w:szCs w:val="24"/>
        </w:rPr>
        <w:t xml:space="preserve">River </w:t>
      </w:r>
      <w:r w:rsidR="00081503">
        <w:rPr>
          <w:rFonts w:ascii="Times New Roman" w:hAnsi="Times New Roman"/>
          <w:sz w:val="24"/>
          <w:szCs w:val="24"/>
        </w:rPr>
        <w:t xml:space="preserve">arrived at Prosser Dam prior to January 1 compared to 50% of </w:t>
      </w:r>
      <w:r w:rsidR="00FD1F03">
        <w:rPr>
          <w:rFonts w:ascii="Times New Roman" w:hAnsi="Times New Roman"/>
          <w:sz w:val="24"/>
          <w:szCs w:val="24"/>
        </w:rPr>
        <w:t xml:space="preserve">known </w:t>
      </w:r>
      <w:r w:rsidR="00081503">
        <w:rPr>
          <w:rFonts w:ascii="Times New Roman" w:hAnsi="Times New Roman"/>
          <w:sz w:val="24"/>
          <w:szCs w:val="24"/>
        </w:rPr>
        <w:t>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5FF84CF7" w14:textId="365474F2" w:rsidR="00B40B1B" w:rsidRDefault="00A76367" w:rsidP="00F926E3">
      <w:pPr>
        <w:spacing w:after="0" w:line="480" w:lineRule="auto"/>
        <w:ind w:firstLine="360"/>
        <w:rPr>
          <w:ins w:id="67" w:author="See, Kevin (DFW)" w:date="2022-04-04T16:45:00Z"/>
          <w:rFonts w:ascii="Times New Roman" w:hAnsi="Times New Roman"/>
          <w:sz w:val="24"/>
          <w:szCs w:val="24"/>
        </w:rPr>
      </w:pPr>
      <w:del w:id="68" w:author="See, Kevin (DFW)" w:date="2022-04-04T17:24:00Z">
        <w:r>
          <w:rPr>
            <w:rFonts w:ascii="Times New Roman" w:hAnsi="Times New Roman"/>
            <w:sz w:val="24"/>
            <w:szCs w:val="24"/>
          </w:rPr>
          <w:delText xml:space="preserve">When </w:delText>
        </w:r>
      </w:del>
      <w:moveToRangeStart w:id="69" w:author="See, Kevin (DFW)" w:date="2022-04-04T16:49:00Z" w:name="move99983402"/>
      <w:moveTo w:id="70" w:author="See, Kevin (DFW)" w:date="2022-04-04T16:49:00Z">
        <w:r w:rsidR="0028031F">
          <w:rPr>
            <w:rFonts w:ascii="Times New Roman" w:hAnsi="Times New Roman"/>
            <w:sz w:val="24"/>
            <w:szCs w:val="24"/>
          </w:rPr>
          <w:t xml:space="preserve">The magnitude, variability, and upstream distribution of overshoot steelhead in the UCR DPS was unknown and not fully accounted for in historical escapement estimates derived from dam counts </w:t>
        </w:r>
        <w:r w:rsidR="0028031F" w:rsidRPr="0007701D">
          <w:rPr>
            <w:rFonts w:ascii="Times New Roman" w:hAnsi="Times New Roman"/>
            <w:sz w:val="24"/>
            <w:szCs w:val="24"/>
            <w:shd w:val="clear" w:color="auto" w:fill="FFFFFF" w:themeFill="background1"/>
          </w:rPr>
          <w:t>(Ford et al. 2001)</w:t>
        </w:r>
        <w:r w:rsidR="0028031F">
          <w:rPr>
            <w:rFonts w:ascii="Times New Roman" w:hAnsi="Times New Roman"/>
            <w:sz w:val="24"/>
            <w:szCs w:val="24"/>
          </w:rPr>
          <w:t xml:space="preserve">. </w:t>
        </w:r>
      </w:moveTo>
      <w:moveToRangeEnd w:id="69"/>
      <w:ins w:id="71" w:author="See, Kevin (DFW)" w:date="2022-04-04T16:50:00Z">
        <w:r w:rsidR="0028031F">
          <w:rPr>
            <w:rFonts w:ascii="Times New Roman" w:hAnsi="Times New Roman"/>
            <w:sz w:val="24"/>
            <w:szCs w:val="24"/>
          </w:rPr>
          <w:t>However, w</w:t>
        </w:r>
      </w:ins>
      <w:del w:id="72" w:author="See, Kevin (DFW)" w:date="2022-04-04T16:50:00Z">
        <w:r w:rsidDel="0028031F">
          <w:rPr>
            <w:rFonts w:ascii="Times New Roman" w:hAnsi="Times New Roman"/>
            <w:sz w:val="24"/>
            <w:szCs w:val="24"/>
          </w:rPr>
          <w:delText>W</w:delText>
        </w:r>
      </w:del>
      <w:ins w:id="73" w:author="See, Kevin (DFW)" w:date="2022-04-04T17:24:00Z">
        <w:r>
          <w:rPr>
            <w:rFonts w:ascii="Times New Roman" w:hAnsi="Times New Roman"/>
            <w:sz w:val="24"/>
            <w:szCs w:val="24"/>
          </w:rPr>
          <w:t xml:space="preserve">hen </w:t>
        </w:r>
      </w:ins>
      <w:ins w:id="74" w:author="See, Kevin (DFW)" w:date="2022-04-04T16:04:00Z">
        <w:r w:rsidR="00F22E3A">
          <w:rPr>
            <w:rFonts w:ascii="Times New Roman" w:hAnsi="Times New Roman"/>
            <w:sz w:val="24"/>
            <w:szCs w:val="24"/>
          </w:rPr>
          <w:t xml:space="preserve">the </w:t>
        </w:r>
      </w:ins>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ins w:id="75" w:author="See, Kevin (DFW)" w:date="2022-04-04T16:05:00Z">
        <w:r w:rsidR="00F22E3A">
          <w:rPr>
            <w:rFonts w:ascii="Times New Roman" w:hAnsi="Times New Roman"/>
            <w:sz w:val="24"/>
            <w:szCs w:val="24"/>
          </w:rPr>
          <w:t xml:space="preserve">presented here </w:t>
        </w:r>
      </w:ins>
      <w:r w:rsidR="005F4162">
        <w:rPr>
          <w:rFonts w:ascii="Times New Roman" w:hAnsi="Times New Roman"/>
          <w:sz w:val="24"/>
          <w:szCs w:val="24"/>
        </w:rPr>
        <w:t xml:space="preserve">were combined with </w:t>
      </w:r>
      <w:r w:rsidR="00430904">
        <w:rPr>
          <w:rFonts w:ascii="Times New Roman" w:hAnsi="Times New Roman"/>
          <w:sz w:val="24"/>
          <w:szCs w:val="24"/>
        </w:rPr>
        <w:t xml:space="preserve">UCR DPS </w:t>
      </w:r>
      <w:r w:rsidR="005F4162">
        <w:rPr>
          <w:rFonts w:ascii="Times New Roman" w:hAnsi="Times New Roman"/>
          <w:sz w:val="24"/>
          <w:szCs w:val="24"/>
        </w:rPr>
        <w:t>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4C0905">
        <w:rPr>
          <w:rFonts w:ascii="Times New Roman" w:hAnsi="Times New Roman"/>
          <w:sz w:val="24"/>
          <w:szCs w:val="24"/>
        </w:rPr>
        <w:t>9.5</w:t>
      </w:r>
      <w:r w:rsidR="00AE2177">
        <w:rPr>
          <w:rFonts w:ascii="Times New Roman" w:hAnsi="Times New Roman"/>
          <w:sz w:val="24"/>
          <w:szCs w:val="24"/>
        </w:rPr>
        <w:t xml:space="preserve">%)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w:t>
      </w:r>
      <w:r w:rsidR="004E020B">
        <w:rPr>
          <w:rFonts w:ascii="Times New Roman" w:hAnsi="Times New Roman"/>
          <w:sz w:val="24"/>
          <w:szCs w:val="24"/>
        </w:rPr>
        <w:t>-</w:t>
      </w:r>
      <w:r w:rsidR="00F84D8D">
        <w:rPr>
          <w:rFonts w:ascii="Times New Roman" w:hAnsi="Times New Roman"/>
          <w:sz w:val="24"/>
          <w:szCs w:val="24"/>
        </w:rPr>
        <w:t xml:space="preserve"> or </w:t>
      </w:r>
      <w:r w:rsidR="004E020B">
        <w:rPr>
          <w:rFonts w:ascii="Times New Roman" w:hAnsi="Times New Roman"/>
          <w:sz w:val="24"/>
          <w:szCs w:val="24"/>
        </w:rPr>
        <w:t>overwintering-</w:t>
      </w:r>
      <w:r w:rsidR="00F84D8D">
        <w:rPr>
          <w:rFonts w:ascii="Times New Roman" w:hAnsi="Times New Roman"/>
          <w:sz w:val="24"/>
          <w:szCs w:val="24"/>
        </w:rPr>
        <w:t>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w:t>
      </w:r>
      <w:commentRangeStart w:id="76"/>
      <w:del w:id="77" w:author="See, Kevin (DFW)" w:date="2022-04-04T16:43:00Z">
        <w:r w:rsidR="00CF2D58" w:rsidDel="00C17C94">
          <w:rPr>
            <w:rFonts w:ascii="Times New Roman" w:hAnsi="Times New Roman"/>
            <w:sz w:val="24"/>
            <w:szCs w:val="24"/>
          </w:rPr>
          <w:delText xml:space="preserve">escapement methodologies </w:delText>
        </w:r>
        <w:commentRangeEnd w:id="76"/>
        <w:r w:rsidR="00BD541F" w:rsidDel="00C17C94">
          <w:rPr>
            <w:rStyle w:val="CommentReference"/>
          </w:rPr>
          <w:commentReference w:id="76"/>
        </w:r>
        <w:r w:rsidR="00CF2D58" w:rsidDel="00C17C94">
          <w:rPr>
            <w:rFonts w:ascii="Times New Roman" w:hAnsi="Times New Roman"/>
            <w:sz w:val="24"/>
            <w:szCs w:val="24"/>
          </w:rPr>
          <w:delText>incorporating</w:delText>
        </w:r>
        <w:r w:rsidR="00E41532" w:rsidRPr="0012269B" w:rsidDel="00C17C94">
          <w:rPr>
            <w:rFonts w:ascii="Times New Roman" w:hAnsi="Times New Roman"/>
            <w:sz w:val="24"/>
            <w:szCs w:val="24"/>
          </w:rPr>
          <w:delText xml:space="preserve"> </w:delText>
        </w:r>
      </w:del>
      <w:r w:rsidR="00E41532" w:rsidRPr="0012269B">
        <w:rPr>
          <w:rFonts w:ascii="Times New Roman" w:hAnsi="Times New Roman"/>
          <w:sz w:val="24"/>
          <w:szCs w:val="24"/>
        </w:rPr>
        <w:t xml:space="preserve">dam counts may not represent </w:t>
      </w:r>
      <w:ins w:id="78" w:author="See, Kevin (DFW)" w:date="2022-04-04T16:17:00Z">
        <w:r w:rsidR="0071024F">
          <w:rPr>
            <w:rFonts w:ascii="Times New Roman" w:hAnsi="Times New Roman"/>
            <w:sz w:val="24"/>
            <w:szCs w:val="24"/>
          </w:rPr>
          <w:t xml:space="preserve">an index of the spawning population </w:t>
        </w:r>
      </w:ins>
      <w:ins w:id="79" w:author="See, Kevin (DFW)" w:date="2022-04-04T16:43:00Z">
        <w:r w:rsidR="00C17C94">
          <w:rPr>
            <w:rFonts w:ascii="Times New Roman" w:hAnsi="Times New Roman"/>
            <w:sz w:val="24"/>
            <w:szCs w:val="24"/>
          </w:rPr>
          <w:t xml:space="preserve">upstream </w:t>
        </w:r>
      </w:ins>
      <w:ins w:id="80" w:author="See, Kevin (DFW)" w:date="2022-04-04T16:17:00Z">
        <w:r w:rsidR="0071024F">
          <w:rPr>
            <w:rFonts w:ascii="Times New Roman" w:hAnsi="Times New Roman"/>
            <w:sz w:val="24"/>
            <w:szCs w:val="24"/>
          </w:rPr>
          <w:t xml:space="preserve">of the </w:t>
        </w:r>
      </w:ins>
      <w:ins w:id="81" w:author="See, Kevin (DFW)" w:date="2022-04-04T16:43:00Z">
        <w:r w:rsidR="00B9018A">
          <w:rPr>
            <w:rFonts w:ascii="Times New Roman" w:hAnsi="Times New Roman"/>
            <w:sz w:val="24"/>
            <w:szCs w:val="24"/>
          </w:rPr>
          <w:t xml:space="preserve">dam </w:t>
        </w:r>
      </w:ins>
      <w:del w:id="82" w:author="See, Kevin (DFW)" w:date="2022-04-04T16:43:00Z">
        <w:r w:rsidR="00E41532" w:rsidRPr="0012269B" w:rsidDel="00B9018A">
          <w:rPr>
            <w:rFonts w:ascii="Times New Roman" w:hAnsi="Times New Roman"/>
            <w:sz w:val="24"/>
            <w:szCs w:val="24"/>
          </w:rPr>
          <w:delText xml:space="preserve">the status and trend of upstream populations </w:delText>
        </w:r>
      </w:del>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w:t>
      </w:r>
      <w:proofErr w:type="spellStart"/>
      <w:r w:rsidR="00184BC7" w:rsidRPr="0012269B">
        <w:rPr>
          <w:rFonts w:ascii="Times New Roman" w:hAnsi="Times New Roman"/>
          <w:sz w:val="24"/>
          <w:szCs w:val="24"/>
        </w:rPr>
        <w:t>Skalski</w:t>
      </w:r>
      <w:proofErr w:type="spellEnd"/>
      <w:r w:rsidR="00184BC7" w:rsidRPr="0012269B">
        <w:rPr>
          <w:rFonts w:ascii="Times New Roman" w:hAnsi="Times New Roman"/>
          <w:sz w:val="24"/>
          <w:szCs w:val="24"/>
        </w:rPr>
        <w:t xml:space="preserve"> 2010; </w:t>
      </w:r>
      <w:proofErr w:type="spellStart"/>
      <w:r w:rsidR="00C4464B">
        <w:rPr>
          <w:rFonts w:ascii="Times New Roman" w:hAnsi="Times New Roman"/>
          <w:sz w:val="24"/>
          <w:szCs w:val="24"/>
        </w:rPr>
        <w:t>Richins</w:t>
      </w:r>
      <w:proofErr w:type="spellEnd"/>
      <w:r w:rsidR="00C4464B">
        <w:rPr>
          <w:rFonts w:ascii="Times New Roman" w:hAnsi="Times New Roman"/>
          <w:sz w:val="24"/>
          <w:szCs w:val="24"/>
        </w:rPr>
        <w:t xml:space="preserve"> and </w:t>
      </w:r>
      <w:proofErr w:type="spellStart"/>
      <w:r w:rsidR="00C4464B">
        <w:rPr>
          <w:rFonts w:ascii="Times New Roman" w:hAnsi="Times New Roman"/>
          <w:sz w:val="24"/>
          <w:szCs w:val="24"/>
        </w:rPr>
        <w:t>Skalski</w:t>
      </w:r>
      <w:proofErr w:type="spellEnd"/>
      <w:r w:rsidR="00C4464B">
        <w:rPr>
          <w:rFonts w:ascii="Times New Roman" w:hAnsi="Times New Roman"/>
          <w:sz w:val="24"/>
          <w:szCs w:val="24"/>
        </w:rPr>
        <w:t xml:space="preserve">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p>
    <w:p w14:paraId="153F570C" w14:textId="77777777" w:rsidR="00F04132" w:rsidRDefault="00F04132" w:rsidP="00F04132">
      <w:pPr>
        <w:spacing w:after="0" w:line="480" w:lineRule="auto"/>
        <w:ind w:firstLine="360"/>
        <w:rPr>
          <w:ins w:id="83" w:author="See, Kevin (DFW)" w:date="2022-04-04T16:51:00Z"/>
          <w:rFonts w:ascii="Times New Roman" w:hAnsi="Times New Roman"/>
          <w:sz w:val="24"/>
          <w:szCs w:val="24"/>
        </w:rPr>
      </w:pPr>
      <w:ins w:id="84" w:author="See, Kevin (DFW)" w:date="2022-04-04T16:51:00Z">
        <w:r>
          <w:rPr>
            <w:rFonts w:ascii="Times New Roman" w:hAnsi="Times New Roman"/>
            <w:sz w:val="24"/>
            <w:szCs w:val="24"/>
          </w:rPr>
          <w:t xml:space="preserve">A large component of steelhead migrating upstream of PRD during the study period were from downstream populations. Most radio telemetry studies examining overshoot and fallback in the Columbia and Snake rivers were limited in geographic scope to areas downstream of PRD (Boggs et al. 2004; Keefer et al. 2008b).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w:t>
        </w:r>
        <w:proofErr w:type="spellStart"/>
        <w:r>
          <w:rPr>
            <w:rFonts w:ascii="Times New Roman" w:hAnsi="Times New Roman"/>
            <w:sz w:val="24"/>
            <w:szCs w:val="24"/>
          </w:rPr>
          <w:t>kelting</w:t>
        </w:r>
        <w:proofErr w:type="spellEnd"/>
        <w:r>
          <w:rPr>
            <w:rFonts w:ascii="Times New Roman" w:hAnsi="Times New Roman"/>
            <w:sz w:val="24"/>
            <w:szCs w:val="24"/>
          </w:rPr>
          <w:t xml:space="preserve">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ins>
    </w:p>
    <w:p w14:paraId="48465F8F" w14:textId="77777777" w:rsidR="00FE2E20" w:rsidRDefault="00FE2E20" w:rsidP="00FE2E20">
      <w:pPr>
        <w:spacing w:after="0" w:line="480" w:lineRule="auto"/>
        <w:ind w:firstLine="720"/>
        <w:rPr>
          <w:moveTo w:id="85" w:author="See, Kevin (DFW)" w:date="2022-04-04T16:54:00Z"/>
          <w:rFonts w:ascii="Times New Roman" w:hAnsi="Times New Roman"/>
          <w:sz w:val="24"/>
          <w:szCs w:val="24"/>
        </w:rPr>
      </w:pPr>
      <w:moveToRangeStart w:id="86" w:author="See, Kevin (DFW)" w:date="2022-04-04T16:54:00Z" w:name="move99983695"/>
      <w:moveTo w:id="87" w:author="See, Kevin (DFW)" w:date="2022-04-04T16:54:00Z">
        <w:r>
          <w:rPr>
            <w:rFonts w:ascii="Times New Roman" w:hAnsi="Times New Roman"/>
            <w:sz w:val="24"/>
            <w:szCs w:val="24"/>
          </w:rPr>
          <w:t xml:space="preserve">The estimated annual mean (SD) number of wild steelhead overshoot fallbacks at PRD during the study period was 1,135 (729) or 25% (SD = 6.4%) of the adjusted wild steelhead count at PRD.  An adult steelhead radio telemetry study, conducted at PRD between 2015 and 2017, reported similar levels of fallback (Fuchs et al. (2021).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Estimates of overshoot fallback in our study were based on PIT tag detections at specific locations downstream of PRD prior to the spawning period. Because wild adult steelhead PIT tagged at PRD were from an unknown population, estimating fallback to their natal stream or watershed was not possible in all cases (e.g., </w:t>
        </w: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Furthermore, based on detection histories of known overshoot fallback steelhead, some steelhead were detected downstream of PRD, but were not successful in homing to their natal stream (e.g., Yakima steelhead PRD overshoot fallback last observed in the Snake River). While some overshoot fallback steelhead may have died, our POM included all possible locations based on geographic distribution of known overshoot steelhead and accounted for the variability in detection probabilities among sites and years.</w:t>
        </w:r>
      </w:moveTo>
    </w:p>
    <w:moveToRangeEnd w:id="86"/>
    <w:p w14:paraId="349152DA" w14:textId="36E092FA" w:rsidR="003A7B1D" w:rsidDel="002870E5" w:rsidRDefault="003A7B1D" w:rsidP="00F926E3">
      <w:pPr>
        <w:spacing w:after="0" w:line="480" w:lineRule="auto"/>
        <w:ind w:firstLine="360"/>
        <w:rPr>
          <w:del w:id="88" w:author="See, Kevin (DFW)" w:date="2022-04-04T17:13:00Z"/>
          <w:rFonts w:ascii="Times New Roman" w:hAnsi="Times New Roman"/>
          <w:sz w:val="24"/>
          <w:szCs w:val="24"/>
        </w:rPr>
      </w:pPr>
      <w:del w:id="89" w:author="See, Kevin (DFW)" w:date="2022-04-04T17:13:00Z">
        <w:r w:rsidDel="002870E5">
          <w:rPr>
            <w:rFonts w:ascii="Times New Roman" w:hAnsi="Times New Roman"/>
            <w:sz w:val="24"/>
            <w:szCs w:val="24"/>
          </w:rPr>
          <w:delText xml:space="preserve">Overshoot and fallback rates for steelhead have been estimated </w:delText>
        </w:r>
        <w:r w:rsidR="00D96DA0" w:rsidDel="002870E5">
          <w:rPr>
            <w:rFonts w:ascii="Times New Roman" w:hAnsi="Times New Roman"/>
            <w:sz w:val="24"/>
            <w:szCs w:val="24"/>
          </w:rPr>
          <w:delText xml:space="preserve">for </w:delText>
        </w:r>
        <w:r w:rsidDel="002870E5">
          <w:rPr>
            <w:rFonts w:ascii="Times New Roman" w:hAnsi="Times New Roman"/>
            <w:sz w:val="24"/>
            <w:szCs w:val="24"/>
          </w:rPr>
          <w:delText xml:space="preserve">many populations in the Columbia Basin using PIT tags and a multi-state release-recapture model (Richins and Skalski 2018). In that study, steelhead were tagged as juveniles </w:delText>
        </w:r>
        <w:r w:rsidR="00CD0529" w:rsidDel="002870E5">
          <w:rPr>
            <w:rFonts w:ascii="Times New Roman" w:hAnsi="Times New Roman"/>
            <w:sz w:val="24"/>
            <w:szCs w:val="24"/>
          </w:rPr>
          <w:delText>as part of various research and monitoring projects and assumed to represent the entire population or group of populations. Conversely, steelhead in our study were tagged as adults from throughout the run (i.e., systematic sample) and were representative of the steelhead passing PRD. Richins and Skalski (2018) reported m</w:delText>
        </w:r>
        <w:r w:rsidDel="002870E5">
          <w:rPr>
            <w:rFonts w:ascii="Times New Roman" w:hAnsi="Times New Roman"/>
            <w:sz w:val="24"/>
            <w:szCs w:val="24"/>
          </w:rPr>
          <w:delText xml:space="preserve">any populations </w:delText>
        </w:r>
        <w:r w:rsidR="00CD0529" w:rsidDel="002870E5">
          <w:rPr>
            <w:rFonts w:ascii="Times New Roman" w:hAnsi="Times New Roman"/>
            <w:sz w:val="24"/>
            <w:szCs w:val="24"/>
          </w:rPr>
          <w:delText xml:space="preserve">with </w:delText>
        </w:r>
        <w:r w:rsidDel="002870E5">
          <w:rPr>
            <w:rFonts w:ascii="Times New Roman" w:hAnsi="Times New Roman"/>
            <w:sz w:val="24"/>
            <w:szCs w:val="24"/>
          </w:rPr>
          <w:delText xml:space="preserve">high rates of </w:delText>
        </w:r>
        <w:r w:rsidR="00CD0529" w:rsidDel="002870E5">
          <w:rPr>
            <w:rFonts w:ascii="Times New Roman" w:hAnsi="Times New Roman"/>
            <w:sz w:val="24"/>
            <w:szCs w:val="24"/>
          </w:rPr>
          <w:delText>overshoot,</w:delText>
        </w:r>
        <w:r w:rsidDel="002870E5">
          <w:rPr>
            <w:rFonts w:ascii="Times New Roman" w:hAnsi="Times New Roman"/>
            <w:sz w:val="24"/>
            <w:szCs w:val="24"/>
          </w:rPr>
          <w:delText xml:space="preserve"> but both overshoot and fallback rates were highly variable </w:delText>
        </w:r>
        <w:r w:rsidR="00CD0529" w:rsidDel="002870E5">
          <w:rPr>
            <w:rFonts w:ascii="Times New Roman" w:hAnsi="Times New Roman"/>
            <w:sz w:val="24"/>
            <w:szCs w:val="24"/>
          </w:rPr>
          <w:delText xml:space="preserve">including </w:delText>
        </w:r>
        <w:r w:rsidDel="002870E5">
          <w:rPr>
            <w:rFonts w:ascii="Times New Roman" w:hAnsi="Times New Roman"/>
            <w:sz w:val="24"/>
            <w:szCs w:val="24"/>
          </w:rPr>
          <w:delText xml:space="preserve">some wild populations from the MCR DPS (John Day, Yakima, </w:delText>
        </w:r>
        <w:r w:rsidR="00220004" w:rsidDel="002870E5">
          <w:rPr>
            <w:rFonts w:ascii="Times New Roman" w:hAnsi="Times New Roman"/>
            <w:sz w:val="24"/>
            <w:szCs w:val="24"/>
          </w:rPr>
          <w:delText>Umatilla,</w:delText>
        </w:r>
        <w:r w:rsidDel="002870E5">
          <w:rPr>
            <w:rFonts w:ascii="Times New Roman" w:hAnsi="Times New Roman"/>
            <w:sz w:val="24"/>
            <w:szCs w:val="24"/>
          </w:rPr>
          <w:delText xml:space="preserve"> and Walla Walla). </w:delText>
        </w:r>
      </w:del>
      <w:del w:id="90" w:author="See, Kevin (DFW)" w:date="2022-04-04T16:46:00Z">
        <w:r w:rsidR="00EF6F92" w:rsidDel="00A62186">
          <w:rPr>
            <w:rFonts w:ascii="Times New Roman" w:hAnsi="Times New Roman"/>
            <w:sz w:val="24"/>
            <w:szCs w:val="24"/>
          </w:rPr>
          <w:delText>C</w:delText>
        </w:r>
        <w:r w:rsidDel="00A62186">
          <w:rPr>
            <w:rFonts w:ascii="Times New Roman" w:hAnsi="Times New Roman"/>
            <w:sz w:val="24"/>
            <w:szCs w:val="24"/>
          </w:rPr>
          <w:delText xml:space="preserve">omparisons </w:delText>
        </w:r>
      </w:del>
      <w:del w:id="91" w:author="See, Kevin (DFW)" w:date="2022-04-04T17:13:00Z">
        <w:r w:rsidDel="002870E5">
          <w:rPr>
            <w:rFonts w:ascii="Times New Roman" w:hAnsi="Times New Roman"/>
            <w:sz w:val="24"/>
            <w:szCs w:val="24"/>
          </w:rPr>
          <w:delText xml:space="preserve">of </w:delText>
        </w:r>
        <w:r w:rsidR="007008F9" w:rsidDel="002870E5">
          <w:rPr>
            <w:rFonts w:ascii="Times New Roman" w:hAnsi="Times New Roman"/>
            <w:sz w:val="24"/>
            <w:szCs w:val="24"/>
          </w:rPr>
          <w:delText xml:space="preserve">fallback migration success </w:delText>
        </w:r>
        <w:r w:rsidR="00835CFF" w:rsidDel="002870E5">
          <w:rPr>
            <w:rFonts w:ascii="Times New Roman" w:hAnsi="Times New Roman"/>
            <w:sz w:val="24"/>
            <w:szCs w:val="24"/>
          </w:rPr>
          <w:delText>whether pop</w:delText>
        </w:r>
        <w:r w:rsidR="00DB642F" w:rsidDel="002870E5">
          <w:rPr>
            <w:rFonts w:ascii="Times New Roman" w:hAnsi="Times New Roman"/>
            <w:sz w:val="24"/>
            <w:szCs w:val="24"/>
          </w:rPr>
          <w:delText xml:space="preserve">ulation-based (Richins and Skalski 2108) or dam-based (this study) </w:delText>
        </w:r>
        <w:r w:rsidR="00D51FFC" w:rsidDel="002870E5">
          <w:rPr>
            <w:rFonts w:ascii="Times New Roman" w:hAnsi="Times New Roman"/>
            <w:sz w:val="24"/>
            <w:szCs w:val="24"/>
          </w:rPr>
          <w:delText xml:space="preserve">may be </w:delText>
        </w:r>
        <w:r w:rsidDel="002870E5">
          <w:rPr>
            <w:rFonts w:ascii="Times New Roman" w:hAnsi="Times New Roman"/>
            <w:sz w:val="24"/>
            <w:szCs w:val="24"/>
          </w:rPr>
          <w:delText xml:space="preserve">difficult to </w:delText>
        </w:r>
      </w:del>
      <w:del w:id="92" w:author="See, Kevin (DFW)" w:date="2022-04-04T16:46:00Z">
        <w:r w:rsidDel="00A62186">
          <w:rPr>
            <w:rFonts w:ascii="Times New Roman" w:hAnsi="Times New Roman"/>
            <w:sz w:val="24"/>
            <w:szCs w:val="24"/>
          </w:rPr>
          <w:delText>interpret</w:delText>
        </w:r>
        <w:r w:rsidR="00157A29" w:rsidDel="00A62186">
          <w:rPr>
            <w:rFonts w:ascii="Times New Roman" w:hAnsi="Times New Roman"/>
            <w:sz w:val="24"/>
            <w:szCs w:val="24"/>
          </w:rPr>
          <w:delText xml:space="preserve"> </w:delText>
        </w:r>
      </w:del>
      <w:del w:id="93" w:author="See, Kevin (DFW)" w:date="2022-04-04T17:13:00Z">
        <w:r w:rsidR="000F061F" w:rsidDel="002870E5">
          <w:rPr>
            <w:rFonts w:ascii="Times New Roman" w:hAnsi="Times New Roman"/>
            <w:sz w:val="24"/>
            <w:szCs w:val="24"/>
          </w:rPr>
          <w:delText>due to differences in</w:delText>
        </w:r>
        <w:r w:rsidR="00622A43" w:rsidDel="002870E5">
          <w:rPr>
            <w:rFonts w:ascii="Times New Roman" w:hAnsi="Times New Roman"/>
            <w:sz w:val="24"/>
            <w:szCs w:val="24"/>
          </w:rPr>
          <w:delText xml:space="preserve"> overshoot</w:delText>
        </w:r>
        <w:r w:rsidR="000F061F" w:rsidDel="002870E5">
          <w:rPr>
            <w:rFonts w:ascii="Times New Roman" w:hAnsi="Times New Roman"/>
            <w:sz w:val="24"/>
            <w:szCs w:val="24"/>
          </w:rPr>
          <w:delText xml:space="preserve"> </w:delText>
        </w:r>
        <w:r w:rsidR="000B1DC3" w:rsidDel="002870E5">
          <w:rPr>
            <w:rFonts w:ascii="Times New Roman" w:hAnsi="Times New Roman"/>
            <w:sz w:val="24"/>
            <w:szCs w:val="24"/>
          </w:rPr>
          <w:delText>migration routes</w:delText>
        </w:r>
        <w:r w:rsidR="001C1850" w:rsidDel="002870E5">
          <w:rPr>
            <w:rFonts w:ascii="Times New Roman" w:hAnsi="Times New Roman"/>
            <w:sz w:val="24"/>
            <w:szCs w:val="24"/>
          </w:rPr>
          <w:delText xml:space="preserve">, dam </w:delText>
        </w:r>
        <w:r w:rsidR="00B82DA9" w:rsidDel="002870E5">
          <w:rPr>
            <w:rFonts w:ascii="Times New Roman" w:hAnsi="Times New Roman"/>
            <w:sz w:val="24"/>
            <w:szCs w:val="24"/>
          </w:rPr>
          <w:delText>operations,</w:delText>
        </w:r>
        <w:r w:rsidR="00672545" w:rsidDel="002870E5">
          <w:rPr>
            <w:rFonts w:ascii="Times New Roman" w:hAnsi="Times New Roman"/>
            <w:sz w:val="24"/>
            <w:szCs w:val="24"/>
          </w:rPr>
          <w:delText xml:space="preserve"> and the number of dams</w:delText>
        </w:r>
        <w:r w:rsidR="003C4CFB" w:rsidDel="002870E5">
          <w:rPr>
            <w:rFonts w:ascii="Times New Roman" w:hAnsi="Times New Roman"/>
            <w:sz w:val="24"/>
            <w:szCs w:val="24"/>
          </w:rPr>
          <w:delText xml:space="preserve">. </w:delText>
        </w:r>
      </w:del>
    </w:p>
    <w:p w14:paraId="7C0ED4BD" w14:textId="77777777" w:rsidR="00F04132" w:rsidRDefault="000871D7" w:rsidP="00ED5D54">
      <w:pPr>
        <w:spacing w:after="0" w:line="480" w:lineRule="auto"/>
        <w:ind w:firstLine="720"/>
        <w:rPr>
          <w:ins w:id="94" w:author="See, Kevin (DFW)" w:date="2022-04-04T16:51:00Z"/>
          <w:rFonts w:ascii="Times New Roman" w:hAnsi="Times New Roman"/>
          <w:sz w:val="24"/>
          <w:szCs w:val="24"/>
        </w:rPr>
      </w:pPr>
      <w:del w:id="95" w:author="See, Kevin (DFW)" w:date="2022-04-04T16:51:00Z">
        <w:r w:rsidDel="00F04132">
          <w:rPr>
            <w:rFonts w:ascii="Times New Roman" w:hAnsi="Times New Roman"/>
            <w:sz w:val="24"/>
            <w:szCs w:val="24"/>
          </w:rPr>
          <w:delText xml:space="preserve">A large component of steelhead migrating upstream of PRD during the study period were from downstream populations. </w:delText>
        </w:r>
      </w:del>
      <w:moveFromRangeStart w:id="96" w:author="See, Kevin (DFW)" w:date="2022-04-04T16:49:00Z" w:name="move99983402"/>
      <w:moveFrom w:id="97" w:author="See, Kevin (DFW)" w:date="2022-04-04T16:49:00Z">
        <w:del w:id="98" w:author="See, Kevin (DFW)" w:date="2022-04-04T16:51:00Z">
          <w:r w:rsidDel="00F04132">
            <w:rPr>
              <w:rFonts w:ascii="Times New Roman" w:hAnsi="Times New Roman"/>
              <w:sz w:val="24"/>
              <w:szCs w:val="24"/>
            </w:rPr>
            <w:delText xml:space="preserve">The magnitude, variability, and upstream distribution of overshoot steelhead in the UCR DPS was unknown and not </w:delText>
          </w:r>
          <w:r w:rsidR="008369C3" w:rsidDel="00F04132">
            <w:rPr>
              <w:rFonts w:ascii="Times New Roman" w:hAnsi="Times New Roman"/>
              <w:sz w:val="24"/>
              <w:szCs w:val="24"/>
            </w:rPr>
            <w:delText xml:space="preserve">fully </w:delText>
          </w:r>
          <w:r w:rsidDel="00F04132">
            <w:rPr>
              <w:rFonts w:ascii="Times New Roman" w:hAnsi="Times New Roman"/>
              <w:sz w:val="24"/>
              <w:szCs w:val="24"/>
            </w:rPr>
            <w:delText xml:space="preserve">accounted for in historical escapement estimates derived from dam counts </w:delText>
          </w:r>
          <w:r w:rsidRPr="0007701D" w:rsidDel="00F04132">
            <w:rPr>
              <w:rFonts w:ascii="Times New Roman" w:hAnsi="Times New Roman"/>
              <w:sz w:val="24"/>
              <w:szCs w:val="24"/>
              <w:shd w:val="clear" w:color="auto" w:fill="FFFFFF" w:themeFill="background1"/>
            </w:rPr>
            <w:delText>(</w:delText>
          </w:r>
          <w:r w:rsidR="0007701D" w:rsidRPr="0007701D" w:rsidDel="00F04132">
            <w:rPr>
              <w:rFonts w:ascii="Times New Roman" w:hAnsi="Times New Roman"/>
              <w:sz w:val="24"/>
              <w:szCs w:val="24"/>
              <w:shd w:val="clear" w:color="auto" w:fill="FFFFFF" w:themeFill="background1"/>
            </w:rPr>
            <w:delText>Ford et al. 2001</w:delText>
          </w:r>
          <w:r w:rsidRPr="0007701D" w:rsidDel="00F04132">
            <w:rPr>
              <w:rFonts w:ascii="Times New Roman" w:hAnsi="Times New Roman"/>
              <w:sz w:val="24"/>
              <w:szCs w:val="24"/>
              <w:shd w:val="clear" w:color="auto" w:fill="FFFFFF" w:themeFill="background1"/>
            </w:rPr>
            <w:delText>)</w:delText>
          </w:r>
          <w:r w:rsidDel="00F04132">
            <w:rPr>
              <w:rFonts w:ascii="Times New Roman" w:hAnsi="Times New Roman"/>
              <w:sz w:val="24"/>
              <w:szCs w:val="24"/>
            </w:rPr>
            <w:delText xml:space="preserve">. </w:delText>
          </w:r>
        </w:del>
      </w:moveFrom>
      <w:moveFromRangeEnd w:id="96"/>
      <w:del w:id="99" w:author="See, Kevin (DFW)" w:date="2022-04-04T16:51:00Z">
        <w:r w:rsidDel="00F04132">
          <w:rPr>
            <w:rFonts w:ascii="Times New Roman" w:hAnsi="Times New Roman"/>
            <w:sz w:val="24"/>
            <w:szCs w:val="24"/>
          </w:rPr>
          <w:delText>Most radio telemetry studies examining overshoot and fallback in the Columbia and Snake rivers were limited in geographic scope to areas downstream of PRD (Boggs et al. 2004; Keefer et al. 2008</w:delText>
        </w:r>
        <w:r w:rsidR="00177F0D" w:rsidDel="00F04132">
          <w:rPr>
            <w:rFonts w:ascii="Times New Roman" w:hAnsi="Times New Roman"/>
            <w:sz w:val="24"/>
            <w:szCs w:val="24"/>
          </w:rPr>
          <w:delText>b</w:delText>
        </w:r>
        <w:r w:rsidDel="00F04132">
          <w:rPr>
            <w:rFonts w:ascii="Times New Roman" w:hAnsi="Times New Roman"/>
            <w:sz w:val="24"/>
            <w:szCs w:val="24"/>
          </w:rPr>
          <w:delText xml:space="preserve">). However, </w:delText>
        </w:r>
        <w:r w:rsidRPr="00917C96" w:rsidDel="00F04132">
          <w:rPr>
            <w:rFonts w:ascii="Times New Roman" w:hAnsi="Times New Roman"/>
            <w:sz w:val="24"/>
            <w:szCs w:val="24"/>
          </w:rPr>
          <w:delText>English et al. (2003)</w:delText>
        </w:r>
        <w:r w:rsidDel="00F04132">
          <w:rPr>
            <w:rFonts w:ascii="Times New Roman" w:hAnsi="Times New Roman"/>
            <w:sz w:val="24"/>
            <w:szCs w:val="24"/>
          </w:rPr>
          <w:delTex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delText>
        </w:r>
        <w:r w:rsidRPr="004142E7" w:rsidDel="00F04132">
          <w:rPr>
            <w:rFonts w:ascii="Times New Roman" w:hAnsi="Times New Roman"/>
            <w:sz w:val="24"/>
            <w:szCs w:val="24"/>
          </w:rPr>
          <w:delText xml:space="preserve"> </w:delText>
        </w:r>
      </w:del>
    </w:p>
    <w:p w14:paraId="266AED94" w14:textId="77777777" w:rsidR="00047BE5" w:rsidRDefault="00C16CD7" w:rsidP="00ED5D54">
      <w:pPr>
        <w:spacing w:after="0" w:line="480" w:lineRule="auto"/>
        <w:ind w:firstLine="720"/>
        <w:rPr>
          <w:ins w:id="100" w:author="See, Kevin (DFW)" w:date="2022-04-04T16:53:00Z"/>
          <w:rFonts w:ascii="Times New Roman" w:hAnsi="Times New Roman"/>
          <w:sz w:val="24"/>
          <w:szCs w:val="24"/>
        </w:rPr>
      </w:pPr>
      <w:commentRangeStart w:id="101"/>
      <w:r>
        <w:rPr>
          <w:rFonts w:ascii="Times New Roman" w:hAnsi="Times New Roman"/>
          <w:sz w:val="24"/>
          <w:szCs w:val="24"/>
        </w:rPr>
        <w:t xml:space="preserve">Lack of accounting </w:t>
      </w:r>
      <w:r w:rsidR="000871D7">
        <w:rPr>
          <w:rFonts w:ascii="Times New Roman" w:hAnsi="Times New Roman"/>
          <w:sz w:val="24"/>
          <w:szCs w:val="24"/>
        </w:rPr>
        <w:t>for fallback and re</w:t>
      </w:r>
      <w:r>
        <w:rPr>
          <w:rFonts w:ascii="Times New Roman" w:hAnsi="Times New Roman"/>
          <w:sz w:val="24"/>
          <w:szCs w:val="24"/>
        </w:rPr>
        <w:t>-</w:t>
      </w:r>
      <w:r w:rsidR="000871D7">
        <w:rPr>
          <w:rFonts w:ascii="Times New Roman" w:hAnsi="Times New Roman"/>
          <w:sz w:val="24"/>
          <w:szCs w:val="24"/>
        </w:rPr>
        <w:t xml:space="preserve">ascension at dams </w:t>
      </w:r>
      <w:r>
        <w:rPr>
          <w:rFonts w:ascii="Times New Roman" w:hAnsi="Times New Roman"/>
          <w:sz w:val="24"/>
          <w:szCs w:val="24"/>
        </w:rPr>
        <w:t xml:space="preserve">can </w:t>
      </w:r>
      <w:r w:rsidR="000871D7">
        <w:rPr>
          <w:rFonts w:ascii="Times New Roman" w:hAnsi="Times New Roman"/>
          <w:sz w:val="24"/>
          <w:szCs w:val="24"/>
        </w:rPr>
        <w:t xml:space="preserve">result in biased estimates of fish abundance (Boggs et al. 2004). In this study, PIT tag detection histories were used to adjust ladder counts of steelhead (i.e., adjusted dam count) prior to estimating abundance of upstream populations, </w:t>
      </w:r>
      <w:r w:rsidR="0033575A">
        <w:rPr>
          <w:rFonts w:ascii="Times New Roman" w:hAnsi="Times New Roman"/>
          <w:sz w:val="24"/>
          <w:szCs w:val="24"/>
        </w:rPr>
        <w:t>overshoot,</w:t>
      </w:r>
      <w:r w:rsidR="000871D7">
        <w:rPr>
          <w:rFonts w:ascii="Times New Roman" w:hAnsi="Times New Roman"/>
          <w:sz w:val="24"/>
          <w:szCs w:val="24"/>
        </w:rPr>
        <w:t xml:space="preserve"> or fallback. English et al. (2003) reported mean fallback re</w:t>
      </w:r>
      <w:r>
        <w:rPr>
          <w:rFonts w:ascii="Times New Roman" w:hAnsi="Times New Roman"/>
          <w:sz w:val="24"/>
          <w:szCs w:val="24"/>
        </w:rPr>
        <w:t>-</w:t>
      </w:r>
      <w:r w:rsidR="000871D7">
        <w:rPr>
          <w:rFonts w:ascii="Times New Roman" w:hAnsi="Times New Roman"/>
          <w:sz w:val="24"/>
          <w:szCs w:val="24"/>
        </w:rPr>
        <w:t xml:space="preserve">ascension rates of radio-tagged steelhead of 3.0% </w:t>
      </w:r>
      <w:r>
        <w:rPr>
          <w:rFonts w:ascii="Times New Roman" w:hAnsi="Times New Roman"/>
          <w:sz w:val="24"/>
          <w:szCs w:val="24"/>
        </w:rPr>
        <w:t xml:space="preserve">at PRD, </w:t>
      </w:r>
      <w:r w:rsidR="00C42646">
        <w:rPr>
          <w:rFonts w:ascii="Times New Roman" w:hAnsi="Times New Roman"/>
          <w:sz w:val="24"/>
          <w:szCs w:val="24"/>
        </w:rPr>
        <w:t>like</w:t>
      </w:r>
      <w:r w:rsidR="000871D7">
        <w:rPr>
          <w:rFonts w:ascii="Times New Roman" w:hAnsi="Times New Roman"/>
          <w:sz w:val="24"/>
          <w:szCs w:val="24"/>
        </w:rPr>
        <w:t xml:space="preserve"> the values used in </w:t>
      </w:r>
      <w:r w:rsidR="00455A37">
        <w:rPr>
          <w:rFonts w:ascii="Times New Roman" w:hAnsi="Times New Roman"/>
          <w:sz w:val="24"/>
          <w:szCs w:val="24"/>
        </w:rPr>
        <w:t xml:space="preserve">our </w:t>
      </w:r>
      <w:r w:rsidR="000871D7">
        <w:rPr>
          <w:rFonts w:ascii="Times New Roman" w:hAnsi="Times New Roman"/>
          <w:sz w:val="24"/>
          <w:szCs w:val="24"/>
        </w:rPr>
        <w:t xml:space="preserve">study (mean = 4.9%, SD = 0.9; </w:t>
      </w:r>
      <w:r w:rsidR="00815587">
        <w:rPr>
          <w:rFonts w:ascii="Times New Roman" w:hAnsi="Times New Roman"/>
          <w:sz w:val="24"/>
          <w:szCs w:val="24"/>
        </w:rPr>
        <w:t>(</w:t>
      </w:r>
      <w:r w:rsidR="00FA6C8D">
        <w:rPr>
          <w:rFonts w:ascii="Times New Roman" w:hAnsi="Times New Roman"/>
          <w:sz w:val="24"/>
          <w:szCs w:val="24"/>
        </w:rPr>
        <w:t>B.</w:t>
      </w:r>
      <w:r w:rsidR="00815587">
        <w:rPr>
          <w:rFonts w:ascii="Times New Roman" w:hAnsi="Times New Roman"/>
          <w:sz w:val="24"/>
          <w:szCs w:val="24"/>
        </w:rPr>
        <w:t>L.</w:t>
      </w:r>
      <w:r w:rsidR="00FA6C8D">
        <w:rPr>
          <w:rFonts w:ascii="Times New Roman" w:hAnsi="Times New Roman"/>
          <w:sz w:val="24"/>
          <w:szCs w:val="24"/>
        </w:rPr>
        <w:t xml:space="preserve"> Truscott, WDFW, personal </w:t>
      </w:r>
      <w:r w:rsidR="00815587">
        <w:rPr>
          <w:rFonts w:ascii="Times New Roman" w:hAnsi="Times New Roman"/>
          <w:sz w:val="24"/>
          <w:szCs w:val="24"/>
        </w:rPr>
        <w:t>communication</w:t>
      </w:r>
      <w:r w:rsidR="000871D7">
        <w:rPr>
          <w:rFonts w:ascii="Times New Roman" w:hAnsi="Times New Roman"/>
          <w:sz w:val="24"/>
          <w:szCs w:val="24"/>
        </w:rPr>
        <w:t xml:space="preserve">).  </w:t>
      </w:r>
      <w:commentRangeEnd w:id="101"/>
      <w:ins w:id="102" w:author="See, Kevin (DFW)" w:date="2022-04-04T17:24:00Z">
        <w:r w:rsidR="00602D03">
          <w:rPr>
            <w:rStyle w:val="CommentReference"/>
          </w:rPr>
          <w:commentReference w:id="101"/>
        </w:r>
      </w:ins>
    </w:p>
    <w:p w14:paraId="1E50A2EC" w14:textId="65B0A658" w:rsidR="000871D7" w:rsidDel="00FE2E20" w:rsidRDefault="000871D7">
      <w:pPr>
        <w:spacing w:after="0" w:line="480" w:lineRule="auto"/>
        <w:ind w:firstLine="720"/>
        <w:rPr>
          <w:moveFrom w:id="103" w:author="See, Kevin (DFW)" w:date="2022-04-04T16:54:00Z"/>
          <w:rFonts w:ascii="Times New Roman" w:hAnsi="Times New Roman"/>
          <w:sz w:val="24"/>
          <w:szCs w:val="24"/>
        </w:rPr>
        <w:pPrChange w:id="104" w:author="See, Kevin (DFW)" w:date="2022-04-04T17:24:00Z">
          <w:pPr>
            <w:spacing w:after="0" w:line="480" w:lineRule="auto"/>
            <w:ind w:firstLine="360"/>
          </w:pPr>
        </w:pPrChange>
      </w:pPr>
      <w:moveFromRangeStart w:id="105" w:author="See, Kevin (DFW)" w:date="2022-04-04T16:54:00Z" w:name="move99983695"/>
      <w:moveFrom w:id="106" w:author="See, Kevin (DFW)" w:date="2022-04-04T16:54:00Z">
        <w:r w:rsidDel="00FE2E20">
          <w:rPr>
            <w:rFonts w:ascii="Times New Roman" w:hAnsi="Times New Roman"/>
            <w:sz w:val="24"/>
            <w:szCs w:val="24"/>
          </w:rPr>
          <w:t xml:space="preserve">The estimated annual mean (SD) number of wild steelhead overshoot fallbacks at PRD during the study period was </w:t>
        </w:r>
        <w:r w:rsidR="00FC5767" w:rsidDel="00FE2E20">
          <w:rPr>
            <w:rFonts w:ascii="Times New Roman" w:hAnsi="Times New Roman"/>
            <w:sz w:val="24"/>
            <w:szCs w:val="24"/>
          </w:rPr>
          <w:t xml:space="preserve">1,135 </w:t>
        </w:r>
        <w:r w:rsidDel="00FE2E20">
          <w:rPr>
            <w:rFonts w:ascii="Times New Roman" w:hAnsi="Times New Roman"/>
            <w:sz w:val="24"/>
            <w:szCs w:val="24"/>
          </w:rPr>
          <w:t>(</w:t>
        </w:r>
        <w:r w:rsidR="00FC5767" w:rsidDel="00FE2E20">
          <w:rPr>
            <w:rFonts w:ascii="Times New Roman" w:hAnsi="Times New Roman"/>
            <w:sz w:val="24"/>
            <w:szCs w:val="24"/>
          </w:rPr>
          <w:t>729</w:t>
        </w:r>
        <w:r w:rsidDel="00FE2E20">
          <w:rPr>
            <w:rFonts w:ascii="Times New Roman" w:hAnsi="Times New Roman"/>
            <w:sz w:val="24"/>
            <w:szCs w:val="24"/>
          </w:rPr>
          <w:t xml:space="preserve">) or </w:t>
        </w:r>
        <w:r w:rsidR="00C75D8B" w:rsidDel="00FE2E20">
          <w:rPr>
            <w:rFonts w:ascii="Times New Roman" w:hAnsi="Times New Roman"/>
            <w:sz w:val="24"/>
            <w:szCs w:val="24"/>
          </w:rPr>
          <w:t>25</w:t>
        </w:r>
        <w:r w:rsidDel="00FE2E20">
          <w:rPr>
            <w:rFonts w:ascii="Times New Roman" w:hAnsi="Times New Roman"/>
            <w:sz w:val="24"/>
            <w:szCs w:val="24"/>
          </w:rPr>
          <w:t>% (</w:t>
        </w:r>
        <w:r w:rsidR="00C75D8B" w:rsidDel="00FE2E20">
          <w:rPr>
            <w:rFonts w:ascii="Times New Roman" w:hAnsi="Times New Roman"/>
            <w:sz w:val="24"/>
            <w:szCs w:val="24"/>
          </w:rPr>
          <w:t>SD = 6.4%</w:t>
        </w:r>
        <w:r w:rsidDel="00FE2E20">
          <w:rPr>
            <w:rFonts w:ascii="Times New Roman" w:hAnsi="Times New Roman"/>
            <w:sz w:val="24"/>
            <w:szCs w:val="24"/>
          </w:rPr>
          <w:t>) of the adjusted wild steelhead count at PRD.  An adult steelhead radio telemetry study, conducted at PRD between 2015 and 2017, reported similar levels of fallback (</w:t>
        </w:r>
        <w:r w:rsidR="00C53341" w:rsidDel="00FE2E20">
          <w:rPr>
            <w:rFonts w:ascii="Times New Roman" w:hAnsi="Times New Roman"/>
            <w:sz w:val="24"/>
            <w:szCs w:val="24"/>
          </w:rPr>
          <w:t>Fuchs et al. (2021</w:t>
        </w:r>
        <w:r w:rsidDel="00FE2E20">
          <w:rPr>
            <w:rFonts w:ascii="Times New Roman" w:hAnsi="Times New Roman"/>
            <w:sz w:val="24"/>
            <w:szCs w:val="24"/>
          </w:rPr>
          <w:t xml:space="preserve">).  In that study, radio tag-based estimates of wild steelhead overshoot fallback were slightly higher (mean = 22.1%; SD = 1.8) compared to PIT tag-based model estimates but were based on a </w:t>
        </w:r>
        <w:r w:rsidRPr="00787199" w:rsidDel="00FE2E20">
          <w:rPr>
            <w:rFonts w:ascii="Times New Roman" w:hAnsi="Times New Roman"/>
            <w:sz w:val="24"/>
            <w:szCs w:val="24"/>
          </w:rPr>
          <w:t>smaller sample size</w:t>
        </w:r>
        <w:r w:rsidDel="00FE2E20">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w:t>
        </w:r>
        <w:r w:rsidR="004D7C69" w:rsidDel="00FE2E20">
          <w:rPr>
            <w:rFonts w:ascii="Times New Roman" w:hAnsi="Times New Roman"/>
            <w:sz w:val="24"/>
            <w:szCs w:val="24"/>
          </w:rPr>
          <w:t>Estimates of o</w:t>
        </w:r>
        <w:r w:rsidDel="00FE2E20">
          <w:rPr>
            <w:rFonts w:ascii="Times New Roman" w:hAnsi="Times New Roman"/>
            <w:sz w:val="24"/>
            <w:szCs w:val="24"/>
          </w:rPr>
          <w:t xml:space="preserve">vershoot </w:t>
        </w:r>
        <w:r w:rsidR="00C34ACA" w:rsidDel="00FE2E20">
          <w:rPr>
            <w:rFonts w:ascii="Times New Roman" w:hAnsi="Times New Roman"/>
            <w:sz w:val="24"/>
            <w:szCs w:val="24"/>
          </w:rPr>
          <w:t>fallback</w:t>
        </w:r>
        <w:r w:rsidDel="00FE2E20">
          <w:rPr>
            <w:rFonts w:ascii="Times New Roman" w:hAnsi="Times New Roman"/>
            <w:sz w:val="24"/>
            <w:szCs w:val="24"/>
          </w:rPr>
          <w:t xml:space="preserve"> in our study were based on PIT tag detections at specific locations downstream of PRD prior to the spawning period. Because wild adult steelhead PIT tagged at PRD were from an unknown population</w:t>
        </w:r>
        <w:r w:rsidR="00387AE9" w:rsidDel="00FE2E20">
          <w:rPr>
            <w:rFonts w:ascii="Times New Roman" w:hAnsi="Times New Roman"/>
            <w:sz w:val="24"/>
            <w:szCs w:val="24"/>
          </w:rPr>
          <w:t>,</w:t>
        </w:r>
        <w:r w:rsidDel="00FE2E20">
          <w:rPr>
            <w:rFonts w:ascii="Times New Roman" w:hAnsi="Times New Roman"/>
            <w:sz w:val="24"/>
            <w:szCs w:val="24"/>
          </w:rPr>
          <w:t xml:space="preserve"> estimating </w:t>
        </w:r>
        <w:r w:rsidR="003575FB" w:rsidDel="00FE2E20">
          <w:rPr>
            <w:rFonts w:ascii="Times New Roman" w:hAnsi="Times New Roman"/>
            <w:sz w:val="24"/>
            <w:szCs w:val="24"/>
          </w:rPr>
          <w:t xml:space="preserve">fallback </w:t>
        </w:r>
        <w:r w:rsidDel="00FE2E20">
          <w:rPr>
            <w:rFonts w:ascii="Times New Roman" w:hAnsi="Times New Roman"/>
            <w:sz w:val="24"/>
            <w:szCs w:val="24"/>
          </w:rPr>
          <w:t xml:space="preserve">to their natal stream or watershed was not possible in all cases (e.g., Richins and Skalski 2018). Furthermore, based on detection histories of known overshoot fallback steelhead, some steelhead </w:t>
        </w:r>
        <w:r w:rsidR="009C50BB" w:rsidDel="00FE2E20">
          <w:rPr>
            <w:rFonts w:ascii="Times New Roman" w:hAnsi="Times New Roman"/>
            <w:sz w:val="24"/>
            <w:szCs w:val="24"/>
          </w:rPr>
          <w:t>were detected</w:t>
        </w:r>
        <w:r w:rsidDel="00FE2E20">
          <w:rPr>
            <w:rFonts w:ascii="Times New Roman" w:hAnsi="Times New Roman"/>
            <w:sz w:val="24"/>
            <w:szCs w:val="24"/>
          </w:rPr>
          <w:t xml:space="preserve"> downstream of PRD, but </w:t>
        </w:r>
        <w:r w:rsidR="009C50BB" w:rsidDel="00FE2E20">
          <w:rPr>
            <w:rFonts w:ascii="Times New Roman" w:hAnsi="Times New Roman"/>
            <w:sz w:val="24"/>
            <w:szCs w:val="24"/>
          </w:rPr>
          <w:t xml:space="preserve">were </w:t>
        </w:r>
        <w:r w:rsidDel="00FE2E20">
          <w:rPr>
            <w:rFonts w:ascii="Times New Roman" w:hAnsi="Times New Roman"/>
            <w:sz w:val="24"/>
            <w:szCs w:val="24"/>
          </w:rPr>
          <w:t xml:space="preserve">not successful in homing to their natal stream (e.g., Yakima steelhead PRD overshoot fallback last observed in the Snake River). While some overshoot fallback steelhead may have died, our POM included all possible locations based on geographic distribution of known overshoot </w:t>
        </w:r>
        <w:r w:rsidR="00BC77FF" w:rsidDel="00FE2E20">
          <w:rPr>
            <w:rFonts w:ascii="Times New Roman" w:hAnsi="Times New Roman"/>
            <w:sz w:val="24"/>
            <w:szCs w:val="24"/>
          </w:rPr>
          <w:t>steelhead and</w:t>
        </w:r>
        <w:r w:rsidDel="00FE2E20">
          <w:rPr>
            <w:rFonts w:ascii="Times New Roman" w:hAnsi="Times New Roman"/>
            <w:sz w:val="24"/>
            <w:szCs w:val="24"/>
          </w:rPr>
          <w:t xml:space="preserve"> accounted for the variability in detection probabilities among sites and years.</w:t>
        </w:r>
        <w:r w:rsidDel="00BA0E3E">
          <w:rPr>
            <w:rFonts w:ascii="Times New Roman" w:hAnsi="Times New Roman"/>
            <w:sz w:val="24"/>
            <w:szCs w:val="24"/>
          </w:rPr>
          <w:t xml:space="preserve">     </w:t>
        </w:r>
      </w:moveFrom>
    </w:p>
    <w:moveFromRangeEnd w:id="105"/>
    <w:p w14:paraId="2978889B" w14:textId="58AAB10F"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5B129B">
        <w:rPr>
          <w:rFonts w:ascii="Times New Roman" w:hAnsi="Times New Roman"/>
          <w:sz w:val="24"/>
          <w:szCs w:val="24"/>
        </w:rPr>
        <w:t xml:space="preserve">fallback </w:t>
      </w:r>
      <w:r w:rsidR="00E81274">
        <w:rPr>
          <w:rFonts w:ascii="Times New Roman" w:hAnsi="Times New Roman"/>
          <w:sz w:val="24"/>
          <w:szCs w:val="24"/>
        </w:rPr>
        <w:t xml:space="preserve">migration success </w:t>
      </w:r>
      <w:r w:rsidR="001A015E">
        <w:rPr>
          <w:rFonts w:ascii="Times New Roman" w:hAnsi="Times New Roman"/>
          <w:sz w:val="24"/>
          <w:szCs w:val="24"/>
        </w:rPr>
        <w:t xml:space="preserve">for </w:t>
      </w:r>
      <w:r w:rsidR="00AE2966">
        <w:rPr>
          <w:rFonts w:ascii="Times New Roman" w:hAnsi="Times New Roman"/>
          <w:sz w:val="24"/>
          <w:szCs w:val="24"/>
        </w:rPr>
        <w:t xml:space="preserve">wild steelhead generated for this study (mean = </w:t>
      </w:r>
      <w:r w:rsidR="00C75D8B">
        <w:rPr>
          <w:rFonts w:ascii="Times New Roman" w:hAnsi="Times New Roman"/>
          <w:sz w:val="24"/>
          <w:szCs w:val="24"/>
        </w:rPr>
        <w:t>59</w:t>
      </w:r>
      <w:r w:rsidR="00AE2966">
        <w:rPr>
          <w:rFonts w:ascii="Times New Roman" w:hAnsi="Times New Roman"/>
          <w:sz w:val="24"/>
          <w:szCs w:val="24"/>
        </w:rPr>
        <w:t xml:space="preserve">%) were </w:t>
      </w:r>
      <w:commentRangeStart w:id="107"/>
      <w:r w:rsidR="00BC77FF">
        <w:rPr>
          <w:rFonts w:ascii="Times New Roman" w:hAnsi="Times New Roman"/>
          <w:sz w:val="24"/>
          <w:szCs w:val="24"/>
        </w:rPr>
        <w:t>like</w:t>
      </w:r>
      <w:r w:rsidR="00AE2966">
        <w:rPr>
          <w:rFonts w:ascii="Times New Roman" w:hAnsi="Times New Roman"/>
          <w:sz w:val="24"/>
          <w:szCs w:val="24"/>
        </w:rPr>
        <w:t xml:space="preserve">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 xml:space="preserve">mean </w:t>
      </w:r>
      <w:r w:rsidR="001A015E">
        <w:rPr>
          <w:rFonts w:ascii="Times New Roman" w:hAnsi="Times New Roman"/>
          <w:sz w:val="24"/>
          <w:szCs w:val="24"/>
        </w:rPr>
        <w:t>proportion of</w:t>
      </w:r>
      <w:r w:rsidR="00AE2966">
        <w:rPr>
          <w:rFonts w:ascii="Times New Roman" w:hAnsi="Times New Roman"/>
          <w:sz w:val="24"/>
          <w:szCs w:val="24"/>
        </w:rPr>
        <w:t xml:space="preserve"> known overshoots </w:t>
      </w:r>
      <w:commentRangeEnd w:id="107"/>
      <w:r w:rsidR="00080760">
        <w:rPr>
          <w:rStyle w:val="CommentReference"/>
        </w:rPr>
        <w:commentReference w:id="107"/>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xml:space="preserve">, </w:t>
      </w:r>
      <w:r w:rsidR="0072428D">
        <w:rPr>
          <w:rFonts w:ascii="Times New Roman" w:hAnsi="Times New Roman"/>
          <w:sz w:val="24"/>
          <w:szCs w:val="24"/>
        </w:rPr>
        <w:t>A.</w:t>
      </w:r>
      <w:r w:rsidR="00815587">
        <w:rPr>
          <w:rFonts w:ascii="Times New Roman" w:hAnsi="Times New Roman"/>
          <w:sz w:val="24"/>
          <w:szCs w:val="24"/>
        </w:rPr>
        <w:t>R.</w:t>
      </w:r>
      <w:r w:rsidR="0072428D">
        <w:rPr>
          <w:rFonts w:ascii="Times New Roman" w:hAnsi="Times New Roman"/>
          <w:sz w:val="24"/>
          <w:szCs w:val="24"/>
        </w:rPr>
        <w:t xml:space="preserve"> </w:t>
      </w:r>
      <w:r w:rsidR="00744566">
        <w:rPr>
          <w:rFonts w:ascii="Times New Roman" w:hAnsi="Times New Roman"/>
          <w:sz w:val="24"/>
          <w:szCs w:val="24"/>
        </w:rPr>
        <w:t>Murdoch</w:t>
      </w:r>
      <w:r w:rsidR="0072428D">
        <w:rPr>
          <w:rFonts w:ascii="Times New Roman" w:hAnsi="Times New Roman"/>
          <w:sz w:val="24"/>
          <w:szCs w:val="24"/>
        </w:rPr>
        <w:t xml:space="preserve">, </w:t>
      </w:r>
      <w:r w:rsidR="00815587">
        <w:rPr>
          <w:rFonts w:ascii="Times New Roman" w:hAnsi="Times New Roman"/>
          <w:sz w:val="24"/>
          <w:szCs w:val="24"/>
        </w:rPr>
        <w:t>WDFW</w:t>
      </w:r>
      <w:r w:rsidR="00973308">
        <w:rPr>
          <w:rFonts w:ascii="Times New Roman" w:hAnsi="Times New Roman"/>
          <w:sz w:val="24"/>
          <w:szCs w:val="24"/>
        </w:rPr>
        <w:t xml:space="preserve">, </w:t>
      </w:r>
      <w:r w:rsidR="00744566">
        <w:rPr>
          <w:rFonts w:ascii="Times New Roman" w:hAnsi="Times New Roman"/>
          <w:sz w:val="24"/>
          <w:szCs w:val="24"/>
        </w:rPr>
        <w:t>p</w:t>
      </w:r>
      <w:r w:rsidR="0072428D">
        <w:rPr>
          <w:rFonts w:ascii="Times New Roman" w:hAnsi="Times New Roman"/>
          <w:sz w:val="24"/>
          <w:szCs w:val="24"/>
        </w:rPr>
        <w:t>ers</w:t>
      </w:r>
      <w:r w:rsidR="00973308">
        <w:rPr>
          <w:rFonts w:ascii="Times New Roman" w:hAnsi="Times New Roman"/>
          <w:sz w:val="24"/>
          <w:szCs w:val="24"/>
        </w:rPr>
        <w:t>onal communication</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w:t>
      </w:r>
      <w:commentRangeStart w:id="108"/>
      <w:r w:rsidR="00A96E68">
        <w:rPr>
          <w:rFonts w:ascii="Times New Roman" w:hAnsi="Times New Roman"/>
          <w:sz w:val="24"/>
          <w:szCs w:val="24"/>
        </w:rPr>
        <w:t xml:space="preserve">disparities </w:t>
      </w:r>
      <w:commentRangeEnd w:id="108"/>
      <w:r w:rsidR="003A69D0">
        <w:rPr>
          <w:rStyle w:val="CommentReference"/>
        </w:rPr>
        <w:commentReference w:id="108"/>
      </w:r>
      <w:r w:rsidR="000B11E6">
        <w:rPr>
          <w:rFonts w:ascii="Times New Roman" w:hAnsi="Times New Roman"/>
          <w:sz w:val="24"/>
          <w:szCs w:val="24"/>
        </w:rPr>
        <w:t xml:space="preserve">in overshoot </w:t>
      </w:r>
      <w:r w:rsidR="00BC77FF">
        <w:rPr>
          <w:rFonts w:ascii="Times New Roman" w:hAnsi="Times New Roman"/>
          <w:sz w:val="24"/>
          <w:szCs w:val="24"/>
        </w:rPr>
        <w:t xml:space="preserve">fallback </w:t>
      </w:r>
      <w:r w:rsidR="00C75D8B">
        <w:rPr>
          <w:rFonts w:ascii="Times New Roman" w:hAnsi="Times New Roman"/>
          <w:sz w:val="24"/>
          <w:szCs w:val="24"/>
        </w:rPr>
        <w:t xml:space="preserve">percentages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w:t>
      </w:r>
      <w:r w:rsidR="00CF0238">
        <w:rPr>
          <w:rFonts w:ascii="Times New Roman" w:hAnsi="Times New Roman"/>
          <w:sz w:val="24"/>
          <w:szCs w:val="24"/>
        </w:rPr>
        <w:t xml:space="preserve">were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w:t>
      </w:r>
      <w:r w:rsidR="00CF0238">
        <w:rPr>
          <w:rFonts w:ascii="Times New Roman" w:hAnsi="Times New Roman"/>
          <w:sz w:val="24"/>
          <w:szCs w:val="24"/>
        </w:rPr>
        <w:t xml:space="preserve">were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541E16">
        <w:rPr>
          <w:rFonts w:ascii="Times New Roman" w:hAnsi="Times New Roman"/>
          <w:sz w:val="24"/>
          <w:szCs w:val="24"/>
        </w:rPr>
        <w:t>Furthermore, e</w:t>
      </w:r>
      <w:r w:rsidR="00485527">
        <w:rPr>
          <w:rFonts w:ascii="Times New Roman" w:hAnsi="Times New Roman"/>
          <w:sz w:val="24"/>
          <w:szCs w:val="24"/>
        </w:rPr>
        <w:t>stimates of overshoot abundance in this study were based on the relationship between known overshoot fallbacks and fallback abundance estimates</w:t>
      </w:r>
      <w:r w:rsidR="00485527" w:rsidRPr="00541E16">
        <w:rPr>
          <w:rFonts w:ascii="Times New Roman" w:hAnsi="Times New Roman"/>
          <w:sz w:val="24"/>
          <w:szCs w:val="24"/>
        </w:rPr>
        <w:t xml:space="preserve">. Variability in annual PIT tagging rates of juvenile steelhead from any single population or subbasin required pooling of data across populations, thereby reducing the sample size used in the regression model (N = 8). Ideally, similar juvenile PIT tagging rates from all potential overshoot populations would increase the sample size of adult steelhead and potentially allow for population-specific relationships or simply a larger sample size for greater statistical </w:t>
      </w:r>
      <w:r w:rsidR="00541E16" w:rsidRPr="00541E16">
        <w:rPr>
          <w:rFonts w:ascii="Times New Roman" w:hAnsi="Times New Roman"/>
          <w:sz w:val="24"/>
          <w:szCs w:val="24"/>
        </w:rPr>
        <w:t>power. While</w:t>
      </w:r>
      <w:r w:rsidR="008708EB" w:rsidRPr="00541E16">
        <w:rPr>
          <w:rFonts w:ascii="Times New Roman" w:hAnsi="Times New Roman"/>
          <w:sz w:val="24"/>
          <w:szCs w:val="24"/>
        </w:rPr>
        <w:t xml:space="preserve"> the </w:t>
      </w:r>
      <w:r w:rsidR="00820DEB" w:rsidRPr="00541E16">
        <w:rPr>
          <w:rFonts w:ascii="Times New Roman" w:hAnsi="Times New Roman"/>
          <w:sz w:val="24"/>
          <w:szCs w:val="24"/>
        </w:rPr>
        <w:t>fate</w:t>
      </w:r>
      <w:r w:rsidR="008708EB" w:rsidRPr="00B702AB">
        <w:rPr>
          <w:rFonts w:ascii="Times New Roman" w:hAnsi="Times New Roman"/>
          <w:sz w:val="24"/>
          <w:szCs w:val="24"/>
        </w:rPr>
        <w:t xml:space="preserve"> </w:t>
      </w:r>
      <w:r w:rsidR="004E2A80" w:rsidRPr="00B702AB">
        <w:rPr>
          <w:rFonts w:ascii="Times New Roman" w:hAnsi="Times New Roman"/>
          <w:sz w:val="24"/>
          <w:szCs w:val="24"/>
        </w:rPr>
        <w:t>of the component</w:t>
      </w:r>
      <w:r w:rsidR="004B2759" w:rsidRPr="00B702AB">
        <w:rPr>
          <w:rFonts w:ascii="Times New Roman" w:hAnsi="Times New Roman"/>
          <w:sz w:val="24"/>
          <w:szCs w:val="24"/>
        </w:rPr>
        <w:t xml:space="preserve"> of </w:t>
      </w:r>
      <w:r w:rsidR="00AC5036" w:rsidRPr="00B702AB">
        <w:rPr>
          <w:rFonts w:ascii="Times New Roman" w:hAnsi="Times New Roman"/>
          <w:sz w:val="24"/>
          <w:szCs w:val="24"/>
        </w:rPr>
        <w:t xml:space="preserve">the </w:t>
      </w:r>
      <w:r w:rsidR="00205684" w:rsidRPr="00B702AB">
        <w:rPr>
          <w:rFonts w:ascii="Times New Roman" w:hAnsi="Times New Roman"/>
          <w:sz w:val="24"/>
          <w:szCs w:val="24"/>
        </w:rPr>
        <w:t>overshoot</w:t>
      </w:r>
      <w:r w:rsidR="004E2A80" w:rsidRPr="00B702AB">
        <w:rPr>
          <w:rFonts w:ascii="Times New Roman" w:hAnsi="Times New Roman"/>
          <w:sz w:val="24"/>
          <w:szCs w:val="24"/>
        </w:rPr>
        <w:t xml:space="preserve"> steelhead not observed do</w:t>
      </w:r>
      <w:r w:rsidR="004E2A80">
        <w:rPr>
          <w:rFonts w:ascii="Times New Roman" w:hAnsi="Times New Roman"/>
          <w:sz w:val="24"/>
          <w:szCs w:val="24"/>
        </w:rPr>
        <w:t>wnstream of PRD (</w:t>
      </w:r>
      <w:r w:rsidR="00957E87">
        <w:rPr>
          <w:rFonts w:ascii="Times New Roman" w:hAnsi="Times New Roman"/>
          <w:sz w:val="24"/>
          <w:szCs w:val="24"/>
        </w:rPr>
        <w:t xml:space="preserve">annual </w:t>
      </w:r>
      <w:r w:rsidR="004E2A80">
        <w:rPr>
          <w:rFonts w:ascii="Times New Roman" w:hAnsi="Times New Roman"/>
          <w:sz w:val="24"/>
          <w:szCs w:val="24"/>
        </w:rPr>
        <w:t xml:space="preserve">mean = </w:t>
      </w:r>
      <w:r w:rsidR="00C75D8B">
        <w:rPr>
          <w:rFonts w:ascii="Times New Roman" w:hAnsi="Times New Roman"/>
          <w:sz w:val="24"/>
          <w:szCs w:val="24"/>
        </w:rPr>
        <w:t>41</w:t>
      </w:r>
      <w:r w:rsidR="004E2A80">
        <w:rPr>
          <w:rFonts w:ascii="Times New Roman" w:hAnsi="Times New Roman"/>
          <w:sz w:val="24"/>
          <w:szCs w:val="24"/>
        </w:rPr>
        <w:t>%)</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ins w:id="109" w:author="See, Kevin (DFW)" w:date="2022-04-04T17:07:00Z">
        <w:r w:rsidR="00FE60CC">
          <w:rPr>
            <w:rFonts w:ascii="Times New Roman" w:hAnsi="Times New Roman"/>
            <w:sz w:val="24"/>
            <w:szCs w:val="24"/>
          </w:rPr>
          <w:t xml:space="preserve">upstream </w:t>
        </w:r>
      </w:ins>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F35D3D">
        <w:rPr>
          <w:rFonts w:ascii="Times New Roman" w:hAnsi="Times New Roman"/>
          <w:sz w:val="24"/>
          <w:szCs w:val="24"/>
        </w:rPr>
        <w:t>Although th</w:t>
      </w:r>
      <w:r w:rsidR="008E400A">
        <w:rPr>
          <w:rFonts w:ascii="Times New Roman" w:hAnsi="Times New Roman"/>
          <w:sz w:val="24"/>
          <w:szCs w:val="24"/>
        </w:rPr>
        <w:t>ese</w:t>
      </w:r>
      <w:r w:rsidR="00F35D3D">
        <w:rPr>
          <w:rFonts w:ascii="Times New Roman" w:hAnsi="Times New Roman"/>
          <w:sz w:val="24"/>
          <w:szCs w:val="24"/>
        </w:rPr>
        <w:t xml:space="preserve"> proportion</w:t>
      </w:r>
      <w:r w:rsidR="008E400A">
        <w:rPr>
          <w:rFonts w:ascii="Times New Roman" w:hAnsi="Times New Roman"/>
          <w:sz w:val="24"/>
          <w:szCs w:val="24"/>
        </w:rPr>
        <w:t>s</w:t>
      </w:r>
      <w:r w:rsidR="00F35D3D">
        <w:rPr>
          <w:rFonts w:ascii="Times New Roman" w:hAnsi="Times New Roman"/>
          <w:sz w:val="24"/>
          <w:szCs w:val="24"/>
        </w:rPr>
        <w:t xml:space="preserve"> </w:t>
      </w:r>
      <w:r w:rsidR="008E400A">
        <w:rPr>
          <w:rFonts w:ascii="Times New Roman" w:hAnsi="Times New Roman"/>
          <w:sz w:val="24"/>
          <w:szCs w:val="24"/>
        </w:rPr>
        <w:t xml:space="preserve">were not adjusted for detection probability, the </w:t>
      </w:r>
      <w:r w:rsidR="00BC5AE5">
        <w:rPr>
          <w:rFonts w:ascii="Times New Roman" w:hAnsi="Times New Roman"/>
          <w:sz w:val="24"/>
          <w:szCs w:val="24"/>
        </w:rPr>
        <w:t>mean detection probability of all the IPDS installed in every spawning stream upstream of Rock Island Dam was 0.89</w:t>
      </w:r>
      <w:r w:rsidR="003D49C5">
        <w:rPr>
          <w:rFonts w:ascii="Times New Roman" w:hAnsi="Times New Roman"/>
          <w:sz w:val="24"/>
          <w:szCs w:val="24"/>
        </w:rPr>
        <w:t>4 (SD = 0.132) and ranged from 0.505 to 0.999</w:t>
      </w:r>
      <w:r w:rsidR="00D310B0">
        <w:rPr>
          <w:rFonts w:ascii="Times New Roman" w:hAnsi="Times New Roman"/>
          <w:sz w:val="24"/>
          <w:szCs w:val="24"/>
        </w:rPr>
        <w:t xml:space="preserve"> (Waterhouse et al. 20</w:t>
      </w:r>
      <w:r w:rsidR="00FF25F7">
        <w:rPr>
          <w:rFonts w:ascii="Times New Roman" w:hAnsi="Times New Roman"/>
          <w:sz w:val="24"/>
          <w:szCs w:val="24"/>
        </w:rPr>
        <w:t>20</w:t>
      </w:r>
      <w:r w:rsidR="00D310B0">
        <w:rPr>
          <w:rFonts w:ascii="Times New Roman" w:hAnsi="Times New Roman"/>
          <w:sz w:val="24"/>
          <w:szCs w:val="24"/>
        </w:rPr>
        <w:t>)</w:t>
      </w:r>
      <w:r w:rsidR="008529ED">
        <w:rPr>
          <w:rFonts w:ascii="Times New Roman" w:hAnsi="Times New Roman"/>
          <w:sz w:val="24"/>
          <w:szCs w:val="24"/>
        </w:rPr>
        <w:t xml:space="preserve">, suggesting very few known </w:t>
      </w:r>
      <w:r w:rsidR="00C11114">
        <w:rPr>
          <w:rFonts w:ascii="Times New Roman" w:hAnsi="Times New Roman"/>
          <w:sz w:val="24"/>
          <w:szCs w:val="24"/>
        </w:rPr>
        <w:t xml:space="preserve">unsuccessful </w:t>
      </w:r>
      <w:r w:rsidR="008529ED">
        <w:rPr>
          <w:rFonts w:ascii="Times New Roman" w:hAnsi="Times New Roman"/>
          <w:sz w:val="24"/>
          <w:szCs w:val="24"/>
        </w:rPr>
        <w:t xml:space="preserve">overshoot steelhead </w:t>
      </w:r>
      <w:r w:rsidR="00C11114">
        <w:rPr>
          <w:rFonts w:ascii="Times New Roman" w:hAnsi="Times New Roman"/>
          <w:sz w:val="24"/>
          <w:szCs w:val="24"/>
        </w:rPr>
        <w:t>went</w:t>
      </w:r>
      <w:r w:rsidR="008529ED">
        <w:rPr>
          <w:rFonts w:ascii="Times New Roman" w:hAnsi="Times New Roman"/>
          <w:sz w:val="24"/>
          <w:szCs w:val="24"/>
        </w:rPr>
        <w:t xml:space="preserve"> undetected</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suffered </w:t>
      </w:r>
      <w:r w:rsidR="008E4090">
        <w:rPr>
          <w:rFonts w:ascii="Times New Roman" w:hAnsi="Times New Roman"/>
          <w:sz w:val="24"/>
          <w:szCs w:val="24"/>
        </w:rPr>
        <w:t xml:space="preserve">the same rate of </w:t>
      </w:r>
      <w:r w:rsidR="007F0250">
        <w:rPr>
          <w:rFonts w:ascii="Times New Roman" w:hAnsi="Times New Roman"/>
          <w:sz w:val="24"/>
          <w:szCs w:val="24"/>
        </w:rPr>
        <w:t>mortality in the mainstem</w:t>
      </w:r>
      <w:r w:rsidR="008E4090">
        <w:rPr>
          <w:rFonts w:ascii="Times New Roman" w:hAnsi="Times New Roman"/>
          <w:sz w:val="24"/>
          <w:szCs w:val="24"/>
        </w:rPr>
        <w:t xml:space="preserve"> as </w:t>
      </w:r>
      <w:r w:rsidR="004009A2">
        <w:rPr>
          <w:rFonts w:ascii="Times New Roman" w:hAnsi="Times New Roman"/>
          <w:sz w:val="24"/>
          <w:szCs w:val="24"/>
        </w:rPr>
        <w:t>non-overshoot fish</w:t>
      </w:r>
      <w:r w:rsidR="007F0250">
        <w:rPr>
          <w:rFonts w:ascii="Times New Roman" w:hAnsi="Times New Roman"/>
          <w:sz w:val="24"/>
          <w:szCs w:val="24"/>
        </w:rPr>
        <w:t xml:space="preserve">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w:t>
      </w:r>
      <w:r w:rsidR="004009A2">
        <w:rPr>
          <w:rFonts w:ascii="Times New Roman" w:hAnsi="Times New Roman"/>
          <w:sz w:val="24"/>
          <w:szCs w:val="24"/>
        </w:rPr>
        <w:t xml:space="preserve">, as opposed to successfully spawning in an unmonitored </w:t>
      </w:r>
      <w:r w:rsidR="00B07F2D">
        <w:rPr>
          <w:rFonts w:ascii="Times New Roman" w:hAnsi="Times New Roman"/>
          <w:sz w:val="24"/>
          <w:szCs w:val="24"/>
        </w:rPr>
        <w:t>tributary above PRD</w:t>
      </w:r>
      <w:r w:rsidR="00D310B0">
        <w:rPr>
          <w:rFonts w:ascii="Times New Roman" w:hAnsi="Times New Roman"/>
          <w:sz w:val="24"/>
          <w:szCs w:val="24"/>
        </w:rPr>
        <w:t xml:space="preserve">. </w:t>
      </w:r>
    </w:p>
    <w:p w14:paraId="5DC696B4" w14:textId="3AC027E9"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vided until November 15</w:t>
      </w:r>
      <w:r w:rsidR="00C019D6">
        <w:rPr>
          <w:rFonts w:ascii="Times New Roman" w:hAnsi="Times New Roman"/>
          <w:sz w:val="24"/>
          <w:szCs w:val="24"/>
        </w:rPr>
        <w:t>, but only</w:t>
      </w:r>
      <w:r w:rsidR="00143E52">
        <w:rPr>
          <w:rFonts w:ascii="Times New Roman" w:hAnsi="Times New Roman"/>
          <w:sz w:val="24"/>
          <w:szCs w:val="24"/>
        </w:rPr>
        <w:t xml:space="preserve"> at both </w:t>
      </w:r>
      <w:proofErr w:type="spellStart"/>
      <w:r w:rsidR="00143E52">
        <w:rPr>
          <w:rFonts w:ascii="Times New Roman" w:hAnsi="Times New Roman"/>
          <w:sz w:val="24"/>
          <w:szCs w:val="24"/>
        </w:rPr>
        <w:t>Wanapum</w:t>
      </w:r>
      <w:proofErr w:type="spellEnd"/>
      <w:r w:rsidR="00143E52">
        <w:rPr>
          <w:rFonts w:ascii="Times New Roman" w:hAnsi="Times New Roman"/>
          <w:sz w:val="24"/>
          <w:szCs w:val="24"/>
        </w:rPr>
        <w:t xml:space="preserve">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w:t>
      </w:r>
      <w:proofErr w:type="spellStart"/>
      <w:r w:rsidR="0007258C">
        <w:rPr>
          <w:rFonts w:ascii="Times New Roman" w:hAnsi="Times New Roman"/>
          <w:sz w:val="24"/>
          <w:szCs w:val="24"/>
        </w:rPr>
        <w:t>Coutant</w:t>
      </w:r>
      <w:proofErr w:type="spellEnd"/>
      <w:r w:rsidR="0007258C">
        <w:rPr>
          <w:rFonts w:ascii="Times New Roman" w:hAnsi="Times New Roman"/>
          <w:sz w:val="24"/>
          <w:szCs w:val="24"/>
        </w:rPr>
        <w:t xml:space="preserve">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proofErr w:type="spellStart"/>
      <w:r w:rsidR="00B40055">
        <w:rPr>
          <w:rFonts w:ascii="Times New Roman" w:hAnsi="Times New Roman"/>
          <w:sz w:val="24"/>
          <w:szCs w:val="24"/>
        </w:rPr>
        <w:t>Norm</w:t>
      </w:r>
      <w:r w:rsidR="00B97261">
        <w:rPr>
          <w:rFonts w:ascii="Times New Roman" w:hAnsi="Times New Roman"/>
          <w:sz w:val="24"/>
          <w:szCs w:val="24"/>
        </w:rPr>
        <w:t>andeau</w:t>
      </w:r>
      <w:proofErr w:type="spellEnd"/>
      <w:r w:rsidR="00B97261">
        <w:rPr>
          <w:rFonts w:ascii="Times New Roman" w:hAnsi="Times New Roman"/>
          <w:sz w:val="24"/>
          <w:szCs w:val="24"/>
        </w:rPr>
        <w:t xml:space="preserve">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w:t>
      </w:r>
      <w:r w:rsidR="008917BA">
        <w:rPr>
          <w:rFonts w:ascii="Times New Roman" w:hAnsi="Times New Roman"/>
          <w:sz w:val="24"/>
          <w:szCs w:val="24"/>
        </w:rPr>
        <w:t>fallback migration success</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increased</w:t>
      </w:r>
      <w:r w:rsidR="00430904">
        <w:rPr>
          <w:rFonts w:ascii="Times New Roman" w:hAnsi="Times New Roman"/>
          <w:sz w:val="24"/>
          <w:szCs w:val="24"/>
        </w:rPr>
        <w:t>.</w:t>
      </w:r>
      <w:del w:id="110" w:author="See, Kevin (DFW)" w:date="2022-04-04T17:10:00Z">
        <w:r w:rsidR="0090284A" w:rsidDel="0001584E">
          <w:rPr>
            <w:rFonts w:ascii="Times New Roman" w:hAnsi="Times New Roman"/>
            <w:sz w:val="24"/>
            <w:szCs w:val="24"/>
          </w:rPr>
          <w:delText xml:space="preserve"> </w:delText>
        </w:r>
        <w:r w:rsidR="00C97C6A" w:rsidDel="0001584E">
          <w:rPr>
            <w:rFonts w:ascii="Times New Roman" w:hAnsi="Times New Roman"/>
            <w:sz w:val="24"/>
            <w:szCs w:val="24"/>
          </w:rPr>
          <w:delText xml:space="preserve"> </w:delText>
        </w:r>
        <w:r w:rsidR="0007258C" w:rsidDel="0001584E">
          <w:rPr>
            <w:rFonts w:ascii="Times New Roman" w:hAnsi="Times New Roman"/>
            <w:sz w:val="24"/>
            <w:szCs w:val="24"/>
          </w:rPr>
          <w:delText xml:space="preserve">  </w:delText>
        </w:r>
      </w:del>
    </w:p>
    <w:p w14:paraId="1B7069CF" w14:textId="77777777" w:rsidR="004810DB" w:rsidRDefault="004810DB" w:rsidP="004810DB">
      <w:pPr>
        <w:spacing w:after="0" w:line="480" w:lineRule="auto"/>
        <w:ind w:firstLine="360"/>
        <w:rPr>
          <w:ins w:id="111" w:author="See, Kevin (DFW)" w:date="2022-04-04T17:13:00Z"/>
          <w:rFonts w:ascii="Times New Roman" w:hAnsi="Times New Roman"/>
          <w:sz w:val="24"/>
          <w:szCs w:val="24"/>
        </w:rPr>
      </w:pPr>
      <w:ins w:id="112" w:author="See, Kevin (DFW)" w:date="2022-04-04T17:13:00Z">
        <w:r>
          <w:rPr>
            <w:rFonts w:ascii="Times New Roman" w:hAnsi="Times New Roman"/>
            <w:sz w:val="24"/>
            <w:szCs w:val="24"/>
          </w:rPr>
          <w:t>Overshoot and fallback rates for steelhead have been estimated for many populations in the Columbia Basin using PIT tags and a multi-state release-recapture model (</w:t>
        </w: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In that study, steelhead were tagged as juveniles as part of various research and monitoring projects and assumed to represent the entire population or group of populations. Conversely, steelhead in our study were tagged as adults from throughout the annual run (i.e., systematic sample) and were representative of the steelhead passing PRD. </w:t>
        </w: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reported many populations with high rates of overshoot, but both overshoot and fallback rates were highly variable including some wild populations from the MCR DPS (John Day, Yakima, Umatilla, and Walla Walla). Estimates of fallback migration success whether population-based (</w:t>
        </w: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2108) or dam-based (this study) may be difficult to compare due to differences in overshoot migration routes, dam operations, and the number of dams overshoot fish encounter. </w:t>
        </w:r>
      </w:ins>
    </w:p>
    <w:p w14:paraId="41EAB3F2" w14:textId="03C096E1" w:rsidR="00C044F0" w:rsidRDefault="00772C91" w:rsidP="00F926E3">
      <w:pPr>
        <w:spacing w:after="0" w:line="480" w:lineRule="auto"/>
        <w:ind w:firstLine="360"/>
        <w:rPr>
          <w:rFonts w:ascii="Times New Roman" w:hAnsi="Times New Roman"/>
          <w:sz w:val="24"/>
          <w:szCs w:val="24"/>
        </w:rPr>
      </w:pP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 xml:space="preserve">were shown to influence overshoot </w:t>
      </w:r>
      <w:del w:id="113" w:author="See, Kevin (DFW)" w:date="2022-04-04T17:14:00Z">
        <w:r w:rsidR="003D723E" w:rsidDel="00585FEF">
          <w:rPr>
            <w:rFonts w:ascii="Times New Roman" w:hAnsi="Times New Roman"/>
            <w:sz w:val="24"/>
            <w:szCs w:val="24"/>
          </w:rPr>
          <w:delText xml:space="preserve">rates </w:delText>
        </w:r>
      </w:del>
      <w:ins w:id="114" w:author="See, Kevin (DFW)" w:date="2022-04-04T17:14:00Z">
        <w:r w:rsidR="00585FEF">
          <w:rPr>
            <w:rFonts w:ascii="Times New Roman" w:hAnsi="Times New Roman"/>
            <w:sz w:val="24"/>
            <w:szCs w:val="24"/>
          </w:rPr>
          <w:t xml:space="preserve">probabilities </w:t>
        </w:r>
      </w:ins>
      <w:r w:rsidR="003D723E">
        <w:rPr>
          <w:rFonts w:ascii="Times New Roman" w:hAnsi="Times New Roman"/>
          <w:sz w:val="24"/>
          <w:szCs w:val="24"/>
        </w:rPr>
        <w:t>(i.e.,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w:t>
      </w:r>
      <w:r w:rsidR="00B50FE6">
        <w:rPr>
          <w:rFonts w:ascii="Times New Roman" w:hAnsi="Times New Roman"/>
          <w:sz w:val="24"/>
          <w:szCs w:val="24"/>
        </w:rPr>
        <w:t>fallback</w:t>
      </w:r>
      <w:r w:rsidR="001245C5">
        <w:rPr>
          <w:rFonts w:ascii="Times New Roman" w:hAnsi="Times New Roman"/>
          <w:sz w:val="24"/>
          <w:szCs w:val="24"/>
        </w:rPr>
        <w:t xml:space="preserve">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w:t>
      </w:r>
      <w:proofErr w:type="spellStart"/>
      <w:r w:rsidR="0080427C">
        <w:rPr>
          <w:rFonts w:ascii="Times New Roman" w:hAnsi="Times New Roman"/>
          <w:sz w:val="24"/>
          <w:szCs w:val="24"/>
        </w:rPr>
        <w:t>dams</w:t>
      </w:r>
      <w:proofErr w:type="spellEnd"/>
      <w:r w:rsidR="0080427C">
        <w:rPr>
          <w:rFonts w:ascii="Times New Roman" w:hAnsi="Times New Roman"/>
          <w:sz w:val="24"/>
          <w:szCs w:val="24"/>
        </w:rPr>
        <w:t xml:space="preserve"> </w:t>
      </w:r>
      <w:r w:rsidR="002A7447">
        <w:rPr>
          <w:rFonts w:ascii="Times New Roman" w:hAnsi="Times New Roman"/>
          <w:sz w:val="24"/>
          <w:szCs w:val="24"/>
        </w:rPr>
        <w:t xml:space="preserve">(i.e., equivalent to Lower Granite Dam) </w:t>
      </w:r>
      <w:r w:rsidR="00406777">
        <w:rPr>
          <w:rFonts w:ascii="Times New Roman" w:hAnsi="Times New Roman"/>
          <w:sz w:val="24"/>
          <w:szCs w:val="24"/>
        </w:rPr>
        <w:t xml:space="preserve">had </w:t>
      </w:r>
      <w:r w:rsidR="006F43E9">
        <w:rPr>
          <w:rFonts w:ascii="Times New Roman" w:hAnsi="Times New Roman"/>
          <w:sz w:val="24"/>
          <w:szCs w:val="24"/>
        </w:rPr>
        <w:t>a</w:t>
      </w:r>
      <w:r w:rsidR="006845F2">
        <w:rPr>
          <w:rFonts w:ascii="Times New Roman" w:hAnsi="Times New Roman"/>
          <w:sz w:val="24"/>
          <w:szCs w:val="24"/>
        </w:rPr>
        <w:t xml:space="preserve">n estimated </w:t>
      </w:r>
      <w:r w:rsidR="00AE1ABA">
        <w:rPr>
          <w:rFonts w:ascii="Times New Roman" w:hAnsi="Times New Roman"/>
          <w:sz w:val="24"/>
          <w:szCs w:val="24"/>
        </w:rPr>
        <w:t xml:space="preserve">mean </w:t>
      </w:r>
      <w:r w:rsidR="00FA717E">
        <w:rPr>
          <w:rFonts w:ascii="Times New Roman" w:hAnsi="Times New Roman"/>
          <w:sz w:val="24"/>
          <w:szCs w:val="24"/>
        </w:rPr>
        <w:t>fallback</w:t>
      </w:r>
      <w:r w:rsidR="00FC0FA3">
        <w:rPr>
          <w:rFonts w:ascii="Times New Roman" w:hAnsi="Times New Roman"/>
          <w:sz w:val="24"/>
          <w:szCs w:val="24"/>
        </w:rPr>
        <w:t xml:space="preserve"> migration success</w:t>
      </w:r>
      <w:r w:rsidR="006845F2">
        <w:rPr>
          <w:rFonts w:ascii="Times New Roman" w:hAnsi="Times New Roman"/>
          <w:sz w:val="24"/>
          <w:szCs w:val="24"/>
        </w:rPr>
        <w:t xml:space="preserve">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C75D8B">
        <w:rPr>
          <w:rFonts w:ascii="Times New Roman" w:hAnsi="Times New Roman"/>
          <w:sz w:val="24"/>
          <w:szCs w:val="24"/>
        </w:rPr>
        <w:t>59</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r w:rsidR="00BE0DEA">
        <w:rPr>
          <w:rFonts w:ascii="Times New Roman" w:hAnsi="Times New Roman"/>
          <w:sz w:val="24"/>
          <w:szCs w:val="24"/>
        </w:rPr>
        <w:t>i.e.,</w:t>
      </w:r>
      <w:r w:rsidR="00FD4188">
        <w:rPr>
          <w:rFonts w:ascii="Times New Roman" w:hAnsi="Times New Roman"/>
          <w:sz w:val="24"/>
          <w:szCs w:val="24"/>
        </w:rPr>
        <w:t xml:space="preserv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03D049C6"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717857">
        <w:rPr>
          <w:rFonts w:ascii="Times New Roman" w:hAnsi="Times New Roman"/>
          <w:sz w:val="24"/>
          <w:szCs w:val="24"/>
        </w:rPr>
        <w:t>most of</w:t>
      </w:r>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w:t>
      </w:r>
      <w:proofErr w:type="spellStart"/>
      <w:r w:rsidR="00CD4849">
        <w:rPr>
          <w:rFonts w:ascii="Times New Roman" w:hAnsi="Times New Roman"/>
          <w:sz w:val="24"/>
          <w:szCs w:val="24"/>
        </w:rPr>
        <w:t>Richins</w:t>
      </w:r>
      <w:proofErr w:type="spellEnd"/>
      <w:r w:rsidR="00CD4849">
        <w:rPr>
          <w:rFonts w:ascii="Times New Roman" w:hAnsi="Times New Roman"/>
          <w:sz w:val="24"/>
          <w:szCs w:val="24"/>
        </w:rPr>
        <w:t xml:space="preserve"> and </w:t>
      </w:r>
      <w:proofErr w:type="spellStart"/>
      <w:r w:rsidR="00CD4849">
        <w:rPr>
          <w:rFonts w:ascii="Times New Roman" w:hAnsi="Times New Roman"/>
          <w:sz w:val="24"/>
          <w:szCs w:val="24"/>
        </w:rPr>
        <w:t>Skalski</w:t>
      </w:r>
      <w:proofErr w:type="spellEnd"/>
      <w:r w:rsidR="00CD4849">
        <w:rPr>
          <w:rFonts w:ascii="Times New Roman" w:hAnsi="Times New Roman"/>
          <w:sz w:val="24"/>
          <w:szCs w:val="24"/>
        </w:rPr>
        <w:t xml:space="preserve">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3B5920">
        <w:rPr>
          <w:rFonts w:ascii="Times New Roman" w:hAnsi="Times New Roman"/>
          <w:sz w:val="24"/>
          <w:szCs w:val="24"/>
        </w:rPr>
        <w:t>5</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 xml:space="preserve">More importantly, the overall abundance of known overshoot steelhead from the MCR DPS was </w:t>
      </w:r>
      <w:r w:rsidR="006D0C24">
        <w:rPr>
          <w:rFonts w:ascii="Times New Roman" w:hAnsi="Times New Roman"/>
          <w:sz w:val="24"/>
          <w:szCs w:val="24"/>
        </w:rPr>
        <w:t>over five times</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3B5920">
        <w:rPr>
          <w:rFonts w:ascii="Times New Roman" w:hAnsi="Times New Roman"/>
          <w:sz w:val="24"/>
          <w:szCs w:val="24"/>
        </w:rPr>
        <w:t>5</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A7400E">
        <w:rPr>
          <w:rFonts w:ascii="Times New Roman" w:hAnsi="Times New Roman"/>
          <w:sz w:val="24"/>
          <w:szCs w:val="24"/>
        </w:rPr>
        <w:t xml:space="preserve">only </w:t>
      </w:r>
      <w:r w:rsidR="00CD4849">
        <w:rPr>
          <w:rFonts w:ascii="Times New Roman" w:hAnsi="Times New Roman"/>
          <w:sz w:val="24"/>
          <w:szCs w:val="24"/>
        </w:rPr>
        <w:t>installed at Little Goose and Lower Monumental 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01046F">
        <w:rPr>
          <w:rFonts w:ascii="Times New Roman" w:hAnsi="Times New Roman"/>
          <w:sz w:val="24"/>
          <w:szCs w:val="24"/>
        </w:rPr>
        <w:t xml:space="preserve">used </w:t>
      </w:r>
      <w:r w:rsidR="007115E4">
        <w:rPr>
          <w:rFonts w:ascii="Times New Roman" w:hAnsi="Times New Roman"/>
          <w:sz w:val="24"/>
          <w:szCs w:val="24"/>
        </w:rPr>
        <w:t xml:space="preserve">a consistent methodology to </w:t>
      </w:r>
      <w:r w:rsidR="004C2855">
        <w:rPr>
          <w:rFonts w:ascii="Times New Roman" w:hAnsi="Times New Roman"/>
          <w:sz w:val="24"/>
          <w:szCs w:val="24"/>
        </w:rPr>
        <w:t>estimate</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 xml:space="preserve">patterns in the Snake River were very similar to </w:t>
      </w:r>
      <w:r w:rsidR="00B47FD7">
        <w:rPr>
          <w:rFonts w:ascii="Times New Roman" w:hAnsi="Times New Roman"/>
          <w:sz w:val="24"/>
          <w:szCs w:val="24"/>
        </w:rPr>
        <w:t xml:space="preserve">those </w:t>
      </w:r>
      <w:r w:rsidR="001C39A2">
        <w:rPr>
          <w:rFonts w:ascii="Times New Roman" w:hAnsi="Times New Roman"/>
          <w:sz w:val="24"/>
          <w:szCs w:val="24"/>
        </w:rPr>
        <w:t>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w:t>
      </w:r>
      <w:r w:rsidR="008C4803">
        <w:rPr>
          <w:rFonts w:ascii="Times New Roman" w:hAnsi="Times New Roman"/>
          <w:sz w:val="24"/>
          <w:szCs w:val="24"/>
        </w:rPr>
        <w:t>0.34</w:t>
      </w:r>
      <w:r w:rsidR="001C39A2">
        <w:rPr>
          <w:rFonts w:ascii="Times New Roman" w:hAnsi="Times New Roman"/>
          <w:sz w:val="24"/>
          <w:szCs w:val="24"/>
        </w:rPr>
        <w:t xml:space="preserve">) and the greatest proportion of successful overshoot fallbacks </w:t>
      </w:r>
      <w:r w:rsidR="007115E4">
        <w:rPr>
          <w:rFonts w:ascii="Times New Roman" w:hAnsi="Times New Roman"/>
          <w:sz w:val="24"/>
          <w:szCs w:val="24"/>
        </w:rPr>
        <w:t>detected</w:t>
      </w:r>
      <w:r w:rsidR="001C39A2">
        <w:rPr>
          <w:rFonts w:ascii="Times New Roman" w:hAnsi="Times New Roman"/>
          <w:sz w:val="24"/>
          <w:szCs w:val="24"/>
        </w:rPr>
        <w:t xml:space="preserve"> at Ice Harbor Dam (</w:t>
      </w:r>
      <w:r w:rsidR="00D953CD">
        <w:rPr>
          <w:rFonts w:ascii="Times New Roman" w:hAnsi="Times New Roman"/>
          <w:sz w:val="24"/>
          <w:szCs w:val="24"/>
        </w:rPr>
        <w:t>0.12</w:t>
      </w:r>
      <w:r w:rsidR="001C39A2">
        <w:rPr>
          <w:rFonts w:ascii="Times New Roman" w:hAnsi="Times New Roman"/>
          <w:sz w:val="24"/>
          <w:szCs w:val="24"/>
        </w:rPr>
        <w:t xml:space="preserve">). </w:t>
      </w:r>
      <w:r w:rsidR="00335452">
        <w:rPr>
          <w:rFonts w:ascii="Times New Roman" w:hAnsi="Times New Roman"/>
          <w:sz w:val="24"/>
          <w:szCs w:val="24"/>
        </w:rPr>
        <w:t>In 2015, t</w:t>
      </w:r>
      <w:r w:rsidR="00C506B2">
        <w:rPr>
          <w:rFonts w:ascii="Times New Roman" w:hAnsi="Times New Roman"/>
          <w:sz w:val="24"/>
          <w:szCs w:val="24"/>
        </w:rPr>
        <w:t xml:space="preserve">he </w:t>
      </w:r>
      <w:r w:rsidR="003B4BDC">
        <w:rPr>
          <w:rFonts w:ascii="Times New Roman" w:hAnsi="Times New Roman"/>
          <w:sz w:val="24"/>
          <w:szCs w:val="24"/>
        </w:rPr>
        <w:t>fallback migration success</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w:t>
      </w:r>
      <w:r w:rsidR="001A01C5">
        <w:rPr>
          <w:rFonts w:ascii="Times New Roman" w:hAnsi="Times New Roman"/>
          <w:sz w:val="24"/>
          <w:szCs w:val="24"/>
        </w:rPr>
        <w:t>a relatively large</w:t>
      </w:r>
      <w:r w:rsidR="006B2243">
        <w:rPr>
          <w:rFonts w:ascii="Times New Roman" w:hAnsi="Times New Roman"/>
          <w:sz w:val="24"/>
          <w:szCs w:val="24"/>
        </w:rPr>
        <w:t xml:space="preserve"> proportion of </w:t>
      </w:r>
      <w:r w:rsidR="00E33A59">
        <w:rPr>
          <w:rFonts w:ascii="Times New Roman" w:hAnsi="Times New Roman"/>
          <w:sz w:val="24"/>
          <w:szCs w:val="24"/>
        </w:rPr>
        <w:t>MCR DPS steelhead that were not observed downstream of Ice Harbor Dam were last detected in a spawning stream</w:t>
      </w:r>
      <w:r w:rsidR="00AE58ED">
        <w:rPr>
          <w:rFonts w:ascii="Times New Roman" w:hAnsi="Times New Roman"/>
          <w:sz w:val="24"/>
          <w:szCs w:val="24"/>
        </w:rPr>
        <w:t xml:space="preserve"> (0.40)</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D469A4">
        <w:rPr>
          <w:rFonts w:ascii="Times New Roman" w:hAnsi="Times New Roman"/>
          <w:sz w:val="24"/>
          <w:szCs w:val="24"/>
        </w:rPr>
        <w:t>and</w:t>
      </w:r>
      <w:r w:rsidR="0097417E">
        <w:rPr>
          <w:rFonts w:ascii="Times New Roman" w:hAnsi="Times New Roman"/>
          <w:sz w:val="24"/>
          <w:szCs w:val="24"/>
        </w:rPr>
        <w:t xml:space="preserve">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del w:id="115" w:author="Murdoch, Andrew R (DFW)" w:date="2022-04-03T15:45:00Z">
        <w:r w:rsidR="00E33A59" w:rsidDel="006736DE">
          <w:rPr>
            <w:rFonts w:ascii="Times New Roman" w:hAnsi="Times New Roman"/>
            <w:sz w:val="24"/>
            <w:szCs w:val="24"/>
          </w:rPr>
          <w:delText xml:space="preserve">In summary, compared to overshoot </w:delText>
        </w:r>
        <w:r w:rsidR="00780F09" w:rsidDel="006736DE">
          <w:rPr>
            <w:rFonts w:ascii="Times New Roman" w:hAnsi="Times New Roman"/>
            <w:sz w:val="24"/>
            <w:szCs w:val="24"/>
          </w:rPr>
          <w:delText>steelhead</w:delText>
        </w:r>
        <w:r w:rsidR="00E33A59" w:rsidDel="006736DE">
          <w:rPr>
            <w:rFonts w:ascii="Times New Roman" w:hAnsi="Times New Roman"/>
            <w:sz w:val="24"/>
            <w:szCs w:val="24"/>
          </w:rPr>
          <w:delText xml:space="preserve"> upstream of Priest Rapids Dam, over </w:delText>
        </w:r>
        <w:r w:rsidR="00B310B2" w:rsidDel="006736DE">
          <w:rPr>
            <w:rFonts w:ascii="Times New Roman" w:hAnsi="Times New Roman"/>
            <w:sz w:val="24"/>
            <w:szCs w:val="24"/>
          </w:rPr>
          <w:delText>five</w:delText>
        </w:r>
        <w:r w:rsidR="00E33A59" w:rsidDel="006736DE">
          <w:rPr>
            <w:rFonts w:ascii="Times New Roman" w:hAnsi="Times New Roman"/>
            <w:sz w:val="24"/>
            <w:szCs w:val="24"/>
          </w:rPr>
          <w:delText xml:space="preserve"> times more MCR steelhead overshot into the Snake River. </w:delText>
        </w:r>
        <w:r w:rsidR="001C3832" w:rsidDel="006736DE">
          <w:rPr>
            <w:rFonts w:ascii="Times New Roman" w:hAnsi="Times New Roman"/>
            <w:sz w:val="24"/>
            <w:szCs w:val="24"/>
          </w:rPr>
          <w:delText>Of these</w:delText>
        </w:r>
        <w:r w:rsidR="00E33A59" w:rsidDel="006736DE">
          <w:rPr>
            <w:rFonts w:ascii="Times New Roman" w:hAnsi="Times New Roman"/>
            <w:sz w:val="24"/>
            <w:szCs w:val="24"/>
          </w:rPr>
          <w:delText xml:space="preserve">, </w:delText>
        </w:r>
        <w:r w:rsidR="00335452" w:rsidDel="006736DE">
          <w:rPr>
            <w:rFonts w:ascii="Times New Roman" w:hAnsi="Times New Roman"/>
            <w:sz w:val="24"/>
            <w:szCs w:val="24"/>
          </w:rPr>
          <w:delText>almost</w:delText>
        </w:r>
        <w:r w:rsidR="00312EA5" w:rsidDel="006736DE">
          <w:rPr>
            <w:rFonts w:ascii="Times New Roman" w:hAnsi="Times New Roman"/>
            <w:sz w:val="24"/>
            <w:szCs w:val="24"/>
          </w:rPr>
          <w:delText xml:space="preserve"> </w:delText>
        </w:r>
        <w:r w:rsidR="00E33A59" w:rsidDel="006736DE">
          <w:rPr>
            <w:rFonts w:ascii="Times New Roman" w:hAnsi="Times New Roman"/>
            <w:sz w:val="24"/>
            <w:szCs w:val="24"/>
          </w:rPr>
          <w:delText>half as many success</w:delText>
        </w:r>
        <w:r w:rsidR="00864B81" w:rsidDel="006736DE">
          <w:rPr>
            <w:rFonts w:ascii="Times New Roman" w:hAnsi="Times New Roman"/>
            <w:sz w:val="24"/>
            <w:szCs w:val="24"/>
          </w:rPr>
          <w:delText>fully</w:delText>
        </w:r>
        <w:r w:rsidR="00E33A59" w:rsidDel="006736DE">
          <w:rPr>
            <w:rFonts w:ascii="Times New Roman" w:hAnsi="Times New Roman"/>
            <w:sz w:val="24"/>
            <w:szCs w:val="24"/>
          </w:rPr>
          <w:delText xml:space="preserve"> </w:delText>
        </w:r>
        <w:r w:rsidR="00C275F6" w:rsidDel="006736DE">
          <w:rPr>
            <w:rFonts w:ascii="Times New Roman" w:hAnsi="Times New Roman"/>
            <w:sz w:val="24"/>
            <w:szCs w:val="24"/>
          </w:rPr>
          <w:delText>fell back</w:delText>
        </w:r>
        <w:r w:rsidR="001C3832" w:rsidDel="006736DE">
          <w:rPr>
            <w:rFonts w:ascii="Times New Roman" w:hAnsi="Times New Roman"/>
            <w:sz w:val="24"/>
            <w:szCs w:val="24"/>
          </w:rPr>
          <w:delText>,</w:delText>
        </w:r>
        <w:r w:rsidR="00E33A59" w:rsidDel="006736DE">
          <w:rPr>
            <w:rFonts w:ascii="Times New Roman" w:hAnsi="Times New Roman"/>
            <w:sz w:val="24"/>
            <w:szCs w:val="24"/>
          </w:rPr>
          <w:delText xml:space="preserve"> and of those unsuccessful steelhead</w:delText>
        </w:r>
        <w:r w:rsidR="00884CE1" w:rsidDel="006736DE">
          <w:rPr>
            <w:rFonts w:ascii="Times New Roman" w:hAnsi="Times New Roman"/>
            <w:sz w:val="24"/>
            <w:szCs w:val="24"/>
          </w:rPr>
          <w:delText>,</w:delText>
        </w:r>
        <w:r w:rsidR="00E33A59" w:rsidDel="006736DE">
          <w:rPr>
            <w:rFonts w:ascii="Times New Roman" w:hAnsi="Times New Roman"/>
            <w:sz w:val="24"/>
            <w:szCs w:val="24"/>
          </w:rPr>
          <w:delText xml:space="preserve"> a large proportion may</w:delText>
        </w:r>
        <w:r w:rsidR="00E01366" w:rsidDel="006736DE">
          <w:rPr>
            <w:rFonts w:ascii="Times New Roman" w:hAnsi="Times New Roman"/>
            <w:sz w:val="24"/>
            <w:szCs w:val="24"/>
          </w:rPr>
          <w:delText xml:space="preserve"> </w:delText>
        </w:r>
        <w:r w:rsidR="00E33A59" w:rsidDel="006736DE">
          <w:rPr>
            <w:rFonts w:ascii="Times New Roman" w:hAnsi="Times New Roman"/>
            <w:sz w:val="24"/>
            <w:szCs w:val="24"/>
          </w:rPr>
          <w:delText>be spawning</w:delText>
        </w:r>
        <w:r w:rsidR="00312EA5" w:rsidDel="006736DE">
          <w:rPr>
            <w:rFonts w:ascii="Times New Roman" w:hAnsi="Times New Roman"/>
            <w:sz w:val="24"/>
            <w:szCs w:val="24"/>
          </w:rPr>
          <w:delText xml:space="preserve"> (i.e., strays)</w:delText>
        </w:r>
        <w:r w:rsidR="00E33A59" w:rsidDel="006736DE">
          <w:rPr>
            <w:rFonts w:ascii="Times New Roman" w:hAnsi="Times New Roman"/>
            <w:sz w:val="24"/>
            <w:szCs w:val="24"/>
          </w:rPr>
          <w:delText xml:space="preserve"> with</w:delText>
        </w:r>
        <w:r w:rsidR="00884CE1" w:rsidDel="006736DE">
          <w:rPr>
            <w:rFonts w:ascii="Times New Roman" w:hAnsi="Times New Roman"/>
            <w:sz w:val="24"/>
            <w:szCs w:val="24"/>
          </w:rPr>
          <w:delText>in</w:delText>
        </w:r>
        <w:r w:rsidR="00E33A59" w:rsidDel="006736DE">
          <w:rPr>
            <w:rFonts w:ascii="Times New Roman" w:hAnsi="Times New Roman"/>
            <w:sz w:val="24"/>
            <w:szCs w:val="24"/>
          </w:rPr>
          <w:delText xml:space="preserve"> the SR DPS.</w:delText>
        </w:r>
        <w:r w:rsidR="00864B81" w:rsidDel="006736DE">
          <w:rPr>
            <w:rFonts w:ascii="Times New Roman" w:hAnsi="Times New Roman"/>
            <w:sz w:val="24"/>
            <w:szCs w:val="24"/>
          </w:rPr>
          <w:delText xml:space="preserve"> </w:delText>
        </w:r>
      </w:del>
      <w:r w:rsidR="00864B81">
        <w:rPr>
          <w:rFonts w:ascii="Times New Roman" w:hAnsi="Times New Roman"/>
          <w:sz w:val="24"/>
          <w:szCs w:val="24"/>
        </w:rPr>
        <w:t xml:space="preserve">The differences in </w:t>
      </w:r>
      <w:r w:rsidR="00C938DF">
        <w:rPr>
          <w:rFonts w:ascii="Times New Roman" w:hAnsi="Times New Roman"/>
          <w:sz w:val="24"/>
          <w:szCs w:val="24"/>
        </w:rPr>
        <w:t xml:space="preserve">fallback </w:t>
      </w:r>
      <w:r w:rsidR="00864B81">
        <w:rPr>
          <w:rFonts w:ascii="Times New Roman" w:hAnsi="Times New Roman"/>
          <w:sz w:val="24"/>
          <w:szCs w:val="24"/>
        </w:rPr>
        <w:t xml:space="preserve">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xml:space="preserve">. </w:t>
      </w:r>
      <w:del w:id="116" w:author="Murdoch, Andrew R (DFW)" w:date="2022-04-03T15:47:00Z">
        <w:r w:rsidR="004C21A9" w:rsidDel="00C938DF">
          <w:rPr>
            <w:rFonts w:ascii="Times New Roman" w:hAnsi="Times New Roman"/>
            <w:sz w:val="24"/>
            <w:szCs w:val="24"/>
          </w:rPr>
          <w:delText>As migration distance, migration duration, and number of migration obstacles (i.e., dams) increase</w:delText>
        </w:r>
        <w:r w:rsidR="00335452" w:rsidDel="00C938DF">
          <w:rPr>
            <w:rFonts w:ascii="Times New Roman" w:hAnsi="Times New Roman"/>
            <w:sz w:val="24"/>
            <w:szCs w:val="24"/>
          </w:rPr>
          <w:delText>s</w:delText>
        </w:r>
        <w:r w:rsidR="004C21A9" w:rsidDel="00C938DF">
          <w:rPr>
            <w:rFonts w:ascii="Times New Roman" w:hAnsi="Times New Roman"/>
            <w:sz w:val="24"/>
            <w:szCs w:val="24"/>
          </w:rPr>
          <w:delText>, fish condition was also likely negatively affected</w:delText>
        </w:r>
        <w:r w:rsidR="001C3832" w:rsidDel="00C938DF">
          <w:rPr>
            <w:rFonts w:ascii="Times New Roman" w:hAnsi="Times New Roman"/>
            <w:sz w:val="24"/>
            <w:szCs w:val="24"/>
          </w:rPr>
          <w:delText>,</w:delText>
        </w:r>
        <w:r w:rsidR="004C21A9" w:rsidDel="00C938DF">
          <w:rPr>
            <w:rFonts w:ascii="Times New Roman" w:hAnsi="Times New Roman"/>
            <w:sz w:val="24"/>
            <w:szCs w:val="24"/>
          </w:rPr>
          <w:delText xml:space="preserve"> which likely contributed </w:delText>
        </w:r>
        <w:r w:rsidR="00FC0E56" w:rsidDel="00C938DF">
          <w:rPr>
            <w:rFonts w:ascii="Times New Roman" w:hAnsi="Times New Roman"/>
            <w:sz w:val="24"/>
            <w:szCs w:val="24"/>
          </w:rPr>
          <w:delText xml:space="preserve">to </w:delText>
        </w:r>
        <w:r w:rsidR="004C21A9" w:rsidDel="00C938DF">
          <w:rPr>
            <w:rFonts w:ascii="Times New Roman" w:hAnsi="Times New Roman"/>
            <w:sz w:val="24"/>
            <w:szCs w:val="24"/>
          </w:rPr>
          <w:delText>lower rates of migration success (Caudill et al. 2007).  As a result of an extended migration distance and duration, overshoot steelhead that fallback and arrive at their natal stream may have depleted energy reserves and exhibit greater rates of pre</w:delText>
        </w:r>
        <w:r w:rsidR="001C3832" w:rsidDel="00C938DF">
          <w:rPr>
            <w:rFonts w:ascii="Times New Roman" w:hAnsi="Times New Roman"/>
            <w:sz w:val="24"/>
            <w:szCs w:val="24"/>
          </w:rPr>
          <w:delText>-</w:delText>
        </w:r>
        <w:r w:rsidR="004C21A9" w:rsidDel="00C938DF">
          <w:rPr>
            <w:rFonts w:ascii="Times New Roman" w:hAnsi="Times New Roman"/>
            <w:sz w:val="24"/>
            <w:szCs w:val="24"/>
          </w:rPr>
          <w:delText xml:space="preserve">spawn mortality or lower spawning success (Mann et al. 2009) and </w:delText>
        </w:r>
        <w:r w:rsidR="004D3887" w:rsidDel="00C938DF">
          <w:rPr>
            <w:rFonts w:ascii="Times New Roman" w:hAnsi="Times New Roman"/>
            <w:sz w:val="24"/>
            <w:szCs w:val="24"/>
          </w:rPr>
          <w:delText xml:space="preserve">are </w:delText>
        </w:r>
        <w:r w:rsidR="004C21A9" w:rsidDel="00C938DF">
          <w:rPr>
            <w:rFonts w:ascii="Times New Roman" w:hAnsi="Times New Roman"/>
            <w:sz w:val="24"/>
            <w:szCs w:val="24"/>
          </w:rPr>
          <w:delText xml:space="preserve">less likely to return as repeat spawners (Keefer et al. </w:delText>
        </w:r>
        <w:r w:rsidR="004C21A9" w:rsidRPr="00FF25F7" w:rsidDel="00C938DF">
          <w:rPr>
            <w:rFonts w:ascii="Times New Roman" w:hAnsi="Times New Roman"/>
            <w:sz w:val="24"/>
            <w:szCs w:val="24"/>
          </w:rPr>
          <w:delText>2008</w:delText>
        </w:r>
        <w:r w:rsidR="000A72FA" w:rsidDel="00C938DF">
          <w:rPr>
            <w:rFonts w:ascii="Times New Roman" w:hAnsi="Times New Roman"/>
            <w:sz w:val="24"/>
            <w:szCs w:val="24"/>
          </w:rPr>
          <w:delText>c</w:delText>
        </w:r>
        <w:r w:rsidR="004C21A9" w:rsidRPr="00FF25F7" w:rsidDel="00C938DF">
          <w:rPr>
            <w:rFonts w:ascii="Times New Roman" w:hAnsi="Times New Roman"/>
            <w:sz w:val="24"/>
            <w:szCs w:val="24"/>
          </w:rPr>
          <w:delText>).</w:delText>
        </w:r>
        <w:r w:rsidR="004C21A9" w:rsidDel="00C938DF">
          <w:rPr>
            <w:rFonts w:ascii="Times New Roman" w:hAnsi="Times New Roman"/>
            <w:sz w:val="24"/>
            <w:szCs w:val="24"/>
          </w:rPr>
          <w:delText xml:space="preserve"> </w:delText>
        </w:r>
      </w:del>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5071DC42"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r w:rsidR="00AE7C54">
        <w:rPr>
          <w:rFonts w:ascii="Times New Roman" w:hAnsi="Times New Roman"/>
          <w:sz w:val="24"/>
          <w:szCs w:val="24"/>
        </w:rPr>
        <w:t>to</w:t>
      </w:r>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 xml:space="preserve">abundance and </w:t>
      </w:r>
      <w:r w:rsidR="002E150D">
        <w:rPr>
          <w:rFonts w:ascii="Times New Roman" w:hAnsi="Times New Roman"/>
          <w:sz w:val="24"/>
          <w:szCs w:val="24"/>
        </w:rPr>
        <w:t>fallback</w:t>
      </w:r>
      <w:r w:rsidR="00554151">
        <w:rPr>
          <w:rFonts w:ascii="Times New Roman" w:hAnsi="Times New Roman"/>
          <w:sz w:val="24"/>
          <w:szCs w:val="24"/>
        </w:rPr>
        <w:t xml:space="preserve"> in the lower Snake River. </w:t>
      </w:r>
    </w:p>
    <w:p w14:paraId="19F0C367" w14:textId="77777777" w:rsidR="00315AE8" w:rsidRDefault="00876E15" w:rsidP="00B60C82">
      <w:pPr>
        <w:spacing w:after="0" w:line="480" w:lineRule="auto"/>
        <w:ind w:firstLine="360"/>
        <w:rPr>
          <w:ins w:id="117" w:author="See, Kevin (DFW)" w:date="2022-04-04T17:20:00Z"/>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low</w:t>
      </w:r>
      <w:r w:rsidR="00380AFD">
        <w:rPr>
          <w:rFonts w:ascii="Times New Roman" w:hAnsi="Times New Roman"/>
          <w:sz w:val="24"/>
          <w:szCs w:val="24"/>
        </w:rPr>
        <w:t xml:space="preserve"> </w:t>
      </w:r>
      <w:r w:rsidR="00155F83">
        <w:rPr>
          <w:rFonts w:ascii="Times New Roman" w:hAnsi="Times New Roman"/>
          <w:sz w:val="24"/>
          <w:szCs w:val="24"/>
        </w:rPr>
        <w:t>fallback migration success</w:t>
      </w:r>
      <w:r w:rsidR="00923265">
        <w:rPr>
          <w:rFonts w:ascii="Times New Roman" w:hAnsi="Times New Roman"/>
          <w:sz w:val="24"/>
          <w:szCs w:val="24"/>
        </w:rPr>
        <w:t xml:space="preserve">, 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w:t>
      </w:r>
    </w:p>
    <w:p w14:paraId="369D8393" w14:textId="77777777" w:rsidR="004922EC" w:rsidRDefault="006F0206" w:rsidP="00315AE8">
      <w:pPr>
        <w:spacing w:after="0" w:line="480" w:lineRule="auto"/>
        <w:ind w:firstLine="720"/>
        <w:rPr>
          <w:ins w:id="118" w:author="See, Kevin (DFW)" w:date="2022-04-04T17:21:00Z"/>
          <w:rFonts w:ascii="Times New Roman" w:hAnsi="Times New Roman"/>
          <w:sz w:val="24"/>
          <w:szCs w:val="24"/>
        </w:rPr>
      </w:pPr>
      <w:r>
        <w:rPr>
          <w:rFonts w:ascii="Times New Roman" w:hAnsi="Times New Roman"/>
          <w:sz w:val="24"/>
          <w:szCs w:val="24"/>
        </w:rPr>
        <w:t xml:space="preserve">Changes in </w:t>
      </w:r>
      <w:proofErr w:type="spellStart"/>
      <w:r>
        <w:rPr>
          <w:rFonts w:ascii="Times New Roman" w:hAnsi="Times New Roman"/>
          <w:sz w:val="24"/>
          <w:szCs w:val="24"/>
        </w:rPr>
        <w:t>hydrosyste</w:t>
      </w:r>
      <w:r w:rsidR="007A49D4">
        <w:rPr>
          <w:rFonts w:ascii="Times New Roman" w:hAnsi="Times New Roman"/>
          <w:sz w:val="24"/>
          <w:szCs w:val="24"/>
        </w:rPr>
        <w:t>m</w:t>
      </w:r>
      <w:proofErr w:type="spellEnd"/>
      <w:r w:rsidR="007A49D4">
        <w:rPr>
          <w:rFonts w:ascii="Times New Roman" w:hAnsi="Times New Roman"/>
          <w:sz w:val="24"/>
          <w:szCs w:val="24"/>
        </w:rPr>
        <w:t xml:space="preserve"> operations are likely required to increase fallback migration success. </w:t>
      </w:r>
      <w:r w:rsidR="00327009">
        <w:rPr>
          <w:rFonts w:ascii="Times New Roman" w:hAnsi="Times New Roman"/>
          <w:sz w:val="24"/>
          <w:szCs w:val="24"/>
        </w:rPr>
        <w:t>Many 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4F2C0E">
        <w:rPr>
          <w:rFonts w:ascii="Times New Roman" w:hAnsi="Times New Roman"/>
          <w:sz w:val="24"/>
          <w:szCs w:val="24"/>
        </w:rPr>
        <w:t xml:space="preserve">limited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3F2117">
        <w:rPr>
          <w:rFonts w:ascii="Times New Roman" w:hAnsi="Times New Roman"/>
          <w:sz w:val="24"/>
          <w:szCs w:val="24"/>
        </w:rPr>
        <w:t>T</w:t>
      </w:r>
      <w:r w:rsidR="00B846CF">
        <w:rPr>
          <w:rFonts w:ascii="Times New Roman" w:hAnsi="Times New Roman"/>
          <w:sz w:val="24"/>
          <w:szCs w:val="24"/>
        </w:rPr>
        <w:t xml:space="preserve">he initial evaluation of these </w:t>
      </w:r>
      <w:r w:rsidR="00AD4284">
        <w:rPr>
          <w:rFonts w:ascii="Times New Roman" w:hAnsi="Times New Roman"/>
          <w:sz w:val="24"/>
          <w:szCs w:val="24"/>
        </w:rPr>
        <w:t xml:space="preserve">additional protection measures </w:t>
      </w:r>
      <w:r w:rsidR="0032789E">
        <w:rPr>
          <w:rFonts w:ascii="Times New Roman" w:hAnsi="Times New Roman"/>
          <w:sz w:val="24"/>
          <w:szCs w:val="24"/>
        </w:rPr>
        <w:t>has</w:t>
      </w:r>
      <w:r w:rsidR="00AD4284">
        <w:rPr>
          <w:rFonts w:ascii="Times New Roman" w:hAnsi="Times New Roman"/>
          <w:sz w:val="24"/>
          <w:szCs w:val="24"/>
        </w:rPr>
        <w:t xml:space="preserve"> not been co</w:t>
      </w:r>
      <w:r w:rsidR="00E06E4C">
        <w:rPr>
          <w:rFonts w:ascii="Times New Roman" w:hAnsi="Times New Roman"/>
          <w:sz w:val="24"/>
          <w:szCs w:val="24"/>
        </w:rPr>
        <w:t>mpleted</w:t>
      </w:r>
      <w:r w:rsidR="0032789E">
        <w:rPr>
          <w:rFonts w:ascii="Times New Roman" w:hAnsi="Times New Roman"/>
          <w:sz w:val="24"/>
          <w:szCs w:val="24"/>
        </w:rPr>
        <w:t xml:space="preserve"> as part of a </w:t>
      </w:r>
      <w:r w:rsidR="001A1207">
        <w:rPr>
          <w:rFonts w:ascii="Times New Roman" w:hAnsi="Times New Roman"/>
          <w:sz w:val="24"/>
          <w:szCs w:val="24"/>
        </w:rPr>
        <w:t>regional adaptive management process</w:t>
      </w:r>
      <w:r w:rsidR="00490F12">
        <w:rPr>
          <w:rFonts w:ascii="Times New Roman" w:hAnsi="Times New Roman"/>
          <w:sz w:val="24"/>
          <w:szCs w:val="24"/>
        </w:rPr>
        <w:t xml:space="preserve">. </w:t>
      </w:r>
      <w:del w:id="119" w:author="See, Kevin (DFW)" w:date="2022-04-04T17:21:00Z">
        <w:r w:rsidR="00266DE0" w:rsidDel="00C66802">
          <w:rPr>
            <w:rFonts w:ascii="Times New Roman" w:hAnsi="Times New Roman"/>
            <w:sz w:val="24"/>
            <w:szCs w:val="24"/>
          </w:rPr>
          <w:delText xml:space="preserve">Yet </w:delText>
        </w:r>
      </w:del>
      <w:del w:id="120" w:author="See, Kevin (DFW)" w:date="2022-04-04T17:24:00Z">
        <w:r w:rsidR="00266DE0">
          <w:rPr>
            <w:rFonts w:ascii="Times New Roman" w:hAnsi="Times New Roman"/>
            <w:sz w:val="24"/>
            <w:szCs w:val="24"/>
          </w:rPr>
          <w:delText>s</w:delText>
        </w:r>
        <w:r w:rsidR="00450D17">
          <w:rPr>
            <w:rFonts w:ascii="Times New Roman" w:hAnsi="Times New Roman"/>
            <w:sz w:val="24"/>
            <w:szCs w:val="24"/>
          </w:rPr>
          <w:delText>urvival</w:delText>
        </w:r>
      </w:del>
      <w:del w:id="121" w:author="See, Kevin (DFW)" w:date="2022-04-04T17:21:00Z">
        <w:r w:rsidR="00266DE0" w:rsidDel="00C66802">
          <w:rPr>
            <w:rFonts w:ascii="Times New Roman" w:hAnsi="Times New Roman"/>
            <w:sz w:val="24"/>
            <w:szCs w:val="24"/>
          </w:rPr>
          <w:delText>s</w:delText>
        </w:r>
      </w:del>
    </w:p>
    <w:p w14:paraId="49337B38" w14:textId="7CCF452B" w:rsidR="00B60C82" w:rsidRDefault="00C66802">
      <w:pPr>
        <w:spacing w:after="0" w:line="480" w:lineRule="auto"/>
        <w:ind w:firstLine="720"/>
        <w:rPr>
          <w:rFonts w:ascii="Times New Roman" w:hAnsi="Times New Roman"/>
          <w:sz w:val="24"/>
          <w:szCs w:val="24"/>
        </w:rPr>
        <w:pPrChange w:id="122" w:author="See, Kevin (DFW)" w:date="2022-04-04T17:24:00Z">
          <w:pPr>
            <w:spacing w:after="0" w:line="480" w:lineRule="auto"/>
            <w:ind w:firstLine="360"/>
          </w:pPr>
        </w:pPrChange>
      </w:pPr>
      <w:ins w:id="123" w:author="See, Kevin (DFW)" w:date="2022-04-04T17:21:00Z">
        <w:r>
          <w:rPr>
            <w:rFonts w:ascii="Times New Roman" w:hAnsi="Times New Roman"/>
            <w:sz w:val="24"/>
            <w:szCs w:val="24"/>
          </w:rPr>
          <w:t>S</w:t>
        </w:r>
      </w:ins>
      <w:ins w:id="124" w:author="See, Kevin (DFW)" w:date="2022-04-04T17:24:00Z">
        <w:r w:rsidR="00450D17">
          <w:rPr>
            <w:rFonts w:ascii="Times New Roman" w:hAnsi="Times New Roman"/>
            <w:sz w:val="24"/>
            <w:szCs w:val="24"/>
          </w:rPr>
          <w:t>urvival</w:t>
        </w:r>
      </w:ins>
      <w:r w:rsidR="00450D17">
        <w:rPr>
          <w:rFonts w:ascii="Times New Roman" w:hAnsi="Times New Roman"/>
          <w:sz w:val="24"/>
          <w:szCs w:val="24"/>
        </w:rPr>
        <w:t xml:space="preserve"> standards for steelhead overshoot fallbacks have yet to be identified but should be consistent with upstream migration survival standards.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survival (Ham et al. 2021)</w:t>
      </w:r>
      <w:r w:rsidR="00C7556A">
        <w:rPr>
          <w:rFonts w:ascii="Times New Roman" w:hAnsi="Times New Roman"/>
          <w:sz w:val="24"/>
          <w:szCs w:val="24"/>
        </w:rPr>
        <w:t xml:space="preserve"> </w:t>
      </w:r>
      <w:r w:rsidR="009906E2">
        <w:rPr>
          <w:rFonts w:ascii="Times New Roman" w:hAnsi="Times New Roman"/>
          <w:sz w:val="24"/>
          <w:szCs w:val="24"/>
        </w:rPr>
        <w:t>many overshoot steelhead are required to migrate</w:t>
      </w:r>
      <w:r w:rsidR="006C734C">
        <w:rPr>
          <w:rFonts w:ascii="Times New Roman" w:hAnsi="Times New Roman"/>
          <w:sz w:val="24"/>
          <w:szCs w:val="24"/>
        </w:rPr>
        <w:t xml:space="preserve"> downstream mor</w:t>
      </w:r>
      <w:r w:rsidR="003C1190">
        <w:rPr>
          <w:rFonts w:ascii="Times New Roman" w:hAnsi="Times New Roman"/>
          <w:sz w:val="24"/>
          <w:szCs w:val="24"/>
        </w:rPr>
        <w:t>e</w:t>
      </w:r>
      <w:r w:rsidR="006C734C">
        <w:rPr>
          <w:rFonts w:ascii="Times New Roman" w:hAnsi="Times New Roman"/>
          <w:sz w:val="24"/>
          <w:szCs w:val="24"/>
        </w:rPr>
        <w:t xml:space="preserve"> than one hydroelectric project (e.g., John Day </w:t>
      </w:r>
      <w:r w:rsidR="00074262">
        <w:rPr>
          <w:rFonts w:ascii="Times New Roman" w:hAnsi="Times New Roman"/>
          <w:sz w:val="24"/>
          <w:szCs w:val="24"/>
        </w:rPr>
        <w:t xml:space="preserve">or Umatilla </w:t>
      </w:r>
      <w:r w:rsidR="006C734C">
        <w:rPr>
          <w:rFonts w:ascii="Times New Roman" w:hAnsi="Times New Roman"/>
          <w:sz w:val="24"/>
          <w:szCs w:val="24"/>
        </w:rPr>
        <w:t xml:space="preserve">steelhead overshooting Wells </w:t>
      </w:r>
      <w:r w:rsidR="000A1520">
        <w:rPr>
          <w:rFonts w:ascii="Times New Roman" w:hAnsi="Times New Roman"/>
          <w:sz w:val="24"/>
          <w:szCs w:val="24"/>
        </w:rPr>
        <w:t>Dam</w:t>
      </w:r>
      <w:r w:rsidR="00074262">
        <w:rPr>
          <w:rFonts w:ascii="Times New Roman" w:hAnsi="Times New Roman"/>
          <w:sz w:val="24"/>
          <w:szCs w:val="24"/>
        </w:rPr>
        <w:t xml:space="preserve"> must </w:t>
      </w:r>
      <w:r w:rsidR="003C1190">
        <w:rPr>
          <w:rFonts w:ascii="Times New Roman" w:hAnsi="Times New Roman"/>
          <w:sz w:val="24"/>
          <w:szCs w:val="24"/>
        </w:rPr>
        <w:t>pass six dams to reach their natal tributary)</w:t>
      </w:r>
      <w:r w:rsidR="005D1C31">
        <w:rPr>
          <w:rFonts w:ascii="Times New Roman" w:hAnsi="Times New Roman"/>
          <w:sz w:val="24"/>
          <w:szCs w:val="24"/>
        </w:rPr>
        <w:t xml:space="preserve">. </w:t>
      </w:r>
      <w:r w:rsidR="000F296A">
        <w:rPr>
          <w:rFonts w:ascii="Times New Roman" w:hAnsi="Times New Roman"/>
          <w:sz w:val="24"/>
          <w:szCs w:val="24"/>
        </w:rPr>
        <w:t>Hence, the response variable</w:t>
      </w:r>
      <w:r w:rsidR="00266738">
        <w:rPr>
          <w:rFonts w:ascii="Times New Roman" w:hAnsi="Times New Roman"/>
          <w:sz w:val="24"/>
          <w:szCs w:val="24"/>
        </w:rPr>
        <w:t xml:space="preserve">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w:t>
      </w:r>
      <w:r w:rsidR="007C28FE">
        <w:rPr>
          <w:rFonts w:ascii="Times New Roman" w:hAnsi="Times New Roman"/>
          <w:sz w:val="24"/>
          <w:szCs w:val="24"/>
        </w:rPr>
        <w:t>be an important</w:t>
      </w:r>
      <w:r w:rsidR="00D94AD8">
        <w:rPr>
          <w:rFonts w:ascii="Times New Roman" w:hAnsi="Times New Roman"/>
          <w:sz w:val="24"/>
          <w:szCs w:val="24"/>
        </w:rPr>
        <w:t xml:space="preserve">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adaptively managing protective measures</w:t>
      </w:r>
      <w:r w:rsidR="00176DE5">
        <w:rPr>
          <w:rFonts w:ascii="Times New Roman" w:hAnsi="Times New Roman"/>
          <w:sz w:val="24"/>
          <w:szCs w:val="24"/>
        </w:rPr>
        <w:t xml:space="preserve"> intended to increase fallback migration success</w:t>
      </w:r>
      <w:r w:rsidR="005C0A10">
        <w:rPr>
          <w:rFonts w:ascii="Times New Roman" w:hAnsi="Times New Roman"/>
          <w:sz w:val="24"/>
          <w:szCs w:val="24"/>
        </w:rPr>
        <w:t xml:space="preserve">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1FC3E66C"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mid-December and resumed in early March.</w:t>
      </w:r>
      <w:r w:rsidR="003B5D76">
        <w:rPr>
          <w:rFonts w:ascii="Times New Roman" w:hAnsi="Times New Roman"/>
          <w:sz w:val="24"/>
          <w:szCs w:val="24"/>
        </w:rPr>
        <w:t xml:space="preserve"> </w:t>
      </w:r>
      <w:r w:rsidR="00670DEE">
        <w:rPr>
          <w:rFonts w:ascii="Times New Roman" w:hAnsi="Times New Roman"/>
          <w:sz w:val="24"/>
          <w:szCs w:val="24"/>
        </w:rPr>
        <w:t xml:space="preserve">Extensive </w:t>
      </w:r>
      <w:r w:rsidR="00527A21">
        <w:rPr>
          <w:rFonts w:ascii="Times New Roman" w:hAnsi="Times New Roman"/>
          <w:sz w:val="24"/>
          <w:szCs w:val="24"/>
        </w:rPr>
        <w:t xml:space="preserve">downstream migration </w:t>
      </w:r>
      <w:r w:rsidR="000D044A">
        <w:rPr>
          <w:rFonts w:ascii="Times New Roman" w:hAnsi="Times New Roman"/>
          <w:sz w:val="24"/>
          <w:szCs w:val="24"/>
        </w:rPr>
        <w:t xml:space="preserve">studies </w:t>
      </w:r>
      <w:r w:rsidR="00801844">
        <w:rPr>
          <w:rFonts w:ascii="Times New Roman" w:hAnsi="Times New Roman"/>
          <w:sz w:val="24"/>
          <w:szCs w:val="24"/>
        </w:rPr>
        <w:t>are resource intensive.</w:t>
      </w:r>
      <w:r w:rsidR="00E117C5">
        <w:rPr>
          <w:rFonts w:ascii="Times New Roman" w:hAnsi="Times New Roman"/>
          <w:sz w:val="24"/>
          <w:szCs w:val="24"/>
        </w:rPr>
        <w:t xml:space="preserve"> Hence,</w:t>
      </w:r>
      <w:r w:rsidR="005B45E8">
        <w:rPr>
          <w:rFonts w:ascii="Times New Roman" w:hAnsi="Times New Roman"/>
          <w:sz w:val="24"/>
          <w:szCs w:val="24"/>
        </w:rPr>
        <w:t xml:space="preserve">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685F47">
        <w:rPr>
          <w:rFonts w:ascii="Times New Roman" w:hAnsi="Times New Roman"/>
          <w:sz w:val="24"/>
          <w:szCs w:val="24"/>
        </w:rPr>
        <w:t xml:space="preserve">fallback migration success </w:t>
      </w:r>
      <w:r w:rsidR="00337B8A">
        <w:rPr>
          <w:rFonts w:ascii="Times New Roman" w:hAnsi="Times New Roman"/>
          <w:sz w:val="24"/>
          <w:szCs w:val="24"/>
        </w:rPr>
        <w:t>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more </w:t>
      </w:r>
      <w:r w:rsidR="009227B8">
        <w:rPr>
          <w:rFonts w:ascii="Times New Roman" w:hAnsi="Times New Roman"/>
          <w:sz w:val="24"/>
          <w:szCs w:val="24"/>
        </w:rPr>
        <w:t xml:space="preserve">adult salmonids </w:t>
      </w:r>
      <w:r w:rsidR="00181965">
        <w:rPr>
          <w:rFonts w:ascii="Times New Roman" w:hAnsi="Times New Roman"/>
          <w:sz w:val="24"/>
          <w:szCs w:val="24"/>
        </w:rPr>
        <w:t xml:space="preserve">attempt to </w:t>
      </w:r>
      <w:r w:rsidR="009227B8">
        <w:rPr>
          <w:rFonts w:ascii="Times New Roman" w:hAnsi="Times New Roman"/>
          <w:sz w:val="24"/>
          <w:szCs w:val="24"/>
        </w:rPr>
        <w:t xml:space="preserve">adapt </w:t>
      </w:r>
      <w:r w:rsidR="00B2551E">
        <w:rPr>
          <w:rFonts w:ascii="Times New Roman" w:hAnsi="Times New Roman"/>
          <w:sz w:val="24"/>
          <w:szCs w:val="24"/>
        </w:rPr>
        <w:t>using</w:t>
      </w:r>
      <w:r w:rsidR="00C211C9">
        <w:rPr>
          <w:rFonts w:ascii="Times New Roman" w:hAnsi="Times New Roman"/>
          <w:sz w:val="24"/>
          <w:szCs w:val="24"/>
        </w:rPr>
        <w:t xml:space="preserve">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hydroelectric operations m</w:t>
      </w:r>
      <w:r w:rsidR="000A1A34">
        <w:rPr>
          <w:rFonts w:ascii="Times New Roman" w:hAnsi="Times New Roman"/>
          <w:sz w:val="24"/>
          <w:szCs w:val="24"/>
        </w:rPr>
        <w:t xml:space="preserve">ay also need to </w:t>
      </w:r>
      <w:r w:rsidR="00B5220E">
        <w:rPr>
          <w:rFonts w:ascii="Times New Roman" w:hAnsi="Times New Roman"/>
          <w:sz w:val="24"/>
          <w:szCs w:val="24"/>
        </w:rPr>
        <w:t>adapt</w:t>
      </w:r>
      <w:r w:rsidR="009227B8">
        <w:rPr>
          <w:rFonts w:ascii="Times New Roman" w:hAnsi="Times New Roman"/>
          <w:sz w:val="24"/>
          <w:szCs w:val="24"/>
        </w:rPr>
        <w: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19286191"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 xml:space="preserve">Lynch et al. 2016; </w:t>
      </w:r>
      <w:proofErr w:type="spellStart"/>
      <w:r w:rsidR="0042655C" w:rsidRPr="0042655C">
        <w:rPr>
          <w:rFonts w:ascii="Times New Roman" w:hAnsi="Times New Roman"/>
          <w:sz w:val="24"/>
          <w:szCs w:val="24"/>
        </w:rPr>
        <w:t>Pletterbauer</w:t>
      </w:r>
      <w:proofErr w:type="spellEnd"/>
      <w:r w:rsidR="0042655C" w:rsidRPr="0042655C">
        <w:rPr>
          <w:rFonts w:ascii="Times New Roman" w:hAnsi="Times New Roman"/>
          <w:sz w:val="24"/>
          <w:szCs w:val="24"/>
        </w:rPr>
        <w:t xml:space="preserve">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should</w:t>
      </w:r>
      <w:r w:rsidR="007141F6">
        <w:rPr>
          <w:rFonts w:ascii="Times New Roman" w:hAnsi="Times New Roman"/>
          <w:sz w:val="24"/>
          <w:szCs w:val="24"/>
        </w:rPr>
        <w:t xml:space="preserve"> consider</w:t>
      </w:r>
      <w:r w:rsidR="00A66F50">
        <w:rPr>
          <w:rFonts w:ascii="Times New Roman" w:hAnsi="Times New Roman"/>
          <w:sz w:val="24"/>
          <w:szCs w:val="24"/>
        </w:rPr>
        <w:t xml:space="preserve"> reexamin</w:t>
      </w:r>
      <w:r w:rsidR="006F00DB">
        <w:rPr>
          <w:rFonts w:ascii="Times New Roman" w:hAnsi="Times New Roman"/>
          <w:sz w:val="24"/>
          <w:szCs w:val="24"/>
        </w:rPr>
        <w:t>ing</w:t>
      </w:r>
      <w:r w:rsidR="00A66F50">
        <w:rPr>
          <w:rFonts w:ascii="Times New Roman" w:hAnsi="Times New Roman"/>
          <w:sz w:val="24"/>
          <w:szCs w:val="24"/>
        </w:rPr>
        <w:t xml:space="preserv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714FF6F3" w14:textId="71B00FB5"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w:t>
      </w:r>
      <w:proofErr w:type="spellStart"/>
      <w:r>
        <w:rPr>
          <w:rFonts w:ascii="Times New Roman" w:hAnsi="Times New Roman"/>
          <w:sz w:val="24"/>
          <w:szCs w:val="24"/>
        </w:rPr>
        <w:t>Deason</w:t>
      </w:r>
      <w:proofErr w:type="spellEnd"/>
      <w:r>
        <w:rPr>
          <w:rFonts w:ascii="Times New Roman" w:hAnsi="Times New Roman"/>
          <w:sz w:val="24"/>
          <w:szCs w:val="24"/>
        </w:rPr>
        <w:t xml:space="preserve">, Matt </w:t>
      </w:r>
      <w:proofErr w:type="spellStart"/>
      <w:r>
        <w:rPr>
          <w:rFonts w:ascii="Times New Roman" w:hAnsi="Times New Roman"/>
          <w:sz w:val="24"/>
          <w:szCs w:val="24"/>
        </w:rPr>
        <w:t>Stilwater</w:t>
      </w:r>
      <w:proofErr w:type="spellEnd"/>
      <w:r>
        <w:rPr>
          <w:rFonts w:ascii="Times New Roman" w:hAnsi="Times New Roman"/>
          <w:sz w:val="24"/>
          <w:szCs w:val="24"/>
        </w:rPr>
        <w:t xml:space="preserve">, Garret Rains, David </w:t>
      </w:r>
      <w:proofErr w:type="gramStart"/>
      <w:r>
        <w:rPr>
          <w:rFonts w:ascii="Times New Roman" w:hAnsi="Times New Roman"/>
          <w:sz w:val="24"/>
          <w:szCs w:val="24"/>
        </w:rPr>
        <w:t>Grundy</w:t>
      </w:r>
      <w:proofErr w:type="gramEnd"/>
      <w:r>
        <w:rPr>
          <w:rFonts w:ascii="Times New Roman" w:hAnsi="Times New Roman"/>
          <w:sz w:val="24"/>
          <w:szCs w:val="24"/>
        </w:rPr>
        <w:t xml:space="preserve"> and numerous other technicians for constructing, installing and maintain the IPDS infrastructure upstream of Priest Rapids Dam. </w:t>
      </w:r>
      <w:r w:rsidR="00D84060">
        <w:rPr>
          <w:rFonts w:ascii="Times New Roman" w:hAnsi="Times New Roman"/>
          <w:sz w:val="24"/>
          <w:szCs w:val="24"/>
        </w:rPr>
        <w:t xml:space="preserve">Alf </w:t>
      </w:r>
      <w:proofErr w:type="spellStart"/>
      <w:r w:rsidR="00D84060">
        <w:rPr>
          <w:rFonts w:ascii="Times New Roman" w:hAnsi="Times New Roman"/>
          <w:sz w:val="24"/>
          <w:szCs w:val="24"/>
        </w:rPr>
        <w:t>Haukenes</w:t>
      </w:r>
      <w:proofErr w:type="spellEnd"/>
      <w:r w:rsidR="00D84060">
        <w:rPr>
          <w:rFonts w:ascii="Times New Roman" w:hAnsi="Times New Roman"/>
          <w:sz w:val="24"/>
          <w:szCs w:val="24"/>
        </w:rPr>
        <w:t xml:space="preserve">,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4BBC22EF" w14:textId="77777777" w:rsidR="00D9220B" w:rsidRPr="00D9220B" w:rsidRDefault="00D9220B" w:rsidP="00D9220B">
      <w:pPr>
        <w:tabs>
          <w:tab w:val="center" w:pos="4680"/>
          <w:tab w:val="right" w:pos="9360"/>
        </w:tabs>
        <w:spacing w:after="0" w:line="480" w:lineRule="auto"/>
        <w:ind w:left="720" w:hanging="720"/>
        <w:contextualSpacing/>
        <w:rPr>
          <w:rFonts w:ascii="Times New Roman" w:hAnsi="Times New Roman"/>
          <w:sz w:val="24"/>
          <w:szCs w:val="24"/>
        </w:rPr>
      </w:pPr>
      <w:r w:rsidRPr="00D9220B">
        <w:rPr>
          <w:rFonts w:ascii="Times New Roman" w:hAnsi="Times New Roman"/>
          <w:sz w:val="24"/>
          <w:szCs w:val="24"/>
        </w:rPr>
        <w:t>Bernard, R. L., and Myers, K. W. (1996). The performance of quantitative scale pattern analysis in the identification of hatchery and wild Steelhead (</w:t>
      </w:r>
      <w:r w:rsidRPr="00D9220B">
        <w:rPr>
          <w:rFonts w:ascii="Times New Roman" w:hAnsi="Times New Roman"/>
          <w:i/>
          <w:sz w:val="24"/>
          <w:szCs w:val="24"/>
        </w:rPr>
        <w:t>Oncorhynchus mykiss</w:t>
      </w:r>
      <w:r w:rsidRPr="00D9220B">
        <w:rPr>
          <w:rFonts w:ascii="Times New Roman" w:hAnsi="Times New Roman"/>
          <w:sz w:val="24"/>
          <w:szCs w:val="24"/>
        </w:rPr>
        <w:t>). Canadian Journal of Fisheries and Aquatic Sciences, 53(8), 1727-1735.</w:t>
      </w:r>
    </w:p>
    <w:p w14:paraId="7D22C1A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 xml:space="preserve">Boggs, C. T., M. L. Keefer, C. A. Peery, and T. C. </w:t>
      </w:r>
      <w:proofErr w:type="spellStart"/>
      <w:r w:rsidRPr="00F84123">
        <w:rPr>
          <w:rFonts w:ascii="Times New Roman" w:hAnsi="Times New Roman"/>
          <w:sz w:val="24"/>
          <w:szCs w:val="24"/>
        </w:rPr>
        <w:t>Bjornn</w:t>
      </w:r>
      <w:proofErr w:type="spellEnd"/>
      <w:r w:rsidRPr="00F84123">
        <w:rPr>
          <w:rFonts w:ascii="Times New Roman" w:hAnsi="Times New Roman"/>
          <w:sz w:val="24"/>
          <w:szCs w:val="24"/>
        </w:rPr>
        <w:t xml:space="preserve">. 2004. Fallback, </w:t>
      </w:r>
      <w:proofErr w:type="spellStart"/>
      <w:r w:rsidRPr="00F84123">
        <w:rPr>
          <w:rFonts w:ascii="Times New Roman" w:hAnsi="Times New Roman"/>
          <w:sz w:val="24"/>
          <w:szCs w:val="24"/>
        </w:rPr>
        <w:t>reascension</w:t>
      </w:r>
      <w:proofErr w:type="spellEnd"/>
      <w:r w:rsidRPr="00F84123">
        <w:rPr>
          <w:rFonts w:ascii="Times New Roman" w:hAnsi="Times New Roman"/>
          <w:sz w:val="24"/>
          <w:szCs w:val="24"/>
        </w:rPr>
        <w:t>, and adjusted fishway escapement estimates for adult Chinook Salmon and steelhead at Columbia and Snake River dams. Transactions of the American Fisheries Society 133:932-949.</w:t>
      </w:r>
    </w:p>
    <w:p w14:paraId="396CC784"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Brown, L. G. 1995. Mid-Columbia River summer steelhead stock assessment: A summary of</w:t>
      </w:r>
    </w:p>
    <w:p w14:paraId="1D2ED950"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the Priest Rapids steelhead sampling project 1986-1994 cycles. WA. Dep. Fish Wild.</w:t>
      </w:r>
    </w:p>
    <w:p w14:paraId="29539B0B"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Progress Report Number AF95-02, 85 p.</w:t>
      </w:r>
    </w:p>
    <w:p w14:paraId="076FCBB1"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 xml:space="preserve">Buchanan, R. A., and J. R. </w:t>
      </w:r>
      <w:proofErr w:type="spellStart"/>
      <w:r w:rsidRPr="008319A3">
        <w:rPr>
          <w:rFonts w:ascii="Times New Roman" w:hAnsi="Times New Roman"/>
          <w:sz w:val="24"/>
          <w:szCs w:val="24"/>
        </w:rPr>
        <w:t>Skalski</w:t>
      </w:r>
      <w:proofErr w:type="spellEnd"/>
      <w:r w:rsidRPr="008319A3">
        <w:rPr>
          <w:rFonts w:ascii="Times New Roman" w:hAnsi="Times New Roman"/>
          <w:sz w:val="24"/>
          <w:szCs w:val="24"/>
        </w:rPr>
        <w:t>. 2010. Using multistate mark-recapture methods to model adult salmonid migration in an industrialized river. Ecological Modelling 221:582–589.</w:t>
      </w:r>
    </w:p>
    <w:p w14:paraId="66E5FED8"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Busby, P. J., T. C. Wainwright, G. J. Bryant, L, J. </w:t>
      </w:r>
      <w:proofErr w:type="spellStart"/>
      <w:r w:rsidRPr="00775734">
        <w:rPr>
          <w:rFonts w:ascii="Times New Roman" w:hAnsi="Times New Roman"/>
          <w:sz w:val="24"/>
          <w:szCs w:val="24"/>
        </w:rPr>
        <w:t>Lierheimer</w:t>
      </w:r>
      <w:proofErr w:type="spellEnd"/>
      <w:r w:rsidRPr="00775734">
        <w:rPr>
          <w:rFonts w:ascii="Times New Roman" w:hAnsi="Times New Roman"/>
          <w:sz w:val="24"/>
          <w:szCs w:val="24"/>
        </w:rPr>
        <w:t xml:space="preserve">, R. S. </w:t>
      </w:r>
      <w:proofErr w:type="spellStart"/>
      <w:r w:rsidRPr="00775734">
        <w:rPr>
          <w:rFonts w:ascii="Times New Roman" w:hAnsi="Times New Roman"/>
          <w:sz w:val="24"/>
          <w:szCs w:val="24"/>
        </w:rPr>
        <w:t>Waples</w:t>
      </w:r>
      <w:proofErr w:type="spellEnd"/>
      <w:r w:rsidRPr="00775734">
        <w:rPr>
          <w:rFonts w:ascii="Times New Roman" w:hAnsi="Times New Roman"/>
          <w:sz w:val="24"/>
          <w:szCs w:val="24"/>
        </w:rPr>
        <w:t xml:space="preserve">, F. W. </w:t>
      </w:r>
      <w:proofErr w:type="spellStart"/>
      <w:r w:rsidRPr="00775734">
        <w:rPr>
          <w:rFonts w:ascii="Times New Roman" w:hAnsi="Times New Roman"/>
          <w:sz w:val="24"/>
          <w:szCs w:val="24"/>
        </w:rPr>
        <w:t>Waknitz</w:t>
      </w:r>
      <w:proofErr w:type="spellEnd"/>
      <w:r w:rsidRPr="00775734">
        <w:rPr>
          <w:rFonts w:ascii="Times New Roman" w:hAnsi="Times New Roman"/>
          <w:sz w:val="24"/>
          <w:szCs w:val="24"/>
        </w:rPr>
        <w:t xml:space="preserve">, and I. V. </w:t>
      </w:r>
      <w:proofErr w:type="spellStart"/>
      <w:r w:rsidRPr="00775734">
        <w:rPr>
          <w:rFonts w:ascii="Times New Roman" w:hAnsi="Times New Roman"/>
          <w:sz w:val="24"/>
          <w:szCs w:val="24"/>
        </w:rPr>
        <w:t>Lagomarsino</w:t>
      </w:r>
      <w:proofErr w:type="spellEnd"/>
      <w:r w:rsidRPr="00775734">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206E917E"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Caudill, C. C., W. R. Daigle, M. L. Keefer, C. T. Boggs, M. A. Jepson, B. J. Burke, R. W. Zabel, T. C. </w:t>
      </w:r>
      <w:proofErr w:type="spellStart"/>
      <w:r w:rsidRPr="00C512C6">
        <w:rPr>
          <w:rFonts w:ascii="Times New Roman" w:hAnsi="Times New Roman"/>
          <w:sz w:val="24"/>
          <w:szCs w:val="24"/>
        </w:rPr>
        <w:t>Bjornn</w:t>
      </w:r>
      <w:proofErr w:type="spellEnd"/>
      <w:r w:rsidRPr="00C512C6">
        <w:rPr>
          <w:rFonts w:ascii="Times New Roman" w:hAnsi="Times New Roman"/>
          <w:sz w:val="24"/>
          <w:szCs w:val="24"/>
        </w:rPr>
        <w:t>, and C. A. Peery. 2007. Slow dam passage in Columbia River salmonids associated with unsuccessful migration: delayed negative effects of passage obstacles or condition-dependent mortality? Canadian Journal of Fisheries and Aquatic Sciences 64:979–995.</w:t>
      </w:r>
    </w:p>
    <w:p w14:paraId="4CD04D4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A. P. Hendry, P. W. Lawson, T. P. Quinn, N. J. Mantua, J. </w:t>
      </w:r>
      <w:proofErr w:type="spellStart"/>
      <w:r w:rsidRPr="00C512C6">
        <w:rPr>
          <w:rFonts w:ascii="Times New Roman" w:hAnsi="Times New Roman"/>
          <w:sz w:val="24"/>
          <w:szCs w:val="24"/>
        </w:rPr>
        <w:t>Battin</w:t>
      </w:r>
      <w:proofErr w:type="spellEnd"/>
      <w:r w:rsidRPr="00C512C6">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6E30EFE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66709F0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J. E. Siegel, L. E. </w:t>
      </w:r>
      <w:proofErr w:type="spellStart"/>
      <w:r w:rsidRPr="00C512C6">
        <w:rPr>
          <w:rFonts w:ascii="Times New Roman" w:hAnsi="Times New Roman"/>
          <w:sz w:val="24"/>
          <w:szCs w:val="24"/>
        </w:rPr>
        <w:t>Wiesebron</w:t>
      </w:r>
      <w:proofErr w:type="spellEnd"/>
      <w:r w:rsidRPr="00C512C6">
        <w:rPr>
          <w:rFonts w:ascii="Times New Roman" w:hAnsi="Times New Roman"/>
          <w:sz w:val="24"/>
          <w:szCs w:val="24"/>
        </w:rPr>
        <w:t xml:space="preserve">, E. M. Trujillo, B. J. Burke, B. P. Sandford, D. L. Widener. 2020. Snake River sockeye and Chinook salmon in a changing climate: Implications for upstream migration survival during recent extreme and future climates. </w:t>
      </w:r>
      <w:proofErr w:type="spellStart"/>
      <w:r w:rsidRPr="00C512C6">
        <w:rPr>
          <w:rFonts w:ascii="Times New Roman" w:hAnsi="Times New Roman"/>
          <w:sz w:val="24"/>
          <w:szCs w:val="24"/>
        </w:rPr>
        <w:t>PLoS</w:t>
      </w:r>
      <w:proofErr w:type="spellEnd"/>
      <w:r w:rsidRPr="00C512C6">
        <w:rPr>
          <w:rFonts w:ascii="Times New Roman" w:hAnsi="Times New Roman"/>
          <w:sz w:val="24"/>
          <w:szCs w:val="24"/>
        </w:rPr>
        <w:t xml:space="preserve"> ONE 15(9): e0238886. https://doi.org/10.1371/journal.pone.0238886. </w:t>
      </w:r>
    </w:p>
    <w:p w14:paraId="099294A9" w14:textId="59DA3FBA"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66DE4">
        <w:rPr>
          <w:rFonts w:ascii="Times New Roman" w:hAnsi="Times New Roman"/>
          <w:sz w:val="24"/>
          <w:szCs w:val="24"/>
        </w:rPr>
        <w:t>Coutant</w:t>
      </w:r>
      <w:proofErr w:type="spellEnd"/>
      <w:r w:rsidRPr="00866DE4">
        <w:rPr>
          <w:rFonts w:ascii="Times New Roman" w:hAnsi="Times New Roman"/>
          <w:sz w:val="24"/>
          <w:szCs w:val="24"/>
        </w:rPr>
        <w:t xml:space="preserve">, C. C., and R. R. Whitney. </w:t>
      </w:r>
      <w:r w:rsidR="00937CF2">
        <w:rPr>
          <w:rFonts w:ascii="Times New Roman" w:hAnsi="Times New Roman"/>
          <w:sz w:val="24"/>
          <w:szCs w:val="24"/>
        </w:rPr>
        <w:t>2000</w:t>
      </w:r>
      <w:r w:rsidRPr="00866DE4">
        <w:rPr>
          <w:rFonts w:ascii="Times New Roman" w:hAnsi="Times New Roman"/>
          <w:sz w:val="24"/>
          <w:szCs w:val="24"/>
        </w:rPr>
        <w:t>. Fish behavior in relation to passage through hydropower turbines: a review. Transactions of the American Fisheries Society 129:351-380.</w:t>
      </w:r>
    </w:p>
    <w:p w14:paraId="575DD030"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F84123">
        <w:rPr>
          <w:rFonts w:ascii="Times New Roman" w:hAnsi="Times New Roman"/>
          <w:sz w:val="24"/>
          <w:szCs w:val="24"/>
        </w:rPr>
        <w:t>Eiler</w:t>
      </w:r>
      <w:proofErr w:type="spellEnd"/>
      <w:r w:rsidRPr="00F84123">
        <w:rPr>
          <w:rFonts w:ascii="Times New Roman" w:hAnsi="Times New Roman"/>
          <w:sz w:val="24"/>
          <w:szCs w:val="24"/>
        </w:rPr>
        <w:t xml:space="preserve">, J. H., A. N. Evans, and C. B. Schreck. 2015. Migratory patterns of wild Chinook Salmon Oncorhynchus tshawytscha returning to a large, free flowing river basin. </w:t>
      </w:r>
      <w:proofErr w:type="spellStart"/>
      <w:r w:rsidRPr="00F84123">
        <w:rPr>
          <w:rFonts w:ascii="Times New Roman" w:hAnsi="Times New Roman"/>
          <w:sz w:val="24"/>
          <w:szCs w:val="24"/>
        </w:rPr>
        <w:t>PLoS</w:t>
      </w:r>
      <w:proofErr w:type="spellEnd"/>
      <w:r w:rsidRPr="00F84123">
        <w:rPr>
          <w:rFonts w:ascii="Times New Roman" w:hAnsi="Times New Roman"/>
          <w:sz w:val="24"/>
          <w:szCs w:val="24"/>
        </w:rPr>
        <w:t xml:space="preserve"> (Public Library of Science) One [online serial] 10(4</w:t>
      </w:r>
      <w:proofErr w:type="gramStart"/>
      <w:r w:rsidRPr="00F84123">
        <w:rPr>
          <w:rFonts w:ascii="Times New Roman" w:hAnsi="Times New Roman"/>
          <w:sz w:val="24"/>
          <w:szCs w:val="24"/>
        </w:rPr>
        <w:t>):e</w:t>
      </w:r>
      <w:proofErr w:type="gramEnd"/>
      <w:r w:rsidRPr="00F84123">
        <w:rPr>
          <w:rFonts w:ascii="Times New Roman" w:hAnsi="Times New Roman"/>
          <w:sz w:val="24"/>
          <w:szCs w:val="24"/>
        </w:rPr>
        <w:t>0123127.</w:t>
      </w:r>
    </w:p>
    <w:p w14:paraId="59D30845" w14:textId="455187A1" w:rsidR="00BC0FD8" w:rsidRDefault="00BC0FD8" w:rsidP="00BD63BD">
      <w:pPr>
        <w:tabs>
          <w:tab w:val="center" w:pos="4680"/>
          <w:tab w:val="right" w:pos="9360"/>
        </w:tabs>
        <w:spacing w:after="0" w:line="480" w:lineRule="auto"/>
        <w:ind w:left="720" w:hanging="720"/>
        <w:contextualSpacing/>
        <w:rPr>
          <w:rFonts w:ascii="Times New Roman" w:hAnsi="Times New Roman"/>
          <w:sz w:val="24"/>
          <w:szCs w:val="24"/>
        </w:rPr>
      </w:pPr>
      <w:r w:rsidRPr="00AA06DC">
        <w:rPr>
          <w:rFonts w:ascii="Times New Roman" w:hAnsi="Times New Roman"/>
          <w:sz w:val="24"/>
          <w:szCs w:val="24"/>
        </w:rPr>
        <w:t>English K</w:t>
      </w:r>
      <w:r w:rsidR="00586B13">
        <w:rPr>
          <w:rFonts w:ascii="Times New Roman" w:hAnsi="Times New Roman"/>
          <w:sz w:val="24"/>
          <w:szCs w:val="24"/>
        </w:rPr>
        <w:t xml:space="preserve">.K., D. </w:t>
      </w:r>
      <w:r w:rsidRPr="00AA06DC">
        <w:rPr>
          <w:rFonts w:ascii="Times New Roman" w:hAnsi="Times New Roman"/>
          <w:sz w:val="24"/>
          <w:szCs w:val="24"/>
        </w:rPr>
        <w:t xml:space="preserve">Robichaud, </w:t>
      </w:r>
      <w:r w:rsidR="00586B13">
        <w:rPr>
          <w:rFonts w:ascii="Times New Roman" w:hAnsi="Times New Roman"/>
          <w:sz w:val="24"/>
          <w:szCs w:val="24"/>
        </w:rPr>
        <w:t xml:space="preserve">C. </w:t>
      </w:r>
      <w:proofErr w:type="spellStart"/>
      <w:r w:rsidRPr="00AA06DC">
        <w:rPr>
          <w:rFonts w:ascii="Times New Roman" w:hAnsi="Times New Roman"/>
          <w:sz w:val="24"/>
          <w:szCs w:val="24"/>
        </w:rPr>
        <w:t>Sliwinski</w:t>
      </w:r>
      <w:proofErr w:type="spellEnd"/>
      <w:r w:rsidRPr="00AA06DC">
        <w:rPr>
          <w:rFonts w:ascii="Times New Roman" w:hAnsi="Times New Roman"/>
          <w:sz w:val="24"/>
          <w:szCs w:val="24"/>
        </w:rPr>
        <w:t xml:space="preserve">, </w:t>
      </w:r>
      <w:r w:rsidR="00586B13">
        <w:rPr>
          <w:rFonts w:ascii="Times New Roman" w:hAnsi="Times New Roman"/>
          <w:sz w:val="24"/>
          <w:szCs w:val="24"/>
        </w:rPr>
        <w:t xml:space="preserve">R.F. </w:t>
      </w:r>
      <w:r w:rsidRPr="00AA06DC">
        <w:rPr>
          <w:rFonts w:ascii="Times New Roman" w:hAnsi="Times New Roman"/>
          <w:sz w:val="24"/>
          <w:szCs w:val="24"/>
        </w:rPr>
        <w:t xml:space="preserve">Alexander, </w:t>
      </w:r>
      <w:r w:rsidR="004C1789">
        <w:rPr>
          <w:rFonts w:ascii="Times New Roman" w:hAnsi="Times New Roman"/>
          <w:sz w:val="24"/>
          <w:szCs w:val="24"/>
        </w:rPr>
        <w:t xml:space="preserve">W.R. </w:t>
      </w:r>
      <w:r w:rsidRPr="00AA06DC">
        <w:rPr>
          <w:rFonts w:ascii="Times New Roman" w:hAnsi="Times New Roman"/>
          <w:sz w:val="24"/>
          <w:szCs w:val="24"/>
        </w:rPr>
        <w:t>Koski</w:t>
      </w:r>
      <w:r w:rsidR="004C1789">
        <w:rPr>
          <w:rFonts w:ascii="Times New Roman" w:hAnsi="Times New Roman"/>
          <w:sz w:val="24"/>
          <w:szCs w:val="24"/>
        </w:rPr>
        <w:t>, T.C.</w:t>
      </w:r>
      <w:r w:rsidRPr="00AA06DC">
        <w:rPr>
          <w:rFonts w:ascii="Times New Roman" w:hAnsi="Times New Roman"/>
          <w:sz w:val="24"/>
          <w:szCs w:val="24"/>
        </w:rPr>
        <w:t xml:space="preserve"> Nelson, </w:t>
      </w:r>
      <w:r w:rsidR="004C1789">
        <w:rPr>
          <w:rFonts w:ascii="Times New Roman" w:hAnsi="Times New Roman"/>
          <w:sz w:val="24"/>
          <w:szCs w:val="24"/>
        </w:rPr>
        <w:t xml:space="preserve">B.L. </w:t>
      </w:r>
      <w:r w:rsidRPr="00AA06DC">
        <w:rPr>
          <w:rFonts w:ascii="Times New Roman" w:hAnsi="Times New Roman"/>
          <w:sz w:val="24"/>
          <w:szCs w:val="24"/>
        </w:rPr>
        <w:t>Nass</w:t>
      </w:r>
      <w:r w:rsidR="004C1789">
        <w:rPr>
          <w:rFonts w:ascii="Times New Roman" w:hAnsi="Times New Roman"/>
          <w:sz w:val="24"/>
          <w:szCs w:val="24"/>
        </w:rPr>
        <w:t xml:space="preserve">, </w:t>
      </w:r>
      <w:r w:rsidR="00C32EF9">
        <w:rPr>
          <w:rFonts w:ascii="Times New Roman" w:hAnsi="Times New Roman"/>
          <w:sz w:val="24"/>
          <w:szCs w:val="24"/>
        </w:rPr>
        <w:t>S.A. Bickf</w:t>
      </w:r>
      <w:r w:rsidRPr="00AA06DC">
        <w:rPr>
          <w:rFonts w:ascii="Times New Roman" w:hAnsi="Times New Roman"/>
          <w:sz w:val="24"/>
          <w:szCs w:val="24"/>
        </w:rPr>
        <w:t>ord</w:t>
      </w:r>
      <w:r w:rsidR="00C32EF9">
        <w:rPr>
          <w:rFonts w:ascii="Times New Roman" w:hAnsi="Times New Roman"/>
          <w:sz w:val="24"/>
          <w:szCs w:val="24"/>
        </w:rPr>
        <w:t xml:space="preserve">, S. </w:t>
      </w:r>
      <w:r w:rsidRPr="00AA06DC">
        <w:rPr>
          <w:rFonts w:ascii="Times New Roman" w:hAnsi="Times New Roman"/>
          <w:sz w:val="24"/>
          <w:szCs w:val="24"/>
        </w:rPr>
        <w:t>Hammond</w:t>
      </w:r>
      <w:r w:rsidR="00C32EF9">
        <w:rPr>
          <w:rFonts w:ascii="Times New Roman" w:hAnsi="Times New Roman"/>
          <w:sz w:val="24"/>
          <w:szCs w:val="24"/>
        </w:rPr>
        <w:t xml:space="preserve">, and T.R. </w:t>
      </w:r>
      <w:r w:rsidRPr="00AA06DC">
        <w:rPr>
          <w:rFonts w:ascii="Times New Roman" w:hAnsi="Times New Roman"/>
          <w:sz w:val="24"/>
          <w:szCs w:val="24"/>
        </w:rPr>
        <w:t>Mosey</w:t>
      </w:r>
      <w:r w:rsidR="003907D6">
        <w:rPr>
          <w:rFonts w:ascii="Times New Roman" w:hAnsi="Times New Roman"/>
          <w:sz w:val="24"/>
          <w:szCs w:val="24"/>
        </w:rPr>
        <w:t xml:space="preserve">. </w:t>
      </w:r>
      <w:r w:rsidRPr="00AA06DC">
        <w:rPr>
          <w:rFonts w:ascii="Times New Roman" w:hAnsi="Times New Roman"/>
          <w:sz w:val="24"/>
          <w:szCs w:val="24"/>
        </w:rPr>
        <w:t>2006</w:t>
      </w:r>
      <w:r w:rsidR="003907D6">
        <w:rPr>
          <w:rFonts w:ascii="Times New Roman" w:hAnsi="Times New Roman"/>
          <w:sz w:val="24"/>
          <w:szCs w:val="24"/>
        </w:rPr>
        <w:t xml:space="preserve">. </w:t>
      </w:r>
      <w:r w:rsidRPr="00AA06DC">
        <w:rPr>
          <w:rFonts w:ascii="Times New Roman" w:hAnsi="Times New Roman"/>
          <w:sz w:val="24"/>
          <w:szCs w:val="24"/>
        </w:rPr>
        <w:t xml:space="preserve">Comparison of adult steelhead migrations in the mid-Columbia </w:t>
      </w:r>
      <w:proofErr w:type="spellStart"/>
      <w:r w:rsidRPr="00AA06DC">
        <w:rPr>
          <w:rFonts w:ascii="Times New Roman" w:hAnsi="Times New Roman"/>
          <w:sz w:val="24"/>
          <w:szCs w:val="24"/>
        </w:rPr>
        <w:t>hydrosystem</w:t>
      </w:r>
      <w:proofErr w:type="spellEnd"/>
      <w:r w:rsidRPr="00AA06DC">
        <w:rPr>
          <w:rFonts w:ascii="Times New Roman" w:hAnsi="Times New Roman"/>
          <w:sz w:val="24"/>
          <w:szCs w:val="24"/>
        </w:rPr>
        <w:t xml:space="preserve"> and in large naturally flowing British Columbia river</w:t>
      </w:r>
      <w:r w:rsidR="00AA06DC">
        <w:rPr>
          <w:rFonts w:ascii="Times New Roman" w:hAnsi="Times New Roman"/>
          <w:sz w:val="24"/>
          <w:szCs w:val="24"/>
        </w:rPr>
        <w:t>s</w:t>
      </w:r>
      <w:r w:rsidRPr="00AA06DC">
        <w:rPr>
          <w:rFonts w:ascii="Times New Roman" w:hAnsi="Times New Roman"/>
          <w:sz w:val="24"/>
          <w:szCs w:val="24"/>
        </w:rPr>
        <w:t>. Transactions of the American Fisheries Society 135: 739–754</w:t>
      </w:r>
      <w:r>
        <w:rPr>
          <w:rFonts w:ascii="Times New Roman" w:hAnsi="Times New Roman"/>
          <w:sz w:val="24"/>
          <w:szCs w:val="24"/>
        </w:rPr>
        <w:t>.</w:t>
      </w:r>
    </w:p>
    <w:p w14:paraId="4508B580" w14:textId="0350CE85"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 xml:space="preserve">English, K. K., C. </w:t>
      </w:r>
      <w:proofErr w:type="spellStart"/>
      <w:r w:rsidRPr="008319A3">
        <w:rPr>
          <w:rFonts w:ascii="Times New Roman" w:hAnsi="Times New Roman"/>
          <w:sz w:val="24"/>
          <w:szCs w:val="24"/>
        </w:rPr>
        <w:t>Sliwinski</w:t>
      </w:r>
      <w:proofErr w:type="spellEnd"/>
      <w:r w:rsidRPr="008319A3">
        <w:rPr>
          <w:rFonts w:ascii="Times New Roman" w:hAnsi="Times New Roman"/>
          <w:sz w:val="24"/>
          <w:szCs w:val="24"/>
        </w:rPr>
        <w:t>,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4AE1D9E1" w14:textId="10B388F2" w:rsidR="00CA1805" w:rsidRDefault="00CA1805" w:rsidP="00BD63BD">
      <w:pPr>
        <w:tabs>
          <w:tab w:val="center" w:pos="4680"/>
          <w:tab w:val="right" w:pos="9360"/>
        </w:tabs>
        <w:spacing w:after="0" w:line="480" w:lineRule="auto"/>
        <w:ind w:left="720" w:hanging="720"/>
        <w:contextualSpacing/>
        <w:rPr>
          <w:rFonts w:ascii="Times New Roman" w:hAnsi="Times New Roman"/>
          <w:sz w:val="24"/>
          <w:szCs w:val="24"/>
        </w:rPr>
      </w:pPr>
      <w:r w:rsidRPr="00176A53">
        <w:rPr>
          <w:rFonts w:ascii="Times New Roman" w:hAnsi="Times New Roman"/>
          <w:sz w:val="24"/>
          <w:szCs w:val="24"/>
        </w:rPr>
        <w:t xml:space="preserve">Ford, M. J., P. </w:t>
      </w:r>
      <w:proofErr w:type="spellStart"/>
      <w:r w:rsidRPr="00176A53">
        <w:rPr>
          <w:rFonts w:ascii="Times New Roman" w:hAnsi="Times New Roman"/>
          <w:sz w:val="24"/>
          <w:szCs w:val="24"/>
        </w:rPr>
        <w:t>Budy</w:t>
      </w:r>
      <w:proofErr w:type="spellEnd"/>
      <w:r w:rsidRPr="00176A53">
        <w:rPr>
          <w:rFonts w:ascii="Times New Roman" w:hAnsi="Times New Roman"/>
          <w:sz w:val="24"/>
          <w:szCs w:val="24"/>
        </w:rPr>
        <w:t xml:space="preserve">, C. </w:t>
      </w:r>
      <w:proofErr w:type="spellStart"/>
      <w:r w:rsidRPr="00176A53">
        <w:rPr>
          <w:rFonts w:ascii="Times New Roman" w:hAnsi="Times New Roman"/>
          <w:sz w:val="24"/>
          <w:szCs w:val="24"/>
        </w:rPr>
        <w:t>Busack</w:t>
      </w:r>
      <w:proofErr w:type="spellEnd"/>
      <w:r w:rsidRPr="00176A53">
        <w:rPr>
          <w:rFonts w:ascii="Times New Roman" w:hAnsi="Times New Roman"/>
          <w:sz w:val="24"/>
          <w:szCs w:val="24"/>
        </w:rPr>
        <w:t xml:space="preserve">, D. Chapman, T. Cooney, T. Fisher, J. </w:t>
      </w:r>
      <w:proofErr w:type="spellStart"/>
      <w:r w:rsidRPr="00176A53">
        <w:rPr>
          <w:rFonts w:ascii="Times New Roman" w:hAnsi="Times New Roman"/>
          <w:sz w:val="24"/>
          <w:szCs w:val="24"/>
        </w:rPr>
        <w:t>Geiselman</w:t>
      </w:r>
      <w:proofErr w:type="spellEnd"/>
      <w:r w:rsidRPr="00176A53">
        <w:rPr>
          <w:rFonts w:ascii="Times New Roman" w:hAnsi="Times New Roman"/>
          <w:sz w:val="24"/>
          <w:szCs w:val="24"/>
        </w:rPr>
        <w:t xml:space="preserve">, T. Hillman, J. Lukas, C. </w:t>
      </w:r>
      <w:proofErr w:type="spellStart"/>
      <w:r w:rsidRPr="00176A53">
        <w:rPr>
          <w:rFonts w:ascii="Times New Roman" w:hAnsi="Times New Roman"/>
          <w:sz w:val="24"/>
          <w:szCs w:val="24"/>
        </w:rPr>
        <w:t>Peven</w:t>
      </w:r>
      <w:proofErr w:type="spellEnd"/>
      <w:r w:rsidRPr="00176A53">
        <w:rPr>
          <w:rFonts w:ascii="Times New Roman" w:hAnsi="Times New Roman"/>
          <w:sz w:val="24"/>
          <w:szCs w:val="24"/>
        </w:rPr>
        <w:t xml:space="preserve">, C. Toole, E. Weber, and P. Wilson. 2001. Upper Columbia River Steelhead and Spring Chinook Salmon: Population Structure and Biological Requirements. Report of the National Marine Fisheries Service. </w:t>
      </w:r>
      <w:proofErr w:type="gramStart"/>
      <w:r w:rsidR="00E76FAE">
        <w:rPr>
          <w:rFonts w:ascii="Times New Roman" w:hAnsi="Times New Roman"/>
          <w:sz w:val="24"/>
          <w:szCs w:val="24"/>
        </w:rPr>
        <w:t>Available</w:t>
      </w:r>
      <w:r w:rsidR="00F062CA">
        <w:rPr>
          <w:rFonts w:ascii="Times New Roman" w:hAnsi="Times New Roman"/>
          <w:sz w:val="24"/>
          <w:szCs w:val="24"/>
        </w:rPr>
        <w:t>:</w:t>
      </w:r>
      <w:r w:rsidR="000A2F8E" w:rsidRPr="000A2F8E">
        <w:rPr>
          <w:rFonts w:ascii="Times New Roman" w:hAnsi="Times New Roman"/>
          <w:sz w:val="24"/>
          <w:szCs w:val="24"/>
        </w:rPr>
        <w:t>www.webapps.nwfsc.noaa.gov/apex/nwfsc/nwfsc_web_apex/r/scipubs/search</w:t>
      </w:r>
      <w:proofErr w:type="gramEnd"/>
      <w:r w:rsidR="00F062CA">
        <w:rPr>
          <w:rFonts w:ascii="Times New Roman" w:hAnsi="Times New Roman"/>
          <w:sz w:val="24"/>
          <w:szCs w:val="24"/>
        </w:rPr>
        <w:t xml:space="preserve"> (March 2022</w:t>
      </w:r>
      <w:r w:rsidR="00D675B0">
        <w:rPr>
          <w:rFonts w:ascii="Times New Roman" w:hAnsi="Times New Roman"/>
          <w:sz w:val="24"/>
          <w:szCs w:val="24"/>
        </w:rPr>
        <w:t>)</w:t>
      </w:r>
    </w:p>
    <w:p w14:paraId="7A27D733" w14:textId="61EC8CC9" w:rsidR="00BD63BD"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Fuchs, N. T</w:t>
      </w:r>
      <w:r w:rsidR="00114E34">
        <w:rPr>
          <w:rFonts w:ascii="Times New Roman" w:hAnsi="Times New Roman"/>
          <w:sz w:val="24"/>
          <w:szCs w:val="24"/>
        </w:rPr>
        <w:t>.</w:t>
      </w:r>
      <w:r w:rsidRPr="008319A3">
        <w:rPr>
          <w:rFonts w:ascii="Times New Roman" w:hAnsi="Times New Roman"/>
          <w:sz w:val="24"/>
          <w:szCs w:val="24"/>
        </w:rPr>
        <w:t>, C.</w:t>
      </w:r>
      <w:r w:rsidR="0023285A">
        <w:rPr>
          <w:rFonts w:ascii="Times New Roman" w:hAnsi="Times New Roman"/>
          <w:sz w:val="24"/>
          <w:szCs w:val="24"/>
        </w:rPr>
        <w:t xml:space="preserve"> </w:t>
      </w:r>
      <w:r w:rsidRPr="008319A3">
        <w:rPr>
          <w:rFonts w:ascii="Times New Roman" w:hAnsi="Times New Roman"/>
          <w:sz w:val="24"/>
          <w:szCs w:val="24"/>
        </w:rPr>
        <w:t>C. Caudill, A.</w:t>
      </w:r>
      <w:r w:rsidR="0023285A">
        <w:rPr>
          <w:rFonts w:ascii="Times New Roman" w:hAnsi="Times New Roman"/>
          <w:sz w:val="24"/>
          <w:szCs w:val="24"/>
        </w:rPr>
        <w:t xml:space="preserve"> </w:t>
      </w:r>
      <w:r w:rsidRPr="008319A3">
        <w:rPr>
          <w:rFonts w:ascii="Times New Roman" w:hAnsi="Times New Roman"/>
          <w:sz w:val="24"/>
          <w:szCs w:val="24"/>
        </w:rPr>
        <w:t>R. Murdoch, and B.</w:t>
      </w:r>
      <w:r w:rsidR="0023285A">
        <w:rPr>
          <w:rFonts w:ascii="Times New Roman" w:hAnsi="Times New Roman"/>
          <w:sz w:val="24"/>
          <w:szCs w:val="24"/>
        </w:rPr>
        <w:t xml:space="preserve"> </w:t>
      </w:r>
      <w:r w:rsidRPr="008319A3">
        <w:rPr>
          <w:rFonts w:ascii="Times New Roman" w:hAnsi="Times New Roman"/>
          <w:sz w:val="24"/>
          <w:szCs w:val="24"/>
        </w:rPr>
        <w:t xml:space="preserve">L. Truscott. 2021. Overwintering distribution and </w:t>
      </w:r>
      <w:proofErr w:type="spellStart"/>
      <w:r w:rsidRPr="008319A3">
        <w:rPr>
          <w:rFonts w:ascii="Times New Roman" w:hAnsi="Times New Roman"/>
          <w:sz w:val="24"/>
          <w:szCs w:val="24"/>
        </w:rPr>
        <w:t>postspawn</w:t>
      </w:r>
      <w:proofErr w:type="spellEnd"/>
      <w:r w:rsidRPr="008319A3">
        <w:rPr>
          <w:rFonts w:ascii="Times New Roman" w:hAnsi="Times New Roman"/>
          <w:sz w:val="24"/>
          <w:szCs w:val="24"/>
        </w:rPr>
        <w:t xml:space="preserve"> survival of steelhead in the Upper Columbia Basin. North American Journal of Fisheries Management 41 (3):757-774.</w:t>
      </w:r>
    </w:p>
    <w:p w14:paraId="32A85C0F" w14:textId="25A9878C" w:rsidR="00D12F58" w:rsidRPr="008319A3" w:rsidRDefault="0043074A" w:rsidP="00F44501">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Gelman, A., A. </w:t>
      </w:r>
      <w:proofErr w:type="spellStart"/>
      <w:r>
        <w:rPr>
          <w:rFonts w:ascii="Times New Roman" w:hAnsi="Times New Roman"/>
          <w:sz w:val="24"/>
          <w:szCs w:val="24"/>
        </w:rPr>
        <w:t>J</w:t>
      </w:r>
      <w:r w:rsidR="0023285A">
        <w:rPr>
          <w:rFonts w:ascii="Times New Roman" w:hAnsi="Times New Roman"/>
          <w:sz w:val="24"/>
          <w:szCs w:val="24"/>
        </w:rPr>
        <w:t>akulin</w:t>
      </w:r>
      <w:proofErr w:type="spellEnd"/>
      <w:r w:rsidR="0023285A">
        <w:rPr>
          <w:rFonts w:ascii="Times New Roman" w:hAnsi="Times New Roman"/>
          <w:sz w:val="24"/>
          <w:szCs w:val="24"/>
        </w:rPr>
        <w:t xml:space="preserve">, M. G. </w:t>
      </w:r>
      <w:proofErr w:type="spellStart"/>
      <w:r w:rsidR="0023285A">
        <w:rPr>
          <w:rFonts w:ascii="Times New Roman" w:hAnsi="Times New Roman"/>
          <w:sz w:val="24"/>
          <w:szCs w:val="24"/>
        </w:rPr>
        <w:t>Pittau</w:t>
      </w:r>
      <w:proofErr w:type="spellEnd"/>
      <w:r w:rsidR="0023285A">
        <w:rPr>
          <w:rFonts w:ascii="Times New Roman" w:hAnsi="Times New Roman"/>
          <w:sz w:val="24"/>
          <w:szCs w:val="24"/>
        </w:rPr>
        <w:t xml:space="preserve">, </w:t>
      </w:r>
      <w:r w:rsidR="005518DC">
        <w:rPr>
          <w:rFonts w:ascii="Times New Roman" w:hAnsi="Times New Roman"/>
          <w:sz w:val="24"/>
          <w:szCs w:val="24"/>
        </w:rPr>
        <w:t xml:space="preserve">and Y. </w:t>
      </w:r>
      <w:proofErr w:type="spellStart"/>
      <w:r w:rsidR="005518DC">
        <w:rPr>
          <w:rFonts w:ascii="Times New Roman" w:hAnsi="Times New Roman"/>
          <w:sz w:val="24"/>
          <w:szCs w:val="24"/>
        </w:rPr>
        <w:t>Su</w:t>
      </w:r>
      <w:proofErr w:type="spellEnd"/>
      <w:r w:rsidR="00D12F58" w:rsidRPr="008319A3">
        <w:rPr>
          <w:rFonts w:ascii="Times New Roman" w:hAnsi="Times New Roman"/>
          <w:sz w:val="24"/>
          <w:szCs w:val="24"/>
        </w:rPr>
        <w:t>. 20</w:t>
      </w:r>
      <w:r w:rsidR="005518DC">
        <w:rPr>
          <w:rFonts w:ascii="Times New Roman" w:hAnsi="Times New Roman"/>
          <w:sz w:val="24"/>
          <w:szCs w:val="24"/>
        </w:rPr>
        <w:t>08</w:t>
      </w:r>
      <w:r w:rsidR="00D12F58" w:rsidRPr="008319A3">
        <w:rPr>
          <w:rFonts w:ascii="Times New Roman" w:hAnsi="Times New Roman"/>
          <w:sz w:val="24"/>
          <w:szCs w:val="24"/>
        </w:rPr>
        <w:t xml:space="preserve">. </w:t>
      </w:r>
      <w:r w:rsidR="005518DC" w:rsidRPr="005518DC">
        <w:rPr>
          <w:rFonts w:ascii="Times New Roman" w:hAnsi="Times New Roman"/>
          <w:sz w:val="24"/>
          <w:szCs w:val="24"/>
        </w:rPr>
        <w:t>A weakly informative default prior distribution for logistic and other regression models</w:t>
      </w:r>
      <w:r w:rsidR="00D12F58" w:rsidRPr="008319A3">
        <w:rPr>
          <w:rFonts w:ascii="Times New Roman" w:hAnsi="Times New Roman"/>
          <w:sz w:val="24"/>
          <w:szCs w:val="24"/>
        </w:rPr>
        <w:t xml:space="preserve">. </w:t>
      </w:r>
      <w:r w:rsidR="00203002" w:rsidRPr="00203002">
        <w:rPr>
          <w:rFonts w:ascii="Times New Roman" w:hAnsi="Times New Roman"/>
          <w:sz w:val="24"/>
          <w:szCs w:val="24"/>
        </w:rPr>
        <w:t>The Annals of Applied Statistics</w:t>
      </w:r>
      <w:r w:rsidR="00D12F58" w:rsidRPr="008319A3">
        <w:rPr>
          <w:rFonts w:ascii="Times New Roman" w:hAnsi="Times New Roman"/>
          <w:sz w:val="24"/>
          <w:szCs w:val="24"/>
        </w:rPr>
        <w:t xml:space="preserve"> </w:t>
      </w:r>
      <w:r w:rsidR="00203002">
        <w:rPr>
          <w:rFonts w:ascii="Times New Roman" w:hAnsi="Times New Roman"/>
          <w:sz w:val="24"/>
          <w:szCs w:val="24"/>
        </w:rPr>
        <w:t>2</w:t>
      </w:r>
      <w:r w:rsidR="00D12F58" w:rsidRPr="008319A3">
        <w:rPr>
          <w:rFonts w:ascii="Times New Roman" w:hAnsi="Times New Roman"/>
          <w:sz w:val="24"/>
          <w:szCs w:val="24"/>
        </w:rPr>
        <w:t xml:space="preserve"> (</w:t>
      </w:r>
      <w:r w:rsidR="00203002">
        <w:rPr>
          <w:rFonts w:ascii="Times New Roman" w:hAnsi="Times New Roman"/>
          <w:sz w:val="24"/>
          <w:szCs w:val="24"/>
        </w:rPr>
        <w:t>4</w:t>
      </w:r>
      <w:r w:rsidR="00D12F58" w:rsidRPr="008319A3">
        <w:rPr>
          <w:rFonts w:ascii="Times New Roman" w:hAnsi="Times New Roman"/>
          <w:sz w:val="24"/>
          <w:szCs w:val="24"/>
        </w:rPr>
        <w:t>):</w:t>
      </w:r>
      <w:r w:rsidR="00F44501" w:rsidRPr="00F44501">
        <w:t xml:space="preserve"> </w:t>
      </w:r>
      <w:r w:rsidR="00F44501" w:rsidRPr="00F44501">
        <w:rPr>
          <w:rFonts w:ascii="Times New Roman" w:hAnsi="Times New Roman"/>
          <w:sz w:val="24"/>
          <w:szCs w:val="24"/>
        </w:rPr>
        <w:t>1360-1383</w:t>
      </w:r>
      <w:r w:rsidR="00D12F58" w:rsidRPr="008319A3">
        <w:rPr>
          <w:rFonts w:ascii="Times New Roman" w:hAnsi="Times New Roman"/>
          <w:sz w:val="24"/>
          <w:szCs w:val="24"/>
        </w:rPr>
        <w:t>.</w:t>
      </w:r>
    </w:p>
    <w:p w14:paraId="6577A85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WDFW (Washington Department of Fish and Wildlife, CCT (Confederated Tribes of the Colville Reservation) and Yakama Nation</w:t>
      </w:r>
      <w:r>
        <w:rPr>
          <w:rFonts w:ascii="Times New Roman" w:hAnsi="Times New Roman"/>
          <w:sz w:val="24"/>
          <w:szCs w:val="24"/>
        </w:rPr>
        <w:t>.</w:t>
      </w:r>
    </w:p>
    <w:p w14:paraId="3A826308"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932B58">
        <w:rPr>
          <w:rFonts w:ascii="Times New Roman" w:hAnsi="Times New Roman"/>
          <w:sz w:val="24"/>
          <w:szCs w:val="24"/>
        </w:rPr>
        <w:t>Haeseker</w:t>
      </w:r>
      <w:proofErr w:type="spellEnd"/>
      <w:r w:rsidRPr="00932B58">
        <w:rPr>
          <w:rFonts w:ascii="Times New Roman" w:hAnsi="Times New Roman"/>
          <w:sz w:val="24"/>
          <w:szCs w:val="24"/>
        </w:rPr>
        <w:t xml:space="preserve">, S. L., J. A. McCann, J. </w:t>
      </w:r>
      <w:proofErr w:type="spellStart"/>
      <w:r w:rsidRPr="00932B58">
        <w:rPr>
          <w:rFonts w:ascii="Times New Roman" w:hAnsi="Times New Roman"/>
          <w:sz w:val="24"/>
          <w:szCs w:val="24"/>
        </w:rPr>
        <w:t>Tuomikoski</w:t>
      </w:r>
      <w:proofErr w:type="spellEnd"/>
      <w:r w:rsidRPr="00932B58">
        <w:rPr>
          <w:rFonts w:ascii="Times New Roman" w:hAnsi="Times New Roman"/>
          <w:sz w:val="24"/>
          <w:szCs w:val="24"/>
        </w:rPr>
        <w:t xml:space="preserve">, and B. </w:t>
      </w:r>
      <w:proofErr w:type="spellStart"/>
      <w:r w:rsidRPr="00932B58">
        <w:rPr>
          <w:rFonts w:ascii="Times New Roman" w:hAnsi="Times New Roman"/>
          <w:sz w:val="24"/>
          <w:szCs w:val="24"/>
        </w:rPr>
        <w:t>Chockley</w:t>
      </w:r>
      <w:proofErr w:type="spellEnd"/>
      <w:r w:rsidRPr="00932B58">
        <w:rPr>
          <w:rFonts w:ascii="Times New Roman" w:hAnsi="Times New Roman"/>
          <w:sz w:val="24"/>
          <w:szCs w:val="24"/>
        </w:rPr>
        <w:t xml:space="preserve">. 2012. Assessing freshwater and marine environmental influences on life-stage specific survival rates of </w:t>
      </w:r>
      <w:proofErr w:type="gramStart"/>
      <w:r w:rsidRPr="00932B58">
        <w:rPr>
          <w:rFonts w:ascii="Times New Roman" w:hAnsi="Times New Roman"/>
          <w:sz w:val="24"/>
          <w:szCs w:val="24"/>
        </w:rPr>
        <w:t>Snake river</w:t>
      </w:r>
      <w:proofErr w:type="gramEnd"/>
      <w:r w:rsidRPr="00932B58">
        <w:rPr>
          <w:rFonts w:ascii="Times New Roman" w:hAnsi="Times New Roman"/>
          <w:sz w:val="24"/>
          <w:szCs w:val="24"/>
        </w:rPr>
        <w:t xml:space="preserve"> spring-summer Chinook Salmon and steelhead. Transactions of the American Fisheries Society 141:1221-138</w:t>
      </w:r>
      <w:r>
        <w:rPr>
          <w:rFonts w:ascii="Times New Roman" w:hAnsi="Times New Roman"/>
          <w:sz w:val="24"/>
          <w:szCs w:val="24"/>
        </w:rPr>
        <w:t>.</w:t>
      </w:r>
    </w:p>
    <w:p w14:paraId="371DF7AF"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Ham, K. D., R. P. Mueller, and P. S. </w:t>
      </w:r>
      <w:proofErr w:type="spellStart"/>
      <w:r w:rsidRPr="00C512C6">
        <w:rPr>
          <w:rFonts w:ascii="Times New Roman" w:hAnsi="Times New Roman"/>
          <w:sz w:val="24"/>
          <w:szCs w:val="24"/>
        </w:rPr>
        <w:t>Titzler</w:t>
      </w:r>
      <w:proofErr w:type="spellEnd"/>
      <w:r w:rsidRPr="00C512C6">
        <w:rPr>
          <w:rFonts w:ascii="Times New Roman" w:hAnsi="Times New Roman"/>
          <w:sz w:val="24"/>
          <w:szCs w:val="24"/>
        </w:rPr>
        <w:t xml:space="preserve">. 2015. Evaluation of adult steelhead passage with TWS spill during the winter of 2014-2015 at McNary Dam. Pacific Northwest National Laboratory, Richland, Washington. </w:t>
      </w:r>
    </w:p>
    <w:p w14:paraId="13B3BCE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Ham, K.D., P.S. </w:t>
      </w:r>
      <w:proofErr w:type="spellStart"/>
      <w:r w:rsidRPr="00866DE4">
        <w:rPr>
          <w:rFonts w:ascii="Times New Roman" w:hAnsi="Times New Roman"/>
          <w:sz w:val="24"/>
          <w:szCs w:val="24"/>
        </w:rPr>
        <w:t>Titzler</w:t>
      </w:r>
      <w:proofErr w:type="spellEnd"/>
      <w:r w:rsidRPr="00866DE4">
        <w:rPr>
          <w:rFonts w:ascii="Times New Roman" w:hAnsi="Times New Roman"/>
          <w:sz w:val="24"/>
          <w:szCs w:val="24"/>
        </w:rPr>
        <w:t xml:space="preserve">, R.P. </w:t>
      </w:r>
      <w:proofErr w:type="gramStart"/>
      <w:r w:rsidRPr="00866DE4">
        <w:rPr>
          <w:rFonts w:ascii="Times New Roman" w:hAnsi="Times New Roman"/>
          <w:sz w:val="24"/>
          <w:szCs w:val="24"/>
        </w:rPr>
        <w:t>Mueller</w:t>
      </w:r>
      <w:proofErr w:type="gramEnd"/>
      <w:r w:rsidRPr="00866DE4">
        <w:rPr>
          <w:rFonts w:ascii="Times New Roman" w:hAnsi="Times New Roman"/>
          <w:sz w:val="24"/>
          <w:szCs w:val="24"/>
        </w:rPr>
        <w:t xml:space="preserve">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7161E870"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Harnish, R. A., A. H. </w:t>
      </w:r>
      <w:proofErr w:type="spellStart"/>
      <w:r w:rsidRPr="00C512C6">
        <w:rPr>
          <w:rFonts w:ascii="Times New Roman" w:hAnsi="Times New Roman"/>
          <w:sz w:val="24"/>
          <w:szCs w:val="24"/>
        </w:rPr>
        <w:t>Colotelo</w:t>
      </w:r>
      <w:proofErr w:type="spellEnd"/>
      <w:r w:rsidRPr="00C512C6">
        <w:rPr>
          <w:rFonts w:ascii="Times New Roman" w:hAnsi="Times New Roman"/>
          <w:sz w:val="24"/>
          <w:szCs w:val="24"/>
        </w:rPr>
        <w:t xml:space="preserve">, X. Li, K. D. Ham, and Z. Deng. 2015. Factors affecting route selection and survival of steelhead </w:t>
      </w:r>
      <w:proofErr w:type="spellStart"/>
      <w:r w:rsidRPr="00C512C6">
        <w:rPr>
          <w:rFonts w:ascii="Times New Roman" w:hAnsi="Times New Roman"/>
          <w:sz w:val="24"/>
          <w:szCs w:val="24"/>
        </w:rPr>
        <w:t>kelts</w:t>
      </w:r>
      <w:proofErr w:type="spellEnd"/>
      <w:r w:rsidRPr="00C512C6">
        <w:rPr>
          <w:rFonts w:ascii="Times New Roman" w:hAnsi="Times New Roman"/>
          <w:sz w:val="24"/>
          <w:szCs w:val="24"/>
        </w:rPr>
        <w:t xml:space="preserve"> at Snake River dams in 2012 and 2013. Pacific Northwest National Laboratory, Richland, Washington.</w:t>
      </w:r>
    </w:p>
    <w:p w14:paraId="541F15AF"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Hess, M. A., J. E. Hess, A. P. </w:t>
      </w:r>
      <w:proofErr w:type="spellStart"/>
      <w:r w:rsidRPr="00775734">
        <w:rPr>
          <w:rFonts w:ascii="Times New Roman" w:hAnsi="Times New Roman"/>
          <w:sz w:val="24"/>
          <w:szCs w:val="24"/>
        </w:rPr>
        <w:t>Matala</w:t>
      </w:r>
      <w:proofErr w:type="spellEnd"/>
      <w:r w:rsidRPr="00775734">
        <w:rPr>
          <w:rFonts w:ascii="Times New Roman" w:hAnsi="Times New Roman"/>
          <w:sz w:val="24"/>
          <w:szCs w:val="24"/>
        </w:rPr>
        <w:t xml:space="preserve">, R.A. French, C. A. Steele, K. C. </w:t>
      </w:r>
      <w:proofErr w:type="spellStart"/>
      <w:r w:rsidRPr="00775734">
        <w:rPr>
          <w:rFonts w:ascii="Times New Roman" w:hAnsi="Times New Roman"/>
          <w:sz w:val="24"/>
          <w:szCs w:val="24"/>
        </w:rPr>
        <w:t>Lovtang</w:t>
      </w:r>
      <w:proofErr w:type="spellEnd"/>
      <w:r w:rsidRPr="00775734">
        <w:rPr>
          <w:rFonts w:ascii="Times New Roman" w:hAnsi="Times New Roman"/>
          <w:sz w:val="24"/>
          <w:szCs w:val="24"/>
        </w:rPr>
        <w:t xml:space="preserve">, and S. R. </w:t>
      </w:r>
      <w:proofErr w:type="spellStart"/>
      <w:r w:rsidRPr="00775734">
        <w:rPr>
          <w:rFonts w:ascii="Times New Roman" w:hAnsi="Times New Roman"/>
          <w:sz w:val="24"/>
          <w:szCs w:val="24"/>
        </w:rPr>
        <w:t>Narum</w:t>
      </w:r>
      <w:proofErr w:type="spellEnd"/>
      <w:r w:rsidRPr="00775734">
        <w:rPr>
          <w:rFonts w:ascii="Times New Roman" w:hAnsi="Times New Roman"/>
          <w:sz w:val="24"/>
          <w:szCs w:val="24"/>
        </w:rPr>
        <w:t>. 2016. Migrating adult steelhead utilize a thermal refuge during summer periods with high water temperatures. ICES Journal of Marine Sciences 73:2616-2624.</w:t>
      </w:r>
    </w:p>
    <w:p w14:paraId="478FC44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716A7CC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Isaak D. J., C. H. Luce, D. L. Horan, G. Chandler, S. </w:t>
      </w:r>
      <w:proofErr w:type="spellStart"/>
      <w:r w:rsidRPr="00C512C6">
        <w:rPr>
          <w:rFonts w:ascii="Times New Roman" w:hAnsi="Times New Roman"/>
          <w:sz w:val="24"/>
          <w:szCs w:val="24"/>
        </w:rPr>
        <w:t>Wollrab</w:t>
      </w:r>
      <w:proofErr w:type="spellEnd"/>
      <w:r w:rsidRPr="00C512C6">
        <w:rPr>
          <w:rFonts w:ascii="Times New Roman" w:hAnsi="Times New Roman"/>
          <w:sz w:val="24"/>
          <w:szCs w:val="24"/>
        </w:rPr>
        <w:t xml:space="preserve">, and N. </w:t>
      </w:r>
      <w:proofErr w:type="spellStart"/>
      <w:proofErr w:type="gramStart"/>
      <w:r w:rsidRPr="00C512C6">
        <w:rPr>
          <w:rFonts w:ascii="Times New Roman" w:hAnsi="Times New Roman"/>
          <w:sz w:val="24"/>
          <w:szCs w:val="24"/>
        </w:rPr>
        <w:t>E.Nagel</w:t>
      </w:r>
      <w:proofErr w:type="spellEnd"/>
      <w:proofErr w:type="gramEnd"/>
      <w:r w:rsidRPr="00C512C6">
        <w:rPr>
          <w:rFonts w:ascii="Times New Roman" w:hAnsi="Times New Roman"/>
          <w:sz w:val="24"/>
          <w:szCs w:val="24"/>
        </w:rPr>
        <w:t>. 2018. Global warming of salmon and trout rivers in the Northwestern U.S.: road to ruin or path through purgatory? Transactions of the American Fisheries Society 147:566-587.</w:t>
      </w:r>
    </w:p>
    <w:p w14:paraId="1D4126EC"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677EFCB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 xml:space="preserve">Keefer, M. L., C.C. Caudill, C. A. Peery, and C. T. Boggs. 2008a. </w:t>
      </w:r>
      <w:proofErr w:type="gramStart"/>
      <w:r w:rsidRPr="00F84123">
        <w:rPr>
          <w:rFonts w:ascii="Times New Roman" w:hAnsi="Times New Roman"/>
          <w:sz w:val="24"/>
          <w:szCs w:val="24"/>
        </w:rPr>
        <w:t>Non-direct</w:t>
      </w:r>
      <w:proofErr w:type="gramEnd"/>
      <w:r w:rsidRPr="00F84123">
        <w:rPr>
          <w:rFonts w:ascii="Times New Roman" w:hAnsi="Times New Roman"/>
          <w:sz w:val="24"/>
          <w:szCs w:val="24"/>
        </w:rPr>
        <w:t xml:space="preserve"> homing behaviors by adult Chinook salmon in a large, multi-stock river system. Journal of Biology 72:27-44.</w:t>
      </w:r>
    </w:p>
    <w:p w14:paraId="0DB27957"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12E5A53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Keefer M. L., R. H. Wertheimer, A. F. Evans, C. T. Boggs, C. A. Peery. 2008c. Iteroparity in Columbia River summer-run steelhead (Oncorhynchus mykiss): implications for conservation. Canadian Journal of Fisheries and Aquatic Sciences 65:2592–2605.</w:t>
      </w:r>
    </w:p>
    <w:p w14:paraId="0EFF378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Keefer, M. L., T. S. </w:t>
      </w:r>
      <w:proofErr w:type="spellStart"/>
      <w:r w:rsidRPr="00775734">
        <w:rPr>
          <w:rFonts w:ascii="Times New Roman" w:hAnsi="Times New Roman"/>
          <w:sz w:val="24"/>
          <w:szCs w:val="24"/>
        </w:rPr>
        <w:t>Clabough</w:t>
      </w:r>
      <w:proofErr w:type="spellEnd"/>
      <w:r w:rsidRPr="00775734">
        <w:rPr>
          <w:rFonts w:ascii="Times New Roman" w:hAnsi="Times New Roman"/>
          <w:sz w:val="24"/>
          <w:szCs w:val="24"/>
        </w:rPr>
        <w:t>, M. A. Jepson, E. L. Johnson, C. A. Peery, and C .C Caudill</w:t>
      </w:r>
      <w:r>
        <w:rPr>
          <w:rFonts w:ascii="Times New Roman" w:hAnsi="Times New Roman"/>
          <w:sz w:val="24"/>
          <w:szCs w:val="24"/>
        </w:rPr>
        <w:t>.</w:t>
      </w:r>
      <w:r w:rsidRPr="00775734">
        <w:rPr>
          <w:rFonts w:ascii="Times New Roman" w:hAnsi="Times New Roman"/>
          <w:sz w:val="24"/>
          <w:szCs w:val="24"/>
        </w:rPr>
        <w:t xml:space="preserve"> 2018. </w:t>
      </w:r>
      <w:r w:rsidRPr="00775734">
        <w:rPr>
          <w:rFonts w:ascii="Times New Roman" w:hAnsi="Times New Roman"/>
          <w:sz w:val="24"/>
          <w:szCs w:val="24"/>
        </w:rPr>
        <w:tab/>
        <w:t>Thermal exposure of adult Chinook Salmon and steelhead: diverse behavioral strategies in a large and warming river system. PLOS ONE 13(9), e0204274.</w:t>
      </w:r>
    </w:p>
    <w:p w14:paraId="7002BB2A"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Keefer, M. L., C.A. Peery, T. C. </w:t>
      </w:r>
      <w:proofErr w:type="spellStart"/>
      <w:r w:rsidRPr="00775734">
        <w:rPr>
          <w:rFonts w:ascii="Times New Roman" w:hAnsi="Times New Roman"/>
          <w:sz w:val="24"/>
          <w:szCs w:val="24"/>
        </w:rPr>
        <w:t>Bjornn</w:t>
      </w:r>
      <w:proofErr w:type="spellEnd"/>
      <w:r w:rsidRPr="00775734">
        <w:rPr>
          <w:rFonts w:ascii="Times New Roman" w:hAnsi="Times New Roman"/>
          <w:sz w:val="24"/>
          <w:szCs w:val="24"/>
        </w:rPr>
        <w:t xml:space="preserve">, M. A. Jepson, and L. C. </w:t>
      </w:r>
      <w:proofErr w:type="spellStart"/>
      <w:r w:rsidRPr="00775734">
        <w:rPr>
          <w:rFonts w:ascii="Times New Roman" w:hAnsi="Times New Roman"/>
          <w:sz w:val="24"/>
          <w:szCs w:val="24"/>
        </w:rPr>
        <w:t>Stuehrenberg</w:t>
      </w:r>
      <w:proofErr w:type="spellEnd"/>
      <w:r w:rsidRPr="00775734">
        <w:rPr>
          <w:rFonts w:ascii="Times New Roman" w:hAnsi="Times New Roman"/>
          <w:sz w:val="24"/>
          <w:szCs w:val="24"/>
        </w:rPr>
        <w:t xml:space="preserve">. 2004.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dam, and reservoir passage rates of adult Chinook Salmon and steelhead in the Columbia and Snake rivers. Transactions of the American Fisheries Society, 133(6), 1413-1439.</w:t>
      </w:r>
    </w:p>
    <w:p w14:paraId="33D33B23"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C.A. Peery, and B. High. 2009. Behavioral thermoregulation and associated mortality trade-offs in migrating adult steelhead (</w:t>
      </w:r>
      <w:r w:rsidRPr="00F84123">
        <w:rPr>
          <w:rFonts w:ascii="Times New Roman" w:hAnsi="Times New Roman"/>
          <w:i/>
          <w:sz w:val="24"/>
          <w:szCs w:val="24"/>
        </w:rPr>
        <w:t>Oncorhynchus mykiss</w:t>
      </w:r>
      <w:r w:rsidRPr="00F84123">
        <w:rPr>
          <w:rFonts w:ascii="Times New Roman" w:hAnsi="Times New Roman"/>
          <w:sz w:val="24"/>
          <w:szCs w:val="24"/>
        </w:rPr>
        <w:t>): variability among sympatric populations. Canadian Journal of Fisheries and Aquatic Sciences, 66(10), 1734-1747.</w:t>
      </w:r>
    </w:p>
    <w:p w14:paraId="49907160" w14:textId="77777777" w:rsidR="00BD63BD" w:rsidRPr="00787CD5"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87CD5">
        <w:rPr>
          <w:rFonts w:ascii="Times New Roman" w:hAnsi="Times New Roman"/>
          <w:sz w:val="24"/>
          <w:szCs w:val="24"/>
        </w:rPr>
        <w:t xml:space="preserve">Khan, F., I. M. Royer., G. E. Johnson, and S. C. </w:t>
      </w:r>
      <w:proofErr w:type="spellStart"/>
      <w:r w:rsidRPr="00787CD5">
        <w:rPr>
          <w:rFonts w:ascii="Times New Roman" w:hAnsi="Times New Roman"/>
          <w:sz w:val="24"/>
          <w:szCs w:val="24"/>
        </w:rPr>
        <w:t>Tackley</w:t>
      </w:r>
      <w:proofErr w:type="spellEnd"/>
      <w:r w:rsidRPr="00787CD5">
        <w:rPr>
          <w:rFonts w:ascii="Times New Roman" w:hAnsi="Times New Roman"/>
          <w:sz w:val="24"/>
          <w:szCs w:val="24"/>
        </w:rPr>
        <w:t>. 2013. Sluiceway operations for adult steelhead downstream passage at The Dalles Dam, Columbia River, USA. North American Journal of Fisheries Management, 33(5), 1013-1023.</w:t>
      </w:r>
    </w:p>
    <w:p w14:paraId="455A4A8A"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Lynch, A. J., B. J. E. Myers, C. Chu, L. A. </w:t>
      </w:r>
      <w:proofErr w:type="spellStart"/>
      <w:r w:rsidRPr="00DB4B18">
        <w:rPr>
          <w:rFonts w:ascii="Times New Roman" w:hAnsi="Times New Roman"/>
          <w:sz w:val="24"/>
          <w:szCs w:val="24"/>
        </w:rPr>
        <w:t>Eby</w:t>
      </w:r>
      <w:proofErr w:type="spellEnd"/>
      <w:r w:rsidRPr="00DB4B18">
        <w:rPr>
          <w:rFonts w:ascii="Times New Roman" w:hAnsi="Times New Roman"/>
          <w:sz w:val="24"/>
          <w:szCs w:val="24"/>
        </w:rPr>
        <w:t>, J. A. </w:t>
      </w:r>
      <w:proofErr w:type="spellStart"/>
      <w:r w:rsidRPr="00DB4B18">
        <w:rPr>
          <w:rFonts w:ascii="Times New Roman" w:hAnsi="Times New Roman"/>
          <w:sz w:val="24"/>
          <w:szCs w:val="24"/>
        </w:rPr>
        <w:t>Falke</w:t>
      </w:r>
      <w:proofErr w:type="spellEnd"/>
      <w:r w:rsidRPr="00DB4B18">
        <w:rPr>
          <w:rFonts w:ascii="Times New Roman" w:hAnsi="Times New Roman"/>
          <w:sz w:val="24"/>
          <w:szCs w:val="24"/>
        </w:rPr>
        <w:t>, R. P. Kovach, T. J. </w:t>
      </w:r>
      <w:proofErr w:type="spellStart"/>
      <w:r w:rsidRPr="00DB4B18">
        <w:rPr>
          <w:rFonts w:ascii="Times New Roman" w:hAnsi="Times New Roman"/>
          <w:sz w:val="24"/>
          <w:szCs w:val="24"/>
        </w:rPr>
        <w:t>Krabbenhoft</w:t>
      </w:r>
      <w:proofErr w:type="spellEnd"/>
      <w:r w:rsidRPr="00DB4B18">
        <w:rPr>
          <w:rFonts w:ascii="Times New Roman" w:hAnsi="Times New Roman"/>
          <w:sz w:val="24"/>
          <w:szCs w:val="24"/>
        </w:rPr>
        <w:t>, T. J. Kwak, J. Lyons, C. P. </w:t>
      </w:r>
      <w:proofErr w:type="spellStart"/>
      <w:r w:rsidRPr="00DB4B18">
        <w:rPr>
          <w:rFonts w:ascii="Times New Roman" w:hAnsi="Times New Roman"/>
          <w:sz w:val="24"/>
          <w:szCs w:val="24"/>
        </w:rPr>
        <w:t>Paukert</w:t>
      </w:r>
      <w:proofErr w:type="spellEnd"/>
      <w:r w:rsidRPr="00DB4B18">
        <w:rPr>
          <w:rFonts w:ascii="Times New Roman" w:hAnsi="Times New Roman"/>
          <w:sz w:val="24"/>
          <w:szCs w:val="24"/>
        </w:rPr>
        <w:t>, and J. E. Whitney. 2016. Climate change effects on North American inland fish populations and assemblages. Fisheries 41: 346–361. </w:t>
      </w:r>
    </w:p>
    <w:p w14:paraId="33EA61B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Mann, R. D., C. A. Peery, A. M. Pinson, C. R. Anderson. 2009. Energy use, migration times, and</w:t>
      </w:r>
    </w:p>
    <w:p w14:paraId="41B4155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spawning success of adult spring–summer Chinook Salmon returning to spawning areas in the South Fork Salmon River in Central Idaho: 2002–2007. Technical Report 2009-4.</w:t>
      </w:r>
    </w:p>
    <w:p w14:paraId="34A41668"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 xml:space="preserve">Cooperative Fish and Wildlife Research Unit, University of Idaho, Moscow. </w:t>
      </w:r>
    </w:p>
    <w:p w14:paraId="15FC5F2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7CD97B1C" w14:textId="05B4A360" w:rsidR="006A6164" w:rsidRDefault="006A6164"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6A6164">
        <w:rPr>
          <w:rFonts w:ascii="Times New Roman" w:hAnsi="Times New Roman"/>
          <w:sz w:val="24"/>
          <w:szCs w:val="24"/>
        </w:rPr>
        <w:t>Meerbeek</w:t>
      </w:r>
      <w:proofErr w:type="spellEnd"/>
      <w:r w:rsidRPr="006A6164">
        <w:rPr>
          <w:rFonts w:ascii="Times New Roman" w:hAnsi="Times New Roman"/>
          <w:sz w:val="24"/>
          <w:szCs w:val="24"/>
        </w:rPr>
        <w:t>, J</w:t>
      </w:r>
      <w:r>
        <w:rPr>
          <w:rFonts w:ascii="Times New Roman" w:hAnsi="Times New Roman"/>
          <w:sz w:val="24"/>
          <w:szCs w:val="24"/>
        </w:rPr>
        <w:t>.</w:t>
      </w:r>
      <w:r w:rsidRPr="006A6164">
        <w:rPr>
          <w:rFonts w:ascii="Times New Roman" w:hAnsi="Times New Roman"/>
          <w:sz w:val="24"/>
          <w:szCs w:val="24"/>
        </w:rPr>
        <w:t>R. 2020. Long-term retention of passive integrated transponder tags injected into the pelvic girdle of adult Walleye. Journal of Fish and Wildlife Management 11:593-596</w:t>
      </w:r>
      <w:r>
        <w:rPr>
          <w:rFonts w:ascii="Times New Roman" w:hAnsi="Times New Roman"/>
          <w:sz w:val="24"/>
          <w:szCs w:val="24"/>
        </w:rPr>
        <w:t>.</w:t>
      </w:r>
    </w:p>
    <w:p w14:paraId="0DDB7766" w14:textId="741C4D96"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37802CD1"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NOAA Fisheries. 2020. Endangered Species Act Section 7(a)(2) Biological Opinion and Magnuson-Stevens Fishery Conservation and Management Act Essential Fish Habitat Response. NOAA Fisheries: NMFS Consultation Number: WCRO-2020-00113. </w:t>
      </w:r>
    </w:p>
    <w:p w14:paraId="4B44209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66DE4">
        <w:rPr>
          <w:rFonts w:ascii="Times New Roman" w:hAnsi="Times New Roman"/>
          <w:sz w:val="24"/>
          <w:szCs w:val="24"/>
        </w:rPr>
        <w:t>Normandeau</w:t>
      </w:r>
      <w:proofErr w:type="spellEnd"/>
      <w:r w:rsidRPr="00866DE4">
        <w:rPr>
          <w:rFonts w:ascii="Times New Roman" w:hAnsi="Times New Roman"/>
          <w:sz w:val="24"/>
          <w:szCs w:val="24"/>
        </w:rPr>
        <w:t xml:space="preserve"> Associates, Inc. 2014. Direct Injury and Survival of Adult Steelhead Trout Passing a Turbine and Spillway Weir at McNary Dam. Final report prepared for the U.S. Army Corps of Engineers, Walla Walla District by </w:t>
      </w:r>
      <w:proofErr w:type="spellStart"/>
      <w:r w:rsidRPr="00866DE4">
        <w:rPr>
          <w:rFonts w:ascii="Times New Roman" w:hAnsi="Times New Roman"/>
          <w:sz w:val="24"/>
          <w:szCs w:val="24"/>
        </w:rPr>
        <w:t>Normandeau</w:t>
      </w:r>
      <w:proofErr w:type="spellEnd"/>
      <w:r w:rsidRPr="00866DE4">
        <w:rPr>
          <w:rFonts w:ascii="Times New Roman" w:hAnsi="Times New Roman"/>
          <w:sz w:val="24"/>
          <w:szCs w:val="24"/>
        </w:rPr>
        <w:t xml:space="preserve"> Associates, Inc., </w:t>
      </w:r>
      <w:proofErr w:type="spellStart"/>
      <w:r w:rsidRPr="00866DE4">
        <w:rPr>
          <w:rFonts w:ascii="Times New Roman" w:hAnsi="Times New Roman"/>
          <w:sz w:val="24"/>
          <w:szCs w:val="24"/>
        </w:rPr>
        <w:t>Drumore</w:t>
      </w:r>
      <w:proofErr w:type="spellEnd"/>
      <w:r w:rsidRPr="00866DE4">
        <w:rPr>
          <w:rFonts w:ascii="Times New Roman" w:hAnsi="Times New Roman"/>
          <w:sz w:val="24"/>
          <w:szCs w:val="24"/>
        </w:rPr>
        <w:t>, Pennsylvania.</w:t>
      </w:r>
    </w:p>
    <w:p w14:paraId="0FA2684B" w14:textId="77777777" w:rsidR="00BD63BD" w:rsidRPr="00197C5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197C51">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6487C44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47810EF6"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3D27DE4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Pope, A. C., J. R. </w:t>
      </w:r>
      <w:proofErr w:type="spellStart"/>
      <w:r w:rsidRPr="00866DE4">
        <w:rPr>
          <w:rFonts w:ascii="Times New Roman" w:hAnsi="Times New Roman"/>
          <w:sz w:val="24"/>
          <w:szCs w:val="24"/>
        </w:rPr>
        <w:t>Skalski</w:t>
      </w:r>
      <w:proofErr w:type="spellEnd"/>
      <w:r w:rsidRPr="00866DE4">
        <w:rPr>
          <w:rFonts w:ascii="Times New Roman" w:hAnsi="Times New Roman"/>
          <w:sz w:val="24"/>
          <w:szCs w:val="24"/>
        </w:rPr>
        <w:t>, T. Lockhart, and R. A. Buchanan. 2016. Generation of multistate release-recapture models using a graphic user interface. Animal Biotelemetry 4:23</w:t>
      </w:r>
    </w:p>
    <w:p w14:paraId="3D879E71"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DB4B18">
        <w:rPr>
          <w:rFonts w:ascii="Times New Roman" w:hAnsi="Times New Roman"/>
          <w:sz w:val="24"/>
          <w:szCs w:val="24"/>
        </w:rPr>
        <w:t>Pletterbauer</w:t>
      </w:r>
      <w:proofErr w:type="spellEnd"/>
      <w:r w:rsidRPr="00DB4B18">
        <w:rPr>
          <w:rFonts w:ascii="Times New Roman" w:hAnsi="Times New Roman"/>
          <w:sz w:val="24"/>
          <w:szCs w:val="24"/>
        </w:rPr>
        <w:t xml:space="preserve">, F., A. H. Melcher, T. Ferreira, and S. Schmutz. 2014. Impact of climate change on the structure of fish assemblages in European rivers. </w:t>
      </w:r>
      <w:proofErr w:type="spellStart"/>
      <w:r w:rsidRPr="00DB4B18">
        <w:rPr>
          <w:rFonts w:ascii="Times New Roman" w:hAnsi="Times New Roman"/>
          <w:sz w:val="24"/>
          <w:szCs w:val="24"/>
        </w:rPr>
        <w:t>Hydrobiologia</w:t>
      </w:r>
      <w:proofErr w:type="spellEnd"/>
      <w:r w:rsidRPr="00DB4B18">
        <w:rPr>
          <w:rFonts w:ascii="Times New Roman" w:hAnsi="Times New Roman"/>
          <w:sz w:val="24"/>
          <w:szCs w:val="24"/>
        </w:rPr>
        <w:t xml:space="preserve"> 744(1):235–254.</w:t>
      </w:r>
    </w:p>
    <w:p w14:paraId="16D61B90"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Plummer, M. 2019. </w:t>
      </w:r>
      <w:proofErr w:type="spellStart"/>
      <w:r w:rsidRPr="006A6C91">
        <w:rPr>
          <w:rFonts w:ascii="Times New Roman" w:hAnsi="Times New Roman"/>
          <w:sz w:val="24"/>
          <w:szCs w:val="24"/>
        </w:rPr>
        <w:t>Rjags</w:t>
      </w:r>
      <w:proofErr w:type="spellEnd"/>
      <w:r w:rsidRPr="006A6C91">
        <w:rPr>
          <w:rFonts w:ascii="Times New Roman" w:hAnsi="Times New Roman"/>
          <w:sz w:val="24"/>
          <w:szCs w:val="24"/>
        </w:rPr>
        <w:t xml:space="preserve">: Bayesian Graphical Models using MCMC. Available from </w:t>
      </w:r>
      <w:hyperlink r:id="rId17" w:history="1">
        <w:r w:rsidRPr="006A6C91">
          <w:rPr>
            <w:rStyle w:val="Hyperlink"/>
            <w:rFonts w:ascii="Times New Roman" w:hAnsi="Times New Roman"/>
            <w:color w:val="auto"/>
            <w:sz w:val="24"/>
            <w:szCs w:val="24"/>
          </w:rPr>
          <w:t>https://CRAN.R-project.org/package=rjags</w:t>
        </w:r>
      </w:hyperlink>
      <w:r w:rsidRPr="006A6C91">
        <w:rPr>
          <w:rFonts w:ascii="Times New Roman" w:hAnsi="Times New Roman"/>
          <w:sz w:val="24"/>
          <w:szCs w:val="24"/>
        </w:rPr>
        <w:t xml:space="preserve"> (accessed August 2020).</w:t>
      </w:r>
    </w:p>
    <w:p w14:paraId="2EEC13DE"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Quinn, T. P., and D. J. Adams. 1996. Environmental changes affecting the migratory timing of American shad and sockeye salmon. Ecology 77:1151–1162.</w:t>
      </w:r>
    </w:p>
    <w:p w14:paraId="31C2FA19"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R Core Team. 2019. R: A Language and Environment for Statistical Computing. R Foundation for Statistical Computing. Vienna, Austria. Available from </w:t>
      </w:r>
      <w:hyperlink r:id="rId18" w:history="1">
        <w:r w:rsidRPr="006A6C91">
          <w:rPr>
            <w:rFonts w:ascii="Times New Roman" w:hAnsi="Times New Roman"/>
            <w:sz w:val="24"/>
            <w:szCs w:val="24"/>
          </w:rPr>
          <w:t>http://www.R-project.org</w:t>
        </w:r>
      </w:hyperlink>
      <w:r w:rsidRPr="006A6C91">
        <w:rPr>
          <w:rFonts w:ascii="Times New Roman" w:hAnsi="Times New Roman"/>
          <w:sz w:val="24"/>
          <w:szCs w:val="24"/>
        </w:rPr>
        <w:t xml:space="preserve"> (accessed September 2019).</w:t>
      </w:r>
    </w:p>
    <w:p w14:paraId="200171BE"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775734">
        <w:rPr>
          <w:rFonts w:ascii="Times New Roman" w:hAnsi="Times New Roman"/>
          <w:sz w:val="24"/>
          <w:szCs w:val="24"/>
        </w:rPr>
        <w:t>Richins</w:t>
      </w:r>
      <w:proofErr w:type="spellEnd"/>
      <w:r w:rsidRPr="00775734">
        <w:rPr>
          <w:rFonts w:ascii="Times New Roman" w:hAnsi="Times New Roman"/>
          <w:sz w:val="24"/>
          <w:szCs w:val="24"/>
        </w:rPr>
        <w:t xml:space="preserve">, S. M. and J. R. </w:t>
      </w:r>
      <w:proofErr w:type="spellStart"/>
      <w:r w:rsidRPr="00775734">
        <w:rPr>
          <w:rFonts w:ascii="Times New Roman" w:hAnsi="Times New Roman"/>
          <w:sz w:val="24"/>
          <w:szCs w:val="24"/>
        </w:rPr>
        <w:t>Skalski</w:t>
      </w:r>
      <w:proofErr w:type="spellEnd"/>
      <w:r w:rsidRPr="00775734">
        <w:rPr>
          <w:rFonts w:ascii="Times New Roman" w:hAnsi="Times New Roman"/>
          <w:sz w:val="24"/>
          <w:szCs w:val="24"/>
        </w:rPr>
        <w:t xml:space="preserve">. 2018. Steelhead overshoot and fallback rates in the Columbia-Snake River basin and the influence of hatchery and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xml:space="preserve"> operations. North American Journal of Fish Management 38:1122-1137.</w:t>
      </w:r>
    </w:p>
    <w:p w14:paraId="727545A3"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Richter, A., and S. A. </w:t>
      </w:r>
      <w:proofErr w:type="spellStart"/>
      <w:r w:rsidRPr="00775734">
        <w:rPr>
          <w:rFonts w:ascii="Times New Roman" w:hAnsi="Times New Roman"/>
          <w:sz w:val="24"/>
          <w:szCs w:val="24"/>
        </w:rPr>
        <w:t>Kolmes</w:t>
      </w:r>
      <w:proofErr w:type="spellEnd"/>
      <w:r w:rsidRPr="00775734">
        <w:rPr>
          <w:rFonts w:ascii="Times New Roman" w:hAnsi="Times New Roman"/>
          <w:sz w:val="24"/>
          <w:szCs w:val="24"/>
        </w:rPr>
        <w:t>. 2005. Maximum temperature limits for Chinook, coho, and chum salmon, and steelhead trout in the Pacific Northwest. Reviews in Fisheries Science, 13(1), 23-49.</w:t>
      </w:r>
    </w:p>
    <w:p w14:paraId="66ED8698" w14:textId="5970F290" w:rsidR="00F02E08" w:rsidRPr="00775734" w:rsidRDefault="00F02E08" w:rsidP="00F02E08">
      <w:pPr>
        <w:tabs>
          <w:tab w:val="center" w:pos="4680"/>
          <w:tab w:val="right" w:pos="9360"/>
        </w:tabs>
        <w:spacing w:after="0" w:line="480" w:lineRule="auto"/>
        <w:ind w:left="720" w:hanging="720"/>
        <w:contextualSpacing/>
        <w:rPr>
          <w:rFonts w:ascii="Times New Roman" w:hAnsi="Times New Roman"/>
          <w:sz w:val="24"/>
          <w:szCs w:val="24"/>
        </w:rPr>
      </w:pPr>
      <w:proofErr w:type="spellStart"/>
      <w:r>
        <w:rPr>
          <w:rFonts w:ascii="Times New Roman" w:hAnsi="Times New Roman"/>
          <w:sz w:val="24"/>
          <w:szCs w:val="24"/>
        </w:rPr>
        <w:t>Royle</w:t>
      </w:r>
      <w:proofErr w:type="spellEnd"/>
      <w:r>
        <w:rPr>
          <w:rFonts w:ascii="Times New Roman" w:hAnsi="Times New Roman"/>
          <w:sz w:val="24"/>
          <w:szCs w:val="24"/>
        </w:rPr>
        <w:t>,</w:t>
      </w:r>
      <w:r w:rsidR="00622938">
        <w:rPr>
          <w:rFonts w:ascii="Times New Roman" w:hAnsi="Times New Roman"/>
          <w:sz w:val="24"/>
          <w:szCs w:val="24"/>
        </w:rPr>
        <w:t xml:space="preserve"> J. A. and </w:t>
      </w:r>
      <w:r w:rsidR="00622938" w:rsidRPr="00622938">
        <w:rPr>
          <w:rFonts w:ascii="Times New Roman" w:hAnsi="Times New Roman"/>
          <w:sz w:val="24"/>
          <w:szCs w:val="24"/>
        </w:rPr>
        <w:t>M.</w:t>
      </w:r>
      <w:r w:rsidR="00622938" w:rsidRPr="00377971">
        <w:rPr>
          <w:rFonts w:ascii="Times New Roman" w:hAnsi="Times New Roman"/>
          <w:sz w:val="24"/>
          <w:szCs w:val="24"/>
        </w:rPr>
        <w:t xml:space="preserve"> </w:t>
      </w:r>
      <w:hyperlink r:id="rId19" w:history="1">
        <w:proofErr w:type="spellStart"/>
        <w:r w:rsidR="00622938" w:rsidRPr="004F66A2">
          <w:rPr>
            <w:rStyle w:val="Hyperlink"/>
            <w:rFonts w:ascii="Times New Roman" w:hAnsi="Times New Roman"/>
            <w:color w:val="005293"/>
            <w:sz w:val="24"/>
            <w:szCs w:val="24"/>
            <w:shd w:val="clear" w:color="auto" w:fill="FFFFFF"/>
          </w:rPr>
          <w:t>Kéry</w:t>
        </w:r>
        <w:proofErr w:type="spellEnd"/>
      </w:hyperlink>
      <w:r w:rsidRPr="00622938">
        <w:rPr>
          <w:rFonts w:ascii="Times New Roman" w:hAnsi="Times New Roman"/>
          <w:sz w:val="24"/>
          <w:szCs w:val="24"/>
        </w:rPr>
        <w:t>. 2</w:t>
      </w:r>
      <w:r w:rsidRPr="00775734">
        <w:rPr>
          <w:rFonts w:ascii="Times New Roman" w:hAnsi="Times New Roman"/>
          <w:sz w:val="24"/>
          <w:szCs w:val="24"/>
        </w:rPr>
        <w:t>00</w:t>
      </w:r>
      <w:r w:rsidR="00622938">
        <w:rPr>
          <w:rFonts w:ascii="Times New Roman" w:hAnsi="Times New Roman"/>
          <w:sz w:val="24"/>
          <w:szCs w:val="24"/>
        </w:rPr>
        <w:t>7</w:t>
      </w:r>
      <w:r w:rsidRPr="00775734">
        <w:rPr>
          <w:rFonts w:ascii="Times New Roman" w:hAnsi="Times New Roman"/>
          <w:sz w:val="24"/>
          <w:szCs w:val="24"/>
        </w:rPr>
        <w:t xml:space="preserve">. </w:t>
      </w:r>
      <w:r w:rsidR="00377971" w:rsidRPr="00377971">
        <w:rPr>
          <w:rFonts w:ascii="Times New Roman" w:hAnsi="Times New Roman"/>
          <w:sz w:val="24"/>
          <w:szCs w:val="24"/>
        </w:rPr>
        <w:t>A Bayesian State-Space Formulation of Dynamic Occupancy Models</w:t>
      </w:r>
      <w:r w:rsidRPr="00775734">
        <w:rPr>
          <w:rFonts w:ascii="Times New Roman" w:hAnsi="Times New Roman"/>
          <w:sz w:val="24"/>
          <w:szCs w:val="24"/>
        </w:rPr>
        <w:t>. </w:t>
      </w:r>
      <w:r w:rsidR="00377971">
        <w:rPr>
          <w:rFonts w:ascii="Times New Roman" w:hAnsi="Times New Roman"/>
          <w:sz w:val="24"/>
          <w:szCs w:val="24"/>
        </w:rPr>
        <w:t>Ecology</w:t>
      </w:r>
      <w:r w:rsidRPr="00775734">
        <w:rPr>
          <w:rFonts w:ascii="Times New Roman" w:hAnsi="Times New Roman"/>
          <w:sz w:val="24"/>
          <w:szCs w:val="24"/>
        </w:rPr>
        <w:t>, </w:t>
      </w:r>
      <w:r w:rsidR="00377971">
        <w:rPr>
          <w:rFonts w:ascii="Times New Roman" w:hAnsi="Times New Roman"/>
          <w:sz w:val="24"/>
          <w:szCs w:val="24"/>
        </w:rPr>
        <w:t>88</w:t>
      </w:r>
      <w:r w:rsidRPr="00775734">
        <w:rPr>
          <w:rFonts w:ascii="Times New Roman" w:hAnsi="Times New Roman"/>
          <w:sz w:val="24"/>
          <w:szCs w:val="24"/>
        </w:rPr>
        <w:t>(</w:t>
      </w:r>
      <w:r w:rsidR="00377971">
        <w:rPr>
          <w:rFonts w:ascii="Times New Roman" w:hAnsi="Times New Roman"/>
          <w:sz w:val="24"/>
          <w:szCs w:val="24"/>
        </w:rPr>
        <w:t>7</w:t>
      </w:r>
      <w:r w:rsidRPr="00775734">
        <w:rPr>
          <w:rFonts w:ascii="Times New Roman" w:hAnsi="Times New Roman"/>
          <w:sz w:val="24"/>
          <w:szCs w:val="24"/>
        </w:rPr>
        <w:t xml:space="preserve">), </w:t>
      </w:r>
      <w:r w:rsidR="008137C4">
        <w:rPr>
          <w:rFonts w:ascii="Times New Roman" w:hAnsi="Times New Roman"/>
          <w:sz w:val="24"/>
          <w:szCs w:val="24"/>
        </w:rPr>
        <w:t>1813-1823</w:t>
      </w:r>
      <w:r w:rsidRPr="00775734">
        <w:rPr>
          <w:rFonts w:ascii="Times New Roman" w:hAnsi="Times New Roman"/>
          <w:sz w:val="24"/>
          <w:szCs w:val="24"/>
        </w:rPr>
        <w:t>.</w:t>
      </w:r>
    </w:p>
    <w:p w14:paraId="15947F01" w14:textId="379010CE" w:rsidR="006613C1" w:rsidRDefault="00C16B71" w:rsidP="009C6565">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Siegel, J.E., L.G. Crozier, L.E. </w:t>
      </w:r>
      <w:proofErr w:type="spellStart"/>
      <w:r w:rsidR="008F0497">
        <w:rPr>
          <w:rFonts w:ascii="Times New Roman" w:hAnsi="Times New Roman"/>
          <w:sz w:val="24"/>
          <w:szCs w:val="24"/>
        </w:rPr>
        <w:t>Wiesebron</w:t>
      </w:r>
      <w:proofErr w:type="spellEnd"/>
      <w:r w:rsidR="008F0497">
        <w:rPr>
          <w:rFonts w:ascii="Times New Roman" w:hAnsi="Times New Roman"/>
          <w:sz w:val="24"/>
          <w:szCs w:val="24"/>
        </w:rPr>
        <w:t>, and D.L. Widener.</w:t>
      </w:r>
      <w:r w:rsidR="00914E38" w:rsidRPr="00914E38">
        <w:rPr>
          <w:rFonts w:ascii="Times New Roman" w:hAnsi="Times New Roman"/>
          <w:sz w:val="24"/>
          <w:szCs w:val="24"/>
        </w:rPr>
        <w:t xml:space="preserve"> </w:t>
      </w:r>
      <w:r w:rsidR="00914E38">
        <w:rPr>
          <w:rFonts w:ascii="Times New Roman" w:hAnsi="Times New Roman"/>
          <w:sz w:val="24"/>
          <w:szCs w:val="24"/>
        </w:rPr>
        <w:t>2021.</w:t>
      </w:r>
      <w:r w:rsidR="008F0497">
        <w:rPr>
          <w:rFonts w:ascii="Times New Roman" w:hAnsi="Times New Roman"/>
          <w:sz w:val="24"/>
          <w:szCs w:val="24"/>
        </w:rPr>
        <w:t xml:space="preserve"> Environmentally triggered shifts in steelhead migration behavior and consequences for survival in the mid-Columbia River. </w:t>
      </w:r>
      <w:proofErr w:type="spellStart"/>
      <w:r w:rsidR="009C6565" w:rsidRPr="009C6565">
        <w:rPr>
          <w:rFonts w:ascii="Times New Roman" w:hAnsi="Times New Roman"/>
          <w:sz w:val="24"/>
          <w:szCs w:val="24"/>
        </w:rPr>
        <w:t>PLoS</w:t>
      </w:r>
      <w:proofErr w:type="spellEnd"/>
      <w:r w:rsidR="009C6565" w:rsidRPr="009C6565">
        <w:rPr>
          <w:rFonts w:ascii="Times New Roman" w:hAnsi="Times New Roman"/>
          <w:sz w:val="24"/>
          <w:szCs w:val="24"/>
        </w:rPr>
        <w:t xml:space="preserve"> ONE 16(5): e0250831</w:t>
      </w:r>
      <w:hyperlink r:id="rId20" w:history="1">
        <w:r w:rsidR="009C6565" w:rsidRPr="009C6565">
          <w:rPr>
            <w:rStyle w:val="Hyperlink"/>
            <w:rFonts w:ascii="Times New Roman" w:hAnsi="Times New Roman"/>
            <w:sz w:val="24"/>
            <w:szCs w:val="24"/>
          </w:rPr>
          <w:t>. https://doi.org/10.1371/journal.pone.0250831</w:t>
        </w:r>
      </w:hyperlink>
    </w:p>
    <w:p w14:paraId="17FD6039" w14:textId="1FFBAFD0"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14F0A">
        <w:rPr>
          <w:rFonts w:ascii="Times New Roman" w:hAnsi="Times New Roman"/>
          <w:sz w:val="24"/>
          <w:szCs w:val="24"/>
        </w:rPr>
        <w:t>Tenney</w:t>
      </w:r>
      <w:proofErr w:type="spellEnd"/>
      <w:r w:rsidRPr="00814F0A">
        <w:rPr>
          <w:rFonts w:ascii="Times New Roman" w:hAnsi="Times New Roman"/>
          <w:sz w:val="24"/>
          <w:szCs w:val="24"/>
        </w:rPr>
        <w:t>, J., D. Warf, and N. Tancreto. 2017. Columbia Basin PIT Tag Information System, 2016 annual report. Report to Bonneville Power Administration, project 1990-080-00. Pacific States Marine Fish Commission, Portland, Oregon.</w:t>
      </w:r>
    </w:p>
    <w:p w14:paraId="6E6134A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22E1BF3"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 xml:space="preserve">Wade, A., T. J. Beechie, E. Fleishman, H. Wu, N. J. Mantua, J. S. Kimball, D. M. </w:t>
      </w:r>
      <w:proofErr w:type="spellStart"/>
      <w:r w:rsidRPr="00DB4B18">
        <w:rPr>
          <w:rFonts w:ascii="Times New Roman" w:hAnsi="Times New Roman"/>
          <w:sz w:val="24"/>
          <w:szCs w:val="24"/>
        </w:rPr>
        <w:t>Stoms</w:t>
      </w:r>
      <w:proofErr w:type="spellEnd"/>
      <w:r w:rsidRPr="00DB4B18">
        <w:rPr>
          <w:rFonts w:ascii="Times New Roman" w:hAnsi="Times New Roman"/>
          <w:sz w:val="24"/>
          <w:szCs w:val="24"/>
        </w:rPr>
        <w:t>, and J. A. Stanford. 2013. Steelhead vulnerability to climate change in the Pacific Northwest. Journal of Applied Ecology 50(5): 1093–1104. DOI: 10.1111/1365-2664.12137.</w:t>
      </w:r>
    </w:p>
    <w:p w14:paraId="5DF30A20" w14:textId="579DD206"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 xml:space="preserve">Waterhouse, L., J. White, K. See, A. R. Murdoch, and B. X. Semmens. </w:t>
      </w:r>
      <w:r w:rsidR="000C1C21">
        <w:rPr>
          <w:rFonts w:ascii="Times New Roman" w:hAnsi="Times New Roman"/>
          <w:sz w:val="24"/>
          <w:szCs w:val="24"/>
        </w:rPr>
        <w:t>2020</w:t>
      </w:r>
      <w:r w:rsidRPr="00814F0A">
        <w:rPr>
          <w:rFonts w:ascii="Times New Roman" w:hAnsi="Times New Roman"/>
          <w:sz w:val="24"/>
          <w:szCs w:val="24"/>
        </w:rPr>
        <w:t xml:space="preserve">. </w:t>
      </w:r>
      <w:r w:rsidR="003E5A9A" w:rsidRPr="003E5A9A">
        <w:rPr>
          <w:rFonts w:ascii="Times New Roman" w:hAnsi="Times New Roman"/>
          <w:sz w:val="24"/>
          <w:szCs w:val="24"/>
        </w:rPr>
        <w:t>A Bayesian nested patch occupancy model to estimate steelhead movement and abundance</w:t>
      </w:r>
      <w:r w:rsidR="00B97654">
        <w:rPr>
          <w:rFonts w:ascii="Times New Roman" w:hAnsi="Times New Roman"/>
          <w:sz w:val="24"/>
          <w:szCs w:val="24"/>
        </w:rPr>
        <w:t xml:space="preserve">. </w:t>
      </w:r>
      <w:r w:rsidRPr="00814F0A">
        <w:rPr>
          <w:rFonts w:ascii="Times New Roman" w:hAnsi="Times New Roman"/>
          <w:sz w:val="24"/>
          <w:szCs w:val="24"/>
        </w:rPr>
        <w:t xml:space="preserve">Ecological Applications doi:10.1002/eap.2202 </w:t>
      </w:r>
      <w:hyperlink r:id="rId21" w:history="1">
        <w:r w:rsidRPr="00814F0A">
          <w:rPr>
            <w:rStyle w:val="Hyperlink"/>
            <w:rFonts w:ascii="Times New Roman" w:hAnsi="Times New Roman"/>
            <w:color w:val="auto"/>
            <w:sz w:val="24"/>
            <w:szCs w:val="24"/>
          </w:rPr>
          <w:t>https://doi.org/10.1002/eap.2202</w:t>
        </w:r>
      </w:hyperlink>
      <w:r w:rsidRPr="00814F0A">
        <w:rPr>
          <w:rStyle w:val="Hyperlink"/>
          <w:rFonts w:ascii="Times New Roman" w:hAnsi="Times New Roman"/>
          <w:color w:val="auto"/>
          <w:sz w:val="24"/>
          <w:szCs w:val="24"/>
        </w:rPr>
        <w:t>.</w:t>
      </w:r>
    </w:p>
    <w:p w14:paraId="4FD84717"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Wertheimer, R. H. 2007. Evaluation of a surface flow bypass system for steelhead </w:t>
      </w:r>
      <w:proofErr w:type="spellStart"/>
      <w:r w:rsidRPr="00C512C6">
        <w:rPr>
          <w:rFonts w:ascii="Times New Roman" w:hAnsi="Times New Roman"/>
          <w:sz w:val="24"/>
          <w:szCs w:val="24"/>
        </w:rPr>
        <w:t>kelt</w:t>
      </w:r>
      <w:proofErr w:type="spellEnd"/>
      <w:r w:rsidRPr="00C512C6">
        <w:rPr>
          <w:rFonts w:ascii="Times New Roman" w:hAnsi="Times New Roman"/>
          <w:sz w:val="24"/>
          <w:szCs w:val="24"/>
        </w:rPr>
        <w:t xml:space="preserve"> passage at Bonneville Dam, Washington. North American Journal of Fisheries Management 27:21–29.</w:t>
      </w:r>
    </w:p>
    <w:p w14:paraId="372C128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Wertheimer, R. H., and A. F. Evans. 2005. Downstream passage of steelhead </w:t>
      </w:r>
      <w:proofErr w:type="spellStart"/>
      <w:r w:rsidRPr="00C512C6">
        <w:rPr>
          <w:rFonts w:ascii="Times New Roman" w:hAnsi="Times New Roman"/>
          <w:sz w:val="24"/>
          <w:szCs w:val="24"/>
        </w:rPr>
        <w:t>kelts</w:t>
      </w:r>
      <w:proofErr w:type="spellEnd"/>
      <w:r w:rsidRPr="00C512C6">
        <w:rPr>
          <w:rFonts w:ascii="Times New Roman" w:hAnsi="Times New Roman"/>
          <w:sz w:val="24"/>
          <w:szCs w:val="24"/>
        </w:rPr>
        <w:t xml:space="preserve"> through hydroelectric dams on the lower Snake and Columbia rivers. Transactions of the American Fisheries Society 134:853–865.</w:t>
      </w:r>
    </w:p>
    <w:sectPr w:rsidR="00BD63BD" w:rsidRPr="00C512C6" w:rsidSect="00373BFC">
      <w:headerReference w:type="default" r:id="rId22"/>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See, Kevin (DFW)" w:date="2022-03-28T15:49:00Z" w:initials="SK(">
    <w:p w14:paraId="2E3DAFA0" w14:textId="3CE47130" w:rsidR="002820E7" w:rsidRDefault="002820E7">
      <w:pPr>
        <w:pStyle w:val="CommentText"/>
      </w:pPr>
      <w:r>
        <w:rPr>
          <w:rStyle w:val="CommentReference"/>
        </w:rPr>
        <w:annotationRef/>
      </w:r>
      <w:r>
        <w:t>I still think these rkm’s should be relative to BON, or the mouth of the Columbia. TMF being at rkm 5 while the John Day is at rkm 35 and Ice Harbor at rkm 16 is a bit misleading/confusing.</w:t>
      </w:r>
    </w:p>
  </w:comment>
  <w:comment w:id="33" w:author="Murdoch, Andrew R (DFW)" w:date="2022-03-31T16:36:00Z" w:initials="AM">
    <w:p w14:paraId="73624EB0" w14:textId="77777777" w:rsidR="00E31D4A" w:rsidRDefault="00E31D4A" w:rsidP="007C4F05">
      <w:pPr>
        <w:pStyle w:val="CommentText"/>
      </w:pPr>
      <w:r>
        <w:rPr>
          <w:rStyle w:val="CommentReference"/>
        </w:rPr>
        <w:annotationRef/>
      </w:r>
      <w:r>
        <w:t>This is pretty standard usage.  Start measuring at the next order higher river</w:t>
      </w:r>
    </w:p>
  </w:comment>
  <w:comment w:id="34" w:author="See, Kevin (DFW)" w:date="2022-04-04T13:18:00Z" w:initials="SK(">
    <w:p w14:paraId="311CEBE2" w14:textId="1AF30725" w:rsidR="00F65CE9" w:rsidRDefault="00F65CE9">
      <w:pPr>
        <w:pStyle w:val="CommentText"/>
      </w:pPr>
      <w:r>
        <w:rPr>
          <w:rStyle w:val="CommentReference"/>
        </w:rPr>
        <w:annotationRef/>
      </w:r>
      <w:r w:rsidR="00BD7A89">
        <w:t xml:space="preserve">I added up all the RKMs in the xxx.xxx.xxx style, and we could report RKM from Bonneville as: </w:t>
      </w:r>
      <w:r w:rsidR="009016B1">
        <w:t>JD1 (149), TMF (236), PRV (</w:t>
      </w:r>
      <w:r w:rsidR="00060DFC">
        <w:t xml:space="preserve">284), ICH (304), PRO (381) and PRA (405). Or just add 234 to all of those (the rkm of BON) and </w:t>
      </w:r>
      <w:r w:rsidR="004B24CF">
        <w:t xml:space="preserve">that’s the RKM from the mouth of the Columbia. </w:t>
      </w:r>
    </w:p>
  </w:comment>
  <w:comment w:id="55" w:author="Murdoch, Andrew R (DFW)" w:date="2022-04-03T15:17:00Z" w:initials="MAR(">
    <w:p w14:paraId="00C2795F" w14:textId="77777777" w:rsidR="00FE6F51" w:rsidRDefault="00FE6F51" w:rsidP="00E73397">
      <w:pPr>
        <w:pStyle w:val="CommentText"/>
      </w:pPr>
      <w:r>
        <w:rPr>
          <w:rStyle w:val="CommentReference"/>
        </w:rPr>
        <w:annotationRef/>
      </w:r>
      <w:r>
        <w:t xml:space="preserve">If I use values from table 1 and 3 I don’t get these numbers,  See spreadsheet.  </w:t>
      </w:r>
    </w:p>
  </w:comment>
  <w:comment w:id="56" w:author="See, Kevin (DFW)" w:date="2022-04-04T15:58:00Z" w:initials="SK(">
    <w:p w14:paraId="6B6BCBA8" w14:textId="26947E5B" w:rsidR="00F97FDB" w:rsidRDefault="00F97FDB">
      <w:pPr>
        <w:pStyle w:val="CommentText"/>
      </w:pPr>
      <w:r>
        <w:rPr>
          <w:rStyle w:val="CommentReference"/>
        </w:rPr>
        <w:annotationRef/>
      </w:r>
      <w:r>
        <w:t>I reported the posterior medians (instead of means) in Table 3 now, and those results much better match your math.</w:t>
      </w:r>
    </w:p>
  </w:comment>
  <w:comment w:id="63" w:author="See, Kevin (DFW)" w:date="2022-04-04T15:59:00Z" w:initials="SK(">
    <w:p w14:paraId="4E29E5D9" w14:textId="0F60A926" w:rsidR="007A5BC5" w:rsidRDefault="007A5BC5">
      <w:pPr>
        <w:pStyle w:val="CommentText"/>
      </w:pPr>
      <w:r>
        <w:rPr>
          <w:rStyle w:val="CommentReference"/>
        </w:rPr>
        <w:annotationRef/>
      </w:r>
      <w:r w:rsidR="001525FE">
        <w:t>Is that an average of 0.97% mortality due to fishing?</w:t>
      </w:r>
      <w:r w:rsidR="00802DD9">
        <w:t xml:space="preserve"> Just wanted to be sure my clarification of the wording was correct.</w:t>
      </w:r>
      <w:r w:rsidR="001525FE">
        <w:t xml:space="preserve"> </w:t>
      </w:r>
    </w:p>
  </w:comment>
  <w:comment w:id="76" w:author="See, Kevin (DFW)" w:date="2022-04-04T16:05:00Z" w:initials="SK(">
    <w:p w14:paraId="715856BD" w14:textId="191A3333" w:rsidR="00BD541F" w:rsidRDefault="00BD541F">
      <w:pPr>
        <w:pStyle w:val="CommentText"/>
      </w:pPr>
      <w:r>
        <w:rPr>
          <w:rStyle w:val="CommentReference"/>
        </w:rPr>
        <w:annotationRef/>
      </w:r>
      <w:r w:rsidR="002F1263">
        <w:t xml:space="preserve">We haven’t described these escapement methodologies at all to this point; could be confusing. </w:t>
      </w:r>
    </w:p>
  </w:comment>
  <w:comment w:id="101" w:author="See, Kevin (DFW)" w:date="2022-04-04T16:55:00Z" w:initials="SK(">
    <w:p w14:paraId="27FE5A55" w14:textId="16AA7A5E" w:rsidR="00602D03" w:rsidRDefault="00602D03">
      <w:pPr>
        <w:pStyle w:val="CommentText"/>
      </w:pPr>
      <w:r>
        <w:rPr>
          <w:rStyle w:val="CommentReference"/>
        </w:rPr>
        <w:annotationRef/>
      </w:r>
      <w:r w:rsidR="00406F75">
        <w:t>Is this necessary? Fallback and re-ascension at a dam is a slightly different issue that straight-up fallbacks</w:t>
      </w:r>
      <w:r w:rsidR="00FB2E96">
        <w:t xml:space="preserve">. </w:t>
      </w:r>
      <w:r w:rsidR="00B16AC6">
        <w:t>Consider deleting entire paragraph.</w:t>
      </w:r>
    </w:p>
  </w:comment>
  <w:comment w:id="107" w:author="See, Kevin (DFW)" w:date="2022-04-04T16:10:00Z" w:initials="SK(">
    <w:p w14:paraId="2B720AAF" w14:textId="219D4AB9" w:rsidR="00080760" w:rsidRDefault="00080760">
      <w:pPr>
        <w:pStyle w:val="CommentText"/>
      </w:pPr>
      <w:r>
        <w:rPr>
          <w:rStyle w:val="CommentReference"/>
        </w:rPr>
        <w:annotationRef/>
      </w:r>
      <w:r>
        <w:t>This doesn’t seem like the same thing as fallback migration success</w:t>
      </w:r>
      <w:r w:rsidR="00CE73FC">
        <w:t xml:space="preserve">. Do we mean </w:t>
      </w:r>
      <w:r w:rsidR="0000408C">
        <w:t xml:space="preserve">the </w:t>
      </w:r>
      <w:r w:rsidR="007B29C2">
        <w:t xml:space="preserve">mean proportion of known overshoots that </w:t>
      </w:r>
      <w:r w:rsidR="005224EC">
        <w:t>are detected at downstream locations? That would be fallback migration success I suppose. Needs clarification.</w:t>
      </w:r>
    </w:p>
  </w:comment>
  <w:comment w:id="108" w:author="See, Kevin (DFW)" w:date="2022-04-04T16:57:00Z" w:initials="SK(">
    <w:p w14:paraId="2B612B0A" w14:textId="217F38C0" w:rsidR="003A69D0" w:rsidRDefault="003A69D0">
      <w:pPr>
        <w:pStyle w:val="CommentText"/>
      </w:pPr>
      <w:r>
        <w:rPr>
          <w:rStyle w:val="CommentReference"/>
        </w:rPr>
        <w:annotationRef/>
      </w:r>
      <w:r>
        <w:t xml:space="preserve">Disparities with what? </w:t>
      </w:r>
      <w:r w:rsidR="007A14AD">
        <w:t>Do we mean variability in fallback migration success from year to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DAFA0" w15:done="0"/>
  <w15:commentEx w15:paraId="73624EB0" w15:paraIdParent="2E3DAFA0" w15:done="0"/>
  <w15:commentEx w15:paraId="311CEBE2" w15:paraIdParent="2E3DAFA0" w15:done="0"/>
  <w15:commentEx w15:paraId="00C2795F" w15:done="0"/>
  <w15:commentEx w15:paraId="6B6BCBA8" w15:paraIdParent="00C2795F" w15:done="0"/>
  <w15:commentEx w15:paraId="4E29E5D9" w15:done="0"/>
  <w15:commentEx w15:paraId="715856BD" w15:done="0"/>
  <w15:commentEx w15:paraId="27FE5A55" w15:done="0"/>
  <w15:commentEx w15:paraId="2B720AAF" w15:done="0"/>
  <w15:commentEx w15:paraId="2B612B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5772" w16cex:dateUtc="2022-03-28T22:49:00Z"/>
  <w16cex:commentExtensible w16cex:durableId="25F056FB" w16cex:dateUtc="2022-03-31T23:36:00Z"/>
  <w16cex:commentExtensible w16cex:durableId="25F56EC1" w16cex:dateUtc="2022-04-04T20:18:00Z"/>
  <w16cex:commentExtensible w16cex:durableId="25F438F1" w16cex:dateUtc="2022-04-03T22:17:00Z"/>
  <w16cex:commentExtensible w16cex:durableId="25F59437" w16cex:dateUtc="2022-04-04T22:58:00Z"/>
  <w16cex:commentExtensible w16cex:durableId="25F5947F" w16cex:dateUtc="2022-04-04T22:59:00Z"/>
  <w16cex:commentExtensible w16cex:durableId="25F595D1" w16cex:dateUtc="2022-04-04T23:05:00Z"/>
  <w16cex:commentExtensible w16cex:durableId="25F5A16B" w16cex:dateUtc="2022-04-04T23:55:00Z"/>
  <w16cex:commentExtensible w16cex:durableId="25F596FE" w16cex:dateUtc="2022-04-04T23:10:00Z"/>
  <w16cex:commentExtensible w16cex:durableId="25F5A214" w16cex:dateUtc="2022-04-04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DAFA0" w16cid:durableId="25EC5772"/>
  <w16cid:commentId w16cid:paraId="73624EB0" w16cid:durableId="25F056FB"/>
  <w16cid:commentId w16cid:paraId="311CEBE2" w16cid:durableId="25F56EC1"/>
  <w16cid:commentId w16cid:paraId="00C2795F" w16cid:durableId="25F438F1"/>
  <w16cid:commentId w16cid:paraId="6B6BCBA8" w16cid:durableId="25F59437"/>
  <w16cid:commentId w16cid:paraId="4E29E5D9" w16cid:durableId="25F5947F"/>
  <w16cid:commentId w16cid:paraId="715856BD" w16cid:durableId="25F595D1"/>
  <w16cid:commentId w16cid:paraId="27FE5A55" w16cid:durableId="25F5A16B"/>
  <w16cid:commentId w16cid:paraId="2B720AAF" w16cid:durableId="25F596FE"/>
  <w16cid:commentId w16cid:paraId="2B612B0A" w16cid:durableId="25F5A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8335" w14:textId="77777777" w:rsidR="001F4F32" w:rsidRDefault="001F4F32" w:rsidP="00373BFC">
      <w:pPr>
        <w:spacing w:after="0" w:line="240" w:lineRule="auto"/>
      </w:pPr>
      <w:r>
        <w:separator/>
      </w:r>
    </w:p>
  </w:endnote>
  <w:endnote w:type="continuationSeparator" w:id="0">
    <w:p w14:paraId="032A3A40" w14:textId="77777777" w:rsidR="001F4F32" w:rsidRDefault="001F4F32" w:rsidP="00373BFC">
      <w:pPr>
        <w:spacing w:after="0" w:line="240" w:lineRule="auto"/>
      </w:pPr>
      <w:r>
        <w:continuationSeparator/>
      </w:r>
    </w:p>
  </w:endnote>
  <w:endnote w:type="continuationNotice" w:id="1">
    <w:p w14:paraId="310BD3AD" w14:textId="77777777" w:rsidR="001F4F32" w:rsidRDefault="001F4F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BDEF" w14:textId="77777777" w:rsidR="001F4F32" w:rsidRDefault="001F4F32" w:rsidP="00373BFC">
      <w:pPr>
        <w:spacing w:after="0" w:line="240" w:lineRule="auto"/>
      </w:pPr>
      <w:r>
        <w:separator/>
      </w:r>
    </w:p>
  </w:footnote>
  <w:footnote w:type="continuationSeparator" w:id="0">
    <w:p w14:paraId="14A43EC7" w14:textId="77777777" w:rsidR="001F4F32" w:rsidRDefault="001F4F32" w:rsidP="00373BFC">
      <w:pPr>
        <w:spacing w:after="0" w:line="240" w:lineRule="auto"/>
      </w:pPr>
      <w:r>
        <w:continuationSeparator/>
      </w:r>
    </w:p>
  </w:footnote>
  <w:footnote w:type="continuationNotice" w:id="1">
    <w:p w14:paraId="033D68EC" w14:textId="77777777" w:rsidR="001F4F32" w:rsidRDefault="001F4F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9F6D" w14:textId="77777777" w:rsidR="001F4F32" w:rsidRDefault="001F4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doch, Andrew R (DFW)">
    <w15:presenceInfo w15:providerId="AD" w15:userId="S::Andrew.Murdoch@dfw.wa.gov::f77ac08c-285a-4dd2-9dfb-6741d3f17f2d"/>
  </w15:person>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1E36"/>
    <w:rsid w:val="000022D9"/>
    <w:rsid w:val="000034AF"/>
    <w:rsid w:val="0000408C"/>
    <w:rsid w:val="00004E6F"/>
    <w:rsid w:val="000056E4"/>
    <w:rsid w:val="000060A7"/>
    <w:rsid w:val="0000748B"/>
    <w:rsid w:val="00007C38"/>
    <w:rsid w:val="00007D22"/>
    <w:rsid w:val="0001046F"/>
    <w:rsid w:val="00012840"/>
    <w:rsid w:val="00013D34"/>
    <w:rsid w:val="0001459F"/>
    <w:rsid w:val="00014994"/>
    <w:rsid w:val="00014D5A"/>
    <w:rsid w:val="0001584E"/>
    <w:rsid w:val="0001593A"/>
    <w:rsid w:val="0001600F"/>
    <w:rsid w:val="000170A6"/>
    <w:rsid w:val="0001775C"/>
    <w:rsid w:val="00020190"/>
    <w:rsid w:val="000219F8"/>
    <w:rsid w:val="00022947"/>
    <w:rsid w:val="00023365"/>
    <w:rsid w:val="000234FC"/>
    <w:rsid w:val="00023F2C"/>
    <w:rsid w:val="00025F40"/>
    <w:rsid w:val="0002707D"/>
    <w:rsid w:val="00027441"/>
    <w:rsid w:val="00030552"/>
    <w:rsid w:val="00030693"/>
    <w:rsid w:val="00031A64"/>
    <w:rsid w:val="0003551B"/>
    <w:rsid w:val="00036929"/>
    <w:rsid w:val="00037119"/>
    <w:rsid w:val="000371C1"/>
    <w:rsid w:val="000378AE"/>
    <w:rsid w:val="000378F3"/>
    <w:rsid w:val="0003793A"/>
    <w:rsid w:val="000426CC"/>
    <w:rsid w:val="000466CB"/>
    <w:rsid w:val="00046978"/>
    <w:rsid w:val="00047BB1"/>
    <w:rsid w:val="00047BE5"/>
    <w:rsid w:val="00051784"/>
    <w:rsid w:val="00051C04"/>
    <w:rsid w:val="00051D1D"/>
    <w:rsid w:val="00052530"/>
    <w:rsid w:val="0005269E"/>
    <w:rsid w:val="00052A42"/>
    <w:rsid w:val="00053498"/>
    <w:rsid w:val="00053F5B"/>
    <w:rsid w:val="0005508E"/>
    <w:rsid w:val="000555AE"/>
    <w:rsid w:val="00055B5B"/>
    <w:rsid w:val="00057728"/>
    <w:rsid w:val="000603F9"/>
    <w:rsid w:val="000606C1"/>
    <w:rsid w:val="00060AF6"/>
    <w:rsid w:val="00060DFC"/>
    <w:rsid w:val="00060FAC"/>
    <w:rsid w:val="0006199C"/>
    <w:rsid w:val="00061ED5"/>
    <w:rsid w:val="0006257E"/>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58C"/>
    <w:rsid w:val="00072E1A"/>
    <w:rsid w:val="00073EA4"/>
    <w:rsid w:val="000741B3"/>
    <w:rsid w:val="00074262"/>
    <w:rsid w:val="00075A6B"/>
    <w:rsid w:val="00075BD5"/>
    <w:rsid w:val="00076DF0"/>
    <w:rsid w:val="0007701D"/>
    <w:rsid w:val="00080315"/>
    <w:rsid w:val="00080760"/>
    <w:rsid w:val="00081503"/>
    <w:rsid w:val="0008183D"/>
    <w:rsid w:val="00082624"/>
    <w:rsid w:val="00083111"/>
    <w:rsid w:val="000834C7"/>
    <w:rsid w:val="000838C9"/>
    <w:rsid w:val="00084552"/>
    <w:rsid w:val="0008457D"/>
    <w:rsid w:val="00084860"/>
    <w:rsid w:val="00085A3D"/>
    <w:rsid w:val="000866E0"/>
    <w:rsid w:val="00086DFB"/>
    <w:rsid w:val="000871D7"/>
    <w:rsid w:val="0008779E"/>
    <w:rsid w:val="00087C7D"/>
    <w:rsid w:val="000908BF"/>
    <w:rsid w:val="00092544"/>
    <w:rsid w:val="00092E7A"/>
    <w:rsid w:val="00093358"/>
    <w:rsid w:val="00093A69"/>
    <w:rsid w:val="00093B71"/>
    <w:rsid w:val="00093BC3"/>
    <w:rsid w:val="000944AF"/>
    <w:rsid w:val="00094F20"/>
    <w:rsid w:val="00095E54"/>
    <w:rsid w:val="000A0C98"/>
    <w:rsid w:val="000A1520"/>
    <w:rsid w:val="000A16B7"/>
    <w:rsid w:val="000A1A34"/>
    <w:rsid w:val="000A1E39"/>
    <w:rsid w:val="000A2BE5"/>
    <w:rsid w:val="000A2CC4"/>
    <w:rsid w:val="000A2F8E"/>
    <w:rsid w:val="000A4082"/>
    <w:rsid w:val="000A57E7"/>
    <w:rsid w:val="000A6211"/>
    <w:rsid w:val="000A64A7"/>
    <w:rsid w:val="000A72FA"/>
    <w:rsid w:val="000A7487"/>
    <w:rsid w:val="000B0195"/>
    <w:rsid w:val="000B11E6"/>
    <w:rsid w:val="000B1DC3"/>
    <w:rsid w:val="000B2045"/>
    <w:rsid w:val="000B3429"/>
    <w:rsid w:val="000B35B7"/>
    <w:rsid w:val="000B385F"/>
    <w:rsid w:val="000B5B3E"/>
    <w:rsid w:val="000B5E26"/>
    <w:rsid w:val="000B6336"/>
    <w:rsid w:val="000B6354"/>
    <w:rsid w:val="000B6A31"/>
    <w:rsid w:val="000B6D33"/>
    <w:rsid w:val="000B728C"/>
    <w:rsid w:val="000C1C21"/>
    <w:rsid w:val="000C32E8"/>
    <w:rsid w:val="000C361A"/>
    <w:rsid w:val="000C39EB"/>
    <w:rsid w:val="000C5170"/>
    <w:rsid w:val="000C5435"/>
    <w:rsid w:val="000D012D"/>
    <w:rsid w:val="000D044A"/>
    <w:rsid w:val="000D05C4"/>
    <w:rsid w:val="000D0F6B"/>
    <w:rsid w:val="000D0FA0"/>
    <w:rsid w:val="000D2080"/>
    <w:rsid w:val="000D2A42"/>
    <w:rsid w:val="000D324B"/>
    <w:rsid w:val="000D410E"/>
    <w:rsid w:val="000D459E"/>
    <w:rsid w:val="000D497C"/>
    <w:rsid w:val="000D4A46"/>
    <w:rsid w:val="000D512B"/>
    <w:rsid w:val="000D5881"/>
    <w:rsid w:val="000D624D"/>
    <w:rsid w:val="000D679B"/>
    <w:rsid w:val="000D720A"/>
    <w:rsid w:val="000D7EE5"/>
    <w:rsid w:val="000E01E5"/>
    <w:rsid w:val="000E0512"/>
    <w:rsid w:val="000E063D"/>
    <w:rsid w:val="000E16C2"/>
    <w:rsid w:val="000E214E"/>
    <w:rsid w:val="000E21F6"/>
    <w:rsid w:val="000E2411"/>
    <w:rsid w:val="000E2694"/>
    <w:rsid w:val="000E3100"/>
    <w:rsid w:val="000E4A98"/>
    <w:rsid w:val="000E5BA3"/>
    <w:rsid w:val="000E5E1E"/>
    <w:rsid w:val="000E6B33"/>
    <w:rsid w:val="000E7172"/>
    <w:rsid w:val="000F0121"/>
    <w:rsid w:val="000F061F"/>
    <w:rsid w:val="000F0771"/>
    <w:rsid w:val="000F0C29"/>
    <w:rsid w:val="000F0F6A"/>
    <w:rsid w:val="000F293A"/>
    <w:rsid w:val="000F296A"/>
    <w:rsid w:val="000F2C0F"/>
    <w:rsid w:val="000F3189"/>
    <w:rsid w:val="000F3F2A"/>
    <w:rsid w:val="000F591F"/>
    <w:rsid w:val="000F6B25"/>
    <w:rsid w:val="000F6F1B"/>
    <w:rsid w:val="000F7EAE"/>
    <w:rsid w:val="000F7F1A"/>
    <w:rsid w:val="00100470"/>
    <w:rsid w:val="00101A72"/>
    <w:rsid w:val="00102767"/>
    <w:rsid w:val="00103A19"/>
    <w:rsid w:val="00104E75"/>
    <w:rsid w:val="001050C4"/>
    <w:rsid w:val="0010524F"/>
    <w:rsid w:val="001053F1"/>
    <w:rsid w:val="00105CC7"/>
    <w:rsid w:val="00106909"/>
    <w:rsid w:val="0010756B"/>
    <w:rsid w:val="00107937"/>
    <w:rsid w:val="001106B5"/>
    <w:rsid w:val="00112793"/>
    <w:rsid w:val="001131E6"/>
    <w:rsid w:val="0011416B"/>
    <w:rsid w:val="00114533"/>
    <w:rsid w:val="0011474C"/>
    <w:rsid w:val="00114E34"/>
    <w:rsid w:val="00115739"/>
    <w:rsid w:val="00115FA3"/>
    <w:rsid w:val="001167C4"/>
    <w:rsid w:val="00116995"/>
    <w:rsid w:val="00120056"/>
    <w:rsid w:val="001202D5"/>
    <w:rsid w:val="00120543"/>
    <w:rsid w:val="00121236"/>
    <w:rsid w:val="001217BC"/>
    <w:rsid w:val="00122193"/>
    <w:rsid w:val="0012269B"/>
    <w:rsid w:val="0012298E"/>
    <w:rsid w:val="00122F02"/>
    <w:rsid w:val="00123BFA"/>
    <w:rsid w:val="00124570"/>
    <w:rsid w:val="001245C5"/>
    <w:rsid w:val="00124770"/>
    <w:rsid w:val="001258C5"/>
    <w:rsid w:val="00125C27"/>
    <w:rsid w:val="00125F91"/>
    <w:rsid w:val="001262CE"/>
    <w:rsid w:val="00127228"/>
    <w:rsid w:val="00130E57"/>
    <w:rsid w:val="00131FDF"/>
    <w:rsid w:val="001335B0"/>
    <w:rsid w:val="0013381D"/>
    <w:rsid w:val="00134320"/>
    <w:rsid w:val="00135409"/>
    <w:rsid w:val="001354A5"/>
    <w:rsid w:val="00135681"/>
    <w:rsid w:val="00136386"/>
    <w:rsid w:val="0013642C"/>
    <w:rsid w:val="00137647"/>
    <w:rsid w:val="0013783D"/>
    <w:rsid w:val="00140064"/>
    <w:rsid w:val="00140666"/>
    <w:rsid w:val="00141BA5"/>
    <w:rsid w:val="00142797"/>
    <w:rsid w:val="001433AE"/>
    <w:rsid w:val="00143E52"/>
    <w:rsid w:val="00144B84"/>
    <w:rsid w:val="0014527F"/>
    <w:rsid w:val="00150CDE"/>
    <w:rsid w:val="00151ECD"/>
    <w:rsid w:val="00151F91"/>
    <w:rsid w:val="001525FE"/>
    <w:rsid w:val="00152B42"/>
    <w:rsid w:val="00153080"/>
    <w:rsid w:val="0015344B"/>
    <w:rsid w:val="00154442"/>
    <w:rsid w:val="00154DE7"/>
    <w:rsid w:val="00155619"/>
    <w:rsid w:val="00155CC9"/>
    <w:rsid w:val="00155F0C"/>
    <w:rsid w:val="00155F83"/>
    <w:rsid w:val="00157A29"/>
    <w:rsid w:val="0016010D"/>
    <w:rsid w:val="00161558"/>
    <w:rsid w:val="001620B5"/>
    <w:rsid w:val="0016222A"/>
    <w:rsid w:val="001644AD"/>
    <w:rsid w:val="00164E31"/>
    <w:rsid w:val="001651B3"/>
    <w:rsid w:val="00166438"/>
    <w:rsid w:val="001671C0"/>
    <w:rsid w:val="001679D5"/>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6A53"/>
    <w:rsid w:val="00176DE5"/>
    <w:rsid w:val="00177493"/>
    <w:rsid w:val="00177F0D"/>
    <w:rsid w:val="00180F2B"/>
    <w:rsid w:val="00180FB2"/>
    <w:rsid w:val="00181965"/>
    <w:rsid w:val="001839E0"/>
    <w:rsid w:val="00184A87"/>
    <w:rsid w:val="00184BC7"/>
    <w:rsid w:val="00186040"/>
    <w:rsid w:val="001862C7"/>
    <w:rsid w:val="0018796D"/>
    <w:rsid w:val="00187F72"/>
    <w:rsid w:val="00191324"/>
    <w:rsid w:val="0019145E"/>
    <w:rsid w:val="00191740"/>
    <w:rsid w:val="00192A71"/>
    <w:rsid w:val="001934AA"/>
    <w:rsid w:val="00194854"/>
    <w:rsid w:val="00194968"/>
    <w:rsid w:val="001955C8"/>
    <w:rsid w:val="00195D6B"/>
    <w:rsid w:val="00195F14"/>
    <w:rsid w:val="00196829"/>
    <w:rsid w:val="00197272"/>
    <w:rsid w:val="00197318"/>
    <w:rsid w:val="00197898"/>
    <w:rsid w:val="001A0150"/>
    <w:rsid w:val="001A015E"/>
    <w:rsid w:val="001A01C5"/>
    <w:rsid w:val="001A0E13"/>
    <w:rsid w:val="001A1207"/>
    <w:rsid w:val="001A1B6E"/>
    <w:rsid w:val="001A2116"/>
    <w:rsid w:val="001A3B69"/>
    <w:rsid w:val="001A5C65"/>
    <w:rsid w:val="001A614C"/>
    <w:rsid w:val="001A75E7"/>
    <w:rsid w:val="001B0E8F"/>
    <w:rsid w:val="001B2A0D"/>
    <w:rsid w:val="001B3409"/>
    <w:rsid w:val="001B3D92"/>
    <w:rsid w:val="001B4280"/>
    <w:rsid w:val="001B47B9"/>
    <w:rsid w:val="001B4DEA"/>
    <w:rsid w:val="001B530B"/>
    <w:rsid w:val="001B5DE9"/>
    <w:rsid w:val="001B5E05"/>
    <w:rsid w:val="001B678E"/>
    <w:rsid w:val="001B6FC0"/>
    <w:rsid w:val="001B7D9E"/>
    <w:rsid w:val="001B7F29"/>
    <w:rsid w:val="001C1850"/>
    <w:rsid w:val="001C3832"/>
    <w:rsid w:val="001C39A2"/>
    <w:rsid w:val="001C4466"/>
    <w:rsid w:val="001C4FBB"/>
    <w:rsid w:val="001C643E"/>
    <w:rsid w:val="001C6B67"/>
    <w:rsid w:val="001D0496"/>
    <w:rsid w:val="001D151B"/>
    <w:rsid w:val="001D1612"/>
    <w:rsid w:val="001D1C46"/>
    <w:rsid w:val="001D2CF6"/>
    <w:rsid w:val="001D371E"/>
    <w:rsid w:val="001D3E96"/>
    <w:rsid w:val="001D444E"/>
    <w:rsid w:val="001D6083"/>
    <w:rsid w:val="001D700B"/>
    <w:rsid w:val="001E0755"/>
    <w:rsid w:val="001E08D3"/>
    <w:rsid w:val="001E2224"/>
    <w:rsid w:val="001E23F6"/>
    <w:rsid w:val="001E2527"/>
    <w:rsid w:val="001E2639"/>
    <w:rsid w:val="001E2909"/>
    <w:rsid w:val="001E3633"/>
    <w:rsid w:val="001E4910"/>
    <w:rsid w:val="001E5AED"/>
    <w:rsid w:val="001E61D4"/>
    <w:rsid w:val="001E6E38"/>
    <w:rsid w:val="001F0240"/>
    <w:rsid w:val="001F086A"/>
    <w:rsid w:val="001F3307"/>
    <w:rsid w:val="001F3831"/>
    <w:rsid w:val="001F3B23"/>
    <w:rsid w:val="001F4190"/>
    <w:rsid w:val="001F4320"/>
    <w:rsid w:val="001F4684"/>
    <w:rsid w:val="001F4C6A"/>
    <w:rsid w:val="001F4E54"/>
    <w:rsid w:val="001F4F32"/>
    <w:rsid w:val="001F523C"/>
    <w:rsid w:val="001F694C"/>
    <w:rsid w:val="001F7428"/>
    <w:rsid w:val="0020043C"/>
    <w:rsid w:val="002008C0"/>
    <w:rsid w:val="00200C1C"/>
    <w:rsid w:val="00200E90"/>
    <w:rsid w:val="0020141E"/>
    <w:rsid w:val="002014CE"/>
    <w:rsid w:val="00203002"/>
    <w:rsid w:val="002039A2"/>
    <w:rsid w:val="00203EDC"/>
    <w:rsid w:val="002044C8"/>
    <w:rsid w:val="00204C97"/>
    <w:rsid w:val="0020508E"/>
    <w:rsid w:val="00205684"/>
    <w:rsid w:val="002056EC"/>
    <w:rsid w:val="00205DD0"/>
    <w:rsid w:val="002107F9"/>
    <w:rsid w:val="0021530B"/>
    <w:rsid w:val="00215808"/>
    <w:rsid w:val="002169FF"/>
    <w:rsid w:val="00220004"/>
    <w:rsid w:val="002209DC"/>
    <w:rsid w:val="00220B49"/>
    <w:rsid w:val="00220E86"/>
    <w:rsid w:val="00221155"/>
    <w:rsid w:val="0022139A"/>
    <w:rsid w:val="0022280A"/>
    <w:rsid w:val="0022361E"/>
    <w:rsid w:val="0022551E"/>
    <w:rsid w:val="002257B3"/>
    <w:rsid w:val="00226158"/>
    <w:rsid w:val="00226488"/>
    <w:rsid w:val="00226E4E"/>
    <w:rsid w:val="00227656"/>
    <w:rsid w:val="00227C10"/>
    <w:rsid w:val="00227CD6"/>
    <w:rsid w:val="00230F7B"/>
    <w:rsid w:val="002310E0"/>
    <w:rsid w:val="0023285A"/>
    <w:rsid w:val="0023351A"/>
    <w:rsid w:val="00233A56"/>
    <w:rsid w:val="00233F2F"/>
    <w:rsid w:val="00234245"/>
    <w:rsid w:val="002347A1"/>
    <w:rsid w:val="00234FB6"/>
    <w:rsid w:val="002373AC"/>
    <w:rsid w:val="0023743B"/>
    <w:rsid w:val="0023785A"/>
    <w:rsid w:val="00237C22"/>
    <w:rsid w:val="002400E2"/>
    <w:rsid w:val="00240339"/>
    <w:rsid w:val="00240883"/>
    <w:rsid w:val="00241FE3"/>
    <w:rsid w:val="00242013"/>
    <w:rsid w:val="0024283A"/>
    <w:rsid w:val="00242F1A"/>
    <w:rsid w:val="00243328"/>
    <w:rsid w:val="002455A4"/>
    <w:rsid w:val="002457C2"/>
    <w:rsid w:val="00245D53"/>
    <w:rsid w:val="00245DEA"/>
    <w:rsid w:val="00245FDF"/>
    <w:rsid w:val="00247011"/>
    <w:rsid w:val="00250B72"/>
    <w:rsid w:val="002511B6"/>
    <w:rsid w:val="002517BC"/>
    <w:rsid w:val="0025184D"/>
    <w:rsid w:val="00251F62"/>
    <w:rsid w:val="00252EEF"/>
    <w:rsid w:val="002534DC"/>
    <w:rsid w:val="002536BF"/>
    <w:rsid w:val="00254464"/>
    <w:rsid w:val="00255AED"/>
    <w:rsid w:val="00255B5D"/>
    <w:rsid w:val="00255EF1"/>
    <w:rsid w:val="00256533"/>
    <w:rsid w:val="00256CFA"/>
    <w:rsid w:val="0026050F"/>
    <w:rsid w:val="002605A3"/>
    <w:rsid w:val="0026192E"/>
    <w:rsid w:val="00262116"/>
    <w:rsid w:val="00265452"/>
    <w:rsid w:val="002655D1"/>
    <w:rsid w:val="00265702"/>
    <w:rsid w:val="00265EED"/>
    <w:rsid w:val="00266738"/>
    <w:rsid w:val="00266B00"/>
    <w:rsid w:val="00266C26"/>
    <w:rsid w:val="00266DE0"/>
    <w:rsid w:val="00267260"/>
    <w:rsid w:val="00272CAC"/>
    <w:rsid w:val="00272F33"/>
    <w:rsid w:val="0027372B"/>
    <w:rsid w:val="002739FF"/>
    <w:rsid w:val="00273C16"/>
    <w:rsid w:val="00273CAE"/>
    <w:rsid w:val="00274941"/>
    <w:rsid w:val="00274F81"/>
    <w:rsid w:val="002753A5"/>
    <w:rsid w:val="0027566D"/>
    <w:rsid w:val="002757E0"/>
    <w:rsid w:val="002760C6"/>
    <w:rsid w:val="002761E0"/>
    <w:rsid w:val="00276F2B"/>
    <w:rsid w:val="00277D79"/>
    <w:rsid w:val="00277E57"/>
    <w:rsid w:val="00277EC7"/>
    <w:rsid w:val="0028028B"/>
    <w:rsid w:val="0028031F"/>
    <w:rsid w:val="002808EC"/>
    <w:rsid w:val="00281191"/>
    <w:rsid w:val="00281661"/>
    <w:rsid w:val="002819C6"/>
    <w:rsid w:val="002820E2"/>
    <w:rsid w:val="002820E7"/>
    <w:rsid w:val="00282730"/>
    <w:rsid w:val="002828DC"/>
    <w:rsid w:val="002845BD"/>
    <w:rsid w:val="00285289"/>
    <w:rsid w:val="0028544B"/>
    <w:rsid w:val="00285B28"/>
    <w:rsid w:val="00285FF9"/>
    <w:rsid w:val="002870E5"/>
    <w:rsid w:val="00287118"/>
    <w:rsid w:val="00287452"/>
    <w:rsid w:val="002916FA"/>
    <w:rsid w:val="002917FF"/>
    <w:rsid w:val="00292413"/>
    <w:rsid w:val="002930DF"/>
    <w:rsid w:val="0029401F"/>
    <w:rsid w:val="0029402C"/>
    <w:rsid w:val="002945B3"/>
    <w:rsid w:val="00294CE3"/>
    <w:rsid w:val="00295228"/>
    <w:rsid w:val="0029598B"/>
    <w:rsid w:val="00296241"/>
    <w:rsid w:val="00297444"/>
    <w:rsid w:val="00297584"/>
    <w:rsid w:val="0029767D"/>
    <w:rsid w:val="002A01FE"/>
    <w:rsid w:val="002A05BC"/>
    <w:rsid w:val="002A0B3B"/>
    <w:rsid w:val="002A0B8B"/>
    <w:rsid w:val="002A18FF"/>
    <w:rsid w:val="002A1BA0"/>
    <w:rsid w:val="002A4003"/>
    <w:rsid w:val="002A4CDC"/>
    <w:rsid w:val="002A4E93"/>
    <w:rsid w:val="002A50F4"/>
    <w:rsid w:val="002A5847"/>
    <w:rsid w:val="002A60B8"/>
    <w:rsid w:val="002A66B6"/>
    <w:rsid w:val="002A7049"/>
    <w:rsid w:val="002A71D0"/>
    <w:rsid w:val="002A7447"/>
    <w:rsid w:val="002B0172"/>
    <w:rsid w:val="002B32AB"/>
    <w:rsid w:val="002B405C"/>
    <w:rsid w:val="002B451F"/>
    <w:rsid w:val="002B46F8"/>
    <w:rsid w:val="002B49E8"/>
    <w:rsid w:val="002B4C58"/>
    <w:rsid w:val="002B66DF"/>
    <w:rsid w:val="002B71E7"/>
    <w:rsid w:val="002B7427"/>
    <w:rsid w:val="002B76DC"/>
    <w:rsid w:val="002B7A04"/>
    <w:rsid w:val="002B7A9C"/>
    <w:rsid w:val="002C000A"/>
    <w:rsid w:val="002C076F"/>
    <w:rsid w:val="002C0CA4"/>
    <w:rsid w:val="002C3579"/>
    <w:rsid w:val="002C44C5"/>
    <w:rsid w:val="002C4510"/>
    <w:rsid w:val="002C463B"/>
    <w:rsid w:val="002C48F8"/>
    <w:rsid w:val="002C4E83"/>
    <w:rsid w:val="002C562C"/>
    <w:rsid w:val="002C5725"/>
    <w:rsid w:val="002C5756"/>
    <w:rsid w:val="002C5CA7"/>
    <w:rsid w:val="002C5F19"/>
    <w:rsid w:val="002C63A5"/>
    <w:rsid w:val="002C6815"/>
    <w:rsid w:val="002C6BE3"/>
    <w:rsid w:val="002C6DB3"/>
    <w:rsid w:val="002C73C6"/>
    <w:rsid w:val="002C7906"/>
    <w:rsid w:val="002D0F4A"/>
    <w:rsid w:val="002D153D"/>
    <w:rsid w:val="002D1B88"/>
    <w:rsid w:val="002D1E18"/>
    <w:rsid w:val="002D47AF"/>
    <w:rsid w:val="002D492E"/>
    <w:rsid w:val="002D59EC"/>
    <w:rsid w:val="002D6324"/>
    <w:rsid w:val="002D7166"/>
    <w:rsid w:val="002D7E33"/>
    <w:rsid w:val="002D7E58"/>
    <w:rsid w:val="002E150D"/>
    <w:rsid w:val="002E2084"/>
    <w:rsid w:val="002E2DE9"/>
    <w:rsid w:val="002E4A8E"/>
    <w:rsid w:val="002E4C26"/>
    <w:rsid w:val="002E5020"/>
    <w:rsid w:val="002E5E7B"/>
    <w:rsid w:val="002E6B3B"/>
    <w:rsid w:val="002E7E6B"/>
    <w:rsid w:val="002F0059"/>
    <w:rsid w:val="002F015D"/>
    <w:rsid w:val="002F0822"/>
    <w:rsid w:val="002F1263"/>
    <w:rsid w:val="002F16AF"/>
    <w:rsid w:val="002F16CB"/>
    <w:rsid w:val="002F1F17"/>
    <w:rsid w:val="002F23BF"/>
    <w:rsid w:val="002F2F61"/>
    <w:rsid w:val="002F3767"/>
    <w:rsid w:val="002F5E1D"/>
    <w:rsid w:val="002F6808"/>
    <w:rsid w:val="0030076C"/>
    <w:rsid w:val="0030080D"/>
    <w:rsid w:val="00300CE3"/>
    <w:rsid w:val="0030187D"/>
    <w:rsid w:val="0030318F"/>
    <w:rsid w:val="003041DF"/>
    <w:rsid w:val="003047C7"/>
    <w:rsid w:val="00305D87"/>
    <w:rsid w:val="003109B5"/>
    <w:rsid w:val="00310F9E"/>
    <w:rsid w:val="00311107"/>
    <w:rsid w:val="0031120E"/>
    <w:rsid w:val="0031137B"/>
    <w:rsid w:val="003117A4"/>
    <w:rsid w:val="00311B7B"/>
    <w:rsid w:val="00311B8B"/>
    <w:rsid w:val="00311D5E"/>
    <w:rsid w:val="00311D7F"/>
    <w:rsid w:val="00312EA5"/>
    <w:rsid w:val="00313647"/>
    <w:rsid w:val="003146B0"/>
    <w:rsid w:val="00314CFB"/>
    <w:rsid w:val="00315AE8"/>
    <w:rsid w:val="00315FB7"/>
    <w:rsid w:val="0031648A"/>
    <w:rsid w:val="003168DA"/>
    <w:rsid w:val="00316DC1"/>
    <w:rsid w:val="00317036"/>
    <w:rsid w:val="00317CFE"/>
    <w:rsid w:val="00320A51"/>
    <w:rsid w:val="0032258C"/>
    <w:rsid w:val="0032389A"/>
    <w:rsid w:val="00326290"/>
    <w:rsid w:val="003264FF"/>
    <w:rsid w:val="00327009"/>
    <w:rsid w:val="00327309"/>
    <w:rsid w:val="0032789E"/>
    <w:rsid w:val="0033034C"/>
    <w:rsid w:val="003308FF"/>
    <w:rsid w:val="0033092E"/>
    <w:rsid w:val="00332B80"/>
    <w:rsid w:val="0033313B"/>
    <w:rsid w:val="00333C97"/>
    <w:rsid w:val="00335452"/>
    <w:rsid w:val="0033575A"/>
    <w:rsid w:val="003360D5"/>
    <w:rsid w:val="003363FC"/>
    <w:rsid w:val="00337B8A"/>
    <w:rsid w:val="00341599"/>
    <w:rsid w:val="0034197F"/>
    <w:rsid w:val="00341989"/>
    <w:rsid w:val="00341AE4"/>
    <w:rsid w:val="00341CE7"/>
    <w:rsid w:val="00342564"/>
    <w:rsid w:val="003432FE"/>
    <w:rsid w:val="00345246"/>
    <w:rsid w:val="0034564B"/>
    <w:rsid w:val="003466A8"/>
    <w:rsid w:val="00347216"/>
    <w:rsid w:val="0034729F"/>
    <w:rsid w:val="00347AA1"/>
    <w:rsid w:val="00347C17"/>
    <w:rsid w:val="00350A46"/>
    <w:rsid w:val="00350CA8"/>
    <w:rsid w:val="0035189C"/>
    <w:rsid w:val="00351C22"/>
    <w:rsid w:val="00351C37"/>
    <w:rsid w:val="00352162"/>
    <w:rsid w:val="003530A6"/>
    <w:rsid w:val="00353A55"/>
    <w:rsid w:val="00353F23"/>
    <w:rsid w:val="00354384"/>
    <w:rsid w:val="003544B7"/>
    <w:rsid w:val="00354D49"/>
    <w:rsid w:val="00354D53"/>
    <w:rsid w:val="00354DE7"/>
    <w:rsid w:val="003557D8"/>
    <w:rsid w:val="003575FB"/>
    <w:rsid w:val="00360DE4"/>
    <w:rsid w:val="00360FB8"/>
    <w:rsid w:val="003616B1"/>
    <w:rsid w:val="00361B29"/>
    <w:rsid w:val="0036252F"/>
    <w:rsid w:val="00362E3B"/>
    <w:rsid w:val="00364F71"/>
    <w:rsid w:val="00365AEC"/>
    <w:rsid w:val="003670BF"/>
    <w:rsid w:val="00367344"/>
    <w:rsid w:val="00367C43"/>
    <w:rsid w:val="00367E40"/>
    <w:rsid w:val="00370F2A"/>
    <w:rsid w:val="00371475"/>
    <w:rsid w:val="00372EB9"/>
    <w:rsid w:val="00373BFC"/>
    <w:rsid w:val="00374722"/>
    <w:rsid w:val="00374836"/>
    <w:rsid w:val="003753DB"/>
    <w:rsid w:val="00375565"/>
    <w:rsid w:val="00375C3D"/>
    <w:rsid w:val="00376438"/>
    <w:rsid w:val="00377971"/>
    <w:rsid w:val="00380693"/>
    <w:rsid w:val="00380AFD"/>
    <w:rsid w:val="00380E38"/>
    <w:rsid w:val="00380FB5"/>
    <w:rsid w:val="00381EED"/>
    <w:rsid w:val="0038251B"/>
    <w:rsid w:val="00382FD1"/>
    <w:rsid w:val="00383B40"/>
    <w:rsid w:val="00384BD4"/>
    <w:rsid w:val="00386F77"/>
    <w:rsid w:val="00387542"/>
    <w:rsid w:val="00387674"/>
    <w:rsid w:val="003878CF"/>
    <w:rsid w:val="00387AE9"/>
    <w:rsid w:val="003907D6"/>
    <w:rsid w:val="003925A5"/>
    <w:rsid w:val="00392DD2"/>
    <w:rsid w:val="003940DA"/>
    <w:rsid w:val="00394D6E"/>
    <w:rsid w:val="003956C2"/>
    <w:rsid w:val="0039660A"/>
    <w:rsid w:val="00397170"/>
    <w:rsid w:val="003A0A2B"/>
    <w:rsid w:val="003A0E84"/>
    <w:rsid w:val="003A38A2"/>
    <w:rsid w:val="003A4CEB"/>
    <w:rsid w:val="003A4EBD"/>
    <w:rsid w:val="003A5541"/>
    <w:rsid w:val="003A58CA"/>
    <w:rsid w:val="003A5924"/>
    <w:rsid w:val="003A601A"/>
    <w:rsid w:val="003A6071"/>
    <w:rsid w:val="003A69D0"/>
    <w:rsid w:val="003A73A4"/>
    <w:rsid w:val="003A7401"/>
    <w:rsid w:val="003A7B1D"/>
    <w:rsid w:val="003B122D"/>
    <w:rsid w:val="003B2442"/>
    <w:rsid w:val="003B283F"/>
    <w:rsid w:val="003B3353"/>
    <w:rsid w:val="003B4BDC"/>
    <w:rsid w:val="003B55AF"/>
    <w:rsid w:val="003B5920"/>
    <w:rsid w:val="003B5D76"/>
    <w:rsid w:val="003B7732"/>
    <w:rsid w:val="003C00EF"/>
    <w:rsid w:val="003C0268"/>
    <w:rsid w:val="003C1190"/>
    <w:rsid w:val="003C1398"/>
    <w:rsid w:val="003C23FC"/>
    <w:rsid w:val="003C24E5"/>
    <w:rsid w:val="003C3209"/>
    <w:rsid w:val="003C33B7"/>
    <w:rsid w:val="003C3813"/>
    <w:rsid w:val="003C4BCE"/>
    <w:rsid w:val="003C4CFB"/>
    <w:rsid w:val="003C5404"/>
    <w:rsid w:val="003C55F8"/>
    <w:rsid w:val="003C56DB"/>
    <w:rsid w:val="003C6128"/>
    <w:rsid w:val="003C6B46"/>
    <w:rsid w:val="003D1026"/>
    <w:rsid w:val="003D1368"/>
    <w:rsid w:val="003D1976"/>
    <w:rsid w:val="003D2C75"/>
    <w:rsid w:val="003D3AAD"/>
    <w:rsid w:val="003D3B61"/>
    <w:rsid w:val="003D423C"/>
    <w:rsid w:val="003D4412"/>
    <w:rsid w:val="003D49C5"/>
    <w:rsid w:val="003D4E3D"/>
    <w:rsid w:val="003D542E"/>
    <w:rsid w:val="003D57E1"/>
    <w:rsid w:val="003D5EB1"/>
    <w:rsid w:val="003D7053"/>
    <w:rsid w:val="003D723E"/>
    <w:rsid w:val="003D7863"/>
    <w:rsid w:val="003D7ACC"/>
    <w:rsid w:val="003D7D02"/>
    <w:rsid w:val="003E0252"/>
    <w:rsid w:val="003E0EB2"/>
    <w:rsid w:val="003E0FB1"/>
    <w:rsid w:val="003E19F0"/>
    <w:rsid w:val="003E1D03"/>
    <w:rsid w:val="003E24D2"/>
    <w:rsid w:val="003E26E1"/>
    <w:rsid w:val="003E2AD8"/>
    <w:rsid w:val="003E2CCF"/>
    <w:rsid w:val="003E3882"/>
    <w:rsid w:val="003E399D"/>
    <w:rsid w:val="003E3B1A"/>
    <w:rsid w:val="003E4EEF"/>
    <w:rsid w:val="003E4F9C"/>
    <w:rsid w:val="003E5347"/>
    <w:rsid w:val="003E5A9A"/>
    <w:rsid w:val="003E5B96"/>
    <w:rsid w:val="003E688C"/>
    <w:rsid w:val="003E6DE6"/>
    <w:rsid w:val="003E73EB"/>
    <w:rsid w:val="003E799E"/>
    <w:rsid w:val="003E7C28"/>
    <w:rsid w:val="003F11C6"/>
    <w:rsid w:val="003F2117"/>
    <w:rsid w:val="003F2F62"/>
    <w:rsid w:val="003F311E"/>
    <w:rsid w:val="003F43FB"/>
    <w:rsid w:val="003F4B8B"/>
    <w:rsid w:val="003F51BD"/>
    <w:rsid w:val="003F58CE"/>
    <w:rsid w:val="003F6F63"/>
    <w:rsid w:val="003F7275"/>
    <w:rsid w:val="003F72E6"/>
    <w:rsid w:val="003F78B1"/>
    <w:rsid w:val="004009A2"/>
    <w:rsid w:val="00400CF9"/>
    <w:rsid w:val="00400F57"/>
    <w:rsid w:val="004017E4"/>
    <w:rsid w:val="00401812"/>
    <w:rsid w:val="004026B1"/>
    <w:rsid w:val="00402B31"/>
    <w:rsid w:val="00402DC5"/>
    <w:rsid w:val="0040394C"/>
    <w:rsid w:val="00403D91"/>
    <w:rsid w:val="004041A9"/>
    <w:rsid w:val="00404C27"/>
    <w:rsid w:val="00405E6A"/>
    <w:rsid w:val="00406777"/>
    <w:rsid w:val="00406A47"/>
    <w:rsid w:val="00406F75"/>
    <w:rsid w:val="00410349"/>
    <w:rsid w:val="00411417"/>
    <w:rsid w:val="00412BDB"/>
    <w:rsid w:val="00412F2A"/>
    <w:rsid w:val="00413444"/>
    <w:rsid w:val="0041385E"/>
    <w:rsid w:val="00413DE1"/>
    <w:rsid w:val="004142E7"/>
    <w:rsid w:val="004144D2"/>
    <w:rsid w:val="00414CD0"/>
    <w:rsid w:val="0041521A"/>
    <w:rsid w:val="00415DBE"/>
    <w:rsid w:val="00415F1A"/>
    <w:rsid w:val="0041653F"/>
    <w:rsid w:val="004167DE"/>
    <w:rsid w:val="004172A7"/>
    <w:rsid w:val="00417F8D"/>
    <w:rsid w:val="004206FE"/>
    <w:rsid w:val="00420C30"/>
    <w:rsid w:val="00421AAB"/>
    <w:rsid w:val="004226CE"/>
    <w:rsid w:val="00423004"/>
    <w:rsid w:val="00423CF2"/>
    <w:rsid w:val="004242E9"/>
    <w:rsid w:val="0042433F"/>
    <w:rsid w:val="0042437A"/>
    <w:rsid w:val="004245A2"/>
    <w:rsid w:val="0042655C"/>
    <w:rsid w:val="004265EC"/>
    <w:rsid w:val="00426F05"/>
    <w:rsid w:val="00427F0E"/>
    <w:rsid w:val="0043074A"/>
    <w:rsid w:val="00430904"/>
    <w:rsid w:val="00431753"/>
    <w:rsid w:val="0043177E"/>
    <w:rsid w:val="00433EC3"/>
    <w:rsid w:val="00433F99"/>
    <w:rsid w:val="00434560"/>
    <w:rsid w:val="00434B00"/>
    <w:rsid w:val="004351A5"/>
    <w:rsid w:val="00435DE6"/>
    <w:rsid w:val="00436C28"/>
    <w:rsid w:val="00437244"/>
    <w:rsid w:val="00437446"/>
    <w:rsid w:val="00437BFD"/>
    <w:rsid w:val="00437FB0"/>
    <w:rsid w:val="0044087A"/>
    <w:rsid w:val="00441CF8"/>
    <w:rsid w:val="00441D9B"/>
    <w:rsid w:val="00442F6E"/>
    <w:rsid w:val="00443B92"/>
    <w:rsid w:val="00444C36"/>
    <w:rsid w:val="00444FFE"/>
    <w:rsid w:val="00446073"/>
    <w:rsid w:val="00446078"/>
    <w:rsid w:val="0044628E"/>
    <w:rsid w:val="00446D94"/>
    <w:rsid w:val="0044703A"/>
    <w:rsid w:val="0044730E"/>
    <w:rsid w:val="00447405"/>
    <w:rsid w:val="00447957"/>
    <w:rsid w:val="00447CA2"/>
    <w:rsid w:val="004506AA"/>
    <w:rsid w:val="00450D17"/>
    <w:rsid w:val="00450EC6"/>
    <w:rsid w:val="0045175F"/>
    <w:rsid w:val="00453118"/>
    <w:rsid w:val="0045352E"/>
    <w:rsid w:val="00453920"/>
    <w:rsid w:val="00453EC2"/>
    <w:rsid w:val="004545FF"/>
    <w:rsid w:val="004548D4"/>
    <w:rsid w:val="00454BBA"/>
    <w:rsid w:val="00454FBC"/>
    <w:rsid w:val="004553ED"/>
    <w:rsid w:val="00455468"/>
    <w:rsid w:val="004557F8"/>
    <w:rsid w:val="00455A37"/>
    <w:rsid w:val="0045630A"/>
    <w:rsid w:val="00456423"/>
    <w:rsid w:val="00456581"/>
    <w:rsid w:val="00456642"/>
    <w:rsid w:val="004568FF"/>
    <w:rsid w:val="00461604"/>
    <w:rsid w:val="004619DB"/>
    <w:rsid w:val="00461D8F"/>
    <w:rsid w:val="004627B0"/>
    <w:rsid w:val="00463308"/>
    <w:rsid w:val="004641A7"/>
    <w:rsid w:val="004657D7"/>
    <w:rsid w:val="004659BE"/>
    <w:rsid w:val="00465EB6"/>
    <w:rsid w:val="00466CEB"/>
    <w:rsid w:val="0047023F"/>
    <w:rsid w:val="004706F9"/>
    <w:rsid w:val="004710F6"/>
    <w:rsid w:val="004712B2"/>
    <w:rsid w:val="00471443"/>
    <w:rsid w:val="00472669"/>
    <w:rsid w:val="00472DF5"/>
    <w:rsid w:val="00472E40"/>
    <w:rsid w:val="00474A9B"/>
    <w:rsid w:val="0047575D"/>
    <w:rsid w:val="00476488"/>
    <w:rsid w:val="00476653"/>
    <w:rsid w:val="004774A5"/>
    <w:rsid w:val="00477F74"/>
    <w:rsid w:val="00480041"/>
    <w:rsid w:val="004809DE"/>
    <w:rsid w:val="00480A24"/>
    <w:rsid w:val="004810DB"/>
    <w:rsid w:val="00481144"/>
    <w:rsid w:val="00481E37"/>
    <w:rsid w:val="00482CB2"/>
    <w:rsid w:val="00483FBA"/>
    <w:rsid w:val="00485527"/>
    <w:rsid w:val="00485A3D"/>
    <w:rsid w:val="00485C75"/>
    <w:rsid w:val="0048740C"/>
    <w:rsid w:val="00490F12"/>
    <w:rsid w:val="004922EC"/>
    <w:rsid w:val="00492781"/>
    <w:rsid w:val="00493A56"/>
    <w:rsid w:val="00494B7A"/>
    <w:rsid w:val="0049603E"/>
    <w:rsid w:val="004971AB"/>
    <w:rsid w:val="004972DB"/>
    <w:rsid w:val="004972F0"/>
    <w:rsid w:val="0049749A"/>
    <w:rsid w:val="004A007F"/>
    <w:rsid w:val="004A25F1"/>
    <w:rsid w:val="004A2BB3"/>
    <w:rsid w:val="004A39EE"/>
    <w:rsid w:val="004A3D07"/>
    <w:rsid w:val="004A4E8D"/>
    <w:rsid w:val="004A631A"/>
    <w:rsid w:val="004A6333"/>
    <w:rsid w:val="004A70EB"/>
    <w:rsid w:val="004A7C87"/>
    <w:rsid w:val="004A7EB7"/>
    <w:rsid w:val="004B0E50"/>
    <w:rsid w:val="004B1038"/>
    <w:rsid w:val="004B10FF"/>
    <w:rsid w:val="004B1A20"/>
    <w:rsid w:val="004B240C"/>
    <w:rsid w:val="004B24CF"/>
    <w:rsid w:val="004B2759"/>
    <w:rsid w:val="004B27FA"/>
    <w:rsid w:val="004B3459"/>
    <w:rsid w:val="004B44C3"/>
    <w:rsid w:val="004B542F"/>
    <w:rsid w:val="004B5D8B"/>
    <w:rsid w:val="004B6751"/>
    <w:rsid w:val="004B6956"/>
    <w:rsid w:val="004B6CA9"/>
    <w:rsid w:val="004C023A"/>
    <w:rsid w:val="004C0905"/>
    <w:rsid w:val="004C0D6A"/>
    <w:rsid w:val="004C1789"/>
    <w:rsid w:val="004C19AD"/>
    <w:rsid w:val="004C1F3E"/>
    <w:rsid w:val="004C21A9"/>
    <w:rsid w:val="004C2855"/>
    <w:rsid w:val="004C30E6"/>
    <w:rsid w:val="004C37B5"/>
    <w:rsid w:val="004C3E2A"/>
    <w:rsid w:val="004C3F23"/>
    <w:rsid w:val="004C4697"/>
    <w:rsid w:val="004C529F"/>
    <w:rsid w:val="004C5557"/>
    <w:rsid w:val="004C5B8F"/>
    <w:rsid w:val="004C5C9A"/>
    <w:rsid w:val="004C74E5"/>
    <w:rsid w:val="004D05FB"/>
    <w:rsid w:val="004D1AA7"/>
    <w:rsid w:val="004D347D"/>
    <w:rsid w:val="004D3549"/>
    <w:rsid w:val="004D3887"/>
    <w:rsid w:val="004D5518"/>
    <w:rsid w:val="004D58E2"/>
    <w:rsid w:val="004D79DD"/>
    <w:rsid w:val="004D7C69"/>
    <w:rsid w:val="004E020B"/>
    <w:rsid w:val="004E0B16"/>
    <w:rsid w:val="004E0D49"/>
    <w:rsid w:val="004E2A80"/>
    <w:rsid w:val="004E3126"/>
    <w:rsid w:val="004E347D"/>
    <w:rsid w:val="004E3C4F"/>
    <w:rsid w:val="004E42F7"/>
    <w:rsid w:val="004E494F"/>
    <w:rsid w:val="004E4A2A"/>
    <w:rsid w:val="004E4D32"/>
    <w:rsid w:val="004E6625"/>
    <w:rsid w:val="004E67B8"/>
    <w:rsid w:val="004E6982"/>
    <w:rsid w:val="004F0413"/>
    <w:rsid w:val="004F1A6B"/>
    <w:rsid w:val="004F2199"/>
    <w:rsid w:val="004F2C0E"/>
    <w:rsid w:val="004F2D82"/>
    <w:rsid w:val="004F3204"/>
    <w:rsid w:val="004F3638"/>
    <w:rsid w:val="004F39E8"/>
    <w:rsid w:val="004F3B6F"/>
    <w:rsid w:val="004F4975"/>
    <w:rsid w:val="004F4A14"/>
    <w:rsid w:val="004F5566"/>
    <w:rsid w:val="004F5898"/>
    <w:rsid w:val="004F62BB"/>
    <w:rsid w:val="004F66A2"/>
    <w:rsid w:val="0050000C"/>
    <w:rsid w:val="00500BF5"/>
    <w:rsid w:val="0050105E"/>
    <w:rsid w:val="005028B7"/>
    <w:rsid w:val="00502AE3"/>
    <w:rsid w:val="00502EB8"/>
    <w:rsid w:val="00503433"/>
    <w:rsid w:val="005037DF"/>
    <w:rsid w:val="00503EBE"/>
    <w:rsid w:val="00504895"/>
    <w:rsid w:val="005049A7"/>
    <w:rsid w:val="00505586"/>
    <w:rsid w:val="0050694F"/>
    <w:rsid w:val="00506F2B"/>
    <w:rsid w:val="005077FD"/>
    <w:rsid w:val="00511194"/>
    <w:rsid w:val="00511738"/>
    <w:rsid w:val="00512862"/>
    <w:rsid w:val="00513275"/>
    <w:rsid w:val="00513D71"/>
    <w:rsid w:val="00513F83"/>
    <w:rsid w:val="00515E83"/>
    <w:rsid w:val="0051684B"/>
    <w:rsid w:val="005207BE"/>
    <w:rsid w:val="005224EC"/>
    <w:rsid w:val="00522ADB"/>
    <w:rsid w:val="00524E44"/>
    <w:rsid w:val="005253C5"/>
    <w:rsid w:val="00525C30"/>
    <w:rsid w:val="00526C04"/>
    <w:rsid w:val="00527A21"/>
    <w:rsid w:val="005305CC"/>
    <w:rsid w:val="005314BD"/>
    <w:rsid w:val="0053185D"/>
    <w:rsid w:val="00531E7B"/>
    <w:rsid w:val="00531ED5"/>
    <w:rsid w:val="00532085"/>
    <w:rsid w:val="00533549"/>
    <w:rsid w:val="0053449F"/>
    <w:rsid w:val="005356F8"/>
    <w:rsid w:val="00535EC7"/>
    <w:rsid w:val="00536246"/>
    <w:rsid w:val="00536FEA"/>
    <w:rsid w:val="005375A5"/>
    <w:rsid w:val="00537605"/>
    <w:rsid w:val="005407B2"/>
    <w:rsid w:val="00541CBD"/>
    <w:rsid w:val="00541E16"/>
    <w:rsid w:val="005439DE"/>
    <w:rsid w:val="00543FD2"/>
    <w:rsid w:val="005449D5"/>
    <w:rsid w:val="00544BB8"/>
    <w:rsid w:val="00544C13"/>
    <w:rsid w:val="0054664F"/>
    <w:rsid w:val="00547099"/>
    <w:rsid w:val="00550165"/>
    <w:rsid w:val="00550EA7"/>
    <w:rsid w:val="005518DC"/>
    <w:rsid w:val="00552DBA"/>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260C"/>
    <w:rsid w:val="00572CF3"/>
    <w:rsid w:val="00573E6F"/>
    <w:rsid w:val="00574221"/>
    <w:rsid w:val="00575708"/>
    <w:rsid w:val="00575C18"/>
    <w:rsid w:val="00575EC1"/>
    <w:rsid w:val="0057706C"/>
    <w:rsid w:val="005771FF"/>
    <w:rsid w:val="00581926"/>
    <w:rsid w:val="00582144"/>
    <w:rsid w:val="00582628"/>
    <w:rsid w:val="00582D3D"/>
    <w:rsid w:val="00583671"/>
    <w:rsid w:val="00584902"/>
    <w:rsid w:val="00584ACB"/>
    <w:rsid w:val="00585E4F"/>
    <w:rsid w:val="00585FEF"/>
    <w:rsid w:val="00586243"/>
    <w:rsid w:val="00586B13"/>
    <w:rsid w:val="00586E11"/>
    <w:rsid w:val="00587615"/>
    <w:rsid w:val="00587A52"/>
    <w:rsid w:val="00587B30"/>
    <w:rsid w:val="00587C50"/>
    <w:rsid w:val="005901A7"/>
    <w:rsid w:val="00590BD5"/>
    <w:rsid w:val="00590E5A"/>
    <w:rsid w:val="0059111F"/>
    <w:rsid w:val="00591581"/>
    <w:rsid w:val="0059207D"/>
    <w:rsid w:val="00592B91"/>
    <w:rsid w:val="0059346D"/>
    <w:rsid w:val="005939C4"/>
    <w:rsid w:val="0059600C"/>
    <w:rsid w:val="00597BB6"/>
    <w:rsid w:val="00597F1F"/>
    <w:rsid w:val="005A003B"/>
    <w:rsid w:val="005A0EA5"/>
    <w:rsid w:val="005A16D3"/>
    <w:rsid w:val="005A1D88"/>
    <w:rsid w:val="005A218F"/>
    <w:rsid w:val="005A24CD"/>
    <w:rsid w:val="005A2666"/>
    <w:rsid w:val="005A2D9A"/>
    <w:rsid w:val="005A2F2B"/>
    <w:rsid w:val="005A3B6B"/>
    <w:rsid w:val="005A4F8D"/>
    <w:rsid w:val="005A6E3F"/>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2097"/>
    <w:rsid w:val="005C22EC"/>
    <w:rsid w:val="005C259E"/>
    <w:rsid w:val="005C261C"/>
    <w:rsid w:val="005C262D"/>
    <w:rsid w:val="005C2F04"/>
    <w:rsid w:val="005C2FF7"/>
    <w:rsid w:val="005C30F1"/>
    <w:rsid w:val="005C376D"/>
    <w:rsid w:val="005C4779"/>
    <w:rsid w:val="005C76C5"/>
    <w:rsid w:val="005C7B05"/>
    <w:rsid w:val="005D046C"/>
    <w:rsid w:val="005D0A24"/>
    <w:rsid w:val="005D0B2A"/>
    <w:rsid w:val="005D0CC4"/>
    <w:rsid w:val="005D1C31"/>
    <w:rsid w:val="005D1D2B"/>
    <w:rsid w:val="005D2461"/>
    <w:rsid w:val="005D25BC"/>
    <w:rsid w:val="005D35A3"/>
    <w:rsid w:val="005D3911"/>
    <w:rsid w:val="005D41B4"/>
    <w:rsid w:val="005D42DF"/>
    <w:rsid w:val="005D721C"/>
    <w:rsid w:val="005D73E7"/>
    <w:rsid w:val="005D7B9E"/>
    <w:rsid w:val="005E0206"/>
    <w:rsid w:val="005E0305"/>
    <w:rsid w:val="005E0B00"/>
    <w:rsid w:val="005E6BCA"/>
    <w:rsid w:val="005F0848"/>
    <w:rsid w:val="005F1EB4"/>
    <w:rsid w:val="005F2D47"/>
    <w:rsid w:val="005F3948"/>
    <w:rsid w:val="005F4162"/>
    <w:rsid w:val="005F593E"/>
    <w:rsid w:val="005F5E8B"/>
    <w:rsid w:val="00600375"/>
    <w:rsid w:val="00600886"/>
    <w:rsid w:val="00600D80"/>
    <w:rsid w:val="006017F0"/>
    <w:rsid w:val="00601B5D"/>
    <w:rsid w:val="00602D03"/>
    <w:rsid w:val="006043A9"/>
    <w:rsid w:val="006043BE"/>
    <w:rsid w:val="00606DF4"/>
    <w:rsid w:val="006115A2"/>
    <w:rsid w:val="00613C66"/>
    <w:rsid w:val="00614938"/>
    <w:rsid w:val="0061499F"/>
    <w:rsid w:val="00614E5E"/>
    <w:rsid w:val="0061513E"/>
    <w:rsid w:val="00615144"/>
    <w:rsid w:val="006164D7"/>
    <w:rsid w:val="00616C1B"/>
    <w:rsid w:val="00616CB1"/>
    <w:rsid w:val="00616FE6"/>
    <w:rsid w:val="006172BD"/>
    <w:rsid w:val="006179C3"/>
    <w:rsid w:val="00617F26"/>
    <w:rsid w:val="00620278"/>
    <w:rsid w:val="006226C7"/>
    <w:rsid w:val="00622938"/>
    <w:rsid w:val="00622A43"/>
    <w:rsid w:val="00622E12"/>
    <w:rsid w:val="00623063"/>
    <w:rsid w:val="00623127"/>
    <w:rsid w:val="00623C35"/>
    <w:rsid w:val="006240F4"/>
    <w:rsid w:val="00624816"/>
    <w:rsid w:val="006259BC"/>
    <w:rsid w:val="006261B6"/>
    <w:rsid w:val="0062632D"/>
    <w:rsid w:val="00627BD4"/>
    <w:rsid w:val="006308C2"/>
    <w:rsid w:val="00630FF2"/>
    <w:rsid w:val="00631064"/>
    <w:rsid w:val="00631A5E"/>
    <w:rsid w:val="0063251B"/>
    <w:rsid w:val="00632D0E"/>
    <w:rsid w:val="00633763"/>
    <w:rsid w:val="00633D70"/>
    <w:rsid w:val="00633E72"/>
    <w:rsid w:val="00635756"/>
    <w:rsid w:val="00635782"/>
    <w:rsid w:val="00635988"/>
    <w:rsid w:val="00635F20"/>
    <w:rsid w:val="0063711E"/>
    <w:rsid w:val="006371A2"/>
    <w:rsid w:val="00637F9F"/>
    <w:rsid w:val="00640ED4"/>
    <w:rsid w:val="006416EB"/>
    <w:rsid w:val="006436AC"/>
    <w:rsid w:val="006438C5"/>
    <w:rsid w:val="00646E63"/>
    <w:rsid w:val="00647203"/>
    <w:rsid w:val="00647807"/>
    <w:rsid w:val="0064782E"/>
    <w:rsid w:val="00647C6E"/>
    <w:rsid w:val="00650227"/>
    <w:rsid w:val="0065032B"/>
    <w:rsid w:val="00651729"/>
    <w:rsid w:val="00652896"/>
    <w:rsid w:val="00652CEA"/>
    <w:rsid w:val="00654783"/>
    <w:rsid w:val="00655907"/>
    <w:rsid w:val="006559A6"/>
    <w:rsid w:val="00656553"/>
    <w:rsid w:val="00657084"/>
    <w:rsid w:val="00657A65"/>
    <w:rsid w:val="00657D35"/>
    <w:rsid w:val="00661012"/>
    <w:rsid w:val="006613C1"/>
    <w:rsid w:val="00661FC6"/>
    <w:rsid w:val="0066218B"/>
    <w:rsid w:val="006622E1"/>
    <w:rsid w:val="00662517"/>
    <w:rsid w:val="0066485B"/>
    <w:rsid w:val="00664934"/>
    <w:rsid w:val="0066547E"/>
    <w:rsid w:val="006669A1"/>
    <w:rsid w:val="00666BFF"/>
    <w:rsid w:val="00667608"/>
    <w:rsid w:val="00670DEE"/>
    <w:rsid w:val="0067142F"/>
    <w:rsid w:val="00671552"/>
    <w:rsid w:val="006718FA"/>
    <w:rsid w:val="00671AC2"/>
    <w:rsid w:val="00672545"/>
    <w:rsid w:val="006730D5"/>
    <w:rsid w:val="00673130"/>
    <w:rsid w:val="006736DE"/>
    <w:rsid w:val="00673972"/>
    <w:rsid w:val="00674074"/>
    <w:rsid w:val="00674633"/>
    <w:rsid w:val="00674F1A"/>
    <w:rsid w:val="0067504F"/>
    <w:rsid w:val="00675760"/>
    <w:rsid w:val="00675A0A"/>
    <w:rsid w:val="00675C7A"/>
    <w:rsid w:val="006801E4"/>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47"/>
    <w:rsid w:val="00685FBC"/>
    <w:rsid w:val="006864B1"/>
    <w:rsid w:val="00686989"/>
    <w:rsid w:val="006869A0"/>
    <w:rsid w:val="00690747"/>
    <w:rsid w:val="00690D25"/>
    <w:rsid w:val="0069223D"/>
    <w:rsid w:val="00692998"/>
    <w:rsid w:val="00693159"/>
    <w:rsid w:val="006932ED"/>
    <w:rsid w:val="006952AA"/>
    <w:rsid w:val="00695C68"/>
    <w:rsid w:val="006963F4"/>
    <w:rsid w:val="0069708D"/>
    <w:rsid w:val="00697211"/>
    <w:rsid w:val="00697F15"/>
    <w:rsid w:val="006A0297"/>
    <w:rsid w:val="006A0539"/>
    <w:rsid w:val="006A1F0B"/>
    <w:rsid w:val="006A21C0"/>
    <w:rsid w:val="006A23F4"/>
    <w:rsid w:val="006A2CE0"/>
    <w:rsid w:val="006A3196"/>
    <w:rsid w:val="006A3525"/>
    <w:rsid w:val="006A4354"/>
    <w:rsid w:val="006A5051"/>
    <w:rsid w:val="006A52F4"/>
    <w:rsid w:val="006A5CE2"/>
    <w:rsid w:val="006A6011"/>
    <w:rsid w:val="006A6164"/>
    <w:rsid w:val="006A62A2"/>
    <w:rsid w:val="006A6593"/>
    <w:rsid w:val="006B0422"/>
    <w:rsid w:val="006B1B97"/>
    <w:rsid w:val="006B216E"/>
    <w:rsid w:val="006B2243"/>
    <w:rsid w:val="006B2808"/>
    <w:rsid w:val="006B2C4E"/>
    <w:rsid w:val="006B3C79"/>
    <w:rsid w:val="006B434F"/>
    <w:rsid w:val="006B5721"/>
    <w:rsid w:val="006B7A6A"/>
    <w:rsid w:val="006C0094"/>
    <w:rsid w:val="006C10DA"/>
    <w:rsid w:val="006C1A69"/>
    <w:rsid w:val="006C2B35"/>
    <w:rsid w:val="006C2D33"/>
    <w:rsid w:val="006C33AC"/>
    <w:rsid w:val="006C4927"/>
    <w:rsid w:val="006C5653"/>
    <w:rsid w:val="006C6BBE"/>
    <w:rsid w:val="006C734C"/>
    <w:rsid w:val="006C7859"/>
    <w:rsid w:val="006D051B"/>
    <w:rsid w:val="006D068A"/>
    <w:rsid w:val="006D0C24"/>
    <w:rsid w:val="006D1394"/>
    <w:rsid w:val="006D1692"/>
    <w:rsid w:val="006D1E15"/>
    <w:rsid w:val="006D1EEF"/>
    <w:rsid w:val="006D21B4"/>
    <w:rsid w:val="006D22DC"/>
    <w:rsid w:val="006D2931"/>
    <w:rsid w:val="006D2AF2"/>
    <w:rsid w:val="006D2B56"/>
    <w:rsid w:val="006D3600"/>
    <w:rsid w:val="006D3D0E"/>
    <w:rsid w:val="006D4704"/>
    <w:rsid w:val="006D4A6B"/>
    <w:rsid w:val="006D4A81"/>
    <w:rsid w:val="006D5A2B"/>
    <w:rsid w:val="006D5F1A"/>
    <w:rsid w:val="006D61BC"/>
    <w:rsid w:val="006D626A"/>
    <w:rsid w:val="006D672B"/>
    <w:rsid w:val="006E02AE"/>
    <w:rsid w:val="006E0EE0"/>
    <w:rsid w:val="006E2312"/>
    <w:rsid w:val="006E3B02"/>
    <w:rsid w:val="006E438A"/>
    <w:rsid w:val="006E48A0"/>
    <w:rsid w:val="006E51CA"/>
    <w:rsid w:val="006F001D"/>
    <w:rsid w:val="006F00BF"/>
    <w:rsid w:val="006F00DB"/>
    <w:rsid w:val="006F0206"/>
    <w:rsid w:val="006F079A"/>
    <w:rsid w:val="006F0C1C"/>
    <w:rsid w:val="006F16DD"/>
    <w:rsid w:val="006F1928"/>
    <w:rsid w:val="006F1B5D"/>
    <w:rsid w:val="006F1C39"/>
    <w:rsid w:val="006F202E"/>
    <w:rsid w:val="006F2A51"/>
    <w:rsid w:val="006F3CAE"/>
    <w:rsid w:val="006F3E05"/>
    <w:rsid w:val="006F43E9"/>
    <w:rsid w:val="006F5321"/>
    <w:rsid w:val="006F6770"/>
    <w:rsid w:val="006F70C3"/>
    <w:rsid w:val="006F7880"/>
    <w:rsid w:val="006F7E1F"/>
    <w:rsid w:val="006F7E5D"/>
    <w:rsid w:val="0070031F"/>
    <w:rsid w:val="0070036C"/>
    <w:rsid w:val="007008F9"/>
    <w:rsid w:val="00700C61"/>
    <w:rsid w:val="0070156C"/>
    <w:rsid w:val="00701FD3"/>
    <w:rsid w:val="00702D27"/>
    <w:rsid w:val="00703B06"/>
    <w:rsid w:val="00703DA6"/>
    <w:rsid w:val="0070411E"/>
    <w:rsid w:val="00704BDA"/>
    <w:rsid w:val="00704E1C"/>
    <w:rsid w:val="007053AA"/>
    <w:rsid w:val="00705546"/>
    <w:rsid w:val="007056C3"/>
    <w:rsid w:val="0070578E"/>
    <w:rsid w:val="007057C2"/>
    <w:rsid w:val="00706124"/>
    <w:rsid w:val="007076B3"/>
    <w:rsid w:val="00707755"/>
    <w:rsid w:val="0071024F"/>
    <w:rsid w:val="007115E4"/>
    <w:rsid w:val="00711BB2"/>
    <w:rsid w:val="00712909"/>
    <w:rsid w:val="00712C78"/>
    <w:rsid w:val="00712E16"/>
    <w:rsid w:val="00714113"/>
    <w:rsid w:val="007141F6"/>
    <w:rsid w:val="00714225"/>
    <w:rsid w:val="00714DF5"/>
    <w:rsid w:val="00714E5C"/>
    <w:rsid w:val="0071643B"/>
    <w:rsid w:val="00717857"/>
    <w:rsid w:val="007178E6"/>
    <w:rsid w:val="007179D1"/>
    <w:rsid w:val="00720060"/>
    <w:rsid w:val="00720F02"/>
    <w:rsid w:val="00720F7E"/>
    <w:rsid w:val="00721829"/>
    <w:rsid w:val="007227AE"/>
    <w:rsid w:val="007227C8"/>
    <w:rsid w:val="0072302D"/>
    <w:rsid w:val="007231B1"/>
    <w:rsid w:val="0072428D"/>
    <w:rsid w:val="00725F6F"/>
    <w:rsid w:val="0072684B"/>
    <w:rsid w:val="0072782F"/>
    <w:rsid w:val="007304FD"/>
    <w:rsid w:val="00730757"/>
    <w:rsid w:val="00730D26"/>
    <w:rsid w:val="00730F3D"/>
    <w:rsid w:val="0073126B"/>
    <w:rsid w:val="007318AF"/>
    <w:rsid w:val="007323FC"/>
    <w:rsid w:val="007326CC"/>
    <w:rsid w:val="0073325B"/>
    <w:rsid w:val="00735808"/>
    <w:rsid w:val="00735B09"/>
    <w:rsid w:val="00735EB7"/>
    <w:rsid w:val="0073634E"/>
    <w:rsid w:val="00736446"/>
    <w:rsid w:val="00736848"/>
    <w:rsid w:val="00741723"/>
    <w:rsid w:val="00742374"/>
    <w:rsid w:val="00744566"/>
    <w:rsid w:val="00744DBF"/>
    <w:rsid w:val="00745CCE"/>
    <w:rsid w:val="00746017"/>
    <w:rsid w:val="00746A18"/>
    <w:rsid w:val="00746B55"/>
    <w:rsid w:val="00747507"/>
    <w:rsid w:val="00747892"/>
    <w:rsid w:val="00747F12"/>
    <w:rsid w:val="007503C8"/>
    <w:rsid w:val="00752521"/>
    <w:rsid w:val="0075353F"/>
    <w:rsid w:val="00754179"/>
    <w:rsid w:val="007541CC"/>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76B44"/>
    <w:rsid w:val="00777BA3"/>
    <w:rsid w:val="00780A88"/>
    <w:rsid w:val="00780F09"/>
    <w:rsid w:val="007815B8"/>
    <w:rsid w:val="00781EED"/>
    <w:rsid w:val="007828E4"/>
    <w:rsid w:val="007853B6"/>
    <w:rsid w:val="0078566E"/>
    <w:rsid w:val="00785C7F"/>
    <w:rsid w:val="00786903"/>
    <w:rsid w:val="00786B68"/>
    <w:rsid w:val="00787199"/>
    <w:rsid w:val="007877A4"/>
    <w:rsid w:val="00787BDA"/>
    <w:rsid w:val="00790481"/>
    <w:rsid w:val="00792B58"/>
    <w:rsid w:val="00792BFE"/>
    <w:rsid w:val="007930EE"/>
    <w:rsid w:val="0079317B"/>
    <w:rsid w:val="00794A7E"/>
    <w:rsid w:val="00794CD8"/>
    <w:rsid w:val="007975B3"/>
    <w:rsid w:val="007A08E2"/>
    <w:rsid w:val="007A0918"/>
    <w:rsid w:val="007A0E85"/>
    <w:rsid w:val="007A14AD"/>
    <w:rsid w:val="007A1733"/>
    <w:rsid w:val="007A2008"/>
    <w:rsid w:val="007A49D4"/>
    <w:rsid w:val="007A5704"/>
    <w:rsid w:val="007A5BC5"/>
    <w:rsid w:val="007A69D8"/>
    <w:rsid w:val="007B06EB"/>
    <w:rsid w:val="007B0BAA"/>
    <w:rsid w:val="007B1752"/>
    <w:rsid w:val="007B206F"/>
    <w:rsid w:val="007B29C2"/>
    <w:rsid w:val="007B2ABC"/>
    <w:rsid w:val="007B3270"/>
    <w:rsid w:val="007B41D6"/>
    <w:rsid w:val="007B4324"/>
    <w:rsid w:val="007B6FF0"/>
    <w:rsid w:val="007C0366"/>
    <w:rsid w:val="007C26AB"/>
    <w:rsid w:val="007C28FE"/>
    <w:rsid w:val="007C2A4C"/>
    <w:rsid w:val="007C2E1F"/>
    <w:rsid w:val="007C31DB"/>
    <w:rsid w:val="007C483A"/>
    <w:rsid w:val="007C6D60"/>
    <w:rsid w:val="007D02D7"/>
    <w:rsid w:val="007D042A"/>
    <w:rsid w:val="007D0C08"/>
    <w:rsid w:val="007D12ED"/>
    <w:rsid w:val="007D1562"/>
    <w:rsid w:val="007D1818"/>
    <w:rsid w:val="007D1A16"/>
    <w:rsid w:val="007D333A"/>
    <w:rsid w:val="007D333E"/>
    <w:rsid w:val="007D44F3"/>
    <w:rsid w:val="007D5388"/>
    <w:rsid w:val="007D5C2E"/>
    <w:rsid w:val="007D5CAC"/>
    <w:rsid w:val="007D6266"/>
    <w:rsid w:val="007D6289"/>
    <w:rsid w:val="007D79F3"/>
    <w:rsid w:val="007D7DD0"/>
    <w:rsid w:val="007E0C83"/>
    <w:rsid w:val="007E0D0B"/>
    <w:rsid w:val="007E30F9"/>
    <w:rsid w:val="007E343B"/>
    <w:rsid w:val="007E4420"/>
    <w:rsid w:val="007E59F7"/>
    <w:rsid w:val="007E75CA"/>
    <w:rsid w:val="007E7E21"/>
    <w:rsid w:val="007E7EE7"/>
    <w:rsid w:val="007F0250"/>
    <w:rsid w:val="007F04C3"/>
    <w:rsid w:val="007F1913"/>
    <w:rsid w:val="007F2287"/>
    <w:rsid w:val="007F2638"/>
    <w:rsid w:val="007F279A"/>
    <w:rsid w:val="007F56AD"/>
    <w:rsid w:val="007F5D48"/>
    <w:rsid w:val="007F667C"/>
    <w:rsid w:val="007F7412"/>
    <w:rsid w:val="00800B56"/>
    <w:rsid w:val="00800BC6"/>
    <w:rsid w:val="00800E72"/>
    <w:rsid w:val="00800FC1"/>
    <w:rsid w:val="008014DB"/>
    <w:rsid w:val="00801508"/>
    <w:rsid w:val="00801844"/>
    <w:rsid w:val="008019E6"/>
    <w:rsid w:val="00802DD9"/>
    <w:rsid w:val="0080336B"/>
    <w:rsid w:val="0080427C"/>
    <w:rsid w:val="0080429F"/>
    <w:rsid w:val="00805BB8"/>
    <w:rsid w:val="00805FBA"/>
    <w:rsid w:val="00807457"/>
    <w:rsid w:val="008074C5"/>
    <w:rsid w:val="008079CF"/>
    <w:rsid w:val="008105DF"/>
    <w:rsid w:val="00810690"/>
    <w:rsid w:val="008111D2"/>
    <w:rsid w:val="00811AB0"/>
    <w:rsid w:val="008137C4"/>
    <w:rsid w:val="008152D1"/>
    <w:rsid w:val="00815587"/>
    <w:rsid w:val="00815613"/>
    <w:rsid w:val="0081581D"/>
    <w:rsid w:val="00815B15"/>
    <w:rsid w:val="00815B5E"/>
    <w:rsid w:val="00816165"/>
    <w:rsid w:val="00817B85"/>
    <w:rsid w:val="00820DEB"/>
    <w:rsid w:val="0082144C"/>
    <w:rsid w:val="0082222D"/>
    <w:rsid w:val="008222EC"/>
    <w:rsid w:val="00822728"/>
    <w:rsid w:val="00825200"/>
    <w:rsid w:val="00825C1B"/>
    <w:rsid w:val="00826534"/>
    <w:rsid w:val="00826855"/>
    <w:rsid w:val="00826F3D"/>
    <w:rsid w:val="008276A2"/>
    <w:rsid w:val="00830903"/>
    <w:rsid w:val="008315F5"/>
    <w:rsid w:val="0083203B"/>
    <w:rsid w:val="00832546"/>
    <w:rsid w:val="00833907"/>
    <w:rsid w:val="00833E86"/>
    <w:rsid w:val="008344F5"/>
    <w:rsid w:val="008349BC"/>
    <w:rsid w:val="008350DF"/>
    <w:rsid w:val="00835CFC"/>
    <w:rsid w:val="00835CFF"/>
    <w:rsid w:val="0083649E"/>
    <w:rsid w:val="008369C3"/>
    <w:rsid w:val="00836DF4"/>
    <w:rsid w:val="00837828"/>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37A"/>
    <w:rsid w:val="00851A30"/>
    <w:rsid w:val="008529ED"/>
    <w:rsid w:val="00853622"/>
    <w:rsid w:val="00853E00"/>
    <w:rsid w:val="00854544"/>
    <w:rsid w:val="008546EB"/>
    <w:rsid w:val="00854B53"/>
    <w:rsid w:val="00854C6A"/>
    <w:rsid w:val="00855A66"/>
    <w:rsid w:val="00855B6A"/>
    <w:rsid w:val="0085602E"/>
    <w:rsid w:val="008569B3"/>
    <w:rsid w:val="0085764D"/>
    <w:rsid w:val="00860410"/>
    <w:rsid w:val="00861284"/>
    <w:rsid w:val="008617DE"/>
    <w:rsid w:val="00861B03"/>
    <w:rsid w:val="00861C0C"/>
    <w:rsid w:val="00862C64"/>
    <w:rsid w:val="00864B81"/>
    <w:rsid w:val="00864BA0"/>
    <w:rsid w:val="008658B7"/>
    <w:rsid w:val="00866A32"/>
    <w:rsid w:val="008678AF"/>
    <w:rsid w:val="00867D10"/>
    <w:rsid w:val="00870227"/>
    <w:rsid w:val="008705BA"/>
    <w:rsid w:val="008708EB"/>
    <w:rsid w:val="00871030"/>
    <w:rsid w:val="00873B42"/>
    <w:rsid w:val="00873BC4"/>
    <w:rsid w:val="00873CDD"/>
    <w:rsid w:val="00874B55"/>
    <w:rsid w:val="00874CDD"/>
    <w:rsid w:val="00876DF9"/>
    <w:rsid w:val="00876E15"/>
    <w:rsid w:val="0087760E"/>
    <w:rsid w:val="008801AE"/>
    <w:rsid w:val="0088090A"/>
    <w:rsid w:val="00880D26"/>
    <w:rsid w:val="00880E9F"/>
    <w:rsid w:val="00881C01"/>
    <w:rsid w:val="008824F5"/>
    <w:rsid w:val="00882A15"/>
    <w:rsid w:val="008839B8"/>
    <w:rsid w:val="00883AC4"/>
    <w:rsid w:val="008847C1"/>
    <w:rsid w:val="00884CE1"/>
    <w:rsid w:val="00885766"/>
    <w:rsid w:val="00885A4F"/>
    <w:rsid w:val="00886102"/>
    <w:rsid w:val="00886D7D"/>
    <w:rsid w:val="00886F22"/>
    <w:rsid w:val="00890547"/>
    <w:rsid w:val="00890ADA"/>
    <w:rsid w:val="008917BA"/>
    <w:rsid w:val="00891FDB"/>
    <w:rsid w:val="0089212E"/>
    <w:rsid w:val="008938E4"/>
    <w:rsid w:val="008939C3"/>
    <w:rsid w:val="00893BF1"/>
    <w:rsid w:val="00893CC1"/>
    <w:rsid w:val="00893E9F"/>
    <w:rsid w:val="0089417A"/>
    <w:rsid w:val="00894709"/>
    <w:rsid w:val="00894A45"/>
    <w:rsid w:val="008955A3"/>
    <w:rsid w:val="00895C99"/>
    <w:rsid w:val="0089660F"/>
    <w:rsid w:val="008968B9"/>
    <w:rsid w:val="00896F60"/>
    <w:rsid w:val="00897AC4"/>
    <w:rsid w:val="008A0630"/>
    <w:rsid w:val="008A1179"/>
    <w:rsid w:val="008A3027"/>
    <w:rsid w:val="008A3577"/>
    <w:rsid w:val="008A387C"/>
    <w:rsid w:val="008A4A18"/>
    <w:rsid w:val="008A50AF"/>
    <w:rsid w:val="008A5B87"/>
    <w:rsid w:val="008A689E"/>
    <w:rsid w:val="008B049C"/>
    <w:rsid w:val="008B050E"/>
    <w:rsid w:val="008B0872"/>
    <w:rsid w:val="008B08A6"/>
    <w:rsid w:val="008B1E7E"/>
    <w:rsid w:val="008B1E91"/>
    <w:rsid w:val="008B30AA"/>
    <w:rsid w:val="008B3631"/>
    <w:rsid w:val="008B397F"/>
    <w:rsid w:val="008B3CFB"/>
    <w:rsid w:val="008B426F"/>
    <w:rsid w:val="008B49FB"/>
    <w:rsid w:val="008B57A3"/>
    <w:rsid w:val="008B684B"/>
    <w:rsid w:val="008B6961"/>
    <w:rsid w:val="008B7E72"/>
    <w:rsid w:val="008C0945"/>
    <w:rsid w:val="008C21B2"/>
    <w:rsid w:val="008C2BFC"/>
    <w:rsid w:val="008C3A73"/>
    <w:rsid w:val="008C4803"/>
    <w:rsid w:val="008C5A7C"/>
    <w:rsid w:val="008C6C63"/>
    <w:rsid w:val="008C7823"/>
    <w:rsid w:val="008D2F23"/>
    <w:rsid w:val="008D3F4C"/>
    <w:rsid w:val="008D47E3"/>
    <w:rsid w:val="008D4EDA"/>
    <w:rsid w:val="008D5140"/>
    <w:rsid w:val="008D5FCE"/>
    <w:rsid w:val="008D67C1"/>
    <w:rsid w:val="008D6808"/>
    <w:rsid w:val="008D701B"/>
    <w:rsid w:val="008D710E"/>
    <w:rsid w:val="008D75E5"/>
    <w:rsid w:val="008E07CC"/>
    <w:rsid w:val="008E1499"/>
    <w:rsid w:val="008E183D"/>
    <w:rsid w:val="008E23F1"/>
    <w:rsid w:val="008E3113"/>
    <w:rsid w:val="008E34A3"/>
    <w:rsid w:val="008E3608"/>
    <w:rsid w:val="008E3728"/>
    <w:rsid w:val="008E3CB7"/>
    <w:rsid w:val="008E3CC4"/>
    <w:rsid w:val="008E400A"/>
    <w:rsid w:val="008E400C"/>
    <w:rsid w:val="008E408E"/>
    <w:rsid w:val="008E4090"/>
    <w:rsid w:val="008E4D6F"/>
    <w:rsid w:val="008E6632"/>
    <w:rsid w:val="008E66A4"/>
    <w:rsid w:val="008E6C40"/>
    <w:rsid w:val="008E71E8"/>
    <w:rsid w:val="008F0497"/>
    <w:rsid w:val="008F0E83"/>
    <w:rsid w:val="008F134E"/>
    <w:rsid w:val="008F3FC6"/>
    <w:rsid w:val="008F4734"/>
    <w:rsid w:val="008F4BF9"/>
    <w:rsid w:val="008F55F5"/>
    <w:rsid w:val="008F69EA"/>
    <w:rsid w:val="008F7165"/>
    <w:rsid w:val="008F73F4"/>
    <w:rsid w:val="008F7650"/>
    <w:rsid w:val="009000AB"/>
    <w:rsid w:val="009010DE"/>
    <w:rsid w:val="009016B1"/>
    <w:rsid w:val="00901781"/>
    <w:rsid w:val="00901B56"/>
    <w:rsid w:val="009023AD"/>
    <w:rsid w:val="00902531"/>
    <w:rsid w:val="0090272E"/>
    <w:rsid w:val="0090284A"/>
    <w:rsid w:val="009053FC"/>
    <w:rsid w:val="00906063"/>
    <w:rsid w:val="009063D2"/>
    <w:rsid w:val="009069DA"/>
    <w:rsid w:val="00906A5F"/>
    <w:rsid w:val="00907F19"/>
    <w:rsid w:val="00910098"/>
    <w:rsid w:val="0091115D"/>
    <w:rsid w:val="00912824"/>
    <w:rsid w:val="00914E38"/>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53"/>
    <w:rsid w:val="00930162"/>
    <w:rsid w:val="009305F7"/>
    <w:rsid w:val="009307E2"/>
    <w:rsid w:val="00930F48"/>
    <w:rsid w:val="00932AF7"/>
    <w:rsid w:val="00933C96"/>
    <w:rsid w:val="0093446F"/>
    <w:rsid w:val="009353C1"/>
    <w:rsid w:val="0093782D"/>
    <w:rsid w:val="00937CF2"/>
    <w:rsid w:val="009413CB"/>
    <w:rsid w:val="0094210C"/>
    <w:rsid w:val="00942253"/>
    <w:rsid w:val="00942ED6"/>
    <w:rsid w:val="009444D0"/>
    <w:rsid w:val="00945F26"/>
    <w:rsid w:val="0094622B"/>
    <w:rsid w:val="0094712A"/>
    <w:rsid w:val="00947315"/>
    <w:rsid w:val="00947BE0"/>
    <w:rsid w:val="00947D37"/>
    <w:rsid w:val="009502B2"/>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672E2"/>
    <w:rsid w:val="00967E28"/>
    <w:rsid w:val="00970E5E"/>
    <w:rsid w:val="00971348"/>
    <w:rsid w:val="00971819"/>
    <w:rsid w:val="00971B44"/>
    <w:rsid w:val="009722A2"/>
    <w:rsid w:val="00973308"/>
    <w:rsid w:val="009736A2"/>
    <w:rsid w:val="0097417E"/>
    <w:rsid w:val="00974508"/>
    <w:rsid w:val="00974563"/>
    <w:rsid w:val="00975176"/>
    <w:rsid w:val="0097636F"/>
    <w:rsid w:val="00976C22"/>
    <w:rsid w:val="0097727A"/>
    <w:rsid w:val="00982602"/>
    <w:rsid w:val="009827D6"/>
    <w:rsid w:val="0098457B"/>
    <w:rsid w:val="00984B45"/>
    <w:rsid w:val="00984EF2"/>
    <w:rsid w:val="009857CC"/>
    <w:rsid w:val="00985C37"/>
    <w:rsid w:val="00986BE7"/>
    <w:rsid w:val="00986F0C"/>
    <w:rsid w:val="009906E2"/>
    <w:rsid w:val="0099090E"/>
    <w:rsid w:val="00991251"/>
    <w:rsid w:val="00991DDA"/>
    <w:rsid w:val="00992A2B"/>
    <w:rsid w:val="0099432A"/>
    <w:rsid w:val="009945D9"/>
    <w:rsid w:val="00994653"/>
    <w:rsid w:val="009A03C0"/>
    <w:rsid w:val="009A26F1"/>
    <w:rsid w:val="009A2B45"/>
    <w:rsid w:val="009A3279"/>
    <w:rsid w:val="009A330C"/>
    <w:rsid w:val="009A3856"/>
    <w:rsid w:val="009A3EE9"/>
    <w:rsid w:val="009A445E"/>
    <w:rsid w:val="009A4591"/>
    <w:rsid w:val="009A58F6"/>
    <w:rsid w:val="009A5E10"/>
    <w:rsid w:val="009A6080"/>
    <w:rsid w:val="009A7E01"/>
    <w:rsid w:val="009B1D54"/>
    <w:rsid w:val="009B219A"/>
    <w:rsid w:val="009B2292"/>
    <w:rsid w:val="009B352E"/>
    <w:rsid w:val="009B531D"/>
    <w:rsid w:val="009B5C9D"/>
    <w:rsid w:val="009B7ABF"/>
    <w:rsid w:val="009C05F3"/>
    <w:rsid w:val="009C0B07"/>
    <w:rsid w:val="009C0F30"/>
    <w:rsid w:val="009C1918"/>
    <w:rsid w:val="009C1AC7"/>
    <w:rsid w:val="009C2365"/>
    <w:rsid w:val="009C50BB"/>
    <w:rsid w:val="009C5BF3"/>
    <w:rsid w:val="009C62BB"/>
    <w:rsid w:val="009C6565"/>
    <w:rsid w:val="009C6A01"/>
    <w:rsid w:val="009C6CF4"/>
    <w:rsid w:val="009D1DE9"/>
    <w:rsid w:val="009D2409"/>
    <w:rsid w:val="009D2831"/>
    <w:rsid w:val="009D384B"/>
    <w:rsid w:val="009D5C5D"/>
    <w:rsid w:val="009D6192"/>
    <w:rsid w:val="009D68BA"/>
    <w:rsid w:val="009D6C7F"/>
    <w:rsid w:val="009D7580"/>
    <w:rsid w:val="009E0726"/>
    <w:rsid w:val="009E0BE1"/>
    <w:rsid w:val="009E1139"/>
    <w:rsid w:val="009E191B"/>
    <w:rsid w:val="009E1B45"/>
    <w:rsid w:val="009E1C29"/>
    <w:rsid w:val="009E2154"/>
    <w:rsid w:val="009E41EF"/>
    <w:rsid w:val="009E58E2"/>
    <w:rsid w:val="009E6B57"/>
    <w:rsid w:val="009E788B"/>
    <w:rsid w:val="009E7D12"/>
    <w:rsid w:val="009E7F6A"/>
    <w:rsid w:val="009F0828"/>
    <w:rsid w:val="009F1033"/>
    <w:rsid w:val="009F240E"/>
    <w:rsid w:val="009F250A"/>
    <w:rsid w:val="009F4414"/>
    <w:rsid w:val="009F52CE"/>
    <w:rsid w:val="009F5A00"/>
    <w:rsid w:val="009F627B"/>
    <w:rsid w:val="009F7804"/>
    <w:rsid w:val="00A00A9B"/>
    <w:rsid w:val="00A018E4"/>
    <w:rsid w:val="00A03315"/>
    <w:rsid w:val="00A060A8"/>
    <w:rsid w:val="00A06B0C"/>
    <w:rsid w:val="00A06C52"/>
    <w:rsid w:val="00A07AFD"/>
    <w:rsid w:val="00A10785"/>
    <w:rsid w:val="00A11C41"/>
    <w:rsid w:val="00A13A17"/>
    <w:rsid w:val="00A14451"/>
    <w:rsid w:val="00A1455C"/>
    <w:rsid w:val="00A153E4"/>
    <w:rsid w:val="00A16A20"/>
    <w:rsid w:val="00A16F54"/>
    <w:rsid w:val="00A1731A"/>
    <w:rsid w:val="00A17DCF"/>
    <w:rsid w:val="00A21F0B"/>
    <w:rsid w:val="00A221B4"/>
    <w:rsid w:val="00A22565"/>
    <w:rsid w:val="00A22602"/>
    <w:rsid w:val="00A23ACA"/>
    <w:rsid w:val="00A248F8"/>
    <w:rsid w:val="00A24F62"/>
    <w:rsid w:val="00A257DF"/>
    <w:rsid w:val="00A25FC9"/>
    <w:rsid w:val="00A26B6C"/>
    <w:rsid w:val="00A26C10"/>
    <w:rsid w:val="00A27031"/>
    <w:rsid w:val="00A27544"/>
    <w:rsid w:val="00A30005"/>
    <w:rsid w:val="00A3103C"/>
    <w:rsid w:val="00A311C9"/>
    <w:rsid w:val="00A316AC"/>
    <w:rsid w:val="00A32CCE"/>
    <w:rsid w:val="00A33BDF"/>
    <w:rsid w:val="00A33E51"/>
    <w:rsid w:val="00A354B7"/>
    <w:rsid w:val="00A360AF"/>
    <w:rsid w:val="00A36A22"/>
    <w:rsid w:val="00A37237"/>
    <w:rsid w:val="00A4018D"/>
    <w:rsid w:val="00A42351"/>
    <w:rsid w:val="00A429DA"/>
    <w:rsid w:val="00A42C18"/>
    <w:rsid w:val="00A43070"/>
    <w:rsid w:val="00A4507C"/>
    <w:rsid w:val="00A479A8"/>
    <w:rsid w:val="00A50CEF"/>
    <w:rsid w:val="00A50FBC"/>
    <w:rsid w:val="00A51126"/>
    <w:rsid w:val="00A51820"/>
    <w:rsid w:val="00A5225C"/>
    <w:rsid w:val="00A52739"/>
    <w:rsid w:val="00A53C20"/>
    <w:rsid w:val="00A5446A"/>
    <w:rsid w:val="00A547B2"/>
    <w:rsid w:val="00A5575C"/>
    <w:rsid w:val="00A55E01"/>
    <w:rsid w:val="00A570BF"/>
    <w:rsid w:val="00A578FD"/>
    <w:rsid w:val="00A60466"/>
    <w:rsid w:val="00A607A6"/>
    <w:rsid w:val="00A6087B"/>
    <w:rsid w:val="00A60D29"/>
    <w:rsid w:val="00A60E42"/>
    <w:rsid w:val="00A6138E"/>
    <w:rsid w:val="00A615CC"/>
    <w:rsid w:val="00A617D2"/>
    <w:rsid w:val="00A619DF"/>
    <w:rsid w:val="00A62186"/>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2333"/>
    <w:rsid w:val="00A7363F"/>
    <w:rsid w:val="00A73B87"/>
    <w:rsid w:val="00A7400E"/>
    <w:rsid w:val="00A7434A"/>
    <w:rsid w:val="00A74352"/>
    <w:rsid w:val="00A74780"/>
    <w:rsid w:val="00A747C9"/>
    <w:rsid w:val="00A754FB"/>
    <w:rsid w:val="00A7594D"/>
    <w:rsid w:val="00A75A7A"/>
    <w:rsid w:val="00A75D22"/>
    <w:rsid w:val="00A75DD7"/>
    <w:rsid w:val="00A76367"/>
    <w:rsid w:val="00A80663"/>
    <w:rsid w:val="00A80A38"/>
    <w:rsid w:val="00A81672"/>
    <w:rsid w:val="00A81E88"/>
    <w:rsid w:val="00A82548"/>
    <w:rsid w:val="00A82E3A"/>
    <w:rsid w:val="00A83914"/>
    <w:rsid w:val="00A8416B"/>
    <w:rsid w:val="00A84673"/>
    <w:rsid w:val="00A85C15"/>
    <w:rsid w:val="00A86578"/>
    <w:rsid w:val="00A86A33"/>
    <w:rsid w:val="00A90264"/>
    <w:rsid w:val="00A904AE"/>
    <w:rsid w:val="00A91E5D"/>
    <w:rsid w:val="00A92CAB"/>
    <w:rsid w:val="00A937C7"/>
    <w:rsid w:val="00A938C7"/>
    <w:rsid w:val="00A946D4"/>
    <w:rsid w:val="00A94737"/>
    <w:rsid w:val="00A9598C"/>
    <w:rsid w:val="00A95E21"/>
    <w:rsid w:val="00A95F00"/>
    <w:rsid w:val="00A96E68"/>
    <w:rsid w:val="00A97A55"/>
    <w:rsid w:val="00A97D2C"/>
    <w:rsid w:val="00AA06DC"/>
    <w:rsid w:val="00AA2E36"/>
    <w:rsid w:val="00AA3A88"/>
    <w:rsid w:val="00AA487E"/>
    <w:rsid w:val="00AA50DA"/>
    <w:rsid w:val="00AA7199"/>
    <w:rsid w:val="00AB1565"/>
    <w:rsid w:val="00AB1FE4"/>
    <w:rsid w:val="00AB266F"/>
    <w:rsid w:val="00AB2896"/>
    <w:rsid w:val="00AB2ED2"/>
    <w:rsid w:val="00AB31B4"/>
    <w:rsid w:val="00AB3290"/>
    <w:rsid w:val="00AB5C7F"/>
    <w:rsid w:val="00AB5E4D"/>
    <w:rsid w:val="00AB7A53"/>
    <w:rsid w:val="00AC005D"/>
    <w:rsid w:val="00AC25D0"/>
    <w:rsid w:val="00AC3C32"/>
    <w:rsid w:val="00AC3CFD"/>
    <w:rsid w:val="00AC4B37"/>
    <w:rsid w:val="00AC4C4A"/>
    <w:rsid w:val="00AC5036"/>
    <w:rsid w:val="00AC5150"/>
    <w:rsid w:val="00AC56F0"/>
    <w:rsid w:val="00AC5D85"/>
    <w:rsid w:val="00AC6DFE"/>
    <w:rsid w:val="00AC6EE2"/>
    <w:rsid w:val="00AD0B16"/>
    <w:rsid w:val="00AD0C72"/>
    <w:rsid w:val="00AD1321"/>
    <w:rsid w:val="00AD19ED"/>
    <w:rsid w:val="00AD1BB5"/>
    <w:rsid w:val="00AD2377"/>
    <w:rsid w:val="00AD2714"/>
    <w:rsid w:val="00AD4284"/>
    <w:rsid w:val="00AD541C"/>
    <w:rsid w:val="00AD55BA"/>
    <w:rsid w:val="00AD5AC4"/>
    <w:rsid w:val="00AD6C3D"/>
    <w:rsid w:val="00AE1ABA"/>
    <w:rsid w:val="00AE1EA6"/>
    <w:rsid w:val="00AE2177"/>
    <w:rsid w:val="00AE2966"/>
    <w:rsid w:val="00AE3E6F"/>
    <w:rsid w:val="00AE4506"/>
    <w:rsid w:val="00AE45EF"/>
    <w:rsid w:val="00AE58ED"/>
    <w:rsid w:val="00AE6FF7"/>
    <w:rsid w:val="00AE74A1"/>
    <w:rsid w:val="00AE795F"/>
    <w:rsid w:val="00AE7C54"/>
    <w:rsid w:val="00AF084B"/>
    <w:rsid w:val="00AF153D"/>
    <w:rsid w:val="00AF1A03"/>
    <w:rsid w:val="00AF236F"/>
    <w:rsid w:val="00AF283F"/>
    <w:rsid w:val="00AF2D6F"/>
    <w:rsid w:val="00AF4E63"/>
    <w:rsid w:val="00AF4FE3"/>
    <w:rsid w:val="00AF538A"/>
    <w:rsid w:val="00AF6E00"/>
    <w:rsid w:val="00AF76F7"/>
    <w:rsid w:val="00AF77F1"/>
    <w:rsid w:val="00AF78A4"/>
    <w:rsid w:val="00AF7AA8"/>
    <w:rsid w:val="00AF7E62"/>
    <w:rsid w:val="00B0017C"/>
    <w:rsid w:val="00B0052C"/>
    <w:rsid w:val="00B0104B"/>
    <w:rsid w:val="00B01F15"/>
    <w:rsid w:val="00B02FB2"/>
    <w:rsid w:val="00B04DF6"/>
    <w:rsid w:val="00B052A9"/>
    <w:rsid w:val="00B05BE0"/>
    <w:rsid w:val="00B05CE7"/>
    <w:rsid w:val="00B05D51"/>
    <w:rsid w:val="00B0689E"/>
    <w:rsid w:val="00B06D03"/>
    <w:rsid w:val="00B079F3"/>
    <w:rsid w:val="00B07C4C"/>
    <w:rsid w:val="00B07F2D"/>
    <w:rsid w:val="00B10318"/>
    <w:rsid w:val="00B10994"/>
    <w:rsid w:val="00B11A01"/>
    <w:rsid w:val="00B11EC1"/>
    <w:rsid w:val="00B12810"/>
    <w:rsid w:val="00B12B75"/>
    <w:rsid w:val="00B14052"/>
    <w:rsid w:val="00B141E9"/>
    <w:rsid w:val="00B14500"/>
    <w:rsid w:val="00B150AB"/>
    <w:rsid w:val="00B15AA4"/>
    <w:rsid w:val="00B15D52"/>
    <w:rsid w:val="00B16002"/>
    <w:rsid w:val="00B16AC6"/>
    <w:rsid w:val="00B16ED3"/>
    <w:rsid w:val="00B20152"/>
    <w:rsid w:val="00B2064B"/>
    <w:rsid w:val="00B22FB8"/>
    <w:rsid w:val="00B238C5"/>
    <w:rsid w:val="00B23FAF"/>
    <w:rsid w:val="00B24A83"/>
    <w:rsid w:val="00B24D9C"/>
    <w:rsid w:val="00B2551E"/>
    <w:rsid w:val="00B2565F"/>
    <w:rsid w:val="00B2598F"/>
    <w:rsid w:val="00B25AE3"/>
    <w:rsid w:val="00B2604D"/>
    <w:rsid w:val="00B269DE"/>
    <w:rsid w:val="00B278B8"/>
    <w:rsid w:val="00B3000B"/>
    <w:rsid w:val="00B30224"/>
    <w:rsid w:val="00B310B2"/>
    <w:rsid w:val="00B319CC"/>
    <w:rsid w:val="00B31ECD"/>
    <w:rsid w:val="00B326E2"/>
    <w:rsid w:val="00B34540"/>
    <w:rsid w:val="00B355D7"/>
    <w:rsid w:val="00B35DD7"/>
    <w:rsid w:val="00B3720A"/>
    <w:rsid w:val="00B40055"/>
    <w:rsid w:val="00B4032D"/>
    <w:rsid w:val="00B40921"/>
    <w:rsid w:val="00B40B1B"/>
    <w:rsid w:val="00B40B80"/>
    <w:rsid w:val="00B40EF7"/>
    <w:rsid w:val="00B41831"/>
    <w:rsid w:val="00B41836"/>
    <w:rsid w:val="00B42162"/>
    <w:rsid w:val="00B42371"/>
    <w:rsid w:val="00B42996"/>
    <w:rsid w:val="00B43256"/>
    <w:rsid w:val="00B433ED"/>
    <w:rsid w:val="00B438AC"/>
    <w:rsid w:val="00B4492C"/>
    <w:rsid w:val="00B4506A"/>
    <w:rsid w:val="00B45B84"/>
    <w:rsid w:val="00B47B80"/>
    <w:rsid w:val="00B47FD7"/>
    <w:rsid w:val="00B5010A"/>
    <w:rsid w:val="00B50FE6"/>
    <w:rsid w:val="00B51167"/>
    <w:rsid w:val="00B5207F"/>
    <w:rsid w:val="00B5220E"/>
    <w:rsid w:val="00B5252C"/>
    <w:rsid w:val="00B52575"/>
    <w:rsid w:val="00B52D54"/>
    <w:rsid w:val="00B53B74"/>
    <w:rsid w:val="00B53BFE"/>
    <w:rsid w:val="00B55C65"/>
    <w:rsid w:val="00B5619A"/>
    <w:rsid w:val="00B563E9"/>
    <w:rsid w:val="00B5711B"/>
    <w:rsid w:val="00B577BE"/>
    <w:rsid w:val="00B603C8"/>
    <w:rsid w:val="00B608C6"/>
    <w:rsid w:val="00B60C82"/>
    <w:rsid w:val="00B60F57"/>
    <w:rsid w:val="00B6168E"/>
    <w:rsid w:val="00B61C79"/>
    <w:rsid w:val="00B62212"/>
    <w:rsid w:val="00B63111"/>
    <w:rsid w:val="00B641F1"/>
    <w:rsid w:val="00B6489B"/>
    <w:rsid w:val="00B64C37"/>
    <w:rsid w:val="00B654F1"/>
    <w:rsid w:val="00B656D8"/>
    <w:rsid w:val="00B673CB"/>
    <w:rsid w:val="00B7009B"/>
    <w:rsid w:val="00B701A6"/>
    <w:rsid w:val="00B702AB"/>
    <w:rsid w:val="00B702C2"/>
    <w:rsid w:val="00B71408"/>
    <w:rsid w:val="00B71E0D"/>
    <w:rsid w:val="00B72A02"/>
    <w:rsid w:val="00B73E4F"/>
    <w:rsid w:val="00B7444A"/>
    <w:rsid w:val="00B751F0"/>
    <w:rsid w:val="00B752FE"/>
    <w:rsid w:val="00B761BD"/>
    <w:rsid w:val="00B766F6"/>
    <w:rsid w:val="00B76A11"/>
    <w:rsid w:val="00B772F1"/>
    <w:rsid w:val="00B80C18"/>
    <w:rsid w:val="00B82451"/>
    <w:rsid w:val="00B8282F"/>
    <w:rsid w:val="00B82DA9"/>
    <w:rsid w:val="00B82DAA"/>
    <w:rsid w:val="00B846CF"/>
    <w:rsid w:val="00B8479D"/>
    <w:rsid w:val="00B85099"/>
    <w:rsid w:val="00B8574F"/>
    <w:rsid w:val="00B85B7A"/>
    <w:rsid w:val="00B86FF0"/>
    <w:rsid w:val="00B875FA"/>
    <w:rsid w:val="00B9018A"/>
    <w:rsid w:val="00B903FE"/>
    <w:rsid w:val="00B90BB1"/>
    <w:rsid w:val="00B90DC4"/>
    <w:rsid w:val="00B912F0"/>
    <w:rsid w:val="00B917DF"/>
    <w:rsid w:val="00B91F19"/>
    <w:rsid w:val="00B9238E"/>
    <w:rsid w:val="00B941E9"/>
    <w:rsid w:val="00B9474F"/>
    <w:rsid w:val="00B954E8"/>
    <w:rsid w:val="00B97261"/>
    <w:rsid w:val="00B97654"/>
    <w:rsid w:val="00BA0E3E"/>
    <w:rsid w:val="00BA1831"/>
    <w:rsid w:val="00BA21A0"/>
    <w:rsid w:val="00BA2BF9"/>
    <w:rsid w:val="00BA33D4"/>
    <w:rsid w:val="00BA3468"/>
    <w:rsid w:val="00BA37C4"/>
    <w:rsid w:val="00BA3E62"/>
    <w:rsid w:val="00BA41E3"/>
    <w:rsid w:val="00BA46FB"/>
    <w:rsid w:val="00BA499C"/>
    <w:rsid w:val="00BA52E4"/>
    <w:rsid w:val="00BA5406"/>
    <w:rsid w:val="00BA68AE"/>
    <w:rsid w:val="00BA7A97"/>
    <w:rsid w:val="00BB161E"/>
    <w:rsid w:val="00BB281F"/>
    <w:rsid w:val="00BB4EBA"/>
    <w:rsid w:val="00BB51B1"/>
    <w:rsid w:val="00BB5720"/>
    <w:rsid w:val="00BB58C7"/>
    <w:rsid w:val="00BB61D7"/>
    <w:rsid w:val="00BB64CF"/>
    <w:rsid w:val="00BB661B"/>
    <w:rsid w:val="00BB6690"/>
    <w:rsid w:val="00BB77F6"/>
    <w:rsid w:val="00BB7E41"/>
    <w:rsid w:val="00BC0A3F"/>
    <w:rsid w:val="00BC0FD8"/>
    <w:rsid w:val="00BC1399"/>
    <w:rsid w:val="00BC20D5"/>
    <w:rsid w:val="00BC24CA"/>
    <w:rsid w:val="00BC2BFA"/>
    <w:rsid w:val="00BC31D5"/>
    <w:rsid w:val="00BC3682"/>
    <w:rsid w:val="00BC3781"/>
    <w:rsid w:val="00BC4050"/>
    <w:rsid w:val="00BC459C"/>
    <w:rsid w:val="00BC4DFE"/>
    <w:rsid w:val="00BC5AE5"/>
    <w:rsid w:val="00BC5D8F"/>
    <w:rsid w:val="00BC5DE3"/>
    <w:rsid w:val="00BC619D"/>
    <w:rsid w:val="00BC707E"/>
    <w:rsid w:val="00BC77FF"/>
    <w:rsid w:val="00BC7B05"/>
    <w:rsid w:val="00BD1851"/>
    <w:rsid w:val="00BD1B0F"/>
    <w:rsid w:val="00BD1E1D"/>
    <w:rsid w:val="00BD218B"/>
    <w:rsid w:val="00BD2603"/>
    <w:rsid w:val="00BD2D84"/>
    <w:rsid w:val="00BD2DD7"/>
    <w:rsid w:val="00BD2E53"/>
    <w:rsid w:val="00BD32F4"/>
    <w:rsid w:val="00BD3ECF"/>
    <w:rsid w:val="00BD4BB5"/>
    <w:rsid w:val="00BD541F"/>
    <w:rsid w:val="00BD5F9B"/>
    <w:rsid w:val="00BD63BD"/>
    <w:rsid w:val="00BD7874"/>
    <w:rsid w:val="00BD7920"/>
    <w:rsid w:val="00BD7A89"/>
    <w:rsid w:val="00BD7D0B"/>
    <w:rsid w:val="00BE028E"/>
    <w:rsid w:val="00BE07CE"/>
    <w:rsid w:val="00BE0DEA"/>
    <w:rsid w:val="00BE1315"/>
    <w:rsid w:val="00BE16F7"/>
    <w:rsid w:val="00BE261F"/>
    <w:rsid w:val="00BE2E5E"/>
    <w:rsid w:val="00BE372B"/>
    <w:rsid w:val="00BE4A41"/>
    <w:rsid w:val="00BE4AA0"/>
    <w:rsid w:val="00BE50A0"/>
    <w:rsid w:val="00BE52DA"/>
    <w:rsid w:val="00BE5EF1"/>
    <w:rsid w:val="00BE68D5"/>
    <w:rsid w:val="00BE6928"/>
    <w:rsid w:val="00BF080B"/>
    <w:rsid w:val="00BF1B6C"/>
    <w:rsid w:val="00BF3CB3"/>
    <w:rsid w:val="00BF4BF5"/>
    <w:rsid w:val="00BF4FEF"/>
    <w:rsid w:val="00BF513A"/>
    <w:rsid w:val="00BF5D1E"/>
    <w:rsid w:val="00BF60B1"/>
    <w:rsid w:val="00BF7621"/>
    <w:rsid w:val="00C0086C"/>
    <w:rsid w:val="00C019D6"/>
    <w:rsid w:val="00C01E32"/>
    <w:rsid w:val="00C029AE"/>
    <w:rsid w:val="00C03139"/>
    <w:rsid w:val="00C044F0"/>
    <w:rsid w:val="00C04584"/>
    <w:rsid w:val="00C04CBB"/>
    <w:rsid w:val="00C06CD7"/>
    <w:rsid w:val="00C07E9B"/>
    <w:rsid w:val="00C100AA"/>
    <w:rsid w:val="00C10C28"/>
    <w:rsid w:val="00C11114"/>
    <w:rsid w:val="00C1188F"/>
    <w:rsid w:val="00C11B15"/>
    <w:rsid w:val="00C12480"/>
    <w:rsid w:val="00C1295B"/>
    <w:rsid w:val="00C12FAC"/>
    <w:rsid w:val="00C1320D"/>
    <w:rsid w:val="00C13F92"/>
    <w:rsid w:val="00C150A9"/>
    <w:rsid w:val="00C15490"/>
    <w:rsid w:val="00C159A6"/>
    <w:rsid w:val="00C15E3C"/>
    <w:rsid w:val="00C16A58"/>
    <w:rsid w:val="00C16B71"/>
    <w:rsid w:val="00C16BEE"/>
    <w:rsid w:val="00C16CD7"/>
    <w:rsid w:val="00C16E9C"/>
    <w:rsid w:val="00C17710"/>
    <w:rsid w:val="00C17BF7"/>
    <w:rsid w:val="00C17C94"/>
    <w:rsid w:val="00C20298"/>
    <w:rsid w:val="00C205E1"/>
    <w:rsid w:val="00C211C9"/>
    <w:rsid w:val="00C217D5"/>
    <w:rsid w:val="00C219D6"/>
    <w:rsid w:val="00C2237B"/>
    <w:rsid w:val="00C228F2"/>
    <w:rsid w:val="00C22E7F"/>
    <w:rsid w:val="00C2337B"/>
    <w:rsid w:val="00C235D3"/>
    <w:rsid w:val="00C2401C"/>
    <w:rsid w:val="00C25E53"/>
    <w:rsid w:val="00C26A0D"/>
    <w:rsid w:val="00C26ECB"/>
    <w:rsid w:val="00C275F6"/>
    <w:rsid w:val="00C27D18"/>
    <w:rsid w:val="00C27E54"/>
    <w:rsid w:val="00C302B0"/>
    <w:rsid w:val="00C303B3"/>
    <w:rsid w:val="00C31083"/>
    <w:rsid w:val="00C32173"/>
    <w:rsid w:val="00C32EF9"/>
    <w:rsid w:val="00C3478B"/>
    <w:rsid w:val="00C34ACA"/>
    <w:rsid w:val="00C36387"/>
    <w:rsid w:val="00C366F6"/>
    <w:rsid w:val="00C377DB"/>
    <w:rsid w:val="00C37966"/>
    <w:rsid w:val="00C37CFF"/>
    <w:rsid w:val="00C37D9B"/>
    <w:rsid w:val="00C40CDC"/>
    <w:rsid w:val="00C41D41"/>
    <w:rsid w:val="00C42646"/>
    <w:rsid w:val="00C4284F"/>
    <w:rsid w:val="00C43169"/>
    <w:rsid w:val="00C432F5"/>
    <w:rsid w:val="00C4335D"/>
    <w:rsid w:val="00C4370D"/>
    <w:rsid w:val="00C4464B"/>
    <w:rsid w:val="00C44B3E"/>
    <w:rsid w:val="00C472E3"/>
    <w:rsid w:val="00C4738B"/>
    <w:rsid w:val="00C47B7A"/>
    <w:rsid w:val="00C47B8E"/>
    <w:rsid w:val="00C506B2"/>
    <w:rsid w:val="00C50A6E"/>
    <w:rsid w:val="00C50CDA"/>
    <w:rsid w:val="00C51F08"/>
    <w:rsid w:val="00C52513"/>
    <w:rsid w:val="00C52D5B"/>
    <w:rsid w:val="00C53341"/>
    <w:rsid w:val="00C535CD"/>
    <w:rsid w:val="00C54ED2"/>
    <w:rsid w:val="00C56F1F"/>
    <w:rsid w:val="00C570BE"/>
    <w:rsid w:val="00C57DE8"/>
    <w:rsid w:val="00C60271"/>
    <w:rsid w:val="00C6151F"/>
    <w:rsid w:val="00C615D6"/>
    <w:rsid w:val="00C61A2C"/>
    <w:rsid w:val="00C61E1F"/>
    <w:rsid w:val="00C630D3"/>
    <w:rsid w:val="00C63B41"/>
    <w:rsid w:val="00C63EA2"/>
    <w:rsid w:val="00C6453A"/>
    <w:rsid w:val="00C64827"/>
    <w:rsid w:val="00C64BC7"/>
    <w:rsid w:val="00C65918"/>
    <w:rsid w:val="00C65C49"/>
    <w:rsid w:val="00C66007"/>
    <w:rsid w:val="00C667D6"/>
    <w:rsid w:val="00C66802"/>
    <w:rsid w:val="00C66C59"/>
    <w:rsid w:val="00C67873"/>
    <w:rsid w:val="00C7056B"/>
    <w:rsid w:val="00C70DD7"/>
    <w:rsid w:val="00C70F27"/>
    <w:rsid w:val="00C71EF7"/>
    <w:rsid w:val="00C71F2E"/>
    <w:rsid w:val="00C72208"/>
    <w:rsid w:val="00C724B5"/>
    <w:rsid w:val="00C7277A"/>
    <w:rsid w:val="00C72A33"/>
    <w:rsid w:val="00C72D16"/>
    <w:rsid w:val="00C72D9B"/>
    <w:rsid w:val="00C73AE3"/>
    <w:rsid w:val="00C73BC6"/>
    <w:rsid w:val="00C7429B"/>
    <w:rsid w:val="00C7556A"/>
    <w:rsid w:val="00C7584C"/>
    <w:rsid w:val="00C75D8B"/>
    <w:rsid w:val="00C7643A"/>
    <w:rsid w:val="00C76CF8"/>
    <w:rsid w:val="00C7716B"/>
    <w:rsid w:val="00C77471"/>
    <w:rsid w:val="00C779BB"/>
    <w:rsid w:val="00C8073A"/>
    <w:rsid w:val="00C8102E"/>
    <w:rsid w:val="00C81766"/>
    <w:rsid w:val="00C839CF"/>
    <w:rsid w:val="00C84A83"/>
    <w:rsid w:val="00C85190"/>
    <w:rsid w:val="00C85F2E"/>
    <w:rsid w:val="00C8634A"/>
    <w:rsid w:val="00C905E8"/>
    <w:rsid w:val="00C90CA3"/>
    <w:rsid w:val="00C91023"/>
    <w:rsid w:val="00C91409"/>
    <w:rsid w:val="00C91624"/>
    <w:rsid w:val="00C92796"/>
    <w:rsid w:val="00C92943"/>
    <w:rsid w:val="00C92EB3"/>
    <w:rsid w:val="00C9322B"/>
    <w:rsid w:val="00C9388B"/>
    <w:rsid w:val="00C938DF"/>
    <w:rsid w:val="00C959DC"/>
    <w:rsid w:val="00C9660B"/>
    <w:rsid w:val="00C9698B"/>
    <w:rsid w:val="00C96AAA"/>
    <w:rsid w:val="00C96BF8"/>
    <w:rsid w:val="00C9768C"/>
    <w:rsid w:val="00C97C6A"/>
    <w:rsid w:val="00CA1805"/>
    <w:rsid w:val="00CA18F2"/>
    <w:rsid w:val="00CA260E"/>
    <w:rsid w:val="00CA2913"/>
    <w:rsid w:val="00CA3055"/>
    <w:rsid w:val="00CA4001"/>
    <w:rsid w:val="00CA4FC6"/>
    <w:rsid w:val="00CA5C84"/>
    <w:rsid w:val="00CA69BC"/>
    <w:rsid w:val="00CA6E37"/>
    <w:rsid w:val="00CA7652"/>
    <w:rsid w:val="00CA7BB6"/>
    <w:rsid w:val="00CB081A"/>
    <w:rsid w:val="00CB08DD"/>
    <w:rsid w:val="00CB165E"/>
    <w:rsid w:val="00CB1E4C"/>
    <w:rsid w:val="00CB23DE"/>
    <w:rsid w:val="00CB2E9D"/>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2956"/>
    <w:rsid w:val="00CD3A8F"/>
    <w:rsid w:val="00CD45E7"/>
    <w:rsid w:val="00CD4849"/>
    <w:rsid w:val="00CD4B75"/>
    <w:rsid w:val="00CD5A4A"/>
    <w:rsid w:val="00CD5EA5"/>
    <w:rsid w:val="00CD6319"/>
    <w:rsid w:val="00CD7480"/>
    <w:rsid w:val="00CE063A"/>
    <w:rsid w:val="00CE1B04"/>
    <w:rsid w:val="00CE4E1F"/>
    <w:rsid w:val="00CE5007"/>
    <w:rsid w:val="00CE5635"/>
    <w:rsid w:val="00CE64E0"/>
    <w:rsid w:val="00CE66BB"/>
    <w:rsid w:val="00CE6C82"/>
    <w:rsid w:val="00CE73FC"/>
    <w:rsid w:val="00CE7D08"/>
    <w:rsid w:val="00CF0238"/>
    <w:rsid w:val="00CF0318"/>
    <w:rsid w:val="00CF0AEA"/>
    <w:rsid w:val="00CF12F8"/>
    <w:rsid w:val="00CF1639"/>
    <w:rsid w:val="00CF2712"/>
    <w:rsid w:val="00CF2D58"/>
    <w:rsid w:val="00CF2DF2"/>
    <w:rsid w:val="00CF3EFB"/>
    <w:rsid w:val="00CF412B"/>
    <w:rsid w:val="00CF4250"/>
    <w:rsid w:val="00CF4367"/>
    <w:rsid w:val="00CF63C5"/>
    <w:rsid w:val="00CF735F"/>
    <w:rsid w:val="00CF79B7"/>
    <w:rsid w:val="00D00036"/>
    <w:rsid w:val="00D00096"/>
    <w:rsid w:val="00D00367"/>
    <w:rsid w:val="00D0055C"/>
    <w:rsid w:val="00D02F79"/>
    <w:rsid w:val="00D04241"/>
    <w:rsid w:val="00D065FC"/>
    <w:rsid w:val="00D06ED1"/>
    <w:rsid w:val="00D10408"/>
    <w:rsid w:val="00D12459"/>
    <w:rsid w:val="00D1268E"/>
    <w:rsid w:val="00D12F58"/>
    <w:rsid w:val="00D139DE"/>
    <w:rsid w:val="00D13D57"/>
    <w:rsid w:val="00D141A2"/>
    <w:rsid w:val="00D142F7"/>
    <w:rsid w:val="00D14386"/>
    <w:rsid w:val="00D146AA"/>
    <w:rsid w:val="00D146FC"/>
    <w:rsid w:val="00D14C08"/>
    <w:rsid w:val="00D15FC2"/>
    <w:rsid w:val="00D20642"/>
    <w:rsid w:val="00D2089F"/>
    <w:rsid w:val="00D20E9B"/>
    <w:rsid w:val="00D21401"/>
    <w:rsid w:val="00D21665"/>
    <w:rsid w:val="00D216BE"/>
    <w:rsid w:val="00D22AE8"/>
    <w:rsid w:val="00D22E4E"/>
    <w:rsid w:val="00D239CA"/>
    <w:rsid w:val="00D27095"/>
    <w:rsid w:val="00D2793F"/>
    <w:rsid w:val="00D310B0"/>
    <w:rsid w:val="00D318F8"/>
    <w:rsid w:val="00D32FC5"/>
    <w:rsid w:val="00D33171"/>
    <w:rsid w:val="00D3443B"/>
    <w:rsid w:val="00D35755"/>
    <w:rsid w:val="00D35CDE"/>
    <w:rsid w:val="00D36164"/>
    <w:rsid w:val="00D36CD1"/>
    <w:rsid w:val="00D37637"/>
    <w:rsid w:val="00D41283"/>
    <w:rsid w:val="00D418E8"/>
    <w:rsid w:val="00D4244E"/>
    <w:rsid w:val="00D42584"/>
    <w:rsid w:val="00D4355F"/>
    <w:rsid w:val="00D439F2"/>
    <w:rsid w:val="00D4455B"/>
    <w:rsid w:val="00D44598"/>
    <w:rsid w:val="00D447E2"/>
    <w:rsid w:val="00D44B50"/>
    <w:rsid w:val="00D4527B"/>
    <w:rsid w:val="00D453FA"/>
    <w:rsid w:val="00D461F9"/>
    <w:rsid w:val="00D46685"/>
    <w:rsid w:val="00D469A4"/>
    <w:rsid w:val="00D46AA9"/>
    <w:rsid w:val="00D4727B"/>
    <w:rsid w:val="00D4759B"/>
    <w:rsid w:val="00D50391"/>
    <w:rsid w:val="00D5058D"/>
    <w:rsid w:val="00D512AF"/>
    <w:rsid w:val="00D51FFC"/>
    <w:rsid w:val="00D52114"/>
    <w:rsid w:val="00D52924"/>
    <w:rsid w:val="00D536DB"/>
    <w:rsid w:val="00D5532B"/>
    <w:rsid w:val="00D555B5"/>
    <w:rsid w:val="00D5569A"/>
    <w:rsid w:val="00D56251"/>
    <w:rsid w:val="00D5697E"/>
    <w:rsid w:val="00D56C84"/>
    <w:rsid w:val="00D56D39"/>
    <w:rsid w:val="00D57150"/>
    <w:rsid w:val="00D57E1E"/>
    <w:rsid w:val="00D60C47"/>
    <w:rsid w:val="00D61D11"/>
    <w:rsid w:val="00D61EDE"/>
    <w:rsid w:val="00D628FA"/>
    <w:rsid w:val="00D64305"/>
    <w:rsid w:val="00D65290"/>
    <w:rsid w:val="00D65B57"/>
    <w:rsid w:val="00D65C9F"/>
    <w:rsid w:val="00D66218"/>
    <w:rsid w:val="00D675B0"/>
    <w:rsid w:val="00D675D1"/>
    <w:rsid w:val="00D677E7"/>
    <w:rsid w:val="00D678D1"/>
    <w:rsid w:val="00D70603"/>
    <w:rsid w:val="00D72C78"/>
    <w:rsid w:val="00D7451A"/>
    <w:rsid w:val="00D74D38"/>
    <w:rsid w:val="00D75916"/>
    <w:rsid w:val="00D75CFA"/>
    <w:rsid w:val="00D75EE6"/>
    <w:rsid w:val="00D77367"/>
    <w:rsid w:val="00D77A6A"/>
    <w:rsid w:val="00D80249"/>
    <w:rsid w:val="00D81EB9"/>
    <w:rsid w:val="00D81EC4"/>
    <w:rsid w:val="00D827D0"/>
    <w:rsid w:val="00D839F4"/>
    <w:rsid w:val="00D84060"/>
    <w:rsid w:val="00D8493D"/>
    <w:rsid w:val="00D854CA"/>
    <w:rsid w:val="00D8587E"/>
    <w:rsid w:val="00D86F28"/>
    <w:rsid w:val="00D87421"/>
    <w:rsid w:val="00D8787F"/>
    <w:rsid w:val="00D878CB"/>
    <w:rsid w:val="00D87CCF"/>
    <w:rsid w:val="00D90490"/>
    <w:rsid w:val="00D90628"/>
    <w:rsid w:val="00D90B40"/>
    <w:rsid w:val="00D91C9A"/>
    <w:rsid w:val="00D9220B"/>
    <w:rsid w:val="00D924B4"/>
    <w:rsid w:val="00D9269D"/>
    <w:rsid w:val="00D934D2"/>
    <w:rsid w:val="00D94AD8"/>
    <w:rsid w:val="00D953CD"/>
    <w:rsid w:val="00D95413"/>
    <w:rsid w:val="00D96DA0"/>
    <w:rsid w:val="00D97597"/>
    <w:rsid w:val="00D976D0"/>
    <w:rsid w:val="00D97AA7"/>
    <w:rsid w:val="00DA007B"/>
    <w:rsid w:val="00DA0B81"/>
    <w:rsid w:val="00DA1ED2"/>
    <w:rsid w:val="00DA1F23"/>
    <w:rsid w:val="00DA2D72"/>
    <w:rsid w:val="00DA3E35"/>
    <w:rsid w:val="00DA4559"/>
    <w:rsid w:val="00DA4584"/>
    <w:rsid w:val="00DA50D2"/>
    <w:rsid w:val="00DA5A24"/>
    <w:rsid w:val="00DA78CD"/>
    <w:rsid w:val="00DB0726"/>
    <w:rsid w:val="00DB237C"/>
    <w:rsid w:val="00DB2869"/>
    <w:rsid w:val="00DB2AF8"/>
    <w:rsid w:val="00DB3AB3"/>
    <w:rsid w:val="00DB40E3"/>
    <w:rsid w:val="00DB4AD2"/>
    <w:rsid w:val="00DB55E2"/>
    <w:rsid w:val="00DB5838"/>
    <w:rsid w:val="00DB642F"/>
    <w:rsid w:val="00DB7EA8"/>
    <w:rsid w:val="00DC04A9"/>
    <w:rsid w:val="00DC19C9"/>
    <w:rsid w:val="00DC1CBE"/>
    <w:rsid w:val="00DC1CFE"/>
    <w:rsid w:val="00DC209B"/>
    <w:rsid w:val="00DC2ADC"/>
    <w:rsid w:val="00DC2C0C"/>
    <w:rsid w:val="00DC33DE"/>
    <w:rsid w:val="00DC39BE"/>
    <w:rsid w:val="00DC3DBE"/>
    <w:rsid w:val="00DC3EED"/>
    <w:rsid w:val="00DC47E4"/>
    <w:rsid w:val="00DC5196"/>
    <w:rsid w:val="00DC5B70"/>
    <w:rsid w:val="00DC6373"/>
    <w:rsid w:val="00DC695D"/>
    <w:rsid w:val="00DC69D7"/>
    <w:rsid w:val="00DC6A39"/>
    <w:rsid w:val="00DC6EBC"/>
    <w:rsid w:val="00DC7179"/>
    <w:rsid w:val="00DC7755"/>
    <w:rsid w:val="00DC7F0F"/>
    <w:rsid w:val="00DD02C5"/>
    <w:rsid w:val="00DD03F8"/>
    <w:rsid w:val="00DD11B7"/>
    <w:rsid w:val="00DD17C9"/>
    <w:rsid w:val="00DD1FF8"/>
    <w:rsid w:val="00DD2866"/>
    <w:rsid w:val="00DD2E65"/>
    <w:rsid w:val="00DD34B9"/>
    <w:rsid w:val="00DD390D"/>
    <w:rsid w:val="00DD478A"/>
    <w:rsid w:val="00DD4DCE"/>
    <w:rsid w:val="00DD5090"/>
    <w:rsid w:val="00DD5CDF"/>
    <w:rsid w:val="00DD7A8E"/>
    <w:rsid w:val="00DD7C81"/>
    <w:rsid w:val="00DE06FB"/>
    <w:rsid w:val="00DE0C7C"/>
    <w:rsid w:val="00DE0DDA"/>
    <w:rsid w:val="00DE3088"/>
    <w:rsid w:val="00DE30FD"/>
    <w:rsid w:val="00DE3857"/>
    <w:rsid w:val="00DE54F1"/>
    <w:rsid w:val="00DE5C79"/>
    <w:rsid w:val="00DE65D6"/>
    <w:rsid w:val="00DE6C19"/>
    <w:rsid w:val="00DE7090"/>
    <w:rsid w:val="00DE7B1A"/>
    <w:rsid w:val="00DE7FEE"/>
    <w:rsid w:val="00DF0009"/>
    <w:rsid w:val="00DF07DE"/>
    <w:rsid w:val="00DF1339"/>
    <w:rsid w:val="00DF1E46"/>
    <w:rsid w:val="00DF2854"/>
    <w:rsid w:val="00DF3C06"/>
    <w:rsid w:val="00DF463F"/>
    <w:rsid w:val="00DF62C0"/>
    <w:rsid w:val="00DF6F60"/>
    <w:rsid w:val="00DF7228"/>
    <w:rsid w:val="00DF72B5"/>
    <w:rsid w:val="00E00354"/>
    <w:rsid w:val="00E004E6"/>
    <w:rsid w:val="00E00CF3"/>
    <w:rsid w:val="00E01366"/>
    <w:rsid w:val="00E01807"/>
    <w:rsid w:val="00E028CE"/>
    <w:rsid w:val="00E035A3"/>
    <w:rsid w:val="00E03D63"/>
    <w:rsid w:val="00E03D8B"/>
    <w:rsid w:val="00E0415C"/>
    <w:rsid w:val="00E042FD"/>
    <w:rsid w:val="00E04E80"/>
    <w:rsid w:val="00E0527A"/>
    <w:rsid w:val="00E06907"/>
    <w:rsid w:val="00E06C74"/>
    <w:rsid w:val="00E06E4C"/>
    <w:rsid w:val="00E077CF"/>
    <w:rsid w:val="00E1164A"/>
    <w:rsid w:val="00E117C5"/>
    <w:rsid w:val="00E1340A"/>
    <w:rsid w:val="00E13776"/>
    <w:rsid w:val="00E141C8"/>
    <w:rsid w:val="00E143AB"/>
    <w:rsid w:val="00E14723"/>
    <w:rsid w:val="00E14C6C"/>
    <w:rsid w:val="00E15427"/>
    <w:rsid w:val="00E16323"/>
    <w:rsid w:val="00E165C6"/>
    <w:rsid w:val="00E17B7D"/>
    <w:rsid w:val="00E209C3"/>
    <w:rsid w:val="00E21365"/>
    <w:rsid w:val="00E22038"/>
    <w:rsid w:val="00E22279"/>
    <w:rsid w:val="00E2250D"/>
    <w:rsid w:val="00E23E8E"/>
    <w:rsid w:val="00E24B56"/>
    <w:rsid w:val="00E24D18"/>
    <w:rsid w:val="00E2504A"/>
    <w:rsid w:val="00E260DC"/>
    <w:rsid w:val="00E2654E"/>
    <w:rsid w:val="00E27F68"/>
    <w:rsid w:val="00E30E8E"/>
    <w:rsid w:val="00E31D4A"/>
    <w:rsid w:val="00E32EB7"/>
    <w:rsid w:val="00E33A59"/>
    <w:rsid w:val="00E33BD7"/>
    <w:rsid w:val="00E34B1F"/>
    <w:rsid w:val="00E35452"/>
    <w:rsid w:val="00E357F6"/>
    <w:rsid w:val="00E35ABA"/>
    <w:rsid w:val="00E3687C"/>
    <w:rsid w:val="00E40AB2"/>
    <w:rsid w:val="00E40AE2"/>
    <w:rsid w:val="00E41089"/>
    <w:rsid w:val="00E414B7"/>
    <w:rsid w:val="00E41532"/>
    <w:rsid w:val="00E41B22"/>
    <w:rsid w:val="00E42221"/>
    <w:rsid w:val="00E43556"/>
    <w:rsid w:val="00E4382B"/>
    <w:rsid w:val="00E444D1"/>
    <w:rsid w:val="00E44AC6"/>
    <w:rsid w:val="00E44CB2"/>
    <w:rsid w:val="00E45314"/>
    <w:rsid w:val="00E458A4"/>
    <w:rsid w:val="00E46341"/>
    <w:rsid w:val="00E46F27"/>
    <w:rsid w:val="00E470F9"/>
    <w:rsid w:val="00E5028F"/>
    <w:rsid w:val="00E50AAE"/>
    <w:rsid w:val="00E50C29"/>
    <w:rsid w:val="00E51A0A"/>
    <w:rsid w:val="00E52641"/>
    <w:rsid w:val="00E526FB"/>
    <w:rsid w:val="00E538A6"/>
    <w:rsid w:val="00E53DEC"/>
    <w:rsid w:val="00E552D5"/>
    <w:rsid w:val="00E57C28"/>
    <w:rsid w:val="00E57F28"/>
    <w:rsid w:val="00E6175A"/>
    <w:rsid w:val="00E619F2"/>
    <w:rsid w:val="00E62A5F"/>
    <w:rsid w:val="00E62FD0"/>
    <w:rsid w:val="00E63409"/>
    <w:rsid w:val="00E64007"/>
    <w:rsid w:val="00E64100"/>
    <w:rsid w:val="00E64F42"/>
    <w:rsid w:val="00E651E1"/>
    <w:rsid w:val="00E67616"/>
    <w:rsid w:val="00E6781C"/>
    <w:rsid w:val="00E70400"/>
    <w:rsid w:val="00E72753"/>
    <w:rsid w:val="00E72D21"/>
    <w:rsid w:val="00E72DEA"/>
    <w:rsid w:val="00E7316C"/>
    <w:rsid w:val="00E73417"/>
    <w:rsid w:val="00E74690"/>
    <w:rsid w:val="00E76FAE"/>
    <w:rsid w:val="00E770BA"/>
    <w:rsid w:val="00E81274"/>
    <w:rsid w:val="00E81670"/>
    <w:rsid w:val="00E823DE"/>
    <w:rsid w:val="00E8357A"/>
    <w:rsid w:val="00E835CE"/>
    <w:rsid w:val="00E844B1"/>
    <w:rsid w:val="00E8499E"/>
    <w:rsid w:val="00E84AF5"/>
    <w:rsid w:val="00E85834"/>
    <w:rsid w:val="00E86268"/>
    <w:rsid w:val="00E86513"/>
    <w:rsid w:val="00E8688D"/>
    <w:rsid w:val="00E86890"/>
    <w:rsid w:val="00E86B2B"/>
    <w:rsid w:val="00E86B9E"/>
    <w:rsid w:val="00E87816"/>
    <w:rsid w:val="00E879B6"/>
    <w:rsid w:val="00E90E13"/>
    <w:rsid w:val="00E91053"/>
    <w:rsid w:val="00E9106D"/>
    <w:rsid w:val="00E917C4"/>
    <w:rsid w:val="00E9255F"/>
    <w:rsid w:val="00E931A9"/>
    <w:rsid w:val="00E93D43"/>
    <w:rsid w:val="00E94AD5"/>
    <w:rsid w:val="00E955A4"/>
    <w:rsid w:val="00E9681C"/>
    <w:rsid w:val="00EA0C86"/>
    <w:rsid w:val="00EA1D17"/>
    <w:rsid w:val="00EA280C"/>
    <w:rsid w:val="00EA3E0A"/>
    <w:rsid w:val="00EA4B4B"/>
    <w:rsid w:val="00EA4BD7"/>
    <w:rsid w:val="00EA5646"/>
    <w:rsid w:val="00EB0AC1"/>
    <w:rsid w:val="00EB0CA9"/>
    <w:rsid w:val="00EB1302"/>
    <w:rsid w:val="00EB25FE"/>
    <w:rsid w:val="00EB3723"/>
    <w:rsid w:val="00EB38A2"/>
    <w:rsid w:val="00EB3C29"/>
    <w:rsid w:val="00EB4745"/>
    <w:rsid w:val="00EB4C12"/>
    <w:rsid w:val="00EB4CAD"/>
    <w:rsid w:val="00EB6283"/>
    <w:rsid w:val="00EB6B32"/>
    <w:rsid w:val="00EB6EA6"/>
    <w:rsid w:val="00EB7ADB"/>
    <w:rsid w:val="00EC02B4"/>
    <w:rsid w:val="00EC0493"/>
    <w:rsid w:val="00EC0A22"/>
    <w:rsid w:val="00EC1332"/>
    <w:rsid w:val="00EC2302"/>
    <w:rsid w:val="00EC3500"/>
    <w:rsid w:val="00EC454F"/>
    <w:rsid w:val="00EC5F46"/>
    <w:rsid w:val="00EC6E9F"/>
    <w:rsid w:val="00ED046E"/>
    <w:rsid w:val="00ED0DE8"/>
    <w:rsid w:val="00ED1C7E"/>
    <w:rsid w:val="00ED246A"/>
    <w:rsid w:val="00ED4041"/>
    <w:rsid w:val="00ED5330"/>
    <w:rsid w:val="00ED5459"/>
    <w:rsid w:val="00ED5D54"/>
    <w:rsid w:val="00ED5D6E"/>
    <w:rsid w:val="00ED67FF"/>
    <w:rsid w:val="00ED6A9B"/>
    <w:rsid w:val="00EE098E"/>
    <w:rsid w:val="00EE0D35"/>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27BA"/>
    <w:rsid w:val="00EF3540"/>
    <w:rsid w:val="00EF403C"/>
    <w:rsid w:val="00EF433D"/>
    <w:rsid w:val="00EF48F8"/>
    <w:rsid w:val="00EF4E94"/>
    <w:rsid w:val="00EF52E7"/>
    <w:rsid w:val="00EF5786"/>
    <w:rsid w:val="00EF6C81"/>
    <w:rsid w:val="00EF6F92"/>
    <w:rsid w:val="00EF7053"/>
    <w:rsid w:val="00EF73E0"/>
    <w:rsid w:val="00EF7F17"/>
    <w:rsid w:val="00F001C8"/>
    <w:rsid w:val="00F0097A"/>
    <w:rsid w:val="00F01205"/>
    <w:rsid w:val="00F02766"/>
    <w:rsid w:val="00F02959"/>
    <w:rsid w:val="00F02B5E"/>
    <w:rsid w:val="00F02E08"/>
    <w:rsid w:val="00F04132"/>
    <w:rsid w:val="00F048FB"/>
    <w:rsid w:val="00F056FC"/>
    <w:rsid w:val="00F06163"/>
    <w:rsid w:val="00F062CA"/>
    <w:rsid w:val="00F0653E"/>
    <w:rsid w:val="00F066B7"/>
    <w:rsid w:val="00F07528"/>
    <w:rsid w:val="00F07621"/>
    <w:rsid w:val="00F076FA"/>
    <w:rsid w:val="00F07756"/>
    <w:rsid w:val="00F102D7"/>
    <w:rsid w:val="00F10DF7"/>
    <w:rsid w:val="00F1394F"/>
    <w:rsid w:val="00F13CF8"/>
    <w:rsid w:val="00F14817"/>
    <w:rsid w:val="00F14B83"/>
    <w:rsid w:val="00F15FFC"/>
    <w:rsid w:val="00F16647"/>
    <w:rsid w:val="00F173BE"/>
    <w:rsid w:val="00F17FCE"/>
    <w:rsid w:val="00F202D2"/>
    <w:rsid w:val="00F20736"/>
    <w:rsid w:val="00F20DE8"/>
    <w:rsid w:val="00F2164F"/>
    <w:rsid w:val="00F22397"/>
    <w:rsid w:val="00F223D5"/>
    <w:rsid w:val="00F22E3A"/>
    <w:rsid w:val="00F23097"/>
    <w:rsid w:val="00F23121"/>
    <w:rsid w:val="00F2336B"/>
    <w:rsid w:val="00F23FB0"/>
    <w:rsid w:val="00F24692"/>
    <w:rsid w:val="00F2476C"/>
    <w:rsid w:val="00F2488E"/>
    <w:rsid w:val="00F25121"/>
    <w:rsid w:val="00F25660"/>
    <w:rsid w:val="00F25ABE"/>
    <w:rsid w:val="00F25E5F"/>
    <w:rsid w:val="00F2656A"/>
    <w:rsid w:val="00F273E4"/>
    <w:rsid w:val="00F27A8D"/>
    <w:rsid w:val="00F30182"/>
    <w:rsid w:val="00F31273"/>
    <w:rsid w:val="00F32997"/>
    <w:rsid w:val="00F332BE"/>
    <w:rsid w:val="00F33D60"/>
    <w:rsid w:val="00F34378"/>
    <w:rsid w:val="00F357AC"/>
    <w:rsid w:val="00F35C0E"/>
    <w:rsid w:val="00F35CB6"/>
    <w:rsid w:val="00F35D3D"/>
    <w:rsid w:val="00F36FAD"/>
    <w:rsid w:val="00F40285"/>
    <w:rsid w:val="00F404FD"/>
    <w:rsid w:val="00F405F9"/>
    <w:rsid w:val="00F419C1"/>
    <w:rsid w:val="00F42C5C"/>
    <w:rsid w:val="00F439BB"/>
    <w:rsid w:val="00F43DE4"/>
    <w:rsid w:val="00F44501"/>
    <w:rsid w:val="00F4464B"/>
    <w:rsid w:val="00F446B4"/>
    <w:rsid w:val="00F44974"/>
    <w:rsid w:val="00F44E93"/>
    <w:rsid w:val="00F45F2B"/>
    <w:rsid w:val="00F467BD"/>
    <w:rsid w:val="00F4744A"/>
    <w:rsid w:val="00F528C1"/>
    <w:rsid w:val="00F53998"/>
    <w:rsid w:val="00F541D3"/>
    <w:rsid w:val="00F549EA"/>
    <w:rsid w:val="00F558D5"/>
    <w:rsid w:val="00F560B4"/>
    <w:rsid w:val="00F560E4"/>
    <w:rsid w:val="00F56114"/>
    <w:rsid w:val="00F56450"/>
    <w:rsid w:val="00F56642"/>
    <w:rsid w:val="00F5689C"/>
    <w:rsid w:val="00F57CC3"/>
    <w:rsid w:val="00F615FC"/>
    <w:rsid w:val="00F61C0F"/>
    <w:rsid w:val="00F61DF8"/>
    <w:rsid w:val="00F624ED"/>
    <w:rsid w:val="00F62930"/>
    <w:rsid w:val="00F63EB4"/>
    <w:rsid w:val="00F63F14"/>
    <w:rsid w:val="00F64214"/>
    <w:rsid w:val="00F64343"/>
    <w:rsid w:val="00F64BCA"/>
    <w:rsid w:val="00F65008"/>
    <w:rsid w:val="00F65CE9"/>
    <w:rsid w:val="00F66B51"/>
    <w:rsid w:val="00F673C4"/>
    <w:rsid w:val="00F67BCC"/>
    <w:rsid w:val="00F700A3"/>
    <w:rsid w:val="00F7014D"/>
    <w:rsid w:val="00F70C13"/>
    <w:rsid w:val="00F70EEF"/>
    <w:rsid w:val="00F71C86"/>
    <w:rsid w:val="00F7285F"/>
    <w:rsid w:val="00F730B9"/>
    <w:rsid w:val="00F7379A"/>
    <w:rsid w:val="00F73CDE"/>
    <w:rsid w:val="00F7473C"/>
    <w:rsid w:val="00F74F30"/>
    <w:rsid w:val="00F75724"/>
    <w:rsid w:val="00F7637A"/>
    <w:rsid w:val="00F775BD"/>
    <w:rsid w:val="00F808B6"/>
    <w:rsid w:val="00F819C9"/>
    <w:rsid w:val="00F81C2C"/>
    <w:rsid w:val="00F825E1"/>
    <w:rsid w:val="00F8285C"/>
    <w:rsid w:val="00F83108"/>
    <w:rsid w:val="00F83CFD"/>
    <w:rsid w:val="00F84A1A"/>
    <w:rsid w:val="00F84A43"/>
    <w:rsid w:val="00F84D8D"/>
    <w:rsid w:val="00F84EEF"/>
    <w:rsid w:val="00F86239"/>
    <w:rsid w:val="00F870BE"/>
    <w:rsid w:val="00F9006E"/>
    <w:rsid w:val="00F90970"/>
    <w:rsid w:val="00F91206"/>
    <w:rsid w:val="00F9180F"/>
    <w:rsid w:val="00F918F9"/>
    <w:rsid w:val="00F91A84"/>
    <w:rsid w:val="00F923C1"/>
    <w:rsid w:val="00F926E3"/>
    <w:rsid w:val="00F92AA8"/>
    <w:rsid w:val="00F93223"/>
    <w:rsid w:val="00F955A6"/>
    <w:rsid w:val="00F9571E"/>
    <w:rsid w:val="00F959EC"/>
    <w:rsid w:val="00F95A47"/>
    <w:rsid w:val="00F962B5"/>
    <w:rsid w:val="00F96769"/>
    <w:rsid w:val="00F96BA1"/>
    <w:rsid w:val="00F97FDB"/>
    <w:rsid w:val="00FA09F9"/>
    <w:rsid w:val="00FA0B80"/>
    <w:rsid w:val="00FA1AB4"/>
    <w:rsid w:val="00FA3D79"/>
    <w:rsid w:val="00FA440F"/>
    <w:rsid w:val="00FA5865"/>
    <w:rsid w:val="00FA6C8D"/>
    <w:rsid w:val="00FA6F9B"/>
    <w:rsid w:val="00FA717E"/>
    <w:rsid w:val="00FA7321"/>
    <w:rsid w:val="00FA7CA0"/>
    <w:rsid w:val="00FA7F04"/>
    <w:rsid w:val="00FB0452"/>
    <w:rsid w:val="00FB1B36"/>
    <w:rsid w:val="00FB2600"/>
    <w:rsid w:val="00FB2BB1"/>
    <w:rsid w:val="00FB2E96"/>
    <w:rsid w:val="00FB3159"/>
    <w:rsid w:val="00FB39A7"/>
    <w:rsid w:val="00FB4237"/>
    <w:rsid w:val="00FB5A06"/>
    <w:rsid w:val="00FB69F9"/>
    <w:rsid w:val="00FB70F1"/>
    <w:rsid w:val="00FB7CC8"/>
    <w:rsid w:val="00FB7CE5"/>
    <w:rsid w:val="00FC04CD"/>
    <w:rsid w:val="00FC09D4"/>
    <w:rsid w:val="00FC0E56"/>
    <w:rsid w:val="00FC0E63"/>
    <w:rsid w:val="00FC0FA3"/>
    <w:rsid w:val="00FC2149"/>
    <w:rsid w:val="00FC2ED1"/>
    <w:rsid w:val="00FC53F4"/>
    <w:rsid w:val="00FC5767"/>
    <w:rsid w:val="00FC5890"/>
    <w:rsid w:val="00FC6D7F"/>
    <w:rsid w:val="00FC6DDF"/>
    <w:rsid w:val="00FC786A"/>
    <w:rsid w:val="00FC7A3D"/>
    <w:rsid w:val="00FC7A8D"/>
    <w:rsid w:val="00FD009C"/>
    <w:rsid w:val="00FD1F03"/>
    <w:rsid w:val="00FD209A"/>
    <w:rsid w:val="00FD276C"/>
    <w:rsid w:val="00FD29E7"/>
    <w:rsid w:val="00FD3243"/>
    <w:rsid w:val="00FD3B99"/>
    <w:rsid w:val="00FD4188"/>
    <w:rsid w:val="00FD52F4"/>
    <w:rsid w:val="00FD69B7"/>
    <w:rsid w:val="00FD6CCF"/>
    <w:rsid w:val="00FD7987"/>
    <w:rsid w:val="00FD7ECE"/>
    <w:rsid w:val="00FD7EEF"/>
    <w:rsid w:val="00FE2E20"/>
    <w:rsid w:val="00FE2EBF"/>
    <w:rsid w:val="00FE30AD"/>
    <w:rsid w:val="00FE3655"/>
    <w:rsid w:val="00FE5416"/>
    <w:rsid w:val="00FE60CC"/>
    <w:rsid w:val="00FE622A"/>
    <w:rsid w:val="00FE65B5"/>
    <w:rsid w:val="00FE6919"/>
    <w:rsid w:val="00FE6BD9"/>
    <w:rsid w:val="00FE6F51"/>
    <w:rsid w:val="00FE6F5D"/>
    <w:rsid w:val="00FE7447"/>
    <w:rsid w:val="00FE7AE7"/>
    <w:rsid w:val="00FE7B48"/>
    <w:rsid w:val="00FF0F07"/>
    <w:rsid w:val="00FF1FB7"/>
    <w:rsid w:val="00FF25F7"/>
    <w:rsid w:val="00FF34DE"/>
    <w:rsid w:val="00FF3D98"/>
    <w:rsid w:val="00FF5F38"/>
    <w:rsid w:val="00FF63CE"/>
    <w:rsid w:val="00FF63F3"/>
    <w:rsid w:val="00FF65FC"/>
    <w:rsid w:val="00FF6B1B"/>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847594705">
      <w:bodyDiv w:val="1"/>
      <w:marLeft w:val="0"/>
      <w:marRight w:val="0"/>
      <w:marTop w:val="0"/>
      <w:marBottom w:val="0"/>
      <w:divBdr>
        <w:top w:val="none" w:sz="0" w:space="0" w:color="auto"/>
        <w:left w:val="none" w:sz="0" w:space="0" w:color="auto"/>
        <w:bottom w:val="none" w:sz="0" w:space="0" w:color="auto"/>
        <w:right w:val="none" w:sz="0" w:space="0" w:color="auto"/>
      </w:divBdr>
      <w:divsChild>
        <w:div w:id="1859732419">
          <w:marLeft w:val="480"/>
          <w:marRight w:val="0"/>
          <w:marTop w:val="0"/>
          <w:marBottom w:val="0"/>
          <w:divBdr>
            <w:top w:val="none" w:sz="0" w:space="0" w:color="auto"/>
            <w:left w:val="none" w:sz="0" w:space="0" w:color="auto"/>
            <w:bottom w:val="none" w:sz="0" w:space="0" w:color="auto"/>
            <w:right w:val="none" w:sz="0" w:space="0" w:color="auto"/>
          </w:divBdr>
          <w:divsChild>
            <w:div w:id="1235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288">
      <w:bodyDiv w:val="1"/>
      <w:marLeft w:val="0"/>
      <w:marRight w:val="0"/>
      <w:marTop w:val="0"/>
      <w:marBottom w:val="0"/>
      <w:divBdr>
        <w:top w:val="none" w:sz="0" w:space="0" w:color="auto"/>
        <w:left w:val="none" w:sz="0" w:space="0" w:color="auto"/>
        <w:bottom w:val="none" w:sz="0" w:space="0" w:color="auto"/>
        <w:right w:val="none" w:sz="0" w:space="0" w:color="auto"/>
      </w:divBdr>
    </w:div>
    <w:div w:id="1750493922">
      <w:bodyDiv w:val="1"/>
      <w:marLeft w:val="0"/>
      <w:marRight w:val="0"/>
      <w:marTop w:val="0"/>
      <w:marBottom w:val="0"/>
      <w:divBdr>
        <w:top w:val="none" w:sz="0" w:space="0" w:color="auto"/>
        <w:left w:val="none" w:sz="0" w:space="0" w:color="auto"/>
        <w:bottom w:val="none" w:sz="0" w:space="0" w:color="auto"/>
        <w:right w:val="none" w:sz="0" w:space="0" w:color="auto"/>
      </w:divBdr>
      <w:divsChild>
        <w:div w:id="1250310925">
          <w:marLeft w:val="480"/>
          <w:marRight w:val="0"/>
          <w:marTop w:val="0"/>
          <w:marBottom w:val="0"/>
          <w:divBdr>
            <w:top w:val="none" w:sz="0" w:space="0" w:color="auto"/>
            <w:left w:val="none" w:sz="0" w:space="0" w:color="auto"/>
            <w:bottom w:val="none" w:sz="0" w:space="0" w:color="auto"/>
            <w:right w:val="none" w:sz="0" w:space="0" w:color="auto"/>
          </w:divBdr>
          <w:divsChild>
            <w:div w:id="14355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R-project.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02/eap.2202"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RAN.R-project.org/package=rjags"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C:\Users\murdoarm\AppData\Roaming\Microsoft\Word\(http:\www.cbr.washington.edu\dart\query\river_daily" TargetMode="External"/><Relationship Id="rId20" Type="http://schemas.openxmlformats.org/officeDocument/2006/relationships/hyperlink" Target="https://stateofwa-my.sharepoint.com/personal/andrew_murdoch_dfw_wa_gov/Documents/Manuscripts/Steelhead%20overshoot/Revision2/.%20https:/doi.org/10.1371/journal.pone.02508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usbr.gov/pn/hydromet/yakima/yakwebarcread.html%20"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esajournals.onlinelibrary.wiley.com/action/doSearch?ContribAuthorRaw=K%C3%A9ry%2C+Mar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2.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10644</Words>
  <Characters>60671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71173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1</cp:revision>
  <cp:lastPrinted>2019-10-09T15:29:00Z</cp:lastPrinted>
  <dcterms:created xsi:type="dcterms:W3CDTF">2022-04-03T20:39:00Z</dcterms:created>
  <dcterms:modified xsi:type="dcterms:W3CDTF">2022-04-05T00:26:00Z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