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DBE6B" w14:textId="6D522418" w:rsidR="006115A2" w:rsidRDefault="00BD3ECF" w:rsidP="00BD3ECF">
      <w:pPr>
        <w:spacing w:after="0" w:line="480" w:lineRule="auto"/>
        <w:ind w:firstLine="360"/>
        <w:rPr>
          <w:rFonts w:ascii="Times New Roman" w:hAnsi="Times New Roman"/>
          <w:sz w:val="24"/>
          <w:szCs w:val="24"/>
        </w:rPr>
      </w:pPr>
      <w:bookmarkStart w:id="0" w:name="_Hlk27465411"/>
      <w:r w:rsidRPr="00F926E3">
        <w:rPr>
          <w:rFonts w:ascii="Times New Roman" w:hAnsi="Times New Roman"/>
          <w:i/>
          <w:sz w:val="24"/>
          <w:szCs w:val="24"/>
        </w:rPr>
        <w:t>Abstract.</w:t>
      </w:r>
      <w:r>
        <w:rPr>
          <w:rFonts w:ascii="Times New Roman" w:hAnsi="Times New Roman"/>
          <w:sz w:val="24"/>
          <w:szCs w:val="24"/>
        </w:rPr>
        <w:t xml:space="preserve"> – </w:t>
      </w:r>
      <w:r w:rsidR="00560EDE">
        <w:rPr>
          <w:rFonts w:ascii="Times New Roman" w:hAnsi="Times New Roman"/>
          <w:sz w:val="24"/>
          <w:szCs w:val="24"/>
        </w:rPr>
        <w:t xml:space="preserve">Summer steelhead </w:t>
      </w:r>
      <w:r w:rsidR="00616C1B" w:rsidRPr="009F250A">
        <w:rPr>
          <w:rFonts w:ascii="Times New Roman" w:hAnsi="Times New Roman"/>
          <w:i/>
          <w:sz w:val="24"/>
          <w:szCs w:val="24"/>
        </w:rPr>
        <w:t>Oncorhynchus mykiss</w:t>
      </w:r>
      <w:r w:rsidR="00616C1B">
        <w:rPr>
          <w:rFonts w:ascii="Times New Roman" w:hAnsi="Times New Roman"/>
          <w:sz w:val="24"/>
          <w:szCs w:val="24"/>
        </w:rPr>
        <w:t xml:space="preserve"> </w:t>
      </w:r>
      <w:r w:rsidR="00800BC6">
        <w:rPr>
          <w:rFonts w:ascii="Times New Roman" w:hAnsi="Times New Roman"/>
          <w:sz w:val="24"/>
          <w:szCs w:val="24"/>
        </w:rPr>
        <w:t xml:space="preserve">may </w:t>
      </w:r>
      <w:r w:rsidR="00560EDE">
        <w:rPr>
          <w:rFonts w:ascii="Times New Roman" w:hAnsi="Times New Roman"/>
          <w:sz w:val="24"/>
          <w:szCs w:val="24"/>
        </w:rPr>
        <w:t xml:space="preserve">enter freshwater </w:t>
      </w:r>
      <w:r w:rsidR="00800BC6">
        <w:rPr>
          <w:rFonts w:ascii="Times New Roman" w:hAnsi="Times New Roman"/>
          <w:sz w:val="24"/>
          <w:szCs w:val="24"/>
        </w:rPr>
        <w:t>almost a year before spawning</w:t>
      </w:r>
      <w:r w:rsidR="00F273E4">
        <w:rPr>
          <w:rFonts w:ascii="Times New Roman" w:hAnsi="Times New Roman"/>
          <w:sz w:val="24"/>
          <w:szCs w:val="24"/>
        </w:rPr>
        <w:t xml:space="preserve"> </w:t>
      </w:r>
      <w:r w:rsidR="001E6E38">
        <w:rPr>
          <w:rFonts w:ascii="Times New Roman" w:hAnsi="Times New Roman"/>
          <w:sz w:val="24"/>
          <w:szCs w:val="24"/>
        </w:rPr>
        <w:t xml:space="preserve">and </w:t>
      </w:r>
      <w:r w:rsidR="00F273E4">
        <w:rPr>
          <w:rFonts w:ascii="Times New Roman" w:hAnsi="Times New Roman"/>
          <w:sz w:val="24"/>
          <w:szCs w:val="24"/>
        </w:rPr>
        <w:t xml:space="preserve">potentially </w:t>
      </w:r>
      <w:r w:rsidR="001E6E38">
        <w:rPr>
          <w:rFonts w:ascii="Times New Roman" w:hAnsi="Times New Roman"/>
          <w:sz w:val="24"/>
          <w:szCs w:val="24"/>
        </w:rPr>
        <w:t xml:space="preserve">make </w:t>
      </w:r>
      <w:r w:rsidR="00B0104B">
        <w:rPr>
          <w:rFonts w:ascii="Times New Roman" w:hAnsi="Times New Roman"/>
          <w:sz w:val="24"/>
          <w:szCs w:val="24"/>
        </w:rPr>
        <w:t>long migrations</w:t>
      </w:r>
      <w:r w:rsidR="00281191">
        <w:rPr>
          <w:rFonts w:ascii="Times New Roman" w:hAnsi="Times New Roman"/>
          <w:sz w:val="24"/>
          <w:szCs w:val="24"/>
        </w:rPr>
        <w:t xml:space="preserve"> (&gt;1,000 km)</w:t>
      </w:r>
      <w:r w:rsidR="00B0104B">
        <w:rPr>
          <w:rFonts w:ascii="Times New Roman" w:hAnsi="Times New Roman"/>
          <w:sz w:val="24"/>
          <w:szCs w:val="24"/>
        </w:rPr>
        <w:t xml:space="preserve"> to </w:t>
      </w:r>
      <w:r w:rsidR="00D8493D">
        <w:rPr>
          <w:rFonts w:ascii="Times New Roman" w:hAnsi="Times New Roman"/>
          <w:sz w:val="24"/>
          <w:szCs w:val="24"/>
        </w:rPr>
        <w:t xml:space="preserve">interior </w:t>
      </w:r>
      <w:r w:rsidR="003E7C28">
        <w:rPr>
          <w:rFonts w:ascii="Times New Roman" w:hAnsi="Times New Roman"/>
          <w:sz w:val="24"/>
          <w:szCs w:val="24"/>
        </w:rPr>
        <w:t>headwater</w:t>
      </w:r>
      <w:r w:rsidR="00B0104B">
        <w:rPr>
          <w:rFonts w:ascii="Times New Roman" w:hAnsi="Times New Roman"/>
          <w:sz w:val="24"/>
          <w:szCs w:val="24"/>
        </w:rPr>
        <w:t xml:space="preserve"> </w:t>
      </w:r>
      <w:r w:rsidR="00281191">
        <w:rPr>
          <w:rFonts w:ascii="Times New Roman" w:hAnsi="Times New Roman"/>
          <w:sz w:val="24"/>
          <w:szCs w:val="24"/>
        </w:rPr>
        <w:t xml:space="preserve">habitats. However, </w:t>
      </w:r>
      <w:r w:rsidR="00616C1B">
        <w:rPr>
          <w:rFonts w:ascii="Times New Roman" w:hAnsi="Times New Roman"/>
          <w:sz w:val="24"/>
          <w:szCs w:val="24"/>
        </w:rPr>
        <w:t>in</w:t>
      </w:r>
      <w:r w:rsidR="00AC25D0">
        <w:rPr>
          <w:rFonts w:ascii="Times New Roman" w:hAnsi="Times New Roman"/>
          <w:sz w:val="24"/>
          <w:szCs w:val="24"/>
        </w:rPr>
        <w:t xml:space="preserve"> response to </w:t>
      </w:r>
      <w:r w:rsidR="00F558D5">
        <w:rPr>
          <w:rFonts w:ascii="Times New Roman" w:hAnsi="Times New Roman"/>
          <w:sz w:val="24"/>
          <w:szCs w:val="24"/>
        </w:rPr>
        <w:t xml:space="preserve">sub-optimal </w:t>
      </w:r>
      <w:r w:rsidR="007A45EE">
        <w:rPr>
          <w:rFonts w:ascii="Times New Roman" w:hAnsi="Times New Roman"/>
          <w:sz w:val="24"/>
          <w:szCs w:val="24"/>
        </w:rPr>
        <w:t>freshwater</w:t>
      </w:r>
      <w:r w:rsidR="00F558D5">
        <w:rPr>
          <w:rFonts w:ascii="Times New Roman" w:hAnsi="Times New Roman"/>
          <w:sz w:val="24"/>
          <w:szCs w:val="24"/>
        </w:rPr>
        <w:t xml:space="preserve"> </w:t>
      </w:r>
      <w:r w:rsidR="003A4CEB">
        <w:rPr>
          <w:rFonts w:ascii="Times New Roman" w:hAnsi="Times New Roman"/>
          <w:sz w:val="24"/>
          <w:szCs w:val="24"/>
        </w:rPr>
        <w:t xml:space="preserve">habitat </w:t>
      </w:r>
      <w:r w:rsidR="00F558D5">
        <w:rPr>
          <w:rFonts w:ascii="Times New Roman" w:hAnsi="Times New Roman"/>
          <w:sz w:val="24"/>
          <w:szCs w:val="24"/>
        </w:rPr>
        <w:t>conditions</w:t>
      </w:r>
      <w:r w:rsidR="00266076">
        <w:rPr>
          <w:rFonts w:ascii="Times New Roman" w:hAnsi="Times New Roman"/>
          <w:sz w:val="24"/>
          <w:szCs w:val="24"/>
        </w:rPr>
        <w:t xml:space="preserve"> (i.e., warmer </w:t>
      </w:r>
      <w:r w:rsidR="00C53C94">
        <w:rPr>
          <w:rFonts w:ascii="Times New Roman" w:hAnsi="Times New Roman"/>
          <w:sz w:val="24"/>
          <w:szCs w:val="24"/>
        </w:rPr>
        <w:t xml:space="preserve">water temperatures and </w:t>
      </w:r>
      <w:r w:rsidR="001A6646">
        <w:rPr>
          <w:rFonts w:ascii="Times New Roman" w:hAnsi="Times New Roman"/>
          <w:sz w:val="24"/>
          <w:szCs w:val="24"/>
        </w:rPr>
        <w:t>lower</w:t>
      </w:r>
      <w:r w:rsidR="00C53C94">
        <w:rPr>
          <w:rFonts w:ascii="Times New Roman" w:hAnsi="Times New Roman"/>
          <w:sz w:val="24"/>
          <w:szCs w:val="24"/>
        </w:rPr>
        <w:t xml:space="preserve"> water </w:t>
      </w:r>
      <w:r w:rsidR="001A6646">
        <w:rPr>
          <w:rFonts w:ascii="Times New Roman" w:hAnsi="Times New Roman"/>
          <w:sz w:val="24"/>
          <w:szCs w:val="24"/>
        </w:rPr>
        <w:t xml:space="preserve">velocities) </w:t>
      </w:r>
      <w:r w:rsidR="00AC25D0">
        <w:rPr>
          <w:rFonts w:ascii="Times New Roman" w:hAnsi="Times New Roman"/>
          <w:sz w:val="24"/>
          <w:szCs w:val="24"/>
        </w:rPr>
        <w:t>, a</w:t>
      </w:r>
      <w:r w:rsidR="00921911">
        <w:rPr>
          <w:rFonts w:ascii="Times New Roman" w:hAnsi="Times New Roman"/>
          <w:sz w:val="24"/>
          <w:szCs w:val="24"/>
        </w:rPr>
        <w:t>dult s</w:t>
      </w:r>
      <w:r w:rsidR="00087C7D">
        <w:rPr>
          <w:rFonts w:ascii="Times New Roman" w:hAnsi="Times New Roman"/>
          <w:sz w:val="24"/>
          <w:szCs w:val="24"/>
        </w:rPr>
        <w:t xml:space="preserve">ummer steelhead </w:t>
      </w:r>
      <w:r w:rsidR="00921911">
        <w:rPr>
          <w:rFonts w:ascii="Times New Roman" w:hAnsi="Times New Roman"/>
          <w:sz w:val="24"/>
          <w:szCs w:val="24"/>
        </w:rPr>
        <w:t>may exhibit complex behaviors</w:t>
      </w:r>
      <w:r w:rsidR="00AC25D0">
        <w:rPr>
          <w:rFonts w:ascii="Times New Roman" w:hAnsi="Times New Roman"/>
          <w:sz w:val="24"/>
          <w:szCs w:val="24"/>
        </w:rPr>
        <w:t xml:space="preserve"> </w:t>
      </w:r>
      <w:r w:rsidR="00921911">
        <w:rPr>
          <w:rFonts w:ascii="Times New Roman" w:hAnsi="Times New Roman"/>
          <w:sz w:val="24"/>
          <w:szCs w:val="24"/>
        </w:rPr>
        <w:t>during upstream migration in the Columbia River Basin. Steelhead may migrate upstream of their natal tributary</w:t>
      </w:r>
      <w:r w:rsidR="00441D9B">
        <w:rPr>
          <w:rFonts w:ascii="Times New Roman" w:hAnsi="Times New Roman"/>
          <w:sz w:val="24"/>
          <w:szCs w:val="24"/>
        </w:rPr>
        <w:t>,</w:t>
      </w:r>
      <w:r w:rsidR="00921911">
        <w:rPr>
          <w:rFonts w:ascii="Times New Roman" w:hAnsi="Times New Roman"/>
          <w:sz w:val="24"/>
          <w:szCs w:val="24"/>
        </w:rPr>
        <w:t xml:space="preserve"> or overshoot</w:t>
      </w:r>
      <w:r w:rsidR="00441D9B">
        <w:rPr>
          <w:rFonts w:ascii="Times New Roman" w:hAnsi="Times New Roman"/>
          <w:sz w:val="24"/>
          <w:szCs w:val="24"/>
        </w:rPr>
        <w:t>,</w:t>
      </w:r>
      <w:r w:rsidR="00921911">
        <w:rPr>
          <w:rFonts w:ascii="Times New Roman" w:hAnsi="Times New Roman"/>
          <w:sz w:val="24"/>
          <w:szCs w:val="24"/>
        </w:rPr>
        <w:t xml:space="preserve"> </w:t>
      </w:r>
      <w:r w:rsidR="0062632D">
        <w:rPr>
          <w:rFonts w:ascii="Times New Roman" w:hAnsi="Times New Roman"/>
          <w:sz w:val="24"/>
          <w:szCs w:val="24"/>
        </w:rPr>
        <w:t xml:space="preserve">and spend </w:t>
      </w:r>
      <w:r w:rsidR="00921911">
        <w:rPr>
          <w:rFonts w:ascii="Times New Roman" w:hAnsi="Times New Roman"/>
          <w:sz w:val="24"/>
          <w:szCs w:val="24"/>
        </w:rPr>
        <w:t xml:space="preserve">days to several months </w:t>
      </w:r>
      <w:r w:rsidR="0062632D">
        <w:rPr>
          <w:rFonts w:ascii="Times New Roman" w:hAnsi="Times New Roman"/>
          <w:sz w:val="24"/>
          <w:szCs w:val="24"/>
        </w:rPr>
        <w:t xml:space="preserve">before </w:t>
      </w:r>
      <w:r w:rsidR="00921911">
        <w:rPr>
          <w:rFonts w:ascii="Times New Roman" w:hAnsi="Times New Roman"/>
          <w:sz w:val="24"/>
          <w:szCs w:val="24"/>
        </w:rPr>
        <w:t>subsequently migrat</w:t>
      </w:r>
      <w:r w:rsidR="0062632D">
        <w:rPr>
          <w:rFonts w:ascii="Times New Roman" w:hAnsi="Times New Roman"/>
          <w:sz w:val="24"/>
          <w:szCs w:val="24"/>
        </w:rPr>
        <w:t>ing</w:t>
      </w:r>
      <w:r w:rsidR="00921911">
        <w:rPr>
          <w:rFonts w:ascii="Times New Roman" w:hAnsi="Times New Roman"/>
          <w:sz w:val="24"/>
          <w:szCs w:val="24"/>
        </w:rPr>
        <w:t xml:space="preserve"> downstream</w:t>
      </w:r>
      <w:r w:rsidR="00994653">
        <w:rPr>
          <w:rFonts w:ascii="Times New Roman" w:hAnsi="Times New Roman"/>
          <w:sz w:val="24"/>
          <w:szCs w:val="24"/>
        </w:rPr>
        <w:t>,</w:t>
      </w:r>
      <w:r w:rsidR="00921911">
        <w:rPr>
          <w:rFonts w:ascii="Times New Roman" w:hAnsi="Times New Roman"/>
          <w:sz w:val="24"/>
          <w:szCs w:val="24"/>
        </w:rPr>
        <w:t xml:space="preserve"> or fallback</w:t>
      </w:r>
      <w:r w:rsidR="00994653">
        <w:rPr>
          <w:rFonts w:ascii="Times New Roman" w:hAnsi="Times New Roman"/>
          <w:sz w:val="24"/>
          <w:szCs w:val="24"/>
        </w:rPr>
        <w:t>,</w:t>
      </w:r>
      <w:r w:rsidR="00921911">
        <w:rPr>
          <w:rFonts w:ascii="Times New Roman" w:hAnsi="Times New Roman"/>
          <w:sz w:val="24"/>
          <w:szCs w:val="24"/>
        </w:rPr>
        <w:t xml:space="preserve"> to their natal tributary to spawn.</w:t>
      </w:r>
      <w:r w:rsidR="002B4143">
        <w:rPr>
          <w:rFonts w:ascii="Times New Roman" w:hAnsi="Times New Roman"/>
          <w:sz w:val="24"/>
          <w:szCs w:val="24"/>
        </w:rPr>
        <w:t xml:space="preserve"> An expansion of an </w:t>
      </w:r>
      <w:r w:rsidR="00B05BE0">
        <w:rPr>
          <w:rFonts w:ascii="Times New Roman" w:hAnsi="Times New Roman"/>
          <w:sz w:val="24"/>
          <w:szCs w:val="24"/>
        </w:rPr>
        <w:t xml:space="preserve">existing </w:t>
      </w:r>
      <w:r w:rsidR="008939C3">
        <w:rPr>
          <w:rFonts w:ascii="Times New Roman" w:hAnsi="Times New Roman"/>
          <w:sz w:val="24"/>
          <w:szCs w:val="24"/>
        </w:rPr>
        <w:t xml:space="preserve">Bayesian patch occupancy </w:t>
      </w:r>
      <w:r w:rsidR="00B05BE0">
        <w:rPr>
          <w:rFonts w:ascii="Times New Roman" w:hAnsi="Times New Roman"/>
          <w:sz w:val="24"/>
          <w:szCs w:val="24"/>
        </w:rPr>
        <w:t>model</w:t>
      </w:r>
      <w:r w:rsidR="003A4CEB">
        <w:rPr>
          <w:rFonts w:ascii="Times New Roman" w:hAnsi="Times New Roman"/>
          <w:sz w:val="24"/>
          <w:szCs w:val="24"/>
        </w:rPr>
        <w:t>,</w:t>
      </w:r>
      <w:r w:rsidR="00B05BE0">
        <w:rPr>
          <w:rFonts w:ascii="Times New Roman" w:hAnsi="Times New Roman"/>
          <w:sz w:val="24"/>
          <w:szCs w:val="24"/>
        </w:rPr>
        <w:t xml:space="preserve"> </w:t>
      </w:r>
      <w:r w:rsidR="00CC7BED">
        <w:rPr>
          <w:rFonts w:ascii="Times New Roman" w:hAnsi="Times New Roman"/>
          <w:sz w:val="24"/>
          <w:szCs w:val="24"/>
        </w:rPr>
        <w:t xml:space="preserve">derived from observations of </w:t>
      </w:r>
      <w:r w:rsidR="00B05BE0">
        <w:rPr>
          <w:rFonts w:ascii="Times New Roman" w:hAnsi="Times New Roman"/>
          <w:sz w:val="24"/>
          <w:szCs w:val="24"/>
        </w:rPr>
        <w:t>adult</w:t>
      </w:r>
      <w:r w:rsidR="00AC25D0">
        <w:rPr>
          <w:rFonts w:ascii="Times New Roman" w:hAnsi="Times New Roman"/>
          <w:sz w:val="24"/>
          <w:szCs w:val="24"/>
        </w:rPr>
        <w:t xml:space="preserve"> steelhead tagged with passive integrated transponder (PIT) tags</w:t>
      </w:r>
      <w:r w:rsidR="00B05BE0">
        <w:rPr>
          <w:rFonts w:ascii="Times New Roman" w:hAnsi="Times New Roman"/>
          <w:sz w:val="24"/>
          <w:szCs w:val="24"/>
        </w:rPr>
        <w:t xml:space="preserve"> to estimate population-specific abundance upstream of the tagging location</w:t>
      </w:r>
      <w:r w:rsidR="003A4CEB">
        <w:rPr>
          <w:rFonts w:ascii="Times New Roman" w:hAnsi="Times New Roman"/>
          <w:sz w:val="24"/>
          <w:szCs w:val="24"/>
        </w:rPr>
        <w:t>,</w:t>
      </w:r>
      <w:r w:rsidR="00B05BE0">
        <w:rPr>
          <w:rFonts w:ascii="Times New Roman" w:hAnsi="Times New Roman"/>
          <w:sz w:val="24"/>
          <w:szCs w:val="24"/>
        </w:rPr>
        <w:t xml:space="preserve"> </w:t>
      </w:r>
      <w:r w:rsidR="008A4A62">
        <w:rPr>
          <w:rFonts w:ascii="Times New Roman" w:hAnsi="Times New Roman"/>
          <w:sz w:val="24"/>
          <w:szCs w:val="24"/>
        </w:rPr>
        <w:t xml:space="preserve">incorporated downstream </w:t>
      </w:r>
      <w:r w:rsidR="00C60676">
        <w:rPr>
          <w:rFonts w:ascii="Times New Roman" w:hAnsi="Times New Roman"/>
          <w:sz w:val="24"/>
          <w:szCs w:val="24"/>
        </w:rPr>
        <w:t xml:space="preserve">detection locations </w:t>
      </w:r>
      <w:r w:rsidR="008939C3">
        <w:rPr>
          <w:rFonts w:ascii="Times New Roman" w:hAnsi="Times New Roman"/>
          <w:sz w:val="24"/>
          <w:szCs w:val="24"/>
        </w:rPr>
        <w:t xml:space="preserve">to </w:t>
      </w:r>
      <w:r w:rsidR="00B05BE0">
        <w:rPr>
          <w:rFonts w:ascii="Times New Roman" w:hAnsi="Times New Roman"/>
          <w:sz w:val="24"/>
          <w:szCs w:val="24"/>
        </w:rPr>
        <w:t xml:space="preserve">estimate the abundance of overshoot fallbacks. Overshoot </w:t>
      </w:r>
      <w:r w:rsidR="006830AE">
        <w:rPr>
          <w:rFonts w:ascii="Times New Roman" w:hAnsi="Times New Roman"/>
          <w:sz w:val="24"/>
          <w:szCs w:val="24"/>
        </w:rPr>
        <w:t xml:space="preserve">steelhead </w:t>
      </w:r>
      <w:r w:rsidR="00B05BE0">
        <w:rPr>
          <w:rFonts w:ascii="Times New Roman" w:hAnsi="Times New Roman"/>
          <w:sz w:val="24"/>
          <w:szCs w:val="24"/>
        </w:rPr>
        <w:t xml:space="preserve">abundance at the tagging location was estimated </w:t>
      </w:r>
      <w:r w:rsidR="00CB5DEB">
        <w:rPr>
          <w:rFonts w:ascii="Times New Roman" w:hAnsi="Times New Roman"/>
          <w:sz w:val="24"/>
          <w:szCs w:val="24"/>
        </w:rPr>
        <w:t xml:space="preserve">based on </w:t>
      </w:r>
      <w:r w:rsidR="003A4CEB">
        <w:rPr>
          <w:rFonts w:ascii="Times New Roman" w:hAnsi="Times New Roman"/>
          <w:sz w:val="24"/>
          <w:szCs w:val="24"/>
        </w:rPr>
        <w:t xml:space="preserve">the relationship </w:t>
      </w:r>
      <w:r w:rsidR="00AF620B">
        <w:rPr>
          <w:rFonts w:ascii="Times New Roman" w:hAnsi="Times New Roman"/>
          <w:sz w:val="24"/>
          <w:szCs w:val="24"/>
        </w:rPr>
        <w:t xml:space="preserve">between </w:t>
      </w:r>
      <w:r w:rsidR="00CB5DEB">
        <w:rPr>
          <w:rFonts w:ascii="Times New Roman" w:hAnsi="Times New Roman"/>
          <w:sz w:val="24"/>
          <w:szCs w:val="24"/>
        </w:rPr>
        <w:t xml:space="preserve">the number of known </w:t>
      </w:r>
      <w:r w:rsidR="003A4CEB">
        <w:rPr>
          <w:rFonts w:ascii="Times New Roman" w:hAnsi="Times New Roman"/>
          <w:sz w:val="24"/>
          <w:szCs w:val="24"/>
        </w:rPr>
        <w:t xml:space="preserve">overshoot </w:t>
      </w:r>
      <w:r w:rsidR="00B05BE0">
        <w:rPr>
          <w:rFonts w:ascii="Times New Roman" w:hAnsi="Times New Roman"/>
          <w:sz w:val="24"/>
          <w:szCs w:val="24"/>
        </w:rPr>
        <w:t xml:space="preserve">fallbacks and their </w:t>
      </w:r>
      <w:r w:rsidR="003A4CEB">
        <w:rPr>
          <w:rFonts w:ascii="Times New Roman" w:hAnsi="Times New Roman"/>
          <w:sz w:val="24"/>
          <w:szCs w:val="24"/>
        </w:rPr>
        <w:t>model-</w:t>
      </w:r>
      <w:r w:rsidR="00B05BE0">
        <w:rPr>
          <w:rFonts w:ascii="Times New Roman" w:hAnsi="Times New Roman"/>
          <w:sz w:val="24"/>
          <w:szCs w:val="24"/>
        </w:rPr>
        <w:t xml:space="preserve">estimated abundance. </w:t>
      </w:r>
      <w:r w:rsidR="00431E17">
        <w:rPr>
          <w:rFonts w:ascii="Times New Roman" w:hAnsi="Times New Roman"/>
          <w:sz w:val="24"/>
          <w:szCs w:val="24"/>
        </w:rPr>
        <w:t>During</w:t>
      </w:r>
      <w:r w:rsidR="000B39F2">
        <w:rPr>
          <w:rFonts w:ascii="Times New Roman" w:hAnsi="Times New Roman"/>
          <w:sz w:val="24"/>
          <w:szCs w:val="24"/>
        </w:rPr>
        <w:t xml:space="preserve"> </w:t>
      </w:r>
      <w:r w:rsidR="00431E17">
        <w:rPr>
          <w:rFonts w:ascii="Times New Roman" w:hAnsi="Times New Roman"/>
          <w:sz w:val="24"/>
          <w:szCs w:val="24"/>
        </w:rPr>
        <w:t xml:space="preserve">the study period </w:t>
      </w:r>
      <w:r w:rsidR="000B39F2">
        <w:rPr>
          <w:rFonts w:ascii="Times New Roman" w:hAnsi="Times New Roman"/>
          <w:sz w:val="24"/>
          <w:szCs w:val="24"/>
        </w:rPr>
        <w:t>(2010-2017), t</w:t>
      </w:r>
      <w:r w:rsidR="00B05BE0">
        <w:rPr>
          <w:rFonts w:ascii="Times New Roman" w:hAnsi="Times New Roman"/>
          <w:sz w:val="24"/>
          <w:szCs w:val="24"/>
        </w:rPr>
        <w:t xml:space="preserve">he annual </w:t>
      </w:r>
      <w:r w:rsidR="006115A2">
        <w:rPr>
          <w:rFonts w:ascii="Times New Roman" w:hAnsi="Times New Roman"/>
          <w:sz w:val="24"/>
          <w:szCs w:val="24"/>
        </w:rPr>
        <w:t xml:space="preserve">mean (SD) </w:t>
      </w:r>
      <w:r w:rsidR="00B05BE0">
        <w:rPr>
          <w:rFonts w:ascii="Times New Roman" w:hAnsi="Times New Roman"/>
          <w:sz w:val="24"/>
          <w:szCs w:val="24"/>
        </w:rPr>
        <w:t>proportion of overshoot steelhead that successfully migrated downstream of the tagging location (i.e., Priest Rapids Dam)</w:t>
      </w:r>
      <w:r w:rsidR="003A4CEB">
        <w:rPr>
          <w:rFonts w:ascii="Times New Roman" w:hAnsi="Times New Roman"/>
          <w:sz w:val="24"/>
          <w:szCs w:val="24"/>
        </w:rPr>
        <w:t xml:space="preserve"> </w:t>
      </w:r>
      <w:r w:rsidR="006115A2" w:rsidRPr="003A4CEB">
        <w:rPr>
          <w:rFonts w:ascii="Times New Roman" w:hAnsi="Times New Roman"/>
          <w:sz w:val="24"/>
          <w:szCs w:val="24"/>
        </w:rPr>
        <w:t>was 0.</w:t>
      </w:r>
      <w:r w:rsidR="003A4CEB" w:rsidRPr="003A4CEB">
        <w:rPr>
          <w:rFonts w:ascii="Times New Roman" w:hAnsi="Times New Roman"/>
          <w:sz w:val="24"/>
          <w:szCs w:val="24"/>
        </w:rPr>
        <w:t>5</w:t>
      </w:r>
      <w:r w:rsidR="009376EA">
        <w:rPr>
          <w:rFonts w:ascii="Times New Roman" w:hAnsi="Times New Roman"/>
          <w:sz w:val="24"/>
          <w:szCs w:val="24"/>
        </w:rPr>
        <w:t>9</w:t>
      </w:r>
      <w:r w:rsidR="006115A2" w:rsidRPr="003A4CEB">
        <w:rPr>
          <w:rFonts w:ascii="Times New Roman" w:hAnsi="Times New Roman"/>
          <w:sz w:val="24"/>
          <w:szCs w:val="24"/>
        </w:rPr>
        <w:t xml:space="preserve"> (0.</w:t>
      </w:r>
      <w:del w:id="1" w:author="See, Kevin (DFW)" w:date="2022-04-04T17:30:00Z">
        <w:r w:rsidR="003A4CEB" w:rsidRPr="003A4CEB" w:rsidDel="00533785">
          <w:rPr>
            <w:rFonts w:ascii="Times New Roman" w:hAnsi="Times New Roman"/>
            <w:sz w:val="24"/>
            <w:szCs w:val="24"/>
          </w:rPr>
          <w:delText>12</w:delText>
        </w:r>
      </w:del>
      <w:ins w:id="2" w:author="See, Kevin (DFW)" w:date="2022-04-04T17:30:00Z">
        <w:r w:rsidR="00533785">
          <w:rPr>
            <w:rFonts w:ascii="Times New Roman" w:hAnsi="Times New Roman"/>
            <w:sz w:val="24"/>
            <w:szCs w:val="24"/>
          </w:rPr>
          <w:t>14</w:t>
        </w:r>
      </w:ins>
      <w:r w:rsidR="006115A2" w:rsidRPr="003A4CEB">
        <w:rPr>
          <w:rFonts w:ascii="Times New Roman" w:hAnsi="Times New Roman"/>
          <w:sz w:val="24"/>
          <w:szCs w:val="24"/>
        </w:rPr>
        <w:t>). The</w:t>
      </w:r>
      <w:r w:rsidR="006115A2">
        <w:rPr>
          <w:rFonts w:ascii="Times New Roman" w:hAnsi="Times New Roman"/>
          <w:sz w:val="24"/>
          <w:szCs w:val="24"/>
        </w:rPr>
        <w:t xml:space="preserve"> </w:t>
      </w:r>
      <w:r w:rsidR="00756B8C">
        <w:rPr>
          <w:rFonts w:ascii="Times New Roman" w:hAnsi="Times New Roman"/>
          <w:sz w:val="24"/>
          <w:szCs w:val="24"/>
        </w:rPr>
        <w:t xml:space="preserve">number of dams </w:t>
      </w:r>
      <w:r w:rsidR="006115A2">
        <w:rPr>
          <w:rFonts w:ascii="Times New Roman" w:hAnsi="Times New Roman"/>
          <w:sz w:val="24"/>
          <w:szCs w:val="24"/>
        </w:rPr>
        <w:t>overshoot steelhead</w:t>
      </w:r>
      <w:r w:rsidR="003D5EBB">
        <w:rPr>
          <w:rFonts w:ascii="Times New Roman" w:hAnsi="Times New Roman"/>
          <w:sz w:val="24"/>
          <w:szCs w:val="24"/>
        </w:rPr>
        <w:t xml:space="preserve"> </w:t>
      </w:r>
      <w:r w:rsidR="000D023B">
        <w:rPr>
          <w:rFonts w:ascii="Times New Roman" w:hAnsi="Times New Roman"/>
          <w:sz w:val="24"/>
          <w:szCs w:val="24"/>
        </w:rPr>
        <w:t xml:space="preserve">encountered during their downstream migration was negatively correlated with </w:t>
      </w:r>
      <w:r w:rsidR="00281474">
        <w:rPr>
          <w:rFonts w:ascii="Times New Roman" w:hAnsi="Times New Roman"/>
          <w:sz w:val="24"/>
          <w:szCs w:val="24"/>
        </w:rPr>
        <w:t xml:space="preserve">their </w:t>
      </w:r>
      <w:r w:rsidR="00CB5DEB">
        <w:rPr>
          <w:rFonts w:ascii="Times New Roman" w:hAnsi="Times New Roman"/>
          <w:sz w:val="24"/>
          <w:szCs w:val="24"/>
        </w:rPr>
        <w:t xml:space="preserve">downstream </w:t>
      </w:r>
      <w:r w:rsidR="006115A2">
        <w:rPr>
          <w:rFonts w:ascii="Times New Roman" w:hAnsi="Times New Roman"/>
          <w:sz w:val="24"/>
          <w:szCs w:val="24"/>
        </w:rPr>
        <w:t xml:space="preserve">migration success probability. </w:t>
      </w:r>
      <w:r w:rsidR="00B51167">
        <w:rPr>
          <w:rFonts w:ascii="Times New Roman" w:hAnsi="Times New Roman"/>
          <w:sz w:val="24"/>
          <w:szCs w:val="24"/>
        </w:rPr>
        <w:t xml:space="preserve">Improved downstream passage survival for adult steelhead will increase the abundance of those affected populations, while reducing potential genetic introgression of </w:t>
      </w:r>
      <w:r w:rsidR="00F84A43">
        <w:rPr>
          <w:rFonts w:ascii="Times New Roman" w:hAnsi="Times New Roman"/>
          <w:sz w:val="24"/>
          <w:szCs w:val="24"/>
        </w:rPr>
        <w:t>upstream</w:t>
      </w:r>
      <w:r w:rsidR="00B51167">
        <w:rPr>
          <w:rFonts w:ascii="Times New Roman" w:hAnsi="Times New Roman"/>
          <w:sz w:val="24"/>
          <w:szCs w:val="24"/>
        </w:rPr>
        <w:t xml:space="preserve"> populations (i.e., </w:t>
      </w:r>
      <w:r w:rsidR="000B5B6C">
        <w:rPr>
          <w:rFonts w:ascii="Times New Roman" w:hAnsi="Times New Roman"/>
          <w:sz w:val="24"/>
          <w:szCs w:val="24"/>
        </w:rPr>
        <w:t>strays</w:t>
      </w:r>
      <w:r w:rsidR="00B51167">
        <w:rPr>
          <w:rFonts w:ascii="Times New Roman" w:hAnsi="Times New Roman"/>
          <w:sz w:val="24"/>
          <w:szCs w:val="24"/>
        </w:rPr>
        <w:t xml:space="preserve">). </w:t>
      </w:r>
      <w:r w:rsidR="00485C75">
        <w:rPr>
          <w:rFonts w:ascii="Times New Roman" w:hAnsi="Times New Roman"/>
          <w:sz w:val="24"/>
          <w:szCs w:val="24"/>
        </w:rPr>
        <w:t xml:space="preserve">This is the first study to estimate the abundance of overshoot and fallback steelhead </w:t>
      </w:r>
      <w:r w:rsidR="00942253">
        <w:rPr>
          <w:rFonts w:ascii="Times New Roman" w:hAnsi="Times New Roman"/>
          <w:sz w:val="24"/>
          <w:szCs w:val="24"/>
        </w:rPr>
        <w:t xml:space="preserve">providing </w:t>
      </w:r>
      <w:r w:rsidR="00BC707E">
        <w:rPr>
          <w:rFonts w:ascii="Times New Roman" w:hAnsi="Times New Roman"/>
          <w:sz w:val="24"/>
          <w:szCs w:val="24"/>
        </w:rPr>
        <w:t xml:space="preserve">the data necessary for </w:t>
      </w:r>
      <w:r w:rsidR="008D75E5">
        <w:rPr>
          <w:rFonts w:ascii="Times New Roman" w:hAnsi="Times New Roman"/>
          <w:sz w:val="24"/>
          <w:szCs w:val="24"/>
        </w:rPr>
        <w:t xml:space="preserve">scientists </w:t>
      </w:r>
      <w:r w:rsidR="00942253">
        <w:rPr>
          <w:rFonts w:ascii="Times New Roman" w:hAnsi="Times New Roman"/>
          <w:sz w:val="24"/>
          <w:szCs w:val="24"/>
        </w:rPr>
        <w:t xml:space="preserve">to estimate </w:t>
      </w:r>
      <w:r w:rsidR="00CC6B79">
        <w:rPr>
          <w:rFonts w:ascii="Times New Roman" w:hAnsi="Times New Roman"/>
          <w:sz w:val="24"/>
          <w:szCs w:val="24"/>
        </w:rPr>
        <w:t xml:space="preserve">potential </w:t>
      </w:r>
      <w:r w:rsidR="00942253">
        <w:rPr>
          <w:rFonts w:ascii="Times New Roman" w:hAnsi="Times New Roman"/>
          <w:sz w:val="24"/>
          <w:szCs w:val="24"/>
        </w:rPr>
        <w:t xml:space="preserve">conservation </w:t>
      </w:r>
      <w:r w:rsidR="00CC6B79">
        <w:rPr>
          <w:rFonts w:ascii="Times New Roman" w:hAnsi="Times New Roman"/>
          <w:sz w:val="24"/>
          <w:szCs w:val="24"/>
        </w:rPr>
        <w:t>benefits</w:t>
      </w:r>
      <w:r w:rsidR="00E26563">
        <w:rPr>
          <w:rFonts w:ascii="Times New Roman" w:hAnsi="Times New Roman"/>
          <w:sz w:val="24"/>
          <w:szCs w:val="24"/>
        </w:rPr>
        <w:t xml:space="preserve"> of improved downstream survival</w:t>
      </w:r>
      <w:r w:rsidR="00CC6B79">
        <w:rPr>
          <w:rFonts w:ascii="Times New Roman" w:hAnsi="Times New Roman"/>
          <w:sz w:val="24"/>
          <w:szCs w:val="24"/>
        </w:rPr>
        <w:t>.</w:t>
      </w:r>
      <w:r w:rsidR="00485C75">
        <w:rPr>
          <w:rFonts w:ascii="Times New Roman" w:hAnsi="Times New Roman"/>
          <w:sz w:val="24"/>
          <w:szCs w:val="24"/>
        </w:rPr>
        <w:t xml:space="preserve"> </w:t>
      </w:r>
      <w:r w:rsidR="008E377F">
        <w:rPr>
          <w:rFonts w:ascii="Times New Roman" w:hAnsi="Times New Roman"/>
          <w:sz w:val="24"/>
          <w:szCs w:val="24"/>
        </w:rPr>
        <w:t>The proportion of overshoot</w:t>
      </w:r>
      <w:r w:rsidR="00E31824">
        <w:rPr>
          <w:rFonts w:ascii="Times New Roman" w:hAnsi="Times New Roman"/>
          <w:sz w:val="24"/>
          <w:szCs w:val="24"/>
        </w:rPr>
        <w:t xml:space="preserve"> steelhead for those affect populations</w:t>
      </w:r>
      <w:r w:rsidR="00A24F62">
        <w:rPr>
          <w:rFonts w:ascii="Times New Roman" w:hAnsi="Times New Roman"/>
          <w:sz w:val="24"/>
          <w:szCs w:val="24"/>
        </w:rPr>
        <w:t xml:space="preserve"> </w:t>
      </w:r>
      <w:r w:rsidR="00296241">
        <w:rPr>
          <w:rFonts w:ascii="Times New Roman" w:hAnsi="Times New Roman"/>
          <w:sz w:val="24"/>
          <w:szCs w:val="24"/>
        </w:rPr>
        <w:t>will likely</w:t>
      </w:r>
      <w:r w:rsidR="00A24F62">
        <w:rPr>
          <w:rFonts w:ascii="Times New Roman" w:hAnsi="Times New Roman"/>
          <w:sz w:val="24"/>
          <w:szCs w:val="24"/>
        </w:rPr>
        <w:t xml:space="preserve"> increase in response to climate change related effects (i.e., increasing water temperatures). </w:t>
      </w:r>
      <w:r w:rsidR="00B5010A">
        <w:rPr>
          <w:rFonts w:ascii="Times New Roman" w:hAnsi="Times New Roman"/>
          <w:sz w:val="24"/>
          <w:szCs w:val="24"/>
        </w:rPr>
        <w:t>S</w:t>
      </w:r>
      <w:r w:rsidR="00485C75">
        <w:rPr>
          <w:rFonts w:ascii="Times New Roman" w:hAnsi="Times New Roman"/>
          <w:sz w:val="24"/>
          <w:szCs w:val="24"/>
        </w:rPr>
        <w:t xml:space="preserve">tudies have consistently shown that </w:t>
      </w:r>
      <w:r w:rsidR="00485C75">
        <w:rPr>
          <w:rFonts w:ascii="Times New Roman" w:hAnsi="Times New Roman"/>
          <w:sz w:val="24"/>
          <w:szCs w:val="24"/>
        </w:rPr>
        <w:lastRenderedPageBreak/>
        <w:t xml:space="preserve">surface flow passage routes (e.g., sluiceways and temporary spillway weirs) are very effective in guiding and passing adult steelhead downstream of </w:t>
      </w:r>
      <w:r w:rsidR="006830AE">
        <w:rPr>
          <w:rFonts w:ascii="Times New Roman" w:hAnsi="Times New Roman"/>
          <w:sz w:val="24"/>
          <w:szCs w:val="24"/>
        </w:rPr>
        <w:t xml:space="preserve">Columbia River </w:t>
      </w:r>
      <w:r w:rsidR="00485C75">
        <w:rPr>
          <w:rFonts w:ascii="Times New Roman" w:hAnsi="Times New Roman"/>
          <w:sz w:val="24"/>
          <w:szCs w:val="24"/>
        </w:rPr>
        <w:t xml:space="preserve">hydroelectric </w:t>
      </w:r>
      <w:r w:rsidR="00536246">
        <w:rPr>
          <w:rFonts w:ascii="Times New Roman" w:hAnsi="Times New Roman"/>
          <w:sz w:val="24"/>
          <w:szCs w:val="24"/>
        </w:rPr>
        <w:t>projects</w:t>
      </w:r>
      <w:r w:rsidR="008B6C30">
        <w:rPr>
          <w:rFonts w:ascii="Times New Roman" w:hAnsi="Times New Roman"/>
          <w:sz w:val="24"/>
          <w:szCs w:val="24"/>
        </w:rPr>
        <w:t xml:space="preserve"> suggesting </w:t>
      </w:r>
      <w:r w:rsidR="00F346A0">
        <w:rPr>
          <w:rFonts w:ascii="Times New Roman" w:hAnsi="Times New Roman"/>
          <w:sz w:val="24"/>
          <w:szCs w:val="24"/>
        </w:rPr>
        <w:t>changes in</w:t>
      </w:r>
      <w:r w:rsidR="001B7AC9">
        <w:rPr>
          <w:rFonts w:ascii="Times New Roman" w:hAnsi="Times New Roman"/>
          <w:sz w:val="24"/>
          <w:szCs w:val="24"/>
        </w:rPr>
        <w:t xml:space="preserve"> dam </w:t>
      </w:r>
      <w:r w:rsidR="00F346A0">
        <w:rPr>
          <w:rFonts w:ascii="Times New Roman" w:hAnsi="Times New Roman"/>
          <w:sz w:val="24"/>
          <w:szCs w:val="24"/>
        </w:rPr>
        <w:t>o</w:t>
      </w:r>
      <w:r w:rsidR="001B7AC9">
        <w:rPr>
          <w:rFonts w:ascii="Times New Roman" w:hAnsi="Times New Roman"/>
          <w:sz w:val="24"/>
          <w:szCs w:val="24"/>
        </w:rPr>
        <w:t>p</w:t>
      </w:r>
      <w:r w:rsidR="00F346A0">
        <w:rPr>
          <w:rFonts w:ascii="Times New Roman" w:hAnsi="Times New Roman"/>
          <w:sz w:val="24"/>
          <w:szCs w:val="24"/>
        </w:rPr>
        <w:t>eration</w:t>
      </w:r>
      <w:r w:rsidR="001B7AC9">
        <w:rPr>
          <w:rFonts w:ascii="Times New Roman" w:hAnsi="Times New Roman"/>
          <w:sz w:val="24"/>
          <w:szCs w:val="24"/>
        </w:rPr>
        <w:t>s</w:t>
      </w:r>
      <w:r w:rsidR="00F346A0">
        <w:rPr>
          <w:rFonts w:ascii="Times New Roman" w:hAnsi="Times New Roman"/>
          <w:sz w:val="24"/>
          <w:szCs w:val="24"/>
        </w:rPr>
        <w:t xml:space="preserve"> must occur </w:t>
      </w:r>
      <w:r w:rsidR="001B7AC9">
        <w:rPr>
          <w:rFonts w:ascii="Times New Roman" w:hAnsi="Times New Roman"/>
          <w:sz w:val="24"/>
          <w:szCs w:val="24"/>
        </w:rPr>
        <w:t xml:space="preserve">throughout </w:t>
      </w:r>
      <w:r w:rsidR="006E59FE">
        <w:rPr>
          <w:rFonts w:ascii="Times New Roman" w:hAnsi="Times New Roman"/>
          <w:sz w:val="24"/>
          <w:szCs w:val="24"/>
        </w:rPr>
        <w:t>the</w:t>
      </w:r>
      <w:r w:rsidR="00984AC0">
        <w:rPr>
          <w:rFonts w:ascii="Times New Roman" w:hAnsi="Times New Roman"/>
          <w:sz w:val="24"/>
          <w:szCs w:val="24"/>
        </w:rPr>
        <w:t xml:space="preserve"> migration </w:t>
      </w:r>
      <w:r w:rsidR="005F77FC">
        <w:rPr>
          <w:rFonts w:ascii="Times New Roman" w:hAnsi="Times New Roman"/>
          <w:sz w:val="24"/>
          <w:szCs w:val="24"/>
        </w:rPr>
        <w:t>period</w:t>
      </w:r>
      <w:r w:rsidR="00900D72">
        <w:rPr>
          <w:rFonts w:ascii="Times New Roman" w:hAnsi="Times New Roman"/>
          <w:sz w:val="24"/>
          <w:szCs w:val="24"/>
        </w:rPr>
        <w:t xml:space="preserve"> to maximize conservation benefits</w:t>
      </w:r>
      <w:r w:rsidR="00536246">
        <w:rPr>
          <w:rFonts w:ascii="Times New Roman" w:hAnsi="Times New Roman"/>
          <w:sz w:val="24"/>
          <w:szCs w:val="24"/>
        </w:rPr>
        <w:t xml:space="preserve">. </w:t>
      </w:r>
    </w:p>
    <w:bookmarkEnd w:id="0"/>
    <w:p w14:paraId="0CF77E2C" w14:textId="08EB7A6E" w:rsidR="0044730E" w:rsidRPr="009F250A" w:rsidRDefault="0044730E" w:rsidP="00867D10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sectPr w:rsidR="0044730E" w:rsidRPr="009F250A" w:rsidSect="00373BFC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60086" w14:textId="77777777" w:rsidR="00E21680" w:rsidRDefault="00E21680" w:rsidP="00373BFC">
      <w:pPr>
        <w:spacing w:after="0" w:line="240" w:lineRule="auto"/>
      </w:pPr>
      <w:r>
        <w:separator/>
      </w:r>
    </w:p>
  </w:endnote>
  <w:endnote w:type="continuationSeparator" w:id="0">
    <w:p w14:paraId="46363909" w14:textId="77777777" w:rsidR="00E21680" w:rsidRDefault="00E21680" w:rsidP="00373BFC">
      <w:pPr>
        <w:spacing w:after="0" w:line="240" w:lineRule="auto"/>
      </w:pPr>
      <w:r>
        <w:continuationSeparator/>
      </w:r>
    </w:p>
  </w:endnote>
  <w:endnote w:type="continuationNotice" w:id="1">
    <w:p w14:paraId="3B05E540" w14:textId="77777777" w:rsidR="00E21680" w:rsidRDefault="00E216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7894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D133E5" w14:textId="77777777" w:rsidR="006179C3" w:rsidRDefault="006179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C0AA50" w14:textId="77777777" w:rsidR="006179C3" w:rsidRDefault="00617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CB0EE" w14:textId="77777777" w:rsidR="00E21680" w:rsidRDefault="00E21680" w:rsidP="00373BFC">
      <w:pPr>
        <w:spacing w:after="0" w:line="240" w:lineRule="auto"/>
      </w:pPr>
      <w:r>
        <w:separator/>
      </w:r>
    </w:p>
  </w:footnote>
  <w:footnote w:type="continuationSeparator" w:id="0">
    <w:p w14:paraId="66580FE3" w14:textId="77777777" w:rsidR="00E21680" w:rsidRDefault="00E21680" w:rsidP="00373BFC">
      <w:pPr>
        <w:spacing w:after="0" w:line="240" w:lineRule="auto"/>
      </w:pPr>
      <w:r>
        <w:continuationSeparator/>
      </w:r>
    </w:p>
  </w:footnote>
  <w:footnote w:type="continuationNotice" w:id="1">
    <w:p w14:paraId="001605D4" w14:textId="77777777" w:rsidR="00E21680" w:rsidRDefault="00E2168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22AC6"/>
    <w:multiLevelType w:val="hybridMultilevel"/>
    <w:tmpl w:val="293EB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e, Kevin (DFW)">
    <w15:presenceInfo w15:providerId="AD" w15:userId="S::Kevin.See@dfw.wa.gov::7d74bfac-b2a7-4c45-bf26-85f096b986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781"/>
    <w:rsid w:val="000000D3"/>
    <w:rsid w:val="00001027"/>
    <w:rsid w:val="000034AF"/>
    <w:rsid w:val="00004E6F"/>
    <w:rsid w:val="000056E4"/>
    <w:rsid w:val="000060A7"/>
    <w:rsid w:val="0000748B"/>
    <w:rsid w:val="00007C38"/>
    <w:rsid w:val="00012840"/>
    <w:rsid w:val="0001459F"/>
    <w:rsid w:val="00014994"/>
    <w:rsid w:val="000170A6"/>
    <w:rsid w:val="00020190"/>
    <w:rsid w:val="00022947"/>
    <w:rsid w:val="000234FC"/>
    <w:rsid w:val="00025F40"/>
    <w:rsid w:val="000359F6"/>
    <w:rsid w:val="00036929"/>
    <w:rsid w:val="00037119"/>
    <w:rsid w:val="000378F3"/>
    <w:rsid w:val="000466CB"/>
    <w:rsid w:val="00046978"/>
    <w:rsid w:val="00047BB1"/>
    <w:rsid w:val="00051784"/>
    <w:rsid w:val="00051C04"/>
    <w:rsid w:val="00052530"/>
    <w:rsid w:val="0005269E"/>
    <w:rsid w:val="00052A42"/>
    <w:rsid w:val="00053498"/>
    <w:rsid w:val="0005508E"/>
    <w:rsid w:val="000555AE"/>
    <w:rsid w:val="00055B5B"/>
    <w:rsid w:val="00057728"/>
    <w:rsid w:val="00057EDF"/>
    <w:rsid w:val="000606C1"/>
    <w:rsid w:val="00060AF6"/>
    <w:rsid w:val="00060FAC"/>
    <w:rsid w:val="00061ED5"/>
    <w:rsid w:val="0006278E"/>
    <w:rsid w:val="000628B3"/>
    <w:rsid w:val="00064F9C"/>
    <w:rsid w:val="00066450"/>
    <w:rsid w:val="00066D05"/>
    <w:rsid w:val="00067C63"/>
    <w:rsid w:val="00067DF5"/>
    <w:rsid w:val="0007084D"/>
    <w:rsid w:val="000714B0"/>
    <w:rsid w:val="0007258C"/>
    <w:rsid w:val="00072E1A"/>
    <w:rsid w:val="00075A6B"/>
    <w:rsid w:val="00075BD5"/>
    <w:rsid w:val="00082624"/>
    <w:rsid w:val="000834C7"/>
    <w:rsid w:val="0008457D"/>
    <w:rsid w:val="00084860"/>
    <w:rsid w:val="00086DFB"/>
    <w:rsid w:val="000871D7"/>
    <w:rsid w:val="0008779E"/>
    <w:rsid w:val="00087C7D"/>
    <w:rsid w:val="00093A69"/>
    <w:rsid w:val="00093B71"/>
    <w:rsid w:val="00093BC3"/>
    <w:rsid w:val="00094F20"/>
    <w:rsid w:val="00095E54"/>
    <w:rsid w:val="000A1E39"/>
    <w:rsid w:val="000A2BE5"/>
    <w:rsid w:val="000A2CC4"/>
    <w:rsid w:val="000A57E7"/>
    <w:rsid w:val="000A6211"/>
    <w:rsid w:val="000A64A7"/>
    <w:rsid w:val="000A72FA"/>
    <w:rsid w:val="000A7487"/>
    <w:rsid w:val="000B11E6"/>
    <w:rsid w:val="000B2045"/>
    <w:rsid w:val="000B35B7"/>
    <w:rsid w:val="000B385F"/>
    <w:rsid w:val="000B39F2"/>
    <w:rsid w:val="000B5B6C"/>
    <w:rsid w:val="000B5E26"/>
    <w:rsid w:val="000B6336"/>
    <w:rsid w:val="000B6354"/>
    <w:rsid w:val="000B6A31"/>
    <w:rsid w:val="000D012D"/>
    <w:rsid w:val="000D023B"/>
    <w:rsid w:val="000D05C4"/>
    <w:rsid w:val="000D0F6B"/>
    <w:rsid w:val="000D0FA0"/>
    <w:rsid w:val="000D2A42"/>
    <w:rsid w:val="000D324B"/>
    <w:rsid w:val="000D459E"/>
    <w:rsid w:val="000D497C"/>
    <w:rsid w:val="000D4A46"/>
    <w:rsid w:val="000D512B"/>
    <w:rsid w:val="000D624D"/>
    <w:rsid w:val="000D7EE5"/>
    <w:rsid w:val="000E0512"/>
    <w:rsid w:val="000E16C2"/>
    <w:rsid w:val="000E2411"/>
    <w:rsid w:val="000E4A98"/>
    <w:rsid w:val="000E5E1E"/>
    <w:rsid w:val="000E6B33"/>
    <w:rsid w:val="000E7172"/>
    <w:rsid w:val="000F0121"/>
    <w:rsid w:val="000F0C29"/>
    <w:rsid w:val="000F2C0F"/>
    <w:rsid w:val="000F591F"/>
    <w:rsid w:val="000F6F1B"/>
    <w:rsid w:val="000F7EAE"/>
    <w:rsid w:val="00101A72"/>
    <w:rsid w:val="00102767"/>
    <w:rsid w:val="00103A19"/>
    <w:rsid w:val="00104E75"/>
    <w:rsid w:val="00107937"/>
    <w:rsid w:val="001131E6"/>
    <w:rsid w:val="00114533"/>
    <w:rsid w:val="0011474C"/>
    <w:rsid w:val="00115739"/>
    <w:rsid w:val="00115FA3"/>
    <w:rsid w:val="001167C4"/>
    <w:rsid w:val="00116995"/>
    <w:rsid w:val="00120056"/>
    <w:rsid w:val="001202D5"/>
    <w:rsid w:val="00120543"/>
    <w:rsid w:val="001217BC"/>
    <w:rsid w:val="00122193"/>
    <w:rsid w:val="0012269B"/>
    <w:rsid w:val="00124570"/>
    <w:rsid w:val="001245C5"/>
    <w:rsid w:val="001258C5"/>
    <w:rsid w:val="00125C27"/>
    <w:rsid w:val="00127228"/>
    <w:rsid w:val="00130E57"/>
    <w:rsid w:val="00131FDF"/>
    <w:rsid w:val="001335B0"/>
    <w:rsid w:val="0013381D"/>
    <w:rsid w:val="00136386"/>
    <w:rsid w:val="00137647"/>
    <w:rsid w:val="00140064"/>
    <w:rsid w:val="00140666"/>
    <w:rsid w:val="00144B84"/>
    <w:rsid w:val="0014527F"/>
    <w:rsid w:val="00150CDE"/>
    <w:rsid w:val="00152B42"/>
    <w:rsid w:val="00153080"/>
    <w:rsid w:val="0015344B"/>
    <w:rsid w:val="00154442"/>
    <w:rsid w:val="00154DE7"/>
    <w:rsid w:val="00155619"/>
    <w:rsid w:val="00155F0C"/>
    <w:rsid w:val="00161558"/>
    <w:rsid w:val="001620B5"/>
    <w:rsid w:val="0016222A"/>
    <w:rsid w:val="001644AD"/>
    <w:rsid w:val="00164E31"/>
    <w:rsid w:val="001671C0"/>
    <w:rsid w:val="001709B2"/>
    <w:rsid w:val="001723BE"/>
    <w:rsid w:val="00172545"/>
    <w:rsid w:val="00173F5A"/>
    <w:rsid w:val="0017505E"/>
    <w:rsid w:val="00175F56"/>
    <w:rsid w:val="00177F0D"/>
    <w:rsid w:val="00184BC7"/>
    <w:rsid w:val="0018796D"/>
    <w:rsid w:val="0019145E"/>
    <w:rsid w:val="00191740"/>
    <w:rsid w:val="00192A71"/>
    <w:rsid w:val="001934AA"/>
    <w:rsid w:val="001955C8"/>
    <w:rsid w:val="00195D6B"/>
    <w:rsid w:val="00195F14"/>
    <w:rsid w:val="00197272"/>
    <w:rsid w:val="001A0150"/>
    <w:rsid w:val="001A0E13"/>
    <w:rsid w:val="001A1B6E"/>
    <w:rsid w:val="001A614C"/>
    <w:rsid w:val="001A6646"/>
    <w:rsid w:val="001A75E7"/>
    <w:rsid w:val="001B47B9"/>
    <w:rsid w:val="001B4DEA"/>
    <w:rsid w:val="001B5DE9"/>
    <w:rsid w:val="001B678E"/>
    <w:rsid w:val="001B6FC0"/>
    <w:rsid w:val="001B7AC9"/>
    <w:rsid w:val="001B7D9E"/>
    <w:rsid w:val="001B7F29"/>
    <w:rsid w:val="001C39A2"/>
    <w:rsid w:val="001C4466"/>
    <w:rsid w:val="001D0496"/>
    <w:rsid w:val="001D151B"/>
    <w:rsid w:val="001D1C46"/>
    <w:rsid w:val="001D2CF6"/>
    <w:rsid w:val="001D444E"/>
    <w:rsid w:val="001D700B"/>
    <w:rsid w:val="001E08D3"/>
    <w:rsid w:val="001E2224"/>
    <w:rsid w:val="001E23F6"/>
    <w:rsid w:val="001E2639"/>
    <w:rsid w:val="001E2909"/>
    <w:rsid w:val="001E3633"/>
    <w:rsid w:val="001E5AED"/>
    <w:rsid w:val="001E6E38"/>
    <w:rsid w:val="001F0240"/>
    <w:rsid w:val="001F3B23"/>
    <w:rsid w:val="001F4190"/>
    <w:rsid w:val="001F4E54"/>
    <w:rsid w:val="001F523C"/>
    <w:rsid w:val="001F7428"/>
    <w:rsid w:val="0020043C"/>
    <w:rsid w:val="002008C0"/>
    <w:rsid w:val="00200E90"/>
    <w:rsid w:val="00203EDC"/>
    <w:rsid w:val="00204C97"/>
    <w:rsid w:val="0020508E"/>
    <w:rsid w:val="00205684"/>
    <w:rsid w:val="002107F9"/>
    <w:rsid w:val="002209DC"/>
    <w:rsid w:val="00220E86"/>
    <w:rsid w:val="0022139A"/>
    <w:rsid w:val="0022551E"/>
    <w:rsid w:val="00226E4E"/>
    <w:rsid w:val="002310E0"/>
    <w:rsid w:val="0023351A"/>
    <w:rsid w:val="00234FB6"/>
    <w:rsid w:val="002373AC"/>
    <w:rsid w:val="0023785A"/>
    <w:rsid w:val="00237C22"/>
    <w:rsid w:val="00240883"/>
    <w:rsid w:val="00240BEE"/>
    <w:rsid w:val="00242F1A"/>
    <w:rsid w:val="00245FDF"/>
    <w:rsid w:val="00247011"/>
    <w:rsid w:val="002511B6"/>
    <w:rsid w:val="0025184D"/>
    <w:rsid w:val="002536BF"/>
    <w:rsid w:val="00256CFA"/>
    <w:rsid w:val="0026050F"/>
    <w:rsid w:val="002605A3"/>
    <w:rsid w:val="0026192E"/>
    <w:rsid w:val="00265452"/>
    <w:rsid w:val="002655D1"/>
    <w:rsid w:val="00265702"/>
    <w:rsid w:val="00266076"/>
    <w:rsid w:val="00266B00"/>
    <w:rsid w:val="00266C26"/>
    <w:rsid w:val="0027372B"/>
    <w:rsid w:val="002739FF"/>
    <w:rsid w:val="00273CAE"/>
    <w:rsid w:val="00274F81"/>
    <w:rsid w:val="002760C6"/>
    <w:rsid w:val="00277D79"/>
    <w:rsid w:val="0028028B"/>
    <w:rsid w:val="002808EC"/>
    <w:rsid w:val="00281191"/>
    <w:rsid w:val="00281474"/>
    <w:rsid w:val="002820E2"/>
    <w:rsid w:val="00282730"/>
    <w:rsid w:val="00285289"/>
    <w:rsid w:val="0028544B"/>
    <w:rsid w:val="00285FF9"/>
    <w:rsid w:val="00287452"/>
    <w:rsid w:val="002917FF"/>
    <w:rsid w:val="002930DF"/>
    <w:rsid w:val="0029402C"/>
    <w:rsid w:val="00295228"/>
    <w:rsid w:val="0029598B"/>
    <w:rsid w:val="00296241"/>
    <w:rsid w:val="002A01FE"/>
    <w:rsid w:val="002A05BC"/>
    <w:rsid w:val="002A18FF"/>
    <w:rsid w:val="002A1BA0"/>
    <w:rsid w:val="002A4003"/>
    <w:rsid w:val="002A4E93"/>
    <w:rsid w:val="002A50F4"/>
    <w:rsid w:val="002A5847"/>
    <w:rsid w:val="002A60B8"/>
    <w:rsid w:val="002A66B6"/>
    <w:rsid w:val="002A7447"/>
    <w:rsid w:val="002B0172"/>
    <w:rsid w:val="002B4143"/>
    <w:rsid w:val="002B451F"/>
    <w:rsid w:val="002B46F8"/>
    <w:rsid w:val="002B49E8"/>
    <w:rsid w:val="002B71E7"/>
    <w:rsid w:val="002C000A"/>
    <w:rsid w:val="002C0CA4"/>
    <w:rsid w:val="002C3579"/>
    <w:rsid w:val="002C44C5"/>
    <w:rsid w:val="002C4510"/>
    <w:rsid w:val="002C463B"/>
    <w:rsid w:val="002C562C"/>
    <w:rsid w:val="002C5CA7"/>
    <w:rsid w:val="002C63A5"/>
    <w:rsid w:val="002C6815"/>
    <w:rsid w:val="002C6BE3"/>
    <w:rsid w:val="002C7906"/>
    <w:rsid w:val="002D0F4A"/>
    <w:rsid w:val="002D153D"/>
    <w:rsid w:val="002D1B88"/>
    <w:rsid w:val="002D492E"/>
    <w:rsid w:val="002D59EC"/>
    <w:rsid w:val="002D6324"/>
    <w:rsid w:val="002D7166"/>
    <w:rsid w:val="002D7E33"/>
    <w:rsid w:val="002D7E58"/>
    <w:rsid w:val="002E2084"/>
    <w:rsid w:val="002E5020"/>
    <w:rsid w:val="002E6B3B"/>
    <w:rsid w:val="002E7E6B"/>
    <w:rsid w:val="002F0059"/>
    <w:rsid w:val="002F015D"/>
    <w:rsid w:val="002F16AF"/>
    <w:rsid w:val="002F1F17"/>
    <w:rsid w:val="002F2F61"/>
    <w:rsid w:val="002F5E1D"/>
    <w:rsid w:val="0030080D"/>
    <w:rsid w:val="00300CE3"/>
    <w:rsid w:val="0030187D"/>
    <w:rsid w:val="0030318F"/>
    <w:rsid w:val="003047C7"/>
    <w:rsid w:val="00305D87"/>
    <w:rsid w:val="003109B5"/>
    <w:rsid w:val="003117A4"/>
    <w:rsid w:val="00311B7B"/>
    <w:rsid w:val="00311B8B"/>
    <w:rsid w:val="00312EA5"/>
    <w:rsid w:val="00313647"/>
    <w:rsid w:val="003146B0"/>
    <w:rsid w:val="00314CFB"/>
    <w:rsid w:val="0031648A"/>
    <w:rsid w:val="003168DA"/>
    <w:rsid w:val="00316DC1"/>
    <w:rsid w:val="00317CFE"/>
    <w:rsid w:val="0032389A"/>
    <w:rsid w:val="003264FF"/>
    <w:rsid w:val="00327009"/>
    <w:rsid w:val="00327309"/>
    <w:rsid w:val="003308FF"/>
    <w:rsid w:val="00332B80"/>
    <w:rsid w:val="00335452"/>
    <w:rsid w:val="003360D5"/>
    <w:rsid w:val="003363FC"/>
    <w:rsid w:val="00337B8A"/>
    <w:rsid w:val="00341599"/>
    <w:rsid w:val="0034197F"/>
    <w:rsid w:val="00341AE4"/>
    <w:rsid w:val="00341CE7"/>
    <w:rsid w:val="00342564"/>
    <w:rsid w:val="00345246"/>
    <w:rsid w:val="0034564B"/>
    <w:rsid w:val="003466A8"/>
    <w:rsid w:val="00347216"/>
    <w:rsid w:val="00347C17"/>
    <w:rsid w:val="00350CA8"/>
    <w:rsid w:val="0035189C"/>
    <w:rsid w:val="00351C22"/>
    <w:rsid w:val="003530A6"/>
    <w:rsid w:val="00353A55"/>
    <w:rsid w:val="00354384"/>
    <w:rsid w:val="00354D49"/>
    <w:rsid w:val="00354DE7"/>
    <w:rsid w:val="003557D8"/>
    <w:rsid w:val="00360DE4"/>
    <w:rsid w:val="00360FB8"/>
    <w:rsid w:val="003616B1"/>
    <w:rsid w:val="00362459"/>
    <w:rsid w:val="0036252F"/>
    <w:rsid w:val="00362E3B"/>
    <w:rsid w:val="00364F71"/>
    <w:rsid w:val="00365AEC"/>
    <w:rsid w:val="003670BF"/>
    <w:rsid w:val="00367344"/>
    <w:rsid w:val="00367C43"/>
    <w:rsid w:val="00371475"/>
    <w:rsid w:val="00373BFC"/>
    <w:rsid w:val="00374722"/>
    <w:rsid w:val="003753DB"/>
    <w:rsid w:val="00375C3D"/>
    <w:rsid w:val="00377939"/>
    <w:rsid w:val="00380E38"/>
    <w:rsid w:val="00380FB5"/>
    <w:rsid w:val="00382FD1"/>
    <w:rsid w:val="00383B40"/>
    <w:rsid w:val="00384BD4"/>
    <w:rsid w:val="00386F77"/>
    <w:rsid w:val="003878CF"/>
    <w:rsid w:val="003925A5"/>
    <w:rsid w:val="003940DA"/>
    <w:rsid w:val="003A38A2"/>
    <w:rsid w:val="003A4CEB"/>
    <w:rsid w:val="003A58CA"/>
    <w:rsid w:val="003A5924"/>
    <w:rsid w:val="003A7401"/>
    <w:rsid w:val="003A7B1D"/>
    <w:rsid w:val="003B2442"/>
    <w:rsid w:val="003B3353"/>
    <w:rsid w:val="003B55AF"/>
    <w:rsid w:val="003C0268"/>
    <w:rsid w:val="003C23FC"/>
    <w:rsid w:val="003C3209"/>
    <w:rsid w:val="003C3813"/>
    <w:rsid w:val="003C5404"/>
    <w:rsid w:val="003C56DB"/>
    <w:rsid w:val="003C6128"/>
    <w:rsid w:val="003D1026"/>
    <w:rsid w:val="003D1976"/>
    <w:rsid w:val="003D2C75"/>
    <w:rsid w:val="003D423C"/>
    <w:rsid w:val="003D542E"/>
    <w:rsid w:val="003D5EBB"/>
    <w:rsid w:val="003D7053"/>
    <w:rsid w:val="003D723E"/>
    <w:rsid w:val="003E19F0"/>
    <w:rsid w:val="003E1D03"/>
    <w:rsid w:val="003E24D2"/>
    <w:rsid w:val="003E2AD8"/>
    <w:rsid w:val="003E2CCF"/>
    <w:rsid w:val="003E5347"/>
    <w:rsid w:val="003E73EB"/>
    <w:rsid w:val="003E799E"/>
    <w:rsid w:val="003E7C28"/>
    <w:rsid w:val="003F11C6"/>
    <w:rsid w:val="003F2F62"/>
    <w:rsid w:val="003F311E"/>
    <w:rsid w:val="003F51BD"/>
    <w:rsid w:val="003F58CE"/>
    <w:rsid w:val="003F6F63"/>
    <w:rsid w:val="003F7275"/>
    <w:rsid w:val="00400F57"/>
    <w:rsid w:val="00401812"/>
    <w:rsid w:val="00402DC5"/>
    <w:rsid w:val="00403D91"/>
    <w:rsid w:val="00404C27"/>
    <w:rsid w:val="00405E6A"/>
    <w:rsid w:val="00412F2A"/>
    <w:rsid w:val="00413444"/>
    <w:rsid w:val="004142E7"/>
    <w:rsid w:val="00414CD0"/>
    <w:rsid w:val="00415DBE"/>
    <w:rsid w:val="0041653F"/>
    <w:rsid w:val="004167DE"/>
    <w:rsid w:val="004172A7"/>
    <w:rsid w:val="00417F8D"/>
    <w:rsid w:val="00420C30"/>
    <w:rsid w:val="00421AAB"/>
    <w:rsid w:val="00423CF2"/>
    <w:rsid w:val="004242E9"/>
    <w:rsid w:val="00427F0E"/>
    <w:rsid w:val="00431753"/>
    <w:rsid w:val="00431E17"/>
    <w:rsid w:val="00433F99"/>
    <w:rsid w:val="00435DE6"/>
    <w:rsid w:val="00437244"/>
    <w:rsid w:val="00437446"/>
    <w:rsid w:val="00437FB0"/>
    <w:rsid w:val="0044087A"/>
    <w:rsid w:val="00441CF8"/>
    <w:rsid w:val="00441D9B"/>
    <w:rsid w:val="00442F6E"/>
    <w:rsid w:val="00443B92"/>
    <w:rsid w:val="00444C36"/>
    <w:rsid w:val="00444FFE"/>
    <w:rsid w:val="0044628E"/>
    <w:rsid w:val="0044703A"/>
    <w:rsid w:val="0044730E"/>
    <w:rsid w:val="00447CA2"/>
    <w:rsid w:val="0045175F"/>
    <w:rsid w:val="0045352E"/>
    <w:rsid w:val="00453EC2"/>
    <w:rsid w:val="004545FF"/>
    <w:rsid w:val="004548D4"/>
    <w:rsid w:val="004553ED"/>
    <w:rsid w:val="004557F8"/>
    <w:rsid w:val="0045630A"/>
    <w:rsid w:val="00456423"/>
    <w:rsid w:val="00456581"/>
    <w:rsid w:val="004568FF"/>
    <w:rsid w:val="00461D8F"/>
    <w:rsid w:val="004627B0"/>
    <w:rsid w:val="004641A7"/>
    <w:rsid w:val="00465EB6"/>
    <w:rsid w:val="00466CEB"/>
    <w:rsid w:val="004706F9"/>
    <w:rsid w:val="004712B2"/>
    <w:rsid w:val="00471443"/>
    <w:rsid w:val="00472669"/>
    <w:rsid w:val="0047575D"/>
    <w:rsid w:val="00476488"/>
    <w:rsid w:val="00480041"/>
    <w:rsid w:val="00485C75"/>
    <w:rsid w:val="00492781"/>
    <w:rsid w:val="00493A56"/>
    <w:rsid w:val="00494950"/>
    <w:rsid w:val="00494B7A"/>
    <w:rsid w:val="0049603E"/>
    <w:rsid w:val="004971AB"/>
    <w:rsid w:val="004972DB"/>
    <w:rsid w:val="004972F0"/>
    <w:rsid w:val="004A007F"/>
    <w:rsid w:val="004A2BB3"/>
    <w:rsid w:val="004A3D07"/>
    <w:rsid w:val="004A70EB"/>
    <w:rsid w:val="004A7C87"/>
    <w:rsid w:val="004A7EB7"/>
    <w:rsid w:val="004B1038"/>
    <w:rsid w:val="004B2759"/>
    <w:rsid w:val="004B27FA"/>
    <w:rsid w:val="004B3459"/>
    <w:rsid w:val="004B542F"/>
    <w:rsid w:val="004B6CA9"/>
    <w:rsid w:val="004C0D6A"/>
    <w:rsid w:val="004C21A9"/>
    <w:rsid w:val="004C30E6"/>
    <w:rsid w:val="004C37B5"/>
    <w:rsid w:val="004C3F23"/>
    <w:rsid w:val="004D2511"/>
    <w:rsid w:val="004D347D"/>
    <w:rsid w:val="004D3549"/>
    <w:rsid w:val="004D5518"/>
    <w:rsid w:val="004D79DD"/>
    <w:rsid w:val="004E2A80"/>
    <w:rsid w:val="004E347D"/>
    <w:rsid w:val="004E42F7"/>
    <w:rsid w:val="004E4A2A"/>
    <w:rsid w:val="004E6625"/>
    <w:rsid w:val="004E67B8"/>
    <w:rsid w:val="004F0413"/>
    <w:rsid w:val="004F1A6B"/>
    <w:rsid w:val="004F3204"/>
    <w:rsid w:val="004F39E8"/>
    <w:rsid w:val="004F62BB"/>
    <w:rsid w:val="0050000C"/>
    <w:rsid w:val="00500BF5"/>
    <w:rsid w:val="00502AE3"/>
    <w:rsid w:val="00503433"/>
    <w:rsid w:val="005037DF"/>
    <w:rsid w:val="00503EBE"/>
    <w:rsid w:val="00504895"/>
    <w:rsid w:val="00506F2B"/>
    <w:rsid w:val="00511194"/>
    <w:rsid w:val="00511738"/>
    <w:rsid w:val="00512862"/>
    <w:rsid w:val="00513275"/>
    <w:rsid w:val="00513F83"/>
    <w:rsid w:val="00514F2E"/>
    <w:rsid w:val="00515E83"/>
    <w:rsid w:val="005207BE"/>
    <w:rsid w:val="005253C5"/>
    <w:rsid w:val="005305CC"/>
    <w:rsid w:val="005314BD"/>
    <w:rsid w:val="0053185D"/>
    <w:rsid w:val="00531E7B"/>
    <w:rsid w:val="00531ED5"/>
    <w:rsid w:val="00533785"/>
    <w:rsid w:val="005356F8"/>
    <w:rsid w:val="00535EC7"/>
    <w:rsid w:val="00536246"/>
    <w:rsid w:val="00536FEA"/>
    <w:rsid w:val="00537605"/>
    <w:rsid w:val="005439DE"/>
    <w:rsid w:val="00543FD2"/>
    <w:rsid w:val="00544BB8"/>
    <w:rsid w:val="00544C13"/>
    <w:rsid w:val="00547099"/>
    <w:rsid w:val="00552DF4"/>
    <w:rsid w:val="00554151"/>
    <w:rsid w:val="005565D7"/>
    <w:rsid w:val="00557B19"/>
    <w:rsid w:val="00557DA4"/>
    <w:rsid w:val="00557EC5"/>
    <w:rsid w:val="00560EDE"/>
    <w:rsid w:val="00563658"/>
    <w:rsid w:val="00563F17"/>
    <w:rsid w:val="00564CBE"/>
    <w:rsid w:val="00567400"/>
    <w:rsid w:val="005674D2"/>
    <w:rsid w:val="0056762D"/>
    <w:rsid w:val="00567C18"/>
    <w:rsid w:val="00570505"/>
    <w:rsid w:val="005709AB"/>
    <w:rsid w:val="00571FC8"/>
    <w:rsid w:val="00573E6F"/>
    <w:rsid w:val="00575708"/>
    <w:rsid w:val="0057706C"/>
    <w:rsid w:val="005771FF"/>
    <w:rsid w:val="00582628"/>
    <w:rsid w:val="00582D3D"/>
    <w:rsid w:val="00583671"/>
    <w:rsid w:val="00586243"/>
    <w:rsid w:val="00586E11"/>
    <w:rsid w:val="00587B30"/>
    <w:rsid w:val="00587C50"/>
    <w:rsid w:val="005901A7"/>
    <w:rsid w:val="0059111F"/>
    <w:rsid w:val="00591581"/>
    <w:rsid w:val="0059207D"/>
    <w:rsid w:val="00592B91"/>
    <w:rsid w:val="005939C4"/>
    <w:rsid w:val="0059600C"/>
    <w:rsid w:val="00597BB6"/>
    <w:rsid w:val="00597F1F"/>
    <w:rsid w:val="005A1D88"/>
    <w:rsid w:val="005A2666"/>
    <w:rsid w:val="005A2D9A"/>
    <w:rsid w:val="005A4F8D"/>
    <w:rsid w:val="005A6E3F"/>
    <w:rsid w:val="005A7958"/>
    <w:rsid w:val="005B1BA8"/>
    <w:rsid w:val="005B25FC"/>
    <w:rsid w:val="005B3A36"/>
    <w:rsid w:val="005B4138"/>
    <w:rsid w:val="005B5D20"/>
    <w:rsid w:val="005B61A2"/>
    <w:rsid w:val="005B6A34"/>
    <w:rsid w:val="005C0606"/>
    <w:rsid w:val="005C261C"/>
    <w:rsid w:val="005C2F04"/>
    <w:rsid w:val="005C2FF7"/>
    <w:rsid w:val="005C30F1"/>
    <w:rsid w:val="005C376D"/>
    <w:rsid w:val="005D0A24"/>
    <w:rsid w:val="005D1D2B"/>
    <w:rsid w:val="005D2461"/>
    <w:rsid w:val="005D25BC"/>
    <w:rsid w:val="005D35A3"/>
    <w:rsid w:val="005D41B4"/>
    <w:rsid w:val="005D42DF"/>
    <w:rsid w:val="005D721C"/>
    <w:rsid w:val="005D73E7"/>
    <w:rsid w:val="005D7B9E"/>
    <w:rsid w:val="005E0206"/>
    <w:rsid w:val="005E0B00"/>
    <w:rsid w:val="005F0848"/>
    <w:rsid w:val="005F1EB4"/>
    <w:rsid w:val="005F2D47"/>
    <w:rsid w:val="005F3948"/>
    <w:rsid w:val="005F4162"/>
    <w:rsid w:val="005F5E8B"/>
    <w:rsid w:val="005F77FC"/>
    <w:rsid w:val="00600886"/>
    <w:rsid w:val="00600D80"/>
    <w:rsid w:val="00606DF4"/>
    <w:rsid w:val="006115A2"/>
    <w:rsid w:val="00613C66"/>
    <w:rsid w:val="0061499F"/>
    <w:rsid w:val="00614E5E"/>
    <w:rsid w:val="00615144"/>
    <w:rsid w:val="00616C1B"/>
    <w:rsid w:val="00616CB1"/>
    <w:rsid w:val="006172BD"/>
    <w:rsid w:val="006179C3"/>
    <w:rsid w:val="00617F26"/>
    <w:rsid w:val="00620278"/>
    <w:rsid w:val="00622E12"/>
    <w:rsid w:val="00623127"/>
    <w:rsid w:val="00623C35"/>
    <w:rsid w:val="006261B6"/>
    <w:rsid w:val="0062632D"/>
    <w:rsid w:val="00627BD4"/>
    <w:rsid w:val="006308C2"/>
    <w:rsid w:val="00633D70"/>
    <w:rsid w:val="00635756"/>
    <w:rsid w:val="00635782"/>
    <w:rsid w:val="006436AC"/>
    <w:rsid w:val="00643818"/>
    <w:rsid w:val="006438C5"/>
    <w:rsid w:val="00646E63"/>
    <w:rsid w:val="00647203"/>
    <w:rsid w:val="0064782E"/>
    <w:rsid w:val="00647C6E"/>
    <w:rsid w:val="00651729"/>
    <w:rsid w:val="00655907"/>
    <w:rsid w:val="006559A6"/>
    <w:rsid w:val="00656553"/>
    <w:rsid w:val="00657A65"/>
    <w:rsid w:val="00657D35"/>
    <w:rsid w:val="00661012"/>
    <w:rsid w:val="0066218B"/>
    <w:rsid w:val="006647BC"/>
    <w:rsid w:val="0066485B"/>
    <w:rsid w:val="006669A1"/>
    <w:rsid w:val="00666BFF"/>
    <w:rsid w:val="006718FA"/>
    <w:rsid w:val="00671AC2"/>
    <w:rsid w:val="00673130"/>
    <w:rsid w:val="00674074"/>
    <w:rsid w:val="00674F1A"/>
    <w:rsid w:val="0067504F"/>
    <w:rsid w:val="00675760"/>
    <w:rsid w:val="00675A0A"/>
    <w:rsid w:val="006803B3"/>
    <w:rsid w:val="00680468"/>
    <w:rsid w:val="006812B9"/>
    <w:rsid w:val="0068221A"/>
    <w:rsid w:val="0068257D"/>
    <w:rsid w:val="006830AE"/>
    <w:rsid w:val="006833C7"/>
    <w:rsid w:val="0068414C"/>
    <w:rsid w:val="00684F73"/>
    <w:rsid w:val="0068502F"/>
    <w:rsid w:val="00685627"/>
    <w:rsid w:val="00685D62"/>
    <w:rsid w:val="00685FBC"/>
    <w:rsid w:val="006864B1"/>
    <w:rsid w:val="006869A0"/>
    <w:rsid w:val="00690747"/>
    <w:rsid w:val="0069223D"/>
    <w:rsid w:val="006932ED"/>
    <w:rsid w:val="00695C68"/>
    <w:rsid w:val="00697211"/>
    <w:rsid w:val="00697F15"/>
    <w:rsid w:val="006A0297"/>
    <w:rsid w:val="006A0539"/>
    <w:rsid w:val="006A23F4"/>
    <w:rsid w:val="006A52F4"/>
    <w:rsid w:val="006A5CE2"/>
    <w:rsid w:val="006A6011"/>
    <w:rsid w:val="006B1B97"/>
    <w:rsid w:val="006B216E"/>
    <w:rsid w:val="006B2808"/>
    <w:rsid w:val="006B434F"/>
    <w:rsid w:val="006B7A6A"/>
    <w:rsid w:val="006C0094"/>
    <w:rsid w:val="006C1A69"/>
    <w:rsid w:val="006C2B35"/>
    <w:rsid w:val="006C2D33"/>
    <w:rsid w:val="006C33AC"/>
    <w:rsid w:val="006C4927"/>
    <w:rsid w:val="006C5653"/>
    <w:rsid w:val="006C6BBE"/>
    <w:rsid w:val="006D051B"/>
    <w:rsid w:val="006D068A"/>
    <w:rsid w:val="006D1394"/>
    <w:rsid w:val="006D1E15"/>
    <w:rsid w:val="006D22DC"/>
    <w:rsid w:val="006D3D0E"/>
    <w:rsid w:val="006D4A6B"/>
    <w:rsid w:val="006D4A81"/>
    <w:rsid w:val="006D5A2B"/>
    <w:rsid w:val="006D626A"/>
    <w:rsid w:val="006E02AE"/>
    <w:rsid w:val="006E2312"/>
    <w:rsid w:val="006E438A"/>
    <w:rsid w:val="006E48A0"/>
    <w:rsid w:val="006E51CA"/>
    <w:rsid w:val="006E59FE"/>
    <w:rsid w:val="006F00BF"/>
    <w:rsid w:val="006F16DD"/>
    <w:rsid w:val="006F1928"/>
    <w:rsid w:val="006F1B5D"/>
    <w:rsid w:val="006F3CAE"/>
    <w:rsid w:val="006F3E05"/>
    <w:rsid w:val="006F43E9"/>
    <w:rsid w:val="006F5321"/>
    <w:rsid w:val="006F70C3"/>
    <w:rsid w:val="006F7E5D"/>
    <w:rsid w:val="0070036C"/>
    <w:rsid w:val="00700C61"/>
    <w:rsid w:val="00701FD3"/>
    <w:rsid w:val="00702D27"/>
    <w:rsid w:val="007053AA"/>
    <w:rsid w:val="00705546"/>
    <w:rsid w:val="00706124"/>
    <w:rsid w:val="00712909"/>
    <w:rsid w:val="00712E16"/>
    <w:rsid w:val="00714113"/>
    <w:rsid w:val="00714DF5"/>
    <w:rsid w:val="00714E5C"/>
    <w:rsid w:val="007178E6"/>
    <w:rsid w:val="007179D1"/>
    <w:rsid w:val="00720060"/>
    <w:rsid w:val="00720F02"/>
    <w:rsid w:val="007227AE"/>
    <w:rsid w:val="0072302D"/>
    <w:rsid w:val="007304FD"/>
    <w:rsid w:val="00730D26"/>
    <w:rsid w:val="0073126B"/>
    <w:rsid w:val="007326CC"/>
    <w:rsid w:val="00735808"/>
    <w:rsid w:val="00735B09"/>
    <w:rsid w:val="00741723"/>
    <w:rsid w:val="00746017"/>
    <w:rsid w:val="00746A18"/>
    <w:rsid w:val="00746B55"/>
    <w:rsid w:val="00747507"/>
    <w:rsid w:val="00747892"/>
    <w:rsid w:val="00747F12"/>
    <w:rsid w:val="00752521"/>
    <w:rsid w:val="00754179"/>
    <w:rsid w:val="00754850"/>
    <w:rsid w:val="00755488"/>
    <w:rsid w:val="00756B8C"/>
    <w:rsid w:val="00760975"/>
    <w:rsid w:val="007660BA"/>
    <w:rsid w:val="00771E3F"/>
    <w:rsid w:val="00772C91"/>
    <w:rsid w:val="00773D9A"/>
    <w:rsid w:val="00774AE6"/>
    <w:rsid w:val="00774CA5"/>
    <w:rsid w:val="00780A88"/>
    <w:rsid w:val="00780F09"/>
    <w:rsid w:val="00786B68"/>
    <w:rsid w:val="00787199"/>
    <w:rsid w:val="00790481"/>
    <w:rsid w:val="00792B58"/>
    <w:rsid w:val="00792BFE"/>
    <w:rsid w:val="0079317B"/>
    <w:rsid w:val="00794CD8"/>
    <w:rsid w:val="007975B3"/>
    <w:rsid w:val="007A45EE"/>
    <w:rsid w:val="007B06EB"/>
    <w:rsid w:val="007B206F"/>
    <w:rsid w:val="007B2ABC"/>
    <w:rsid w:val="007B3270"/>
    <w:rsid w:val="007B41D6"/>
    <w:rsid w:val="007C0366"/>
    <w:rsid w:val="007C26AB"/>
    <w:rsid w:val="007C2E1F"/>
    <w:rsid w:val="007C31DB"/>
    <w:rsid w:val="007D02D7"/>
    <w:rsid w:val="007D042A"/>
    <w:rsid w:val="007D12ED"/>
    <w:rsid w:val="007D1562"/>
    <w:rsid w:val="007D1A16"/>
    <w:rsid w:val="007D44F3"/>
    <w:rsid w:val="007D5C2E"/>
    <w:rsid w:val="007D79F3"/>
    <w:rsid w:val="007E0C83"/>
    <w:rsid w:val="007E30F9"/>
    <w:rsid w:val="007E343B"/>
    <w:rsid w:val="007E4420"/>
    <w:rsid w:val="007E59F7"/>
    <w:rsid w:val="007E7E21"/>
    <w:rsid w:val="007F0250"/>
    <w:rsid w:val="007F04C3"/>
    <w:rsid w:val="007F2287"/>
    <w:rsid w:val="007F2638"/>
    <w:rsid w:val="007F279A"/>
    <w:rsid w:val="007F5D48"/>
    <w:rsid w:val="007F667C"/>
    <w:rsid w:val="007F7412"/>
    <w:rsid w:val="00800B56"/>
    <w:rsid w:val="00800BC6"/>
    <w:rsid w:val="00800E72"/>
    <w:rsid w:val="00800FC1"/>
    <w:rsid w:val="008014DB"/>
    <w:rsid w:val="0080336B"/>
    <w:rsid w:val="0080427C"/>
    <w:rsid w:val="0080429F"/>
    <w:rsid w:val="00805BB8"/>
    <w:rsid w:val="008105DF"/>
    <w:rsid w:val="00810690"/>
    <w:rsid w:val="008111D2"/>
    <w:rsid w:val="00811788"/>
    <w:rsid w:val="008152D1"/>
    <w:rsid w:val="00815613"/>
    <w:rsid w:val="0081581D"/>
    <w:rsid w:val="00816165"/>
    <w:rsid w:val="00820DEB"/>
    <w:rsid w:val="0082222D"/>
    <w:rsid w:val="008222EC"/>
    <w:rsid w:val="00822728"/>
    <w:rsid w:val="00825C1B"/>
    <w:rsid w:val="00826534"/>
    <w:rsid w:val="00826F3D"/>
    <w:rsid w:val="008276A2"/>
    <w:rsid w:val="00830903"/>
    <w:rsid w:val="008315F5"/>
    <w:rsid w:val="00832546"/>
    <w:rsid w:val="00833907"/>
    <w:rsid w:val="008350DF"/>
    <w:rsid w:val="00841061"/>
    <w:rsid w:val="00841122"/>
    <w:rsid w:val="00842D9E"/>
    <w:rsid w:val="008436E0"/>
    <w:rsid w:val="008440E4"/>
    <w:rsid w:val="0084434E"/>
    <w:rsid w:val="008470EA"/>
    <w:rsid w:val="00847BD2"/>
    <w:rsid w:val="008500D9"/>
    <w:rsid w:val="00851A30"/>
    <w:rsid w:val="00853E00"/>
    <w:rsid w:val="00854544"/>
    <w:rsid w:val="008546EB"/>
    <w:rsid w:val="00854C6A"/>
    <w:rsid w:val="0085602E"/>
    <w:rsid w:val="008617DE"/>
    <w:rsid w:val="00862C64"/>
    <w:rsid w:val="00864B81"/>
    <w:rsid w:val="00864BA0"/>
    <w:rsid w:val="008658B7"/>
    <w:rsid w:val="00866A32"/>
    <w:rsid w:val="00867D10"/>
    <w:rsid w:val="00870227"/>
    <w:rsid w:val="008705BA"/>
    <w:rsid w:val="008708EB"/>
    <w:rsid w:val="00873B42"/>
    <w:rsid w:val="00873BC4"/>
    <w:rsid w:val="00874B55"/>
    <w:rsid w:val="00874CDD"/>
    <w:rsid w:val="00876E15"/>
    <w:rsid w:val="0088090A"/>
    <w:rsid w:val="00880D26"/>
    <w:rsid w:val="00881C01"/>
    <w:rsid w:val="00882A15"/>
    <w:rsid w:val="008839B8"/>
    <w:rsid w:val="008847C1"/>
    <w:rsid w:val="00884CE1"/>
    <w:rsid w:val="00885766"/>
    <w:rsid w:val="00886D7D"/>
    <w:rsid w:val="00890547"/>
    <w:rsid w:val="00890ADA"/>
    <w:rsid w:val="00891FDB"/>
    <w:rsid w:val="0089212E"/>
    <w:rsid w:val="008938E4"/>
    <w:rsid w:val="008939C3"/>
    <w:rsid w:val="00893BF1"/>
    <w:rsid w:val="00893E9F"/>
    <w:rsid w:val="0089417A"/>
    <w:rsid w:val="00894709"/>
    <w:rsid w:val="00895C99"/>
    <w:rsid w:val="0089660F"/>
    <w:rsid w:val="008968B9"/>
    <w:rsid w:val="00897AC4"/>
    <w:rsid w:val="008A0630"/>
    <w:rsid w:val="008A1179"/>
    <w:rsid w:val="008A3577"/>
    <w:rsid w:val="008A387C"/>
    <w:rsid w:val="008A4A62"/>
    <w:rsid w:val="008A689E"/>
    <w:rsid w:val="008B049C"/>
    <w:rsid w:val="008B1E7E"/>
    <w:rsid w:val="008B1E91"/>
    <w:rsid w:val="008B3CFB"/>
    <w:rsid w:val="008B426F"/>
    <w:rsid w:val="008B49FB"/>
    <w:rsid w:val="008B57A3"/>
    <w:rsid w:val="008B6C30"/>
    <w:rsid w:val="008C21B2"/>
    <w:rsid w:val="008C5A7C"/>
    <w:rsid w:val="008D4EDA"/>
    <w:rsid w:val="008D67C1"/>
    <w:rsid w:val="008D6808"/>
    <w:rsid w:val="008D710E"/>
    <w:rsid w:val="008D75E5"/>
    <w:rsid w:val="008E07CC"/>
    <w:rsid w:val="008E1499"/>
    <w:rsid w:val="008E183D"/>
    <w:rsid w:val="008E23F1"/>
    <w:rsid w:val="008E3113"/>
    <w:rsid w:val="008E34A3"/>
    <w:rsid w:val="008E3608"/>
    <w:rsid w:val="008E377F"/>
    <w:rsid w:val="008E3CB7"/>
    <w:rsid w:val="008E400C"/>
    <w:rsid w:val="008E408E"/>
    <w:rsid w:val="008E6632"/>
    <w:rsid w:val="008E66A4"/>
    <w:rsid w:val="008F0E83"/>
    <w:rsid w:val="008F4BF9"/>
    <w:rsid w:val="008F55F5"/>
    <w:rsid w:val="008F69EA"/>
    <w:rsid w:val="008F7165"/>
    <w:rsid w:val="008F73F4"/>
    <w:rsid w:val="008F7650"/>
    <w:rsid w:val="00900D72"/>
    <w:rsid w:val="00901B56"/>
    <w:rsid w:val="009023AD"/>
    <w:rsid w:val="0090272E"/>
    <w:rsid w:val="0090284A"/>
    <w:rsid w:val="00906063"/>
    <w:rsid w:val="009063D2"/>
    <w:rsid w:val="009069DA"/>
    <w:rsid w:val="00906A5F"/>
    <w:rsid w:val="00910098"/>
    <w:rsid w:val="009155A2"/>
    <w:rsid w:val="00916AEA"/>
    <w:rsid w:val="00916FBC"/>
    <w:rsid w:val="009178DB"/>
    <w:rsid w:val="009206A0"/>
    <w:rsid w:val="0092189E"/>
    <w:rsid w:val="00921911"/>
    <w:rsid w:val="009222F7"/>
    <w:rsid w:val="009227B8"/>
    <w:rsid w:val="00923265"/>
    <w:rsid w:val="00924129"/>
    <w:rsid w:val="00924543"/>
    <w:rsid w:val="00927D41"/>
    <w:rsid w:val="00930162"/>
    <w:rsid w:val="00930692"/>
    <w:rsid w:val="009307E2"/>
    <w:rsid w:val="00930F48"/>
    <w:rsid w:val="00932AF7"/>
    <w:rsid w:val="0093446F"/>
    <w:rsid w:val="009376EA"/>
    <w:rsid w:val="009413CB"/>
    <w:rsid w:val="00942253"/>
    <w:rsid w:val="00945F26"/>
    <w:rsid w:val="0094622B"/>
    <w:rsid w:val="00947315"/>
    <w:rsid w:val="00947D37"/>
    <w:rsid w:val="00952379"/>
    <w:rsid w:val="0095382A"/>
    <w:rsid w:val="009539D1"/>
    <w:rsid w:val="00954769"/>
    <w:rsid w:val="00954C85"/>
    <w:rsid w:val="00955930"/>
    <w:rsid w:val="00955D34"/>
    <w:rsid w:val="00956CE6"/>
    <w:rsid w:val="0096060C"/>
    <w:rsid w:val="009606D9"/>
    <w:rsid w:val="00960E21"/>
    <w:rsid w:val="009656BB"/>
    <w:rsid w:val="009657B7"/>
    <w:rsid w:val="00965AEA"/>
    <w:rsid w:val="00965DEC"/>
    <w:rsid w:val="0096609D"/>
    <w:rsid w:val="00970E5E"/>
    <w:rsid w:val="00971348"/>
    <w:rsid w:val="00971819"/>
    <w:rsid w:val="009722A2"/>
    <w:rsid w:val="00974563"/>
    <w:rsid w:val="0098457B"/>
    <w:rsid w:val="00984AC0"/>
    <w:rsid w:val="00984B45"/>
    <w:rsid w:val="009857CC"/>
    <w:rsid w:val="00985C37"/>
    <w:rsid w:val="00986BE7"/>
    <w:rsid w:val="00986F0C"/>
    <w:rsid w:val="0099090E"/>
    <w:rsid w:val="00992A2B"/>
    <w:rsid w:val="009945D9"/>
    <w:rsid w:val="00994653"/>
    <w:rsid w:val="009A330C"/>
    <w:rsid w:val="009A3856"/>
    <w:rsid w:val="009A445E"/>
    <w:rsid w:val="009A4591"/>
    <w:rsid w:val="009A6080"/>
    <w:rsid w:val="009B1D54"/>
    <w:rsid w:val="009B2292"/>
    <w:rsid w:val="009B352E"/>
    <w:rsid w:val="009B531D"/>
    <w:rsid w:val="009B7ABF"/>
    <w:rsid w:val="009C05F3"/>
    <w:rsid w:val="009C0F30"/>
    <w:rsid w:val="009C1918"/>
    <w:rsid w:val="009C5BF3"/>
    <w:rsid w:val="009C6CF4"/>
    <w:rsid w:val="009D2831"/>
    <w:rsid w:val="009D384B"/>
    <w:rsid w:val="009E0726"/>
    <w:rsid w:val="009E0BE1"/>
    <w:rsid w:val="009E191B"/>
    <w:rsid w:val="009E1B45"/>
    <w:rsid w:val="009E1C29"/>
    <w:rsid w:val="009E41EF"/>
    <w:rsid w:val="009E5E0C"/>
    <w:rsid w:val="009E7D12"/>
    <w:rsid w:val="009E7F6A"/>
    <w:rsid w:val="009F1033"/>
    <w:rsid w:val="009F240E"/>
    <w:rsid w:val="009F250A"/>
    <w:rsid w:val="009F52CE"/>
    <w:rsid w:val="009F7804"/>
    <w:rsid w:val="00A10785"/>
    <w:rsid w:val="00A13A17"/>
    <w:rsid w:val="00A14451"/>
    <w:rsid w:val="00A153E4"/>
    <w:rsid w:val="00A16F54"/>
    <w:rsid w:val="00A248F8"/>
    <w:rsid w:val="00A24F62"/>
    <w:rsid w:val="00A26B6C"/>
    <w:rsid w:val="00A27544"/>
    <w:rsid w:val="00A30005"/>
    <w:rsid w:val="00A33E51"/>
    <w:rsid w:val="00A354B7"/>
    <w:rsid w:val="00A360AF"/>
    <w:rsid w:val="00A36A22"/>
    <w:rsid w:val="00A37237"/>
    <w:rsid w:val="00A42351"/>
    <w:rsid w:val="00A42C18"/>
    <w:rsid w:val="00A43070"/>
    <w:rsid w:val="00A4507C"/>
    <w:rsid w:val="00A50CEF"/>
    <w:rsid w:val="00A51126"/>
    <w:rsid w:val="00A51820"/>
    <w:rsid w:val="00A547B2"/>
    <w:rsid w:val="00A55E01"/>
    <w:rsid w:val="00A570BF"/>
    <w:rsid w:val="00A578FD"/>
    <w:rsid w:val="00A607A6"/>
    <w:rsid w:val="00A6087B"/>
    <w:rsid w:val="00A617D2"/>
    <w:rsid w:val="00A619DF"/>
    <w:rsid w:val="00A62F49"/>
    <w:rsid w:val="00A65EF8"/>
    <w:rsid w:val="00A66DFA"/>
    <w:rsid w:val="00A675EB"/>
    <w:rsid w:val="00A67760"/>
    <w:rsid w:val="00A73B87"/>
    <w:rsid w:val="00A7434A"/>
    <w:rsid w:val="00A747C9"/>
    <w:rsid w:val="00A754FB"/>
    <w:rsid w:val="00A7594D"/>
    <w:rsid w:val="00A75A7A"/>
    <w:rsid w:val="00A75D22"/>
    <w:rsid w:val="00A75DD7"/>
    <w:rsid w:val="00A76367"/>
    <w:rsid w:val="00A80663"/>
    <w:rsid w:val="00A80A38"/>
    <w:rsid w:val="00A81E88"/>
    <w:rsid w:val="00A82E3A"/>
    <w:rsid w:val="00A84673"/>
    <w:rsid w:val="00A904AE"/>
    <w:rsid w:val="00A937C7"/>
    <w:rsid w:val="00A946D4"/>
    <w:rsid w:val="00A95E21"/>
    <w:rsid w:val="00A95F00"/>
    <w:rsid w:val="00A96E68"/>
    <w:rsid w:val="00A97A55"/>
    <w:rsid w:val="00A97D2C"/>
    <w:rsid w:val="00AA2E36"/>
    <w:rsid w:val="00AA7199"/>
    <w:rsid w:val="00AB1FE4"/>
    <w:rsid w:val="00AB266F"/>
    <w:rsid w:val="00AB2896"/>
    <w:rsid w:val="00AB2ED2"/>
    <w:rsid w:val="00AB31B4"/>
    <w:rsid w:val="00AB3290"/>
    <w:rsid w:val="00AB5C7F"/>
    <w:rsid w:val="00AB5E4D"/>
    <w:rsid w:val="00AC005D"/>
    <w:rsid w:val="00AC25D0"/>
    <w:rsid w:val="00AC5036"/>
    <w:rsid w:val="00AC5150"/>
    <w:rsid w:val="00AC56F0"/>
    <w:rsid w:val="00AC5D85"/>
    <w:rsid w:val="00AC6DFE"/>
    <w:rsid w:val="00AD0B16"/>
    <w:rsid w:val="00AD0C72"/>
    <w:rsid w:val="00AD2377"/>
    <w:rsid w:val="00AD2714"/>
    <w:rsid w:val="00AD541C"/>
    <w:rsid w:val="00AD5AC4"/>
    <w:rsid w:val="00AE1EA6"/>
    <w:rsid w:val="00AE2177"/>
    <w:rsid w:val="00AE2966"/>
    <w:rsid w:val="00AF1A03"/>
    <w:rsid w:val="00AF236F"/>
    <w:rsid w:val="00AF2D6F"/>
    <w:rsid w:val="00AF4C63"/>
    <w:rsid w:val="00AF4E63"/>
    <w:rsid w:val="00AF620B"/>
    <w:rsid w:val="00AF6E00"/>
    <w:rsid w:val="00AF77F1"/>
    <w:rsid w:val="00AF7AA8"/>
    <w:rsid w:val="00B0017C"/>
    <w:rsid w:val="00B0052C"/>
    <w:rsid w:val="00B0104B"/>
    <w:rsid w:val="00B04DF6"/>
    <w:rsid w:val="00B05BE0"/>
    <w:rsid w:val="00B05CE7"/>
    <w:rsid w:val="00B05D51"/>
    <w:rsid w:val="00B07C4C"/>
    <w:rsid w:val="00B10318"/>
    <w:rsid w:val="00B10994"/>
    <w:rsid w:val="00B11A01"/>
    <w:rsid w:val="00B11EC1"/>
    <w:rsid w:val="00B12810"/>
    <w:rsid w:val="00B12B75"/>
    <w:rsid w:val="00B150AB"/>
    <w:rsid w:val="00B15D52"/>
    <w:rsid w:val="00B16002"/>
    <w:rsid w:val="00B16ED3"/>
    <w:rsid w:val="00B20152"/>
    <w:rsid w:val="00B2064B"/>
    <w:rsid w:val="00B238C5"/>
    <w:rsid w:val="00B23FAF"/>
    <w:rsid w:val="00B2565F"/>
    <w:rsid w:val="00B2604D"/>
    <w:rsid w:val="00B269DE"/>
    <w:rsid w:val="00B278B8"/>
    <w:rsid w:val="00B355D7"/>
    <w:rsid w:val="00B35DD7"/>
    <w:rsid w:val="00B3720A"/>
    <w:rsid w:val="00B40B80"/>
    <w:rsid w:val="00B40EF7"/>
    <w:rsid w:val="00B42996"/>
    <w:rsid w:val="00B43256"/>
    <w:rsid w:val="00B433ED"/>
    <w:rsid w:val="00B4492C"/>
    <w:rsid w:val="00B47B80"/>
    <w:rsid w:val="00B5010A"/>
    <w:rsid w:val="00B51167"/>
    <w:rsid w:val="00B5252C"/>
    <w:rsid w:val="00B52D54"/>
    <w:rsid w:val="00B53B74"/>
    <w:rsid w:val="00B55C65"/>
    <w:rsid w:val="00B563E9"/>
    <w:rsid w:val="00B5711B"/>
    <w:rsid w:val="00B603C8"/>
    <w:rsid w:val="00B608C6"/>
    <w:rsid w:val="00B62212"/>
    <w:rsid w:val="00B641F1"/>
    <w:rsid w:val="00B6489B"/>
    <w:rsid w:val="00B654F1"/>
    <w:rsid w:val="00B656D8"/>
    <w:rsid w:val="00B701A6"/>
    <w:rsid w:val="00B702C2"/>
    <w:rsid w:val="00B71E0D"/>
    <w:rsid w:val="00B72A02"/>
    <w:rsid w:val="00B7444A"/>
    <w:rsid w:val="00B751F0"/>
    <w:rsid w:val="00B752FE"/>
    <w:rsid w:val="00B761BD"/>
    <w:rsid w:val="00B766F6"/>
    <w:rsid w:val="00B772F1"/>
    <w:rsid w:val="00B80C18"/>
    <w:rsid w:val="00B8282F"/>
    <w:rsid w:val="00B85099"/>
    <w:rsid w:val="00B8574F"/>
    <w:rsid w:val="00B85B7A"/>
    <w:rsid w:val="00B86FF0"/>
    <w:rsid w:val="00B903FE"/>
    <w:rsid w:val="00B90DC4"/>
    <w:rsid w:val="00B912F0"/>
    <w:rsid w:val="00B91F19"/>
    <w:rsid w:val="00B9474F"/>
    <w:rsid w:val="00B954E8"/>
    <w:rsid w:val="00BA21A0"/>
    <w:rsid w:val="00BA2F59"/>
    <w:rsid w:val="00BA3468"/>
    <w:rsid w:val="00BA3E62"/>
    <w:rsid w:val="00BA499C"/>
    <w:rsid w:val="00BB281F"/>
    <w:rsid w:val="00BB51B1"/>
    <w:rsid w:val="00BB5720"/>
    <w:rsid w:val="00BB58C7"/>
    <w:rsid w:val="00BB61D7"/>
    <w:rsid w:val="00BB64CF"/>
    <w:rsid w:val="00BB7E41"/>
    <w:rsid w:val="00BC0A3F"/>
    <w:rsid w:val="00BC20D5"/>
    <w:rsid w:val="00BC24CA"/>
    <w:rsid w:val="00BC2BFA"/>
    <w:rsid w:val="00BC459C"/>
    <w:rsid w:val="00BC4DFE"/>
    <w:rsid w:val="00BC5D8F"/>
    <w:rsid w:val="00BC707E"/>
    <w:rsid w:val="00BD1851"/>
    <w:rsid w:val="00BD1B0F"/>
    <w:rsid w:val="00BD1E1D"/>
    <w:rsid w:val="00BD218B"/>
    <w:rsid w:val="00BD2D84"/>
    <w:rsid w:val="00BD2DD7"/>
    <w:rsid w:val="00BD2E53"/>
    <w:rsid w:val="00BD3ECF"/>
    <w:rsid w:val="00BD7920"/>
    <w:rsid w:val="00BE028E"/>
    <w:rsid w:val="00BE1315"/>
    <w:rsid w:val="00BE372B"/>
    <w:rsid w:val="00BE50A0"/>
    <w:rsid w:val="00BF080B"/>
    <w:rsid w:val="00BF4FEF"/>
    <w:rsid w:val="00BF60B1"/>
    <w:rsid w:val="00BF7621"/>
    <w:rsid w:val="00C01E32"/>
    <w:rsid w:val="00C029AE"/>
    <w:rsid w:val="00C03139"/>
    <w:rsid w:val="00C044F0"/>
    <w:rsid w:val="00C04584"/>
    <w:rsid w:val="00C04CBB"/>
    <w:rsid w:val="00C07E9B"/>
    <w:rsid w:val="00C100AA"/>
    <w:rsid w:val="00C10C28"/>
    <w:rsid w:val="00C1295B"/>
    <w:rsid w:val="00C12FAC"/>
    <w:rsid w:val="00C1320D"/>
    <w:rsid w:val="00C13F92"/>
    <w:rsid w:val="00C150A9"/>
    <w:rsid w:val="00C15490"/>
    <w:rsid w:val="00C159A6"/>
    <w:rsid w:val="00C15E3C"/>
    <w:rsid w:val="00C16A58"/>
    <w:rsid w:val="00C16BEE"/>
    <w:rsid w:val="00C16E9C"/>
    <w:rsid w:val="00C17BF7"/>
    <w:rsid w:val="00C20298"/>
    <w:rsid w:val="00C217D5"/>
    <w:rsid w:val="00C21BC8"/>
    <w:rsid w:val="00C2237B"/>
    <w:rsid w:val="00C228F2"/>
    <w:rsid w:val="00C22E7F"/>
    <w:rsid w:val="00C235D3"/>
    <w:rsid w:val="00C26ECB"/>
    <w:rsid w:val="00C27E54"/>
    <w:rsid w:val="00C302B0"/>
    <w:rsid w:val="00C31083"/>
    <w:rsid w:val="00C32173"/>
    <w:rsid w:val="00C36387"/>
    <w:rsid w:val="00C377DB"/>
    <w:rsid w:val="00C37CFF"/>
    <w:rsid w:val="00C40CDC"/>
    <w:rsid w:val="00C41D41"/>
    <w:rsid w:val="00C4284F"/>
    <w:rsid w:val="00C432F5"/>
    <w:rsid w:val="00C4335D"/>
    <w:rsid w:val="00C4370D"/>
    <w:rsid w:val="00C4464B"/>
    <w:rsid w:val="00C44B3E"/>
    <w:rsid w:val="00C4738B"/>
    <w:rsid w:val="00C47B7A"/>
    <w:rsid w:val="00C506B2"/>
    <w:rsid w:val="00C50A6E"/>
    <w:rsid w:val="00C50CDA"/>
    <w:rsid w:val="00C52D5B"/>
    <w:rsid w:val="00C535CD"/>
    <w:rsid w:val="00C53C94"/>
    <w:rsid w:val="00C54ED2"/>
    <w:rsid w:val="00C56F1F"/>
    <w:rsid w:val="00C570BE"/>
    <w:rsid w:val="00C57DE8"/>
    <w:rsid w:val="00C60271"/>
    <w:rsid w:val="00C60676"/>
    <w:rsid w:val="00C6151F"/>
    <w:rsid w:val="00C615D6"/>
    <w:rsid w:val="00C61A2C"/>
    <w:rsid w:val="00C61E1F"/>
    <w:rsid w:val="00C63EA2"/>
    <w:rsid w:val="00C64BC7"/>
    <w:rsid w:val="00C65918"/>
    <w:rsid w:val="00C66007"/>
    <w:rsid w:val="00C7056B"/>
    <w:rsid w:val="00C70F27"/>
    <w:rsid w:val="00C72208"/>
    <w:rsid w:val="00C724B5"/>
    <w:rsid w:val="00C72D9B"/>
    <w:rsid w:val="00C7643A"/>
    <w:rsid w:val="00C779BB"/>
    <w:rsid w:val="00C8102E"/>
    <w:rsid w:val="00C81766"/>
    <w:rsid w:val="00C839CF"/>
    <w:rsid w:val="00C84A83"/>
    <w:rsid w:val="00C85190"/>
    <w:rsid w:val="00C85F2E"/>
    <w:rsid w:val="00C8634A"/>
    <w:rsid w:val="00C905E8"/>
    <w:rsid w:val="00C90CA3"/>
    <w:rsid w:val="00C91409"/>
    <w:rsid w:val="00C92943"/>
    <w:rsid w:val="00C92EB3"/>
    <w:rsid w:val="00C9660B"/>
    <w:rsid w:val="00C9698B"/>
    <w:rsid w:val="00C96BF8"/>
    <w:rsid w:val="00C97C6A"/>
    <w:rsid w:val="00CA18F2"/>
    <w:rsid w:val="00CA260E"/>
    <w:rsid w:val="00CA4FC6"/>
    <w:rsid w:val="00CA5C84"/>
    <w:rsid w:val="00CA69EE"/>
    <w:rsid w:val="00CA7652"/>
    <w:rsid w:val="00CA7BB6"/>
    <w:rsid w:val="00CB1E4C"/>
    <w:rsid w:val="00CB23DE"/>
    <w:rsid w:val="00CB353C"/>
    <w:rsid w:val="00CB3576"/>
    <w:rsid w:val="00CB3B03"/>
    <w:rsid w:val="00CB4837"/>
    <w:rsid w:val="00CB4D37"/>
    <w:rsid w:val="00CB58E0"/>
    <w:rsid w:val="00CB5DEB"/>
    <w:rsid w:val="00CB675B"/>
    <w:rsid w:val="00CB6967"/>
    <w:rsid w:val="00CB79EF"/>
    <w:rsid w:val="00CB7B58"/>
    <w:rsid w:val="00CB7F52"/>
    <w:rsid w:val="00CC04DC"/>
    <w:rsid w:val="00CC0602"/>
    <w:rsid w:val="00CC0BCB"/>
    <w:rsid w:val="00CC492B"/>
    <w:rsid w:val="00CC4DED"/>
    <w:rsid w:val="00CC5A14"/>
    <w:rsid w:val="00CC6094"/>
    <w:rsid w:val="00CC65E1"/>
    <w:rsid w:val="00CC6673"/>
    <w:rsid w:val="00CC6B79"/>
    <w:rsid w:val="00CC7BED"/>
    <w:rsid w:val="00CD0529"/>
    <w:rsid w:val="00CD064D"/>
    <w:rsid w:val="00CD0826"/>
    <w:rsid w:val="00CD45E7"/>
    <w:rsid w:val="00CD4849"/>
    <w:rsid w:val="00CD5A4A"/>
    <w:rsid w:val="00CD6319"/>
    <w:rsid w:val="00CD7480"/>
    <w:rsid w:val="00CE5007"/>
    <w:rsid w:val="00CE5635"/>
    <w:rsid w:val="00CE66BB"/>
    <w:rsid w:val="00CF0318"/>
    <w:rsid w:val="00CF12F8"/>
    <w:rsid w:val="00CF2D58"/>
    <w:rsid w:val="00CF2DF2"/>
    <w:rsid w:val="00CF3EFB"/>
    <w:rsid w:val="00CF412B"/>
    <w:rsid w:val="00CF4250"/>
    <w:rsid w:val="00CF735F"/>
    <w:rsid w:val="00CF79B7"/>
    <w:rsid w:val="00D00367"/>
    <w:rsid w:val="00D0055C"/>
    <w:rsid w:val="00D02F79"/>
    <w:rsid w:val="00D04241"/>
    <w:rsid w:val="00D065FC"/>
    <w:rsid w:val="00D10408"/>
    <w:rsid w:val="00D1268E"/>
    <w:rsid w:val="00D139DE"/>
    <w:rsid w:val="00D13D57"/>
    <w:rsid w:val="00D146AA"/>
    <w:rsid w:val="00D146FC"/>
    <w:rsid w:val="00D14C08"/>
    <w:rsid w:val="00D20642"/>
    <w:rsid w:val="00D2089F"/>
    <w:rsid w:val="00D20E9B"/>
    <w:rsid w:val="00D21401"/>
    <w:rsid w:val="00D21665"/>
    <w:rsid w:val="00D216BE"/>
    <w:rsid w:val="00D22AE8"/>
    <w:rsid w:val="00D239CA"/>
    <w:rsid w:val="00D27095"/>
    <w:rsid w:val="00D2793F"/>
    <w:rsid w:val="00D310B0"/>
    <w:rsid w:val="00D318F8"/>
    <w:rsid w:val="00D35755"/>
    <w:rsid w:val="00D36164"/>
    <w:rsid w:val="00D36CD1"/>
    <w:rsid w:val="00D37637"/>
    <w:rsid w:val="00D42584"/>
    <w:rsid w:val="00D44B50"/>
    <w:rsid w:val="00D453FA"/>
    <w:rsid w:val="00D461F9"/>
    <w:rsid w:val="00D46AA9"/>
    <w:rsid w:val="00D4727B"/>
    <w:rsid w:val="00D4759B"/>
    <w:rsid w:val="00D50391"/>
    <w:rsid w:val="00D5058D"/>
    <w:rsid w:val="00D51FFC"/>
    <w:rsid w:val="00D52114"/>
    <w:rsid w:val="00D5532B"/>
    <w:rsid w:val="00D555B5"/>
    <w:rsid w:val="00D56251"/>
    <w:rsid w:val="00D5697E"/>
    <w:rsid w:val="00D56C84"/>
    <w:rsid w:val="00D56D39"/>
    <w:rsid w:val="00D57E1E"/>
    <w:rsid w:val="00D628FA"/>
    <w:rsid w:val="00D65C9F"/>
    <w:rsid w:val="00D66218"/>
    <w:rsid w:val="00D675D1"/>
    <w:rsid w:val="00D678D1"/>
    <w:rsid w:val="00D70603"/>
    <w:rsid w:val="00D75CFA"/>
    <w:rsid w:val="00D75EE6"/>
    <w:rsid w:val="00D77367"/>
    <w:rsid w:val="00D77A6A"/>
    <w:rsid w:val="00D81EB9"/>
    <w:rsid w:val="00D827D0"/>
    <w:rsid w:val="00D839F4"/>
    <w:rsid w:val="00D84060"/>
    <w:rsid w:val="00D8493D"/>
    <w:rsid w:val="00D854CA"/>
    <w:rsid w:val="00D8787F"/>
    <w:rsid w:val="00D878CB"/>
    <w:rsid w:val="00D87CCF"/>
    <w:rsid w:val="00D90490"/>
    <w:rsid w:val="00D90628"/>
    <w:rsid w:val="00D90B40"/>
    <w:rsid w:val="00D924B4"/>
    <w:rsid w:val="00D9269D"/>
    <w:rsid w:val="00D95413"/>
    <w:rsid w:val="00D96DA0"/>
    <w:rsid w:val="00D97597"/>
    <w:rsid w:val="00D976D0"/>
    <w:rsid w:val="00DA007B"/>
    <w:rsid w:val="00DA1ED2"/>
    <w:rsid w:val="00DA1F23"/>
    <w:rsid w:val="00DA3E35"/>
    <w:rsid w:val="00DA4584"/>
    <w:rsid w:val="00DA50D2"/>
    <w:rsid w:val="00DA5A24"/>
    <w:rsid w:val="00DA78CD"/>
    <w:rsid w:val="00DB40E3"/>
    <w:rsid w:val="00DB4AD2"/>
    <w:rsid w:val="00DB55E2"/>
    <w:rsid w:val="00DC04A9"/>
    <w:rsid w:val="00DC19C9"/>
    <w:rsid w:val="00DC1CBE"/>
    <w:rsid w:val="00DC1CFE"/>
    <w:rsid w:val="00DC209B"/>
    <w:rsid w:val="00DC2C0C"/>
    <w:rsid w:val="00DC3DBE"/>
    <w:rsid w:val="00DC3EED"/>
    <w:rsid w:val="00DC47E4"/>
    <w:rsid w:val="00DC5B70"/>
    <w:rsid w:val="00DC6373"/>
    <w:rsid w:val="00DC69D7"/>
    <w:rsid w:val="00DC6A39"/>
    <w:rsid w:val="00DC6EBC"/>
    <w:rsid w:val="00DC7179"/>
    <w:rsid w:val="00DC7F0F"/>
    <w:rsid w:val="00DD02C5"/>
    <w:rsid w:val="00DD2866"/>
    <w:rsid w:val="00DD2E65"/>
    <w:rsid w:val="00DD34B9"/>
    <w:rsid w:val="00DD4DCE"/>
    <w:rsid w:val="00DD5CDF"/>
    <w:rsid w:val="00DD7C81"/>
    <w:rsid w:val="00DE06FB"/>
    <w:rsid w:val="00DE0C7C"/>
    <w:rsid w:val="00DE0DDA"/>
    <w:rsid w:val="00DE3088"/>
    <w:rsid w:val="00DE30FD"/>
    <w:rsid w:val="00DE3857"/>
    <w:rsid w:val="00DE54F1"/>
    <w:rsid w:val="00DE5C79"/>
    <w:rsid w:val="00DE7FEE"/>
    <w:rsid w:val="00DF2854"/>
    <w:rsid w:val="00DF3C06"/>
    <w:rsid w:val="00DF463F"/>
    <w:rsid w:val="00DF6F60"/>
    <w:rsid w:val="00E00CF3"/>
    <w:rsid w:val="00E01366"/>
    <w:rsid w:val="00E028CE"/>
    <w:rsid w:val="00E03D63"/>
    <w:rsid w:val="00E0415C"/>
    <w:rsid w:val="00E06907"/>
    <w:rsid w:val="00E06C74"/>
    <w:rsid w:val="00E077CF"/>
    <w:rsid w:val="00E1164A"/>
    <w:rsid w:val="00E13776"/>
    <w:rsid w:val="00E14723"/>
    <w:rsid w:val="00E14C6C"/>
    <w:rsid w:val="00E15427"/>
    <w:rsid w:val="00E16323"/>
    <w:rsid w:val="00E165C6"/>
    <w:rsid w:val="00E17B7D"/>
    <w:rsid w:val="00E209C3"/>
    <w:rsid w:val="00E21680"/>
    <w:rsid w:val="00E22038"/>
    <w:rsid w:val="00E22279"/>
    <w:rsid w:val="00E26563"/>
    <w:rsid w:val="00E27F68"/>
    <w:rsid w:val="00E30E8E"/>
    <w:rsid w:val="00E31824"/>
    <w:rsid w:val="00E33A59"/>
    <w:rsid w:val="00E33BD7"/>
    <w:rsid w:val="00E34B1F"/>
    <w:rsid w:val="00E35452"/>
    <w:rsid w:val="00E3687C"/>
    <w:rsid w:val="00E40AB2"/>
    <w:rsid w:val="00E40AE2"/>
    <w:rsid w:val="00E41089"/>
    <w:rsid w:val="00E414B7"/>
    <w:rsid w:val="00E41532"/>
    <w:rsid w:val="00E42221"/>
    <w:rsid w:val="00E43556"/>
    <w:rsid w:val="00E4382B"/>
    <w:rsid w:val="00E444D1"/>
    <w:rsid w:val="00E44AC6"/>
    <w:rsid w:val="00E45314"/>
    <w:rsid w:val="00E458A4"/>
    <w:rsid w:val="00E46341"/>
    <w:rsid w:val="00E46F27"/>
    <w:rsid w:val="00E50AAE"/>
    <w:rsid w:val="00E52641"/>
    <w:rsid w:val="00E526FB"/>
    <w:rsid w:val="00E57F28"/>
    <w:rsid w:val="00E62A5F"/>
    <w:rsid w:val="00E62FD0"/>
    <w:rsid w:val="00E651E1"/>
    <w:rsid w:val="00E6781C"/>
    <w:rsid w:val="00E70400"/>
    <w:rsid w:val="00E7316C"/>
    <w:rsid w:val="00E74690"/>
    <w:rsid w:val="00E81670"/>
    <w:rsid w:val="00E823DE"/>
    <w:rsid w:val="00E8357A"/>
    <w:rsid w:val="00E835CE"/>
    <w:rsid w:val="00E844B1"/>
    <w:rsid w:val="00E8499E"/>
    <w:rsid w:val="00E84AF5"/>
    <w:rsid w:val="00E85834"/>
    <w:rsid w:val="00E8688D"/>
    <w:rsid w:val="00E86B2B"/>
    <w:rsid w:val="00E86B9E"/>
    <w:rsid w:val="00E87816"/>
    <w:rsid w:val="00E91053"/>
    <w:rsid w:val="00E917C4"/>
    <w:rsid w:val="00E931A9"/>
    <w:rsid w:val="00E94AD5"/>
    <w:rsid w:val="00E9681C"/>
    <w:rsid w:val="00EA0C86"/>
    <w:rsid w:val="00EA280C"/>
    <w:rsid w:val="00EA4B4B"/>
    <w:rsid w:val="00EA5646"/>
    <w:rsid w:val="00EB1302"/>
    <w:rsid w:val="00EB25FE"/>
    <w:rsid w:val="00EB3723"/>
    <w:rsid w:val="00EB3C29"/>
    <w:rsid w:val="00EB4745"/>
    <w:rsid w:val="00EC02B4"/>
    <w:rsid w:val="00EC0A22"/>
    <w:rsid w:val="00EC1332"/>
    <w:rsid w:val="00EC3500"/>
    <w:rsid w:val="00EC454F"/>
    <w:rsid w:val="00ED046E"/>
    <w:rsid w:val="00ED0DE8"/>
    <w:rsid w:val="00ED246A"/>
    <w:rsid w:val="00ED5330"/>
    <w:rsid w:val="00ED5D6E"/>
    <w:rsid w:val="00EE098E"/>
    <w:rsid w:val="00EE0DB6"/>
    <w:rsid w:val="00EE14F2"/>
    <w:rsid w:val="00EE31E6"/>
    <w:rsid w:val="00EE3F42"/>
    <w:rsid w:val="00EE6B1C"/>
    <w:rsid w:val="00EE6D0B"/>
    <w:rsid w:val="00EE7C66"/>
    <w:rsid w:val="00EF084A"/>
    <w:rsid w:val="00EF11CF"/>
    <w:rsid w:val="00EF48F8"/>
    <w:rsid w:val="00EF4E94"/>
    <w:rsid w:val="00EF52E7"/>
    <w:rsid w:val="00EF6C81"/>
    <w:rsid w:val="00EF7053"/>
    <w:rsid w:val="00EF73E0"/>
    <w:rsid w:val="00EF7F17"/>
    <w:rsid w:val="00F0097A"/>
    <w:rsid w:val="00F0230F"/>
    <w:rsid w:val="00F02B5E"/>
    <w:rsid w:val="00F048FB"/>
    <w:rsid w:val="00F06163"/>
    <w:rsid w:val="00F0653E"/>
    <w:rsid w:val="00F066B7"/>
    <w:rsid w:val="00F07621"/>
    <w:rsid w:val="00F1394F"/>
    <w:rsid w:val="00F14B83"/>
    <w:rsid w:val="00F173BE"/>
    <w:rsid w:val="00F202D2"/>
    <w:rsid w:val="00F20DE8"/>
    <w:rsid w:val="00F2164F"/>
    <w:rsid w:val="00F22397"/>
    <w:rsid w:val="00F223D5"/>
    <w:rsid w:val="00F23121"/>
    <w:rsid w:val="00F2336B"/>
    <w:rsid w:val="00F23FB0"/>
    <w:rsid w:val="00F2488E"/>
    <w:rsid w:val="00F25660"/>
    <w:rsid w:val="00F25E5F"/>
    <w:rsid w:val="00F273E4"/>
    <w:rsid w:val="00F30182"/>
    <w:rsid w:val="00F31273"/>
    <w:rsid w:val="00F32997"/>
    <w:rsid w:val="00F332BE"/>
    <w:rsid w:val="00F33D60"/>
    <w:rsid w:val="00F346A0"/>
    <w:rsid w:val="00F36FAD"/>
    <w:rsid w:val="00F40285"/>
    <w:rsid w:val="00F405F9"/>
    <w:rsid w:val="00F419C1"/>
    <w:rsid w:val="00F42C5C"/>
    <w:rsid w:val="00F43DE4"/>
    <w:rsid w:val="00F467BD"/>
    <w:rsid w:val="00F528C1"/>
    <w:rsid w:val="00F53998"/>
    <w:rsid w:val="00F541D3"/>
    <w:rsid w:val="00F558D5"/>
    <w:rsid w:val="00F560E4"/>
    <w:rsid w:val="00F56450"/>
    <w:rsid w:val="00F61C0F"/>
    <w:rsid w:val="00F62930"/>
    <w:rsid w:val="00F63EB4"/>
    <w:rsid w:val="00F64343"/>
    <w:rsid w:val="00F66B51"/>
    <w:rsid w:val="00F673C4"/>
    <w:rsid w:val="00F67BCC"/>
    <w:rsid w:val="00F70C13"/>
    <w:rsid w:val="00F70EEF"/>
    <w:rsid w:val="00F71C86"/>
    <w:rsid w:val="00F7285F"/>
    <w:rsid w:val="00F730B9"/>
    <w:rsid w:val="00F7379A"/>
    <w:rsid w:val="00F7473C"/>
    <w:rsid w:val="00F7637A"/>
    <w:rsid w:val="00F775BD"/>
    <w:rsid w:val="00F808B6"/>
    <w:rsid w:val="00F819C9"/>
    <w:rsid w:val="00F81C2C"/>
    <w:rsid w:val="00F8285C"/>
    <w:rsid w:val="00F83108"/>
    <w:rsid w:val="00F84A43"/>
    <w:rsid w:val="00F84D8D"/>
    <w:rsid w:val="00F870BE"/>
    <w:rsid w:val="00F9006E"/>
    <w:rsid w:val="00F90970"/>
    <w:rsid w:val="00F91206"/>
    <w:rsid w:val="00F9180F"/>
    <w:rsid w:val="00F923C1"/>
    <w:rsid w:val="00F926E3"/>
    <w:rsid w:val="00F92AA8"/>
    <w:rsid w:val="00F93223"/>
    <w:rsid w:val="00F955A6"/>
    <w:rsid w:val="00F96BA1"/>
    <w:rsid w:val="00FA09F9"/>
    <w:rsid w:val="00FA3D79"/>
    <w:rsid w:val="00FA7321"/>
    <w:rsid w:val="00FB0452"/>
    <w:rsid w:val="00FB2600"/>
    <w:rsid w:val="00FB2BB1"/>
    <w:rsid w:val="00FB39A7"/>
    <w:rsid w:val="00FB4237"/>
    <w:rsid w:val="00FB5A06"/>
    <w:rsid w:val="00FB70F1"/>
    <w:rsid w:val="00FB7CC8"/>
    <w:rsid w:val="00FB7CE5"/>
    <w:rsid w:val="00FC09D4"/>
    <w:rsid w:val="00FC0E63"/>
    <w:rsid w:val="00FC2149"/>
    <w:rsid w:val="00FC5890"/>
    <w:rsid w:val="00FC6DDF"/>
    <w:rsid w:val="00FC786A"/>
    <w:rsid w:val="00FC7A3D"/>
    <w:rsid w:val="00FC7A8D"/>
    <w:rsid w:val="00FD009C"/>
    <w:rsid w:val="00FD3243"/>
    <w:rsid w:val="00FD4188"/>
    <w:rsid w:val="00FD69B7"/>
    <w:rsid w:val="00FD7987"/>
    <w:rsid w:val="00FD7EEF"/>
    <w:rsid w:val="00FE1CF6"/>
    <w:rsid w:val="00FE2EBF"/>
    <w:rsid w:val="00FE30AD"/>
    <w:rsid w:val="00FE5416"/>
    <w:rsid w:val="00FE622A"/>
    <w:rsid w:val="00FE65B5"/>
    <w:rsid w:val="00FE6919"/>
    <w:rsid w:val="00FE6BD9"/>
    <w:rsid w:val="00FE6F5D"/>
    <w:rsid w:val="00FE7447"/>
    <w:rsid w:val="00FE7AE7"/>
    <w:rsid w:val="00FF0F07"/>
    <w:rsid w:val="00FF1FB7"/>
    <w:rsid w:val="00FF25F7"/>
    <w:rsid w:val="00FF34DE"/>
    <w:rsid w:val="00FF5F38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5F7F8"/>
  <w15:chartTrackingRefBased/>
  <w15:docId w15:val="{0D0037C8-9657-443F-8D07-D4C11FF1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78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92781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BF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7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BFC"/>
    <w:rPr>
      <w:rFonts w:ascii="Calibri" w:eastAsia="Calibri" w:hAnsi="Calibri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373BFC"/>
  </w:style>
  <w:style w:type="table" w:styleId="TableGrid">
    <w:name w:val="Table Grid"/>
    <w:basedOn w:val="TableNormal"/>
    <w:uiPriority w:val="39"/>
    <w:rsid w:val="00C66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0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68A"/>
    <w:rPr>
      <w:rFonts w:ascii="Segoe UI" w:eastAsia="Calibr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47D3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D3D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D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D0E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D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D0E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58C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50CA8"/>
    <w:pPr>
      <w:spacing w:after="0" w:line="240" w:lineRule="auto"/>
    </w:pPr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86E11"/>
    <w:rPr>
      <w:color w:val="605E5C"/>
      <w:shd w:val="clear" w:color="auto" w:fill="E1DFDD"/>
    </w:rPr>
  </w:style>
  <w:style w:type="paragraph" w:styleId="Date">
    <w:name w:val="Date"/>
    <w:next w:val="BodyText"/>
    <w:link w:val="DateChar"/>
    <w:qFormat/>
    <w:rsid w:val="00700C61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700C61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00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0C6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34747371D42843B34ED48619A4286D" ma:contentTypeVersion="13" ma:contentTypeDescription="Create a new document." ma:contentTypeScope="" ma:versionID="125d7f434dd9e3ec6624079471934044">
  <xsd:schema xmlns:xsd="http://www.w3.org/2001/XMLSchema" xmlns:xs="http://www.w3.org/2001/XMLSchema" xmlns:p="http://schemas.microsoft.com/office/2006/metadata/properties" xmlns:ns1="http://schemas.microsoft.com/sharepoint/v3" xmlns:ns3="f5c723d8-0037-4588-bbf3-2a5af0cfbfb6" xmlns:ns4="768f6ff5-c524-47f6-a718-82e43a622810" targetNamespace="http://schemas.microsoft.com/office/2006/metadata/properties" ma:root="true" ma:fieldsID="f64bda7ff51b86738446a17badb94696" ns1:_="" ns3:_="" ns4:_="">
    <xsd:import namespace="http://schemas.microsoft.com/sharepoint/v3"/>
    <xsd:import namespace="f5c723d8-0037-4588-bbf3-2a5af0cfbfb6"/>
    <xsd:import namespace="768f6ff5-c524-47f6-a718-82e43a6228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723d8-0037-4588-bbf3-2a5af0cfbf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f6ff5-c524-47f6-a718-82e43a6228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F8D8D2-5577-4D38-9522-4F69C956D8D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7B7B3EA-EF77-4860-968A-4585F54B12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B57E3F-2A94-42A6-A5A2-0467663A0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5c723d8-0037-4588-bbf3-2a5af0cfbfb6"/>
    <ds:schemaRef ds:uri="768f6ff5-c524-47f6-a718-82e43a6228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Dept of Fish &amp; Wildlife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WDFW</dc:creator>
  <cp:keywords/>
  <dc:description/>
  <cp:lastModifiedBy>See, Kevin (DFW)</cp:lastModifiedBy>
  <cp:revision>25</cp:revision>
  <cp:lastPrinted>2019-10-09T15:29:00Z</cp:lastPrinted>
  <dcterms:created xsi:type="dcterms:W3CDTF">2022-03-31T19:32:00Z</dcterms:created>
  <dcterms:modified xsi:type="dcterms:W3CDTF">2022-04-05T00:30:00Z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0x010100A634747371D42843B34ED48619A4286D</vt:lpwstr>
  </property>
  <property fmtid="{D5CDD505-2E9C-101B-9397-08002B2CF9AE}" pid="3" name="MSIP_Label_45011977-b912-4387-97a4-f4c94a801377_Enabled">
    <vt:lpwstr>true</vt:lpwstr>
  </property>
  <property fmtid="{D5CDD505-2E9C-101B-9397-08002B2CF9AE}" pid="4" name="MSIP_Label_45011977-b912-4387-97a4-f4c94a801377_SetDate">
    <vt:lpwstr>2022-01-20T19:51:42Z</vt:lpwstr>
  </property>
  <property fmtid="{D5CDD505-2E9C-101B-9397-08002B2CF9AE}" pid="5" name="MSIP_Label_45011977-b912-4387-97a4-f4c94a801377_Method">
    <vt:lpwstr>Standard</vt:lpwstr>
  </property>
  <property fmtid="{D5CDD505-2E9C-101B-9397-08002B2CF9AE}" pid="6" name="MSIP_Label_45011977-b912-4387-97a4-f4c94a801377_Name">
    <vt:lpwstr>Uncategorized Data</vt:lpwstr>
  </property>
  <property fmtid="{D5CDD505-2E9C-101B-9397-08002B2CF9AE}" pid="7" name="MSIP_Label_45011977-b912-4387-97a4-f4c94a801377_SiteId">
    <vt:lpwstr>11d0e217-264e-400a-8ba0-57dcc127d72d</vt:lpwstr>
  </property>
  <property fmtid="{D5CDD505-2E9C-101B-9397-08002B2CF9AE}" pid="8" name="MSIP_Label_45011977-b912-4387-97a4-f4c94a801377_ActionId">
    <vt:lpwstr>ce2198ef-93b0-456c-956d-24c658ac3b84</vt:lpwstr>
  </property>
  <property fmtid="{D5CDD505-2E9C-101B-9397-08002B2CF9AE}" pid="9" name="MSIP_Label_45011977-b912-4387-97a4-f4c94a801377_ContentBits">
    <vt:lpwstr>0</vt:lpwstr>
  </property>
</Properties>
</file>