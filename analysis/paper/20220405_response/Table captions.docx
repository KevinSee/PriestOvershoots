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0755" w14:textId="3D4B850B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Table 1. Steelhead abundance (adjusted for ladder </w:t>
      </w:r>
      <w:r w:rsidR="000F540E">
        <w:rPr>
          <w:rFonts w:ascii="Times New Roman" w:eastAsia="Calibri" w:hAnsi="Times New Roman" w:cs="Times New Roman"/>
          <w:sz w:val="24"/>
          <w:szCs w:val="24"/>
        </w:rPr>
        <w:t>reascension</w:t>
      </w:r>
      <w:r w:rsidRPr="00281D03">
        <w:rPr>
          <w:rFonts w:ascii="Times New Roman" w:eastAsia="Calibri" w:hAnsi="Times New Roman" w:cs="Times New Roman"/>
          <w:sz w:val="24"/>
          <w:szCs w:val="24"/>
        </w:rPr>
        <w:t>) at Priest Rapids Dam and the estimated number of overshoot fallback steelhead using the patch occupancy model, 2010-2017.</w:t>
      </w:r>
    </w:p>
    <w:p w14:paraId="022CA990" w14:textId="77777777" w:rsid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080BCE" w14:textId="7D40CD89" w:rsidR="00281D03" w:rsidRP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81D03">
        <w:rPr>
          <w:rFonts w:ascii="Times New Roman" w:eastAsia="Calibri" w:hAnsi="Times New Roman" w:cs="Times New Roman"/>
          <w:sz w:val="24"/>
          <w:szCs w:val="24"/>
        </w:rPr>
        <w:t xml:space="preserve">Table 2. Estimates of overshoot fallback steelhead downstream of Priest Rapids Dam, by sub-basin and PTAGIS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location </w:t>
      </w:r>
      <w:r w:rsidRPr="00281D03">
        <w:rPr>
          <w:rFonts w:ascii="Times New Roman" w:eastAsia="Calibri" w:hAnsi="Times New Roman" w:cs="Times New Roman"/>
          <w:sz w:val="24"/>
          <w:szCs w:val="24"/>
        </w:rPr>
        <w:t>code. (PRO = Prosser Dam; ICH = Ice Harbor Dam; PRV = Pierce RV Park instream array; TMF = Three Mile Falls Dam; JD1 = Lower John Day instream array at McDonald Ferry). Parentheses indicate PIT tag detection probability (mean, mean of SE). W = wild and H = hatchery.</w:t>
      </w:r>
    </w:p>
    <w:p w14:paraId="4512D20A" w14:textId="77777777" w:rsidR="00281D03" w:rsidRDefault="00281D03" w:rsidP="00281D0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BB8096F" w14:textId="1FCEFE5E" w:rsidR="000F540E" w:rsidRPr="00281D03" w:rsidRDefault="000F540E" w:rsidP="000F540E">
      <w:pPr>
        <w:spacing w:after="0" w:line="480" w:lineRule="auto"/>
        <w:rPr>
          <w:ins w:id="0" w:author="See, Kevin (DFW)" w:date="2022-03-28T18:42:00Z"/>
          <w:rFonts w:ascii="Times New Roman" w:eastAsia="Calibri" w:hAnsi="Times New Roman" w:cs="Times New Roman"/>
          <w:sz w:val="24"/>
          <w:szCs w:val="24"/>
        </w:rPr>
      </w:pPr>
      <w:ins w:id="1" w:author="See, Kevin (DFW)" w:date="2022-03-28T18:42:00Z"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Table 3. Estimated abundance of overshoot steelhead at Priest Rapids Dam and the </w:t>
        </w:r>
      </w:ins>
      <w:ins w:id="2" w:author="Murdoch, Andrew R (DFW)" w:date="2022-04-03T14:52:00Z">
        <w:r w:rsidR="005B7465">
          <w:rPr>
            <w:rFonts w:ascii="Times New Roman" w:eastAsia="Calibri" w:hAnsi="Times New Roman" w:cs="Times New Roman"/>
            <w:sz w:val="24"/>
            <w:szCs w:val="24"/>
          </w:rPr>
          <w:t xml:space="preserve">corresponding fallback migration success or </w:t>
        </w:r>
      </w:ins>
      <w:ins w:id="3" w:author="See, Kevin (DFW)" w:date="2022-03-28T18:42:00Z">
        <w:r>
          <w:rPr>
            <w:rFonts w:ascii="Times New Roman" w:eastAsia="Calibri" w:hAnsi="Times New Roman" w:cs="Times New Roman"/>
            <w:sz w:val="24"/>
            <w:szCs w:val="24"/>
          </w:rPr>
          <w:t xml:space="preserve">percentage of 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overshoot </w:t>
        </w:r>
        <w:r>
          <w:rPr>
            <w:rFonts w:ascii="Times New Roman" w:eastAsia="Calibri" w:hAnsi="Times New Roman" w:cs="Times New Roman"/>
            <w:sz w:val="24"/>
            <w:szCs w:val="24"/>
          </w:rPr>
          <w:t>fallback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del w:id="4" w:author="Murdoch, Andrew R (DFW)" w:date="2022-04-03T14:53:00Z">
          <w:r w:rsidRPr="00281D03" w:rsidDel="00AC2C84">
            <w:rPr>
              <w:rFonts w:ascii="Times New Roman" w:eastAsia="Calibri" w:hAnsi="Times New Roman" w:cs="Times New Roman"/>
              <w:sz w:val="24"/>
              <w:szCs w:val="24"/>
            </w:rPr>
            <w:delText xml:space="preserve">or </w:delText>
          </w:r>
          <w:r w:rsidDel="00AC2C84">
            <w:rPr>
              <w:rFonts w:ascii="Times New Roman" w:eastAsia="Calibri" w:hAnsi="Times New Roman" w:cs="Times New Roman"/>
              <w:sz w:val="24"/>
              <w:szCs w:val="24"/>
            </w:rPr>
            <w:delText>percentage</w:delText>
          </w:r>
          <w:r w:rsidRPr="00281D03" w:rsidDel="00907DF5">
            <w:rPr>
              <w:rFonts w:ascii="Times New Roman" w:eastAsia="Calibri" w:hAnsi="Times New Roman" w:cs="Times New Roman"/>
              <w:sz w:val="24"/>
              <w:szCs w:val="24"/>
            </w:rPr>
            <w:delText xml:space="preserve"> of fish </w:delText>
          </w:r>
          <w:r w:rsidDel="00907DF5">
            <w:rPr>
              <w:rFonts w:ascii="Times New Roman" w:eastAsia="Calibri" w:hAnsi="Times New Roman" w:cs="Times New Roman"/>
              <w:sz w:val="24"/>
              <w:szCs w:val="24"/>
            </w:rPr>
            <w:delText>potentially</w:delText>
          </w:r>
        </w:del>
        <w:r>
          <w:rPr>
            <w:rFonts w:ascii="Times New Roman" w:eastAsia="Calibri" w:hAnsi="Times New Roman" w:cs="Times New Roman"/>
            <w:sz w:val="24"/>
            <w:szCs w:val="24"/>
          </w:rPr>
          <w:t xml:space="preserve"> detected</w:t>
        </w:r>
        <w:r w:rsidRPr="00281D03">
          <w:rPr>
            <w:rFonts w:ascii="Times New Roman" w:eastAsia="Calibri" w:hAnsi="Times New Roman" w:cs="Times New Roman"/>
            <w:sz w:val="24"/>
            <w:szCs w:val="24"/>
          </w:rPr>
          <w:t xml:space="preserve"> downstream of Priest Rapids Dam prior to spawning.</w:t>
        </w:r>
      </w:ins>
    </w:p>
    <w:p w14:paraId="0DF7ADFD" w14:textId="542C1F42" w:rsidR="00281D03" w:rsidRPr="00281D03" w:rsidDel="000F540E" w:rsidRDefault="00281D03" w:rsidP="00281D03">
      <w:pPr>
        <w:spacing w:after="0" w:line="480" w:lineRule="auto"/>
        <w:rPr>
          <w:del w:id="5" w:author="See, Kevin (DFW)" w:date="2022-03-28T18:42:00Z"/>
          <w:rFonts w:ascii="Times New Roman" w:eastAsia="Calibri" w:hAnsi="Times New Roman" w:cs="Times New Roman"/>
          <w:sz w:val="24"/>
          <w:szCs w:val="24"/>
        </w:rPr>
      </w:pPr>
      <w:del w:id="6" w:author="See, Kevin (DFW)" w:date="2022-03-28T18:42:00Z"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Table 3. Estimated abundance of overshoot steelhead at Priest Rapids Dam and the </w:delText>
        </w:r>
        <w:r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proportion of </w:delText>
        </w:r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overshoot </w:delText>
        </w:r>
        <w:r w:rsidDel="000F540E">
          <w:rPr>
            <w:rFonts w:ascii="Times New Roman" w:eastAsia="Calibri" w:hAnsi="Times New Roman" w:cs="Times New Roman"/>
            <w:sz w:val="24"/>
            <w:szCs w:val="24"/>
          </w:rPr>
          <w:delText>fallback</w:delText>
        </w:r>
        <w:r w:rsidRPr="00281D03" w:rsidDel="000F540E">
          <w:rPr>
            <w:rFonts w:ascii="Times New Roman" w:eastAsia="Calibri" w:hAnsi="Times New Roman" w:cs="Times New Roman"/>
            <w:sz w:val="24"/>
            <w:szCs w:val="24"/>
          </w:rPr>
          <w:delText xml:space="preserve"> or proportion of fish observed downstream of Priest Rapids Dam prior to spawning.</w:delText>
        </w:r>
      </w:del>
    </w:p>
    <w:p w14:paraId="18CD561F" w14:textId="0671A706" w:rsidR="00FB6E2D" w:rsidRDefault="00FB6E2D"/>
    <w:p w14:paraId="51213D04" w14:textId="77777777" w:rsidR="00281D03" w:rsidRDefault="00281D03"/>
    <w:sectPr w:rsidR="0028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75E7" w14:textId="77777777" w:rsidR="004305D3" w:rsidRDefault="004305D3" w:rsidP="00281D03">
      <w:pPr>
        <w:spacing w:after="0" w:line="240" w:lineRule="auto"/>
      </w:pPr>
      <w:r>
        <w:separator/>
      </w:r>
    </w:p>
  </w:endnote>
  <w:endnote w:type="continuationSeparator" w:id="0">
    <w:p w14:paraId="3796881B" w14:textId="77777777" w:rsidR="004305D3" w:rsidRDefault="004305D3" w:rsidP="0028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28DF" w14:textId="77777777" w:rsidR="004305D3" w:rsidRDefault="004305D3" w:rsidP="00281D03">
      <w:pPr>
        <w:spacing w:after="0" w:line="240" w:lineRule="auto"/>
      </w:pPr>
      <w:r>
        <w:separator/>
      </w:r>
    </w:p>
  </w:footnote>
  <w:footnote w:type="continuationSeparator" w:id="0">
    <w:p w14:paraId="36C0E57C" w14:textId="77777777" w:rsidR="004305D3" w:rsidRDefault="004305D3" w:rsidP="00281D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, Kevin (DFW)">
    <w15:presenceInfo w15:providerId="AD" w15:userId="S::Kevin.See@dfw.wa.gov::7d74bfac-b2a7-4c45-bf26-85f096b98620"/>
  </w15:person>
  <w15:person w15:author="Murdoch, Andrew R (DFW)">
    <w15:presenceInfo w15:providerId="AD" w15:userId="S::Andrew.Murdoch@dfw.wa.gov::f77ac08c-285a-4dd2-9dfb-6741d3f17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61"/>
    <w:rsid w:val="000F540E"/>
    <w:rsid w:val="00281D03"/>
    <w:rsid w:val="00326E61"/>
    <w:rsid w:val="004305D3"/>
    <w:rsid w:val="005B7465"/>
    <w:rsid w:val="00607F23"/>
    <w:rsid w:val="00907DF5"/>
    <w:rsid w:val="00AC2C84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842814"/>
  <w15:chartTrackingRefBased/>
  <w15:docId w15:val="{B3804CA0-88DC-4AF2-BB3D-21F64E3F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Murdoch</dc:creator>
  <cp:keywords/>
  <dc:description/>
  <cp:lastModifiedBy>Murdoch, Andrew R (DFW)</cp:lastModifiedBy>
  <cp:revision>6</cp:revision>
  <dcterms:created xsi:type="dcterms:W3CDTF">2022-01-19T22:42:00Z</dcterms:created>
  <dcterms:modified xsi:type="dcterms:W3CDTF">2022-04-03T21:54:00Z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2022-01-19T22:42:48Z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07f8c81d-b4a4-42a1-878b-219c288200b5</vt:lpwstr>
  </property>
  <property fmtid="{D5CDD505-2E9C-101B-9397-08002B2CF9AE}" pid="8" name="MSIP_Label_45011977-b912-4387-97a4-f4c94a801377_ContentBits">
    <vt:lpwstr>0</vt:lpwstr>
  </property>
</Properties>
</file>