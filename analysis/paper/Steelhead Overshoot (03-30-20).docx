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68EC" w14:textId="77777777" w:rsidR="00492781" w:rsidRDefault="00492781" w:rsidP="00373BFC">
      <w:pPr>
        <w:spacing w:after="0" w:line="480" w:lineRule="auto"/>
        <w:jc w:val="center"/>
        <w:outlineLvl w:val="0"/>
        <w:rPr>
          <w:rFonts w:ascii="Times New Roman" w:hAnsi="Times New Roman"/>
          <w:b/>
          <w:sz w:val="24"/>
          <w:szCs w:val="24"/>
        </w:rPr>
      </w:pPr>
      <w:r>
        <w:rPr>
          <w:rFonts w:ascii="Times New Roman" w:hAnsi="Times New Roman"/>
          <w:b/>
          <w:sz w:val="24"/>
          <w:szCs w:val="24"/>
        </w:rPr>
        <w:t xml:space="preserve">Abundance </w:t>
      </w:r>
      <w:r w:rsidR="00373BFC">
        <w:rPr>
          <w:rFonts w:ascii="Times New Roman" w:hAnsi="Times New Roman"/>
          <w:b/>
          <w:sz w:val="24"/>
          <w:szCs w:val="24"/>
        </w:rPr>
        <w:t xml:space="preserve">and Migration Success </w:t>
      </w:r>
      <w:r>
        <w:rPr>
          <w:rFonts w:ascii="Times New Roman" w:hAnsi="Times New Roman"/>
          <w:b/>
          <w:sz w:val="24"/>
          <w:szCs w:val="24"/>
        </w:rPr>
        <w:t xml:space="preserve">of Overshoot Steelhead in the Upper Columbia River </w:t>
      </w:r>
    </w:p>
    <w:p w14:paraId="350F1707" w14:textId="77777777" w:rsidR="00492781" w:rsidRDefault="00492781" w:rsidP="00373BFC">
      <w:pPr>
        <w:spacing w:after="0" w:line="480" w:lineRule="auto"/>
        <w:jc w:val="center"/>
        <w:outlineLvl w:val="0"/>
        <w:rPr>
          <w:rFonts w:ascii="Times New Roman" w:hAnsi="Times New Roman"/>
          <w:sz w:val="24"/>
          <w:szCs w:val="24"/>
        </w:rPr>
      </w:pPr>
    </w:p>
    <w:p w14:paraId="1EF33399" w14:textId="77777777" w:rsidR="00492781" w:rsidRDefault="00492781" w:rsidP="00373BFC">
      <w:pPr>
        <w:spacing w:after="0" w:line="480" w:lineRule="auto"/>
        <w:jc w:val="center"/>
        <w:outlineLvl w:val="0"/>
        <w:rPr>
          <w:rFonts w:ascii="Times New Roman" w:hAnsi="Times New Roman"/>
          <w:sz w:val="24"/>
          <w:szCs w:val="24"/>
        </w:rPr>
      </w:pPr>
      <w:r>
        <w:rPr>
          <w:rFonts w:ascii="Times New Roman" w:hAnsi="Times New Roman"/>
          <w:sz w:val="24"/>
          <w:szCs w:val="24"/>
        </w:rPr>
        <w:t>Andrew R. Murdoch, Kevin See</w:t>
      </w:r>
      <w:r w:rsidR="00A27544">
        <w:rPr>
          <w:rFonts w:ascii="Times New Roman" w:hAnsi="Times New Roman"/>
          <w:sz w:val="24"/>
          <w:szCs w:val="24"/>
        </w:rPr>
        <w:t>,</w:t>
      </w:r>
      <w:r w:rsidR="00A27544" w:rsidRPr="00A27544">
        <w:rPr>
          <w:rFonts w:ascii="Times New Roman" w:hAnsi="Times New Roman"/>
          <w:sz w:val="24"/>
          <w:szCs w:val="24"/>
        </w:rPr>
        <w:t xml:space="preserve"> </w:t>
      </w:r>
      <w:r w:rsidR="00A27544">
        <w:rPr>
          <w:rFonts w:ascii="Times New Roman" w:hAnsi="Times New Roman"/>
          <w:sz w:val="24"/>
          <w:szCs w:val="24"/>
        </w:rPr>
        <w:t>and Benjamin L. Truscott</w:t>
      </w:r>
    </w:p>
    <w:p w14:paraId="730F3611" w14:textId="77777777" w:rsidR="00492781" w:rsidRDefault="00492781" w:rsidP="00373BFC">
      <w:pPr>
        <w:spacing w:after="0" w:line="480" w:lineRule="auto"/>
        <w:outlineLvl w:val="0"/>
        <w:rPr>
          <w:rFonts w:ascii="Times New Roman" w:hAnsi="Times New Roman"/>
          <w:sz w:val="24"/>
          <w:szCs w:val="24"/>
        </w:rPr>
      </w:pPr>
    </w:p>
    <w:p w14:paraId="299A20F0" w14:textId="77777777" w:rsidR="00492781" w:rsidRDefault="00492781" w:rsidP="00373BFC">
      <w:pPr>
        <w:spacing w:after="0" w:line="480" w:lineRule="auto"/>
        <w:outlineLvl w:val="0"/>
        <w:rPr>
          <w:rFonts w:ascii="Times New Roman" w:hAnsi="Times New Roman"/>
          <w:b/>
          <w:sz w:val="24"/>
          <w:szCs w:val="24"/>
        </w:rPr>
      </w:pPr>
      <w:r>
        <w:rPr>
          <w:rFonts w:ascii="Times New Roman" w:hAnsi="Times New Roman"/>
          <w:sz w:val="24"/>
          <w:szCs w:val="24"/>
        </w:rPr>
        <w:t>Andrew R. Murdoch</w:t>
      </w:r>
      <w:r>
        <w:rPr>
          <w:rFonts w:ascii="Times New Roman" w:hAnsi="Times New Roman"/>
          <w:sz w:val="24"/>
          <w:szCs w:val="24"/>
          <w:vertAlign w:val="superscript"/>
        </w:rPr>
        <w:t>1</w:t>
      </w:r>
      <w:r>
        <w:rPr>
          <w:rFonts w:ascii="Times New Roman" w:hAnsi="Times New Roman"/>
          <w:sz w:val="24"/>
          <w:szCs w:val="24"/>
        </w:rPr>
        <w:t xml:space="preserve"> (</w:t>
      </w:r>
      <w:hyperlink r:id="rId6" w:history="1">
        <w:r>
          <w:rPr>
            <w:rStyle w:val="Hyperlink"/>
            <w:rFonts w:ascii="Times New Roman" w:hAnsi="Times New Roman"/>
            <w:sz w:val="24"/>
            <w:szCs w:val="24"/>
          </w:rPr>
          <w:t>Andrew.Murdoch@dfw.wa.gov</w:t>
        </w:r>
      </w:hyperlink>
      <w:r>
        <w:rPr>
          <w:rFonts w:ascii="Times New Roman" w:hAnsi="Times New Roman"/>
          <w:sz w:val="24"/>
          <w:szCs w:val="24"/>
        </w:rPr>
        <w:t>) Washington Department of Fish and Wildlife 600 Capitol Way North, Olympia, Washington 98501, USA</w:t>
      </w:r>
    </w:p>
    <w:p w14:paraId="18EE6D48" w14:textId="77777777" w:rsidR="00492781" w:rsidRDefault="00492781" w:rsidP="00373BFC">
      <w:pPr>
        <w:spacing w:after="0" w:line="480" w:lineRule="auto"/>
        <w:outlineLvl w:val="0"/>
        <w:rPr>
          <w:rFonts w:ascii="Times New Roman" w:hAnsi="Times New Roman"/>
          <w:sz w:val="24"/>
          <w:szCs w:val="24"/>
        </w:rPr>
      </w:pPr>
    </w:p>
    <w:p w14:paraId="0DE331AF" w14:textId="3DB8BA86" w:rsidR="00492781" w:rsidRPr="00F926E3" w:rsidRDefault="00492781" w:rsidP="00373BFC">
      <w:pPr>
        <w:spacing w:after="0" w:line="480" w:lineRule="auto"/>
        <w:outlineLvl w:val="0"/>
        <w:rPr>
          <w:rFonts w:ascii="Times New Roman" w:hAnsi="Times New Roman"/>
          <w:sz w:val="24"/>
          <w:szCs w:val="24"/>
        </w:rPr>
      </w:pPr>
      <w:r>
        <w:rPr>
          <w:rFonts w:ascii="Times New Roman" w:hAnsi="Times New Roman"/>
          <w:sz w:val="24"/>
          <w:szCs w:val="24"/>
        </w:rPr>
        <w:t>Kevin See (</w:t>
      </w:r>
      <w:hyperlink r:id="rId7" w:history="1">
        <w:r w:rsidR="00F926E3" w:rsidRPr="00FB3FE7">
          <w:rPr>
            <w:rStyle w:val="Hyperlink"/>
            <w:rFonts w:ascii="Times New Roman" w:hAnsi="Times New Roman"/>
            <w:sz w:val="24"/>
            <w:szCs w:val="24"/>
          </w:rPr>
          <w:t>Kevin.See@biomark.com</w:t>
        </w:r>
      </w:hyperlink>
      <w:r>
        <w:rPr>
          <w:rFonts w:ascii="Times New Roman" w:hAnsi="Times New Roman"/>
          <w:sz w:val="24"/>
          <w:szCs w:val="24"/>
        </w:rPr>
        <w:t xml:space="preserve">). </w:t>
      </w:r>
      <w:proofErr w:type="spellStart"/>
      <w:r w:rsidR="004D347D">
        <w:rPr>
          <w:rFonts w:ascii="Times New Roman" w:hAnsi="Times New Roman"/>
          <w:sz w:val="24"/>
          <w:szCs w:val="24"/>
        </w:rPr>
        <w:t>Biomark</w:t>
      </w:r>
      <w:proofErr w:type="spellEnd"/>
      <w:r w:rsidR="004D347D">
        <w:rPr>
          <w:rFonts w:ascii="Times New Roman" w:hAnsi="Times New Roman"/>
          <w:sz w:val="24"/>
          <w:szCs w:val="24"/>
        </w:rPr>
        <w:t xml:space="preserve"> Inc</w:t>
      </w:r>
      <w:r>
        <w:rPr>
          <w:rFonts w:ascii="Times New Roman" w:hAnsi="Times New Roman"/>
          <w:sz w:val="24"/>
          <w:szCs w:val="24"/>
        </w:rPr>
        <w:t>. 2725 Montlake Blvd. East, Seattle, Washington 98112, USA</w:t>
      </w:r>
    </w:p>
    <w:p w14:paraId="5FF5C7D6" w14:textId="77777777" w:rsidR="00492781" w:rsidRDefault="00492781" w:rsidP="00373BFC">
      <w:pPr>
        <w:spacing w:after="0" w:line="480" w:lineRule="auto"/>
        <w:outlineLvl w:val="0"/>
        <w:rPr>
          <w:rFonts w:ascii="Times New Roman" w:hAnsi="Times New Roman"/>
          <w:b/>
          <w:sz w:val="24"/>
          <w:szCs w:val="24"/>
        </w:rPr>
      </w:pPr>
    </w:p>
    <w:p w14:paraId="73003E99" w14:textId="77777777" w:rsidR="00A27544" w:rsidRDefault="00A27544" w:rsidP="00A27544">
      <w:pPr>
        <w:spacing w:after="0" w:line="480" w:lineRule="auto"/>
        <w:outlineLvl w:val="0"/>
        <w:rPr>
          <w:rFonts w:ascii="Times New Roman" w:hAnsi="Times New Roman"/>
          <w:b/>
          <w:sz w:val="24"/>
          <w:szCs w:val="24"/>
        </w:rPr>
      </w:pPr>
      <w:r>
        <w:rPr>
          <w:rFonts w:ascii="Times New Roman" w:hAnsi="Times New Roman"/>
          <w:sz w:val="24"/>
          <w:szCs w:val="24"/>
        </w:rPr>
        <w:t>Benjamin L. Truscott (</w:t>
      </w:r>
      <w:hyperlink r:id="rId8" w:history="1">
        <w:r w:rsidRPr="00665172">
          <w:rPr>
            <w:rStyle w:val="Hyperlink"/>
            <w:rFonts w:ascii="Times New Roman" w:hAnsi="Times New Roman"/>
            <w:sz w:val="24"/>
            <w:szCs w:val="24"/>
          </w:rPr>
          <w:t>Benjamin.Truscott@dfw.wa.gov</w:t>
        </w:r>
      </w:hyperlink>
      <w:r>
        <w:rPr>
          <w:rFonts w:ascii="Times New Roman" w:hAnsi="Times New Roman"/>
          <w:sz w:val="24"/>
          <w:szCs w:val="24"/>
        </w:rPr>
        <w:t>) Washington Department of Fish and Wildlife 600 Capitol Way North, Olympia, Washington 98501, USA</w:t>
      </w:r>
    </w:p>
    <w:p w14:paraId="6B6E55F6" w14:textId="77777777" w:rsidR="00A27544" w:rsidRDefault="00A27544" w:rsidP="00373BFC">
      <w:pPr>
        <w:spacing w:after="0" w:line="480" w:lineRule="auto"/>
        <w:outlineLvl w:val="0"/>
        <w:rPr>
          <w:rFonts w:ascii="Times New Roman" w:hAnsi="Times New Roman"/>
          <w:b/>
          <w:sz w:val="24"/>
          <w:szCs w:val="24"/>
        </w:rPr>
      </w:pPr>
    </w:p>
    <w:p w14:paraId="02E4AB3E" w14:textId="77777777" w:rsidR="007C31DB" w:rsidRPr="009F250A" w:rsidRDefault="00492781" w:rsidP="009F250A">
      <w:pPr>
        <w:spacing w:after="0" w:line="480" w:lineRule="auto"/>
        <w:outlineLvl w:val="0"/>
        <w:rPr>
          <w:rFonts w:ascii="Times New Roman" w:hAnsi="Times New Roman"/>
          <w:b/>
          <w:sz w:val="24"/>
          <w:szCs w:val="24"/>
        </w:rPr>
      </w:pPr>
      <w:r>
        <w:rPr>
          <w:rFonts w:ascii="Times New Roman" w:eastAsia="Times New Roman" w:hAnsi="Times New Roman"/>
          <w:sz w:val="24"/>
          <w:szCs w:val="24"/>
          <w:vertAlign w:val="superscript"/>
        </w:rPr>
        <w:t>1</w:t>
      </w:r>
      <w:r>
        <w:rPr>
          <w:rFonts w:ascii="Times New Roman" w:eastAsia="Times New Roman" w:hAnsi="Times New Roman"/>
          <w:sz w:val="24"/>
          <w:szCs w:val="24"/>
        </w:rPr>
        <w:t xml:space="preserve"> Corresponding author: </w:t>
      </w:r>
      <w:hyperlink r:id="rId9" w:history="1">
        <w:r>
          <w:rPr>
            <w:rStyle w:val="Hyperlink"/>
            <w:rFonts w:ascii="Times New Roman" w:eastAsia="Times New Roman" w:hAnsi="Times New Roman"/>
            <w:sz w:val="24"/>
            <w:szCs w:val="24"/>
          </w:rPr>
          <w:t>Andrew.Murdoch@dfw.wa.gov</w:t>
        </w:r>
      </w:hyperlink>
      <w:r>
        <w:rPr>
          <w:rFonts w:ascii="Times New Roman" w:eastAsia="Times New Roman" w:hAnsi="Times New Roman"/>
          <w:sz w:val="24"/>
          <w:szCs w:val="24"/>
        </w:rPr>
        <w:t xml:space="preserve"> </w:t>
      </w:r>
      <w:r>
        <w:rPr>
          <w:rFonts w:ascii="Times New Roman" w:hAnsi="Times New Roman"/>
          <w:sz w:val="24"/>
          <w:szCs w:val="24"/>
        </w:rPr>
        <w:t xml:space="preserve">600 Capitol Way North, Olympia, Washington 98501, USA. </w:t>
      </w:r>
      <w:r>
        <w:rPr>
          <w:rFonts w:ascii="Times New Roman" w:eastAsia="Times New Roman" w:hAnsi="Times New Roman"/>
          <w:sz w:val="24"/>
          <w:szCs w:val="24"/>
        </w:rPr>
        <w:t>Phone (509) 664-3148 x278, FAX (509) 662-6606.</w:t>
      </w:r>
    </w:p>
    <w:p w14:paraId="198A1A28" w14:textId="77777777" w:rsidR="007C31DB" w:rsidRPr="009F250A" w:rsidRDefault="007C31DB" w:rsidP="00373BFC">
      <w:pPr>
        <w:spacing w:after="0" w:line="480" w:lineRule="auto"/>
        <w:rPr>
          <w:rFonts w:ascii="Times New Roman" w:hAnsi="Times New Roman"/>
          <w:sz w:val="24"/>
          <w:szCs w:val="24"/>
        </w:rPr>
      </w:pPr>
    </w:p>
    <w:p w14:paraId="621A1F96" w14:textId="77777777" w:rsidR="007C31DB" w:rsidRDefault="007C31DB" w:rsidP="00373BFC">
      <w:pPr>
        <w:spacing w:after="0" w:line="480" w:lineRule="auto"/>
        <w:rPr>
          <w:rFonts w:ascii="Times New Roman" w:hAnsi="Times New Roman"/>
          <w:sz w:val="24"/>
          <w:szCs w:val="24"/>
        </w:rPr>
      </w:pPr>
    </w:p>
    <w:p w14:paraId="1F3AB109" w14:textId="77777777" w:rsidR="009F250A" w:rsidRDefault="009F250A" w:rsidP="00373BFC">
      <w:pPr>
        <w:spacing w:after="0" w:line="480" w:lineRule="auto"/>
        <w:rPr>
          <w:rFonts w:ascii="Times New Roman" w:hAnsi="Times New Roman"/>
          <w:sz w:val="24"/>
          <w:szCs w:val="24"/>
        </w:rPr>
      </w:pPr>
    </w:p>
    <w:p w14:paraId="29A65D32" w14:textId="77777777" w:rsidR="009F250A" w:rsidRDefault="009F250A" w:rsidP="00373BFC">
      <w:pPr>
        <w:spacing w:after="0" w:line="480" w:lineRule="auto"/>
        <w:rPr>
          <w:rFonts w:ascii="Times New Roman" w:hAnsi="Times New Roman"/>
          <w:sz w:val="24"/>
          <w:szCs w:val="24"/>
        </w:rPr>
      </w:pPr>
    </w:p>
    <w:p w14:paraId="6E52001B" w14:textId="77777777" w:rsidR="009F250A" w:rsidRDefault="009F250A" w:rsidP="00373BFC">
      <w:pPr>
        <w:spacing w:after="0" w:line="480" w:lineRule="auto"/>
        <w:rPr>
          <w:rFonts w:ascii="Times New Roman" w:hAnsi="Times New Roman"/>
          <w:sz w:val="24"/>
          <w:szCs w:val="24"/>
        </w:rPr>
      </w:pPr>
    </w:p>
    <w:p w14:paraId="5ADB0DCF" w14:textId="77777777" w:rsidR="009F250A" w:rsidRDefault="009F250A" w:rsidP="00373BFC">
      <w:pPr>
        <w:spacing w:after="0" w:line="480" w:lineRule="auto"/>
        <w:rPr>
          <w:rFonts w:ascii="Times New Roman" w:hAnsi="Times New Roman"/>
          <w:sz w:val="24"/>
          <w:szCs w:val="24"/>
        </w:rPr>
      </w:pPr>
    </w:p>
    <w:p w14:paraId="20AD9DBC" w14:textId="77777777" w:rsidR="009F250A" w:rsidRDefault="009F250A" w:rsidP="00373BFC">
      <w:pPr>
        <w:spacing w:after="0" w:line="480" w:lineRule="auto"/>
        <w:rPr>
          <w:rFonts w:ascii="Times New Roman" w:hAnsi="Times New Roman"/>
          <w:sz w:val="24"/>
          <w:szCs w:val="24"/>
        </w:rPr>
      </w:pPr>
    </w:p>
    <w:p w14:paraId="3F88FF7A" w14:textId="77777777" w:rsidR="009F250A" w:rsidRDefault="009F250A" w:rsidP="00373BFC">
      <w:pPr>
        <w:spacing w:after="0" w:line="480" w:lineRule="auto"/>
        <w:rPr>
          <w:rFonts w:ascii="Times New Roman" w:hAnsi="Times New Roman"/>
          <w:sz w:val="24"/>
          <w:szCs w:val="24"/>
        </w:rPr>
      </w:pPr>
    </w:p>
    <w:p w14:paraId="05BDBE6B" w14:textId="3DDE6B99" w:rsidR="006115A2" w:rsidRDefault="00BD3ECF" w:rsidP="00BD3ECF">
      <w:pPr>
        <w:spacing w:after="0" w:line="480" w:lineRule="auto"/>
        <w:ind w:firstLine="360"/>
        <w:rPr>
          <w:rFonts w:ascii="Times New Roman" w:hAnsi="Times New Roman"/>
          <w:sz w:val="24"/>
          <w:szCs w:val="24"/>
        </w:rPr>
      </w:pPr>
      <w:bookmarkStart w:id="0" w:name="_Hlk27465411"/>
      <w:r w:rsidRPr="00F926E3">
        <w:rPr>
          <w:rFonts w:ascii="Times New Roman" w:hAnsi="Times New Roman"/>
          <w:i/>
          <w:sz w:val="24"/>
          <w:szCs w:val="24"/>
        </w:rPr>
        <w:lastRenderedPageBreak/>
        <w:t>Abstract.</w:t>
      </w:r>
      <w:r>
        <w:rPr>
          <w:rFonts w:ascii="Times New Roman" w:hAnsi="Times New Roman"/>
          <w:sz w:val="24"/>
          <w:szCs w:val="24"/>
        </w:rPr>
        <w:t xml:space="preserve"> – </w:t>
      </w:r>
      <w:r w:rsidR="00AC25D0">
        <w:rPr>
          <w:rFonts w:ascii="Times New Roman" w:hAnsi="Times New Roman"/>
          <w:sz w:val="24"/>
          <w:szCs w:val="24"/>
        </w:rPr>
        <w:t xml:space="preserve">In response to a </w:t>
      </w:r>
      <w:proofErr w:type="gramStart"/>
      <w:r w:rsidR="00F558D5">
        <w:rPr>
          <w:rFonts w:ascii="Times New Roman" w:hAnsi="Times New Roman"/>
          <w:sz w:val="24"/>
          <w:szCs w:val="24"/>
        </w:rPr>
        <w:t>sub-optimal tributary conditions</w:t>
      </w:r>
      <w:proofErr w:type="gramEnd"/>
      <w:r w:rsidR="00AC25D0">
        <w:rPr>
          <w:rFonts w:ascii="Times New Roman" w:hAnsi="Times New Roman"/>
          <w:sz w:val="24"/>
          <w:szCs w:val="24"/>
        </w:rPr>
        <w:t>, a</w:t>
      </w:r>
      <w:r w:rsidR="00921911">
        <w:rPr>
          <w:rFonts w:ascii="Times New Roman" w:hAnsi="Times New Roman"/>
          <w:sz w:val="24"/>
          <w:szCs w:val="24"/>
        </w:rPr>
        <w:t>dult s</w:t>
      </w:r>
      <w:r w:rsidR="00087C7D">
        <w:rPr>
          <w:rFonts w:ascii="Times New Roman" w:hAnsi="Times New Roman"/>
          <w:sz w:val="24"/>
          <w:szCs w:val="24"/>
        </w:rPr>
        <w:t xml:space="preserve">ummer steelhead </w:t>
      </w:r>
      <w:r w:rsidR="00087C7D" w:rsidRPr="009F250A">
        <w:rPr>
          <w:rFonts w:ascii="Times New Roman" w:hAnsi="Times New Roman"/>
          <w:i/>
          <w:sz w:val="24"/>
          <w:szCs w:val="24"/>
        </w:rPr>
        <w:t>Oncorhynchus mykiss</w:t>
      </w:r>
      <w:r w:rsidR="00921911">
        <w:rPr>
          <w:rFonts w:ascii="Times New Roman" w:hAnsi="Times New Roman"/>
          <w:sz w:val="24"/>
          <w:szCs w:val="24"/>
        </w:rPr>
        <w:t xml:space="preserve"> may exhibit complex behaviors</w:t>
      </w:r>
      <w:r w:rsidR="00AC25D0">
        <w:rPr>
          <w:rFonts w:ascii="Times New Roman" w:hAnsi="Times New Roman"/>
          <w:sz w:val="24"/>
          <w:szCs w:val="24"/>
        </w:rPr>
        <w:t xml:space="preserve"> </w:t>
      </w:r>
      <w:r w:rsidR="00921911">
        <w:rPr>
          <w:rFonts w:ascii="Times New Roman" w:hAnsi="Times New Roman"/>
          <w:sz w:val="24"/>
          <w:szCs w:val="24"/>
        </w:rPr>
        <w:t xml:space="preserve">during upstream migration in the Columbia River Basin. Steelhead may migrate upstream of their natal tributary or overshoot from days to several months and subsequently migrate downstream or fallback to their natal tributary to spawn. </w:t>
      </w:r>
      <w:r w:rsidR="008939C3">
        <w:rPr>
          <w:rFonts w:ascii="Times New Roman" w:hAnsi="Times New Roman"/>
          <w:sz w:val="24"/>
          <w:szCs w:val="24"/>
        </w:rPr>
        <w:t>A</w:t>
      </w:r>
      <w:r w:rsidR="00B05BE0">
        <w:rPr>
          <w:rFonts w:ascii="Times New Roman" w:hAnsi="Times New Roman"/>
          <w:sz w:val="24"/>
          <w:szCs w:val="24"/>
        </w:rPr>
        <w:t xml:space="preserve">n existing </w:t>
      </w:r>
      <w:r w:rsidR="008939C3">
        <w:rPr>
          <w:rFonts w:ascii="Times New Roman" w:hAnsi="Times New Roman"/>
          <w:sz w:val="24"/>
          <w:szCs w:val="24"/>
        </w:rPr>
        <w:t xml:space="preserve">Bayesian patch occupancy </w:t>
      </w:r>
      <w:r w:rsidR="00B05BE0">
        <w:rPr>
          <w:rFonts w:ascii="Times New Roman" w:hAnsi="Times New Roman"/>
          <w:sz w:val="24"/>
          <w:szCs w:val="24"/>
        </w:rPr>
        <w:t>model that used adult</w:t>
      </w:r>
      <w:r w:rsidR="00AC25D0">
        <w:rPr>
          <w:rFonts w:ascii="Times New Roman" w:hAnsi="Times New Roman"/>
          <w:sz w:val="24"/>
          <w:szCs w:val="24"/>
        </w:rPr>
        <w:t xml:space="preserve"> steelhead tagged with passive integrated transponder (PIT) tags</w:t>
      </w:r>
      <w:r w:rsidR="00B05BE0">
        <w:rPr>
          <w:rFonts w:ascii="Times New Roman" w:hAnsi="Times New Roman"/>
          <w:sz w:val="24"/>
          <w:szCs w:val="24"/>
        </w:rPr>
        <w:t xml:space="preserve"> to estimate population-specific abundance upstream of the tagging location </w:t>
      </w:r>
      <w:r w:rsidR="008939C3">
        <w:rPr>
          <w:rFonts w:ascii="Times New Roman" w:hAnsi="Times New Roman"/>
          <w:sz w:val="24"/>
          <w:szCs w:val="24"/>
        </w:rPr>
        <w:t xml:space="preserve">was modified to also </w:t>
      </w:r>
      <w:r w:rsidR="00B05BE0">
        <w:rPr>
          <w:rFonts w:ascii="Times New Roman" w:hAnsi="Times New Roman"/>
          <w:sz w:val="24"/>
          <w:szCs w:val="24"/>
        </w:rPr>
        <w:t xml:space="preserve">to estimate the abundance of overshoot fallbacks. Overshoot abundance at the tagging location was estimated </w:t>
      </w:r>
      <w:r w:rsidR="00CB5DEB">
        <w:rPr>
          <w:rFonts w:ascii="Times New Roman" w:hAnsi="Times New Roman"/>
          <w:sz w:val="24"/>
          <w:szCs w:val="24"/>
        </w:rPr>
        <w:t xml:space="preserve">based on the number of known overshoot steelhead and </w:t>
      </w:r>
      <w:r w:rsidR="00B05BE0">
        <w:rPr>
          <w:rFonts w:ascii="Times New Roman" w:hAnsi="Times New Roman"/>
          <w:sz w:val="24"/>
          <w:szCs w:val="24"/>
        </w:rPr>
        <w:t xml:space="preserve">the relationship between known fallbacks and their estimated abundance. The annual </w:t>
      </w:r>
      <w:r w:rsidR="006115A2">
        <w:rPr>
          <w:rFonts w:ascii="Times New Roman" w:hAnsi="Times New Roman"/>
          <w:sz w:val="24"/>
          <w:szCs w:val="24"/>
        </w:rPr>
        <w:t xml:space="preserve">mean (SD) </w:t>
      </w:r>
      <w:r w:rsidR="00B05BE0">
        <w:rPr>
          <w:rFonts w:ascii="Times New Roman" w:hAnsi="Times New Roman"/>
          <w:sz w:val="24"/>
          <w:szCs w:val="24"/>
        </w:rPr>
        <w:t>proportion of overshoot steelhead that successfully migrated downstream of the tagging location (i.e., Priest Rapids Dam)</w:t>
      </w:r>
      <w:r w:rsidR="006115A2">
        <w:rPr>
          <w:rFonts w:ascii="Times New Roman" w:hAnsi="Times New Roman"/>
          <w:sz w:val="24"/>
          <w:szCs w:val="24"/>
        </w:rPr>
        <w:t xml:space="preserve"> was 0.66 (0.25).  The spatial distribution (i.e., number of dams detected upstream of Priest Rapids Dam) of overshoot steelhead suggested the number of dams negatively affected </w:t>
      </w:r>
      <w:r w:rsidR="00CB5DEB">
        <w:rPr>
          <w:rFonts w:ascii="Times New Roman" w:hAnsi="Times New Roman"/>
          <w:sz w:val="24"/>
          <w:szCs w:val="24"/>
        </w:rPr>
        <w:t xml:space="preserve">downstream </w:t>
      </w:r>
      <w:r w:rsidR="006115A2">
        <w:rPr>
          <w:rFonts w:ascii="Times New Roman" w:hAnsi="Times New Roman"/>
          <w:sz w:val="24"/>
          <w:szCs w:val="24"/>
        </w:rPr>
        <w:t xml:space="preserve">migration success probability. This is the first study to estimate the abundance of overshoot and fallback steelhead and can be replicated using existing models in the Snake River Basin. </w:t>
      </w:r>
      <w:r w:rsidR="00D827D0">
        <w:rPr>
          <w:rFonts w:ascii="Times New Roman" w:hAnsi="Times New Roman"/>
          <w:sz w:val="24"/>
          <w:szCs w:val="24"/>
        </w:rPr>
        <w:t>S</w:t>
      </w:r>
      <w:r w:rsidR="0089212E">
        <w:rPr>
          <w:rFonts w:ascii="Times New Roman" w:hAnsi="Times New Roman"/>
          <w:sz w:val="24"/>
          <w:szCs w:val="24"/>
        </w:rPr>
        <w:t>tudies have consistently shown that</w:t>
      </w:r>
      <w:r w:rsidR="00C7056B">
        <w:rPr>
          <w:rFonts w:ascii="Times New Roman" w:hAnsi="Times New Roman"/>
          <w:sz w:val="24"/>
          <w:szCs w:val="24"/>
        </w:rPr>
        <w:t xml:space="preserve"> surface flow passage routes (e.g., sluiceways and temporary spillway weirs) are very effective in guiding and passing adult steelhead downstream of a hydroelectric project. </w:t>
      </w:r>
      <w:r w:rsidR="0089212E">
        <w:rPr>
          <w:rFonts w:ascii="Times New Roman" w:hAnsi="Times New Roman"/>
          <w:sz w:val="24"/>
          <w:szCs w:val="24"/>
        </w:rPr>
        <w:t xml:space="preserve">Overshoot rates are expected to increase (i.e., both magnitude and number of populations) in response to </w:t>
      </w:r>
      <w:r w:rsidR="00CB5DEB">
        <w:rPr>
          <w:rFonts w:ascii="Times New Roman" w:hAnsi="Times New Roman"/>
          <w:sz w:val="24"/>
          <w:szCs w:val="24"/>
        </w:rPr>
        <w:t xml:space="preserve">climate change and </w:t>
      </w:r>
      <w:r w:rsidR="0089212E">
        <w:rPr>
          <w:rFonts w:ascii="Times New Roman" w:hAnsi="Times New Roman"/>
          <w:sz w:val="24"/>
          <w:szCs w:val="24"/>
        </w:rPr>
        <w:t xml:space="preserve">increasing water temperatures. </w:t>
      </w:r>
      <w:r w:rsidR="00CB5DEB">
        <w:rPr>
          <w:rFonts w:ascii="Times New Roman" w:hAnsi="Times New Roman"/>
          <w:sz w:val="24"/>
          <w:szCs w:val="24"/>
        </w:rPr>
        <w:t xml:space="preserve">Summer </w:t>
      </w:r>
      <w:r w:rsidR="00C7056B">
        <w:rPr>
          <w:rFonts w:ascii="Times New Roman" w:hAnsi="Times New Roman"/>
          <w:sz w:val="24"/>
          <w:szCs w:val="24"/>
        </w:rPr>
        <w:t xml:space="preserve">steelhead and to a </w:t>
      </w:r>
      <w:proofErr w:type="gramStart"/>
      <w:r w:rsidR="00CB5DEB">
        <w:rPr>
          <w:rFonts w:ascii="Times New Roman" w:hAnsi="Times New Roman"/>
          <w:sz w:val="24"/>
          <w:szCs w:val="24"/>
        </w:rPr>
        <w:t>lesser extent other anadromous salmonid</w:t>
      </w:r>
      <w:r w:rsidR="000A1E39">
        <w:rPr>
          <w:rFonts w:ascii="Times New Roman" w:hAnsi="Times New Roman"/>
          <w:sz w:val="24"/>
          <w:szCs w:val="24"/>
        </w:rPr>
        <w:t>s</w:t>
      </w:r>
      <w:proofErr w:type="gramEnd"/>
      <w:r w:rsidR="00C7056B">
        <w:rPr>
          <w:rFonts w:ascii="Times New Roman" w:hAnsi="Times New Roman"/>
          <w:sz w:val="24"/>
          <w:szCs w:val="24"/>
        </w:rPr>
        <w:t xml:space="preserve"> have shown their resilience in adapting to these unfavorable migration conditions.  </w:t>
      </w:r>
      <w:r w:rsidR="0089212E">
        <w:rPr>
          <w:rFonts w:ascii="Times New Roman" w:hAnsi="Times New Roman"/>
          <w:sz w:val="24"/>
          <w:szCs w:val="24"/>
        </w:rPr>
        <w:t>However, without significantly</w:t>
      </w:r>
      <w:r w:rsidR="00C7056B">
        <w:rPr>
          <w:rFonts w:ascii="Times New Roman" w:hAnsi="Times New Roman"/>
          <w:sz w:val="24"/>
          <w:szCs w:val="24"/>
        </w:rPr>
        <w:t xml:space="preserve"> increasing</w:t>
      </w:r>
      <w:r w:rsidR="0089212E">
        <w:rPr>
          <w:rFonts w:ascii="Times New Roman" w:hAnsi="Times New Roman"/>
          <w:sz w:val="24"/>
          <w:szCs w:val="24"/>
        </w:rPr>
        <w:t xml:space="preserve"> the downstream migration success of both pre-spawn (i.e., overshoot) and post-spawn (i.e., </w:t>
      </w:r>
      <w:proofErr w:type="spellStart"/>
      <w:r w:rsidR="0089212E">
        <w:rPr>
          <w:rFonts w:ascii="Times New Roman" w:hAnsi="Times New Roman"/>
          <w:sz w:val="24"/>
          <w:szCs w:val="24"/>
        </w:rPr>
        <w:t>kelts</w:t>
      </w:r>
      <w:proofErr w:type="spellEnd"/>
      <w:r w:rsidR="0089212E">
        <w:rPr>
          <w:rFonts w:ascii="Times New Roman" w:hAnsi="Times New Roman"/>
          <w:sz w:val="24"/>
          <w:szCs w:val="24"/>
        </w:rPr>
        <w:t>) steelhead</w:t>
      </w:r>
      <w:r w:rsidR="00D827D0">
        <w:rPr>
          <w:rFonts w:ascii="Times New Roman" w:hAnsi="Times New Roman"/>
          <w:sz w:val="24"/>
          <w:szCs w:val="24"/>
        </w:rPr>
        <w:t>,</w:t>
      </w:r>
      <w:r w:rsidR="0089212E">
        <w:rPr>
          <w:rFonts w:ascii="Times New Roman" w:hAnsi="Times New Roman"/>
          <w:sz w:val="24"/>
          <w:szCs w:val="24"/>
        </w:rPr>
        <w:t xml:space="preserve"> </w:t>
      </w:r>
      <w:r w:rsidR="00DF6F60">
        <w:rPr>
          <w:rFonts w:ascii="Times New Roman" w:hAnsi="Times New Roman"/>
          <w:sz w:val="24"/>
          <w:szCs w:val="24"/>
        </w:rPr>
        <w:t xml:space="preserve">greater </w:t>
      </w:r>
      <w:r w:rsidR="00DF6F60">
        <w:rPr>
          <w:rFonts w:ascii="Times New Roman" w:hAnsi="Times New Roman"/>
          <w:sz w:val="24"/>
          <w:szCs w:val="24"/>
        </w:rPr>
        <w:lastRenderedPageBreak/>
        <w:t xml:space="preserve">uncertainty in the efficacy of </w:t>
      </w:r>
      <w:r w:rsidR="0089212E">
        <w:rPr>
          <w:rFonts w:ascii="Times New Roman" w:hAnsi="Times New Roman"/>
          <w:sz w:val="24"/>
          <w:szCs w:val="24"/>
        </w:rPr>
        <w:t>recovery efforts in other areas (i.e., habitat, hatchery and harvest)</w:t>
      </w:r>
      <w:r w:rsidR="00C7056B">
        <w:rPr>
          <w:rFonts w:ascii="Times New Roman" w:hAnsi="Times New Roman"/>
          <w:sz w:val="24"/>
          <w:szCs w:val="24"/>
        </w:rPr>
        <w:t xml:space="preserve"> </w:t>
      </w:r>
      <w:r w:rsidR="00DF6F60">
        <w:rPr>
          <w:rFonts w:ascii="Times New Roman" w:hAnsi="Times New Roman"/>
          <w:sz w:val="24"/>
          <w:szCs w:val="24"/>
        </w:rPr>
        <w:t xml:space="preserve">may be the </w:t>
      </w:r>
      <w:r w:rsidR="00D827D0" w:rsidRPr="00D827D0">
        <w:rPr>
          <w:rFonts w:ascii="Times New Roman" w:hAnsi="Times New Roman"/>
          <w:sz w:val="24"/>
          <w:szCs w:val="24"/>
        </w:rPr>
        <w:t>consequence</w:t>
      </w:r>
      <w:r w:rsidR="00DF6F60">
        <w:rPr>
          <w:rFonts w:ascii="Times New Roman" w:hAnsi="Times New Roman"/>
          <w:sz w:val="24"/>
          <w:szCs w:val="24"/>
        </w:rPr>
        <w:t xml:space="preserve">. </w:t>
      </w:r>
    </w:p>
    <w:bookmarkEnd w:id="0"/>
    <w:p w14:paraId="5A0BD55C" w14:textId="77777777" w:rsidR="000A1E39" w:rsidRDefault="000A1E39">
      <w:pPr>
        <w:spacing w:after="160" w:line="259" w:lineRule="auto"/>
        <w:rPr>
          <w:rFonts w:ascii="Times New Roman" w:hAnsi="Times New Roman"/>
          <w:sz w:val="24"/>
          <w:szCs w:val="24"/>
        </w:rPr>
      </w:pPr>
      <w:r>
        <w:rPr>
          <w:rFonts w:ascii="Times New Roman" w:hAnsi="Times New Roman"/>
          <w:sz w:val="24"/>
          <w:szCs w:val="24"/>
        </w:rPr>
        <w:br w:type="page"/>
      </w:r>
    </w:p>
    <w:p w14:paraId="143964E9" w14:textId="5214DEB3"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a greater distance from the ocean </w:t>
      </w:r>
      <w:r w:rsidR="00DD34B9">
        <w:rPr>
          <w:rFonts w:ascii="Times New Roman" w:hAnsi="Times New Roman"/>
          <w:sz w:val="24"/>
          <w:szCs w:val="24"/>
        </w:rPr>
        <w:t xml:space="preserve">or areas with only seasonal access (i.e., temporary migrations barriers due to low discharge or high temperatures)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are 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The effects of Columbia River water temperatures on adult anadromous salmonid migration survival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 xml:space="preserve">death.  Behavioral effects from elevated water temperatures include delayed migration </w:t>
      </w:r>
      <w:r w:rsidR="00513F83">
        <w:rPr>
          <w:rFonts w:ascii="Times New Roman" w:hAnsi="Times New Roman"/>
          <w:sz w:val="24"/>
          <w:szCs w:val="24"/>
        </w:rPr>
        <w:t>at hydroelectric dams (Keefer et al. 2004) and temporary use of non-natal tributaries (High et al. 2006).</w:t>
      </w:r>
    </w:p>
    <w:p w14:paraId="78E0EB26" w14:textId="77BC0C10"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in response to alter</w:t>
      </w:r>
      <w:r w:rsidR="0069223D">
        <w:rPr>
          <w:rFonts w:ascii="Times New Roman" w:hAnsi="Times New Roman"/>
          <w:sz w:val="24"/>
          <w:szCs w:val="24"/>
        </w:rPr>
        <w:t>ed freshwater habitat conditions</w:t>
      </w:r>
      <w:r>
        <w:rPr>
          <w:rFonts w:ascii="Times New Roman" w:hAnsi="Times New Roman"/>
          <w:sz w:val="24"/>
          <w:szCs w:val="24"/>
        </w:rPr>
        <w:t xml:space="preserve"> that presumably increase their probability of surviv</w:t>
      </w:r>
      <w:r w:rsidR="002C6BE3">
        <w:rPr>
          <w:rFonts w:ascii="Times New Roman" w:hAnsi="Times New Roman"/>
          <w:sz w:val="24"/>
          <w:szCs w:val="24"/>
        </w:rPr>
        <w:t>ing</w:t>
      </w:r>
      <w:r>
        <w:rPr>
          <w:rFonts w:ascii="Times New Roman" w:hAnsi="Times New Roman"/>
          <w:sz w:val="24"/>
          <w:szCs w:val="24"/>
        </w:rPr>
        <w:t xml:space="preserve"> to spawn.</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w:t>
      </w:r>
      <w:r w:rsidR="002C6BE3">
        <w:rPr>
          <w:rFonts w:ascii="Times New Roman" w:hAnsi="Times New Roman"/>
          <w:sz w:val="24"/>
          <w:szCs w:val="24"/>
        </w:rPr>
        <w:t>cold-water</w:t>
      </w:r>
      <w:r w:rsidR="00A80663">
        <w:rPr>
          <w:rFonts w:ascii="Times New Roman" w:hAnsi="Times New Roman"/>
          <w:sz w:val="24"/>
          <w:szCs w:val="24"/>
        </w:rPr>
        <w:t xml:space="preserve"> refuges (High et al 2006; Keefer et al. 2009; Hess et al 2016; Keefer et al. 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 xml:space="preserve">water </w:t>
      </w:r>
      <w:r w:rsidR="00C8634A">
        <w:rPr>
          <w:rFonts w:ascii="Times New Roman" w:hAnsi="Times New Roman"/>
          <w:sz w:val="24"/>
          <w:szCs w:val="24"/>
        </w:rPr>
        <w:lastRenderedPageBreak/>
        <w:t>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C8634A">
        <w:rPr>
          <w:rFonts w:ascii="Times New Roman" w:hAnsi="Times New Roman"/>
          <w:sz w:val="24"/>
          <w:szCs w:val="24"/>
        </w:rPr>
        <w:t xml:space="preserve"> </w:t>
      </w:r>
      <w:r w:rsidR="00F93223">
        <w:rPr>
          <w:rFonts w:ascii="Times New Roman" w:hAnsi="Times New Roman"/>
          <w:sz w:val="24"/>
          <w:szCs w:val="24"/>
        </w:rPr>
        <w:t xml:space="preserve">as did the use </w:t>
      </w:r>
      <w:r w:rsidR="00C4738B">
        <w:rPr>
          <w:rFonts w:ascii="Times New Roman" w:hAnsi="Times New Roman"/>
          <w:sz w:val="24"/>
          <w:szCs w:val="24"/>
        </w:rPr>
        <w:t>cold-water</w:t>
      </w:r>
      <w:r w:rsidR="00C8634A">
        <w:rPr>
          <w:rFonts w:ascii="Times New Roman" w:hAnsi="Times New Roman"/>
          <w:sz w:val="24"/>
          <w:szCs w:val="24"/>
        </w:rPr>
        <w:t xml:space="preserve"> refuges. Steelhead may remain in cold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as was reported in the Deschutes River (Hess et al. 2016). </w:t>
      </w:r>
      <w:r w:rsidR="00C8634A">
        <w:rPr>
          <w:rFonts w:ascii="Times New Roman" w:hAnsi="Times New Roman"/>
          <w:sz w:val="24"/>
          <w:szCs w:val="24"/>
        </w:rPr>
        <w:t xml:space="preserve"> </w:t>
      </w:r>
      <w:r w:rsidR="006F7E5D">
        <w:rPr>
          <w:rFonts w:ascii="Times New Roman" w:hAnsi="Times New Roman"/>
          <w:sz w:val="24"/>
          <w:szCs w:val="24"/>
        </w:rPr>
        <w:t xml:space="preserve">The magnitude of </w:t>
      </w:r>
      <w:r w:rsidR="00C4738B">
        <w:rPr>
          <w:rFonts w:ascii="Times New Roman" w:hAnsi="Times New Roman"/>
          <w:sz w:val="24"/>
          <w:szCs w:val="24"/>
        </w:rPr>
        <w:t>cold-water</w:t>
      </w:r>
      <w:r w:rsidR="006F7E5D">
        <w:rPr>
          <w:rFonts w:ascii="Times New Roman" w:hAnsi="Times New Roman"/>
          <w:sz w:val="24"/>
          <w:szCs w:val="24"/>
        </w:rPr>
        <w:t xml:space="preserve"> refuge use varies with Columbia River water temperature and has been reported as high 66% for interior Columbia River steelhead </w:t>
      </w:r>
      <w:r w:rsidR="00DC6EBC">
        <w:rPr>
          <w:rFonts w:ascii="Times New Roman" w:hAnsi="Times New Roman"/>
          <w:sz w:val="24"/>
          <w:szCs w:val="24"/>
        </w:rPr>
        <w:t>and many (37%)</w:t>
      </w:r>
      <w:r w:rsidR="00F93223">
        <w:rPr>
          <w:rFonts w:ascii="Times New Roman" w:hAnsi="Times New Roman"/>
          <w:sz w:val="24"/>
          <w:szCs w:val="24"/>
        </w:rPr>
        <w:t xml:space="preserve"> </w:t>
      </w:r>
      <w:r w:rsidR="00DC6EBC">
        <w:rPr>
          <w:rFonts w:ascii="Times New Roman" w:hAnsi="Times New Roman"/>
          <w:sz w:val="24"/>
          <w:szCs w:val="24"/>
        </w:rPr>
        <w:t xml:space="preserve">use 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used cold water refuges (66%) at a slightly higher rate than later fish for 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cold water refuges was 8% lower (11% hatchery and 5% wild) compared to steelhead that did into use cold water refuges. Higher rates of harvest within the </w:t>
      </w:r>
      <w:r w:rsidR="00673130">
        <w:rPr>
          <w:rFonts w:ascii="Times New Roman" w:hAnsi="Times New Roman"/>
          <w:sz w:val="24"/>
          <w:szCs w:val="24"/>
        </w:rPr>
        <w:t>cold-water</w:t>
      </w:r>
      <w:r w:rsidR="00A675EB">
        <w:rPr>
          <w:rFonts w:ascii="Times New Roman" w:hAnsi="Times New Roman"/>
          <w:sz w:val="24"/>
          <w:szCs w:val="24"/>
        </w:rPr>
        <w:t xml:space="preserve"> tributaries and possible poor condition were attributed to lower overall survival rates.  Regardless, in face of climate change impacts identifying, protecting</w:t>
      </w:r>
      <w:r w:rsidR="00673130">
        <w:rPr>
          <w:rFonts w:ascii="Times New Roman" w:hAnsi="Times New Roman"/>
          <w:sz w:val="24"/>
          <w:szCs w:val="24"/>
        </w:rPr>
        <w:t>,</w:t>
      </w:r>
      <w:r w:rsidR="00A675EB">
        <w:rPr>
          <w:rFonts w:ascii="Times New Roman" w:hAnsi="Times New Roman"/>
          <w:sz w:val="24"/>
          <w:szCs w:val="24"/>
        </w:rPr>
        <w:t xml:space="preserve"> and maintaining cold</w:t>
      </w:r>
      <w:r w:rsidR="00A73B87">
        <w:rPr>
          <w:rFonts w:ascii="Times New Roman" w:hAnsi="Times New Roman"/>
          <w:sz w:val="24"/>
          <w:szCs w:val="24"/>
        </w:rPr>
        <w:t>-</w:t>
      </w:r>
      <w:r w:rsidR="00A675EB">
        <w:rPr>
          <w:rFonts w:ascii="Times New Roman" w:hAnsi="Times New Roman"/>
          <w:sz w:val="24"/>
          <w:szCs w:val="24"/>
        </w:rPr>
        <w:t>water refuges will be important</w:t>
      </w:r>
      <w:r w:rsidR="00746A18">
        <w:rPr>
          <w:rFonts w:ascii="Times New Roman" w:hAnsi="Times New Roman"/>
          <w:sz w:val="24"/>
          <w:szCs w:val="24"/>
        </w:rPr>
        <w:t xml:space="preserve"> in the lower Columbia River for all anadromous species migrating during periods of increasing water temperatures.  </w:t>
      </w:r>
    </w:p>
    <w:p w14:paraId="67AA0CF5" w14:textId="645D94FA"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overshooting.</w:t>
      </w:r>
      <w:r w:rsidR="00175F56">
        <w:rPr>
          <w:rFonts w:ascii="Times New Roman" w:hAnsi="Times New Roman"/>
          <w:sz w:val="24"/>
          <w:szCs w:val="24"/>
        </w:rPr>
        <w:t xml:space="preserve">  Overshooting refers to a behavior that involves </w:t>
      </w:r>
      <w:r w:rsidR="003F11C6">
        <w:rPr>
          <w:rFonts w:ascii="Times New Roman" w:hAnsi="Times New Roman"/>
          <w:sz w:val="24"/>
          <w:szCs w:val="24"/>
        </w:rPr>
        <w:t xml:space="preserve">a </w:t>
      </w:r>
      <w:r w:rsidR="00175F56">
        <w:rPr>
          <w:rFonts w:ascii="Times New Roman" w:hAnsi="Times New Roman"/>
          <w:sz w:val="24"/>
          <w:szCs w:val="24"/>
        </w:rPr>
        <w:t>steelhead migrating past the mouth of its natal tributary for an undetermined time period, presumably due to high tributary water temperatures, but the probability of returning to their natal stream or “overshoot fallback” is more variable</w:t>
      </w:r>
      <w:r w:rsidR="0072302D">
        <w:rPr>
          <w:rFonts w:ascii="Times New Roman" w:hAnsi="Times New Roman"/>
          <w:sz w:val="24"/>
          <w:szCs w:val="24"/>
        </w:rPr>
        <w:t xml:space="preserve"> and less understood. This behavior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Mann and Snow 2018).  </w:t>
      </w:r>
      <w:r w:rsidR="00427F0E">
        <w:rPr>
          <w:rFonts w:ascii="Times New Roman" w:hAnsi="Times New Roman"/>
          <w:sz w:val="24"/>
          <w:szCs w:val="24"/>
        </w:rPr>
        <w:t>Richins and Skalski (</w:t>
      </w:r>
      <w:r w:rsidR="0072302D">
        <w:rPr>
          <w:rFonts w:ascii="Times New Roman" w:hAnsi="Times New Roman"/>
          <w:sz w:val="24"/>
          <w:szCs w:val="24"/>
        </w:rPr>
        <w:t xml:space="preserve">2018) reported that </w:t>
      </w:r>
      <w:r w:rsidR="00427F0E">
        <w:rPr>
          <w:rFonts w:ascii="Times New Roman" w:hAnsi="Times New Roman"/>
          <w:sz w:val="24"/>
          <w:szCs w:val="24"/>
        </w:rPr>
        <w:t xml:space="preserve">overshoot rates of known origin adult steelhead as high </w:t>
      </w:r>
      <w:r w:rsidR="00427F0E">
        <w:rPr>
          <w:rFonts w:ascii="Times New Roman" w:hAnsi="Times New Roman"/>
          <w:sz w:val="24"/>
          <w:szCs w:val="24"/>
        </w:rPr>
        <w:lastRenderedPageBreak/>
        <w:t xml:space="preserve">as 71% with many populations exhibited rates &gt; 50%. Increasing water temperatures, especially near their natal tributary greatly influenced overshoot rates.  Steelhead ocean age, adult ladder placement in relation to the natal tributary, and hatchery practices (i.e., broodstock origin and rearing location) also influenced </w:t>
      </w:r>
      <w:r w:rsidR="00C4738B">
        <w:rPr>
          <w:rFonts w:ascii="Times New Roman" w:hAnsi="Times New Roman"/>
          <w:sz w:val="24"/>
          <w:szCs w:val="24"/>
        </w:rPr>
        <w:t>overshoot</w:t>
      </w:r>
      <w:r w:rsidR="00427F0E">
        <w:rPr>
          <w:rFonts w:ascii="Times New Roman" w:hAnsi="Times New Roman"/>
          <w:sz w:val="24"/>
          <w:szCs w:val="24"/>
        </w:rPr>
        <w:t xml:space="preserve"> rates (Richins and Skalski 2018). Overshoot fallback rates were also highly variable and ranged from </w:t>
      </w:r>
      <w:r w:rsidR="00384BD4">
        <w:rPr>
          <w:rFonts w:ascii="Times New Roman" w:hAnsi="Times New Roman"/>
          <w:sz w:val="24"/>
          <w:szCs w:val="24"/>
        </w:rPr>
        <w:t>18% to 75% and were positively influenced by the number of days hydroelectric projects spilled water the following March.</w:t>
      </w:r>
      <w:r w:rsidR="00441CF8">
        <w:rPr>
          <w:rFonts w:ascii="Times New Roman" w:hAnsi="Times New Roman"/>
          <w:sz w:val="24"/>
          <w:szCs w:val="24"/>
        </w:rPr>
        <w:t xml:space="preserve">  </w:t>
      </w:r>
    </w:p>
    <w:p w14:paraId="01C01276" w14:textId="7D050E10" w:rsidR="00746A18" w:rsidRDefault="00A27544" w:rsidP="00DD34B9">
      <w:pPr>
        <w:spacing w:after="0" w:line="480" w:lineRule="auto"/>
        <w:ind w:firstLine="360"/>
        <w:rPr>
          <w:rFonts w:ascii="Times New Roman" w:hAnsi="Times New Roman"/>
          <w:sz w:val="24"/>
          <w:szCs w:val="24"/>
        </w:rPr>
      </w:pPr>
      <w:r>
        <w:rPr>
          <w:rFonts w:ascii="Times New Roman" w:hAnsi="Times New Roman"/>
          <w:sz w:val="24"/>
          <w:szCs w:val="24"/>
        </w:rPr>
        <w:t>Given the variab</w:t>
      </w:r>
      <w:r w:rsidR="00A73B87">
        <w:rPr>
          <w:rFonts w:ascii="Times New Roman" w:hAnsi="Times New Roman"/>
          <w:sz w:val="24"/>
          <w:szCs w:val="24"/>
        </w:rPr>
        <w:t>ility in</w:t>
      </w:r>
      <w:r>
        <w:rPr>
          <w:rFonts w:ascii="Times New Roman" w:hAnsi="Times New Roman"/>
          <w:sz w:val="24"/>
          <w:szCs w:val="24"/>
        </w:rPr>
        <w:t xml:space="preserve"> overshoot fallback rates reported for steelhead, failure to return to their natal tributary or presence in a non-natal tributary (i.e., stray) may have serious conservation implications.</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temporary using non-natal tributaries as cool water refuges can be reduced, in part, through harvest regulations (Keefer et al. 2009), the spatial distribution of overshoot steelhead may be considerable greater </w:t>
      </w:r>
      <w:r w:rsidR="00833907">
        <w:rPr>
          <w:rFonts w:ascii="Times New Roman" w:hAnsi="Times New Roman"/>
          <w:sz w:val="24"/>
          <w:szCs w:val="24"/>
        </w:rPr>
        <w:t>(i.e., not limited to lower river reaches or tributary confluences) and may preclude the use of harvest regulations. More importantly, overshoot steelhead must migrate downstream in order to return to their natal tributary and the only passage route may be through the turbines (Richins and Skalski 2018)</w:t>
      </w:r>
      <w:r w:rsidR="00E46F27">
        <w:rPr>
          <w:rFonts w:ascii="Times New Roman" w:hAnsi="Times New Roman"/>
          <w:sz w:val="24"/>
          <w:szCs w:val="24"/>
        </w:rPr>
        <w:t xml:space="preserve"> which result 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 xml:space="preserve">If preferred passage routes are not available steelhead may expend considerable energy searching prior to spawning or may simply spawn in </w:t>
      </w:r>
      <w:proofErr w:type="gramStart"/>
      <w:r w:rsidR="0057706C">
        <w:rPr>
          <w:rFonts w:ascii="Times New Roman" w:hAnsi="Times New Roman"/>
          <w:sz w:val="24"/>
          <w:szCs w:val="24"/>
        </w:rPr>
        <w:t>a the</w:t>
      </w:r>
      <w:proofErr w:type="gramEnd"/>
      <w:r w:rsidR="0057706C">
        <w:rPr>
          <w:rFonts w:ascii="Times New Roman" w:hAnsi="Times New Roman"/>
          <w:sz w:val="24"/>
          <w:szCs w:val="24"/>
        </w:rPr>
        <w:t xml:space="preserv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donor 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on the recipient population. Given the risks associated with overshoot behavior the goals of this study were to 1) estimate the abundance of overshoot steelhead at Priest Rapids Dam 2) describe migration patterns and distribution of overshoot </w:t>
      </w:r>
      <w:r w:rsidR="003925A5">
        <w:rPr>
          <w:rFonts w:ascii="Times New Roman" w:hAnsi="Times New Roman"/>
          <w:sz w:val="24"/>
          <w:szCs w:val="24"/>
        </w:rPr>
        <w:lastRenderedPageBreak/>
        <w:t xml:space="preserve">steelhead upstream of Priest Rapids Dam and 3) estimate the abundance of </w:t>
      </w:r>
      <w:r w:rsidR="00A73B87">
        <w:rPr>
          <w:rFonts w:ascii="Times New Roman" w:hAnsi="Times New Roman"/>
          <w:sz w:val="24"/>
          <w:szCs w:val="24"/>
        </w:rPr>
        <w:t xml:space="preserve">fallback </w:t>
      </w:r>
      <w:r w:rsidR="003925A5">
        <w:rPr>
          <w:rFonts w:ascii="Times New Roman" w:hAnsi="Times New Roman"/>
          <w:sz w:val="24"/>
          <w:szCs w:val="24"/>
        </w:rPr>
        <w:t xml:space="preserve">overshoot steelhead that successfully migrated downstream of Priest Rapids Dam.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77777777" w:rsidR="002A50F4" w:rsidRDefault="00F926E3" w:rsidP="00F926E3">
      <w:pPr>
        <w:spacing w:after="0" w:line="480" w:lineRule="auto"/>
        <w:rPr>
          <w:rFonts w:ascii="Times New Roman" w:hAnsi="Times New Roman"/>
          <w:b/>
          <w:sz w:val="24"/>
          <w:szCs w:val="24"/>
        </w:rPr>
      </w:pPr>
      <w:r>
        <w:rPr>
          <w:rFonts w:ascii="Times New Roman" w:hAnsi="Times New Roman"/>
          <w:b/>
          <w:sz w:val="24"/>
          <w:szCs w:val="24"/>
        </w:rPr>
        <w:t>METHODS</w:t>
      </w:r>
    </w:p>
    <w:p w14:paraId="1DA2F89D" w14:textId="08B762E4" w:rsidR="00B23FAF" w:rsidRDefault="00FB7CC8" w:rsidP="00F926E3">
      <w:pPr>
        <w:spacing w:after="0" w:line="480" w:lineRule="auto"/>
        <w:ind w:firstLine="360"/>
        <w:rPr>
          <w:rFonts w:ascii="Times New Roman" w:hAnsi="Times New Roman"/>
          <w:sz w:val="24"/>
          <w:szCs w:val="24"/>
        </w:rPr>
      </w:pPr>
      <w:r w:rsidRPr="00E16323">
        <w:rPr>
          <w:rFonts w:ascii="Times New Roman" w:hAnsi="Times New Roman"/>
          <w:i/>
          <w:sz w:val="24"/>
          <w:szCs w:val="24"/>
        </w:rPr>
        <w:t>Study area</w:t>
      </w:r>
      <w:r w:rsidR="002A50F4">
        <w:rPr>
          <w:rFonts w:ascii="Times New Roman" w:hAnsi="Times New Roman"/>
          <w:sz w:val="24"/>
          <w:szCs w:val="24"/>
        </w:rPr>
        <w:t xml:space="preserve">. – The Upper Columbia </w:t>
      </w:r>
      <w:r>
        <w:rPr>
          <w:rFonts w:ascii="Times New Roman" w:hAnsi="Times New Roman"/>
          <w:sz w:val="24"/>
          <w:szCs w:val="24"/>
        </w:rPr>
        <w:t>River (UCR) s</w:t>
      </w:r>
      <w:r w:rsidR="002A50F4">
        <w:rPr>
          <w:rFonts w:ascii="Times New Roman" w:hAnsi="Times New Roman"/>
          <w:sz w:val="24"/>
          <w:szCs w:val="24"/>
        </w:rPr>
        <w:t xml:space="preserve">teelhead Distinct Population Segment (DPS) </w:t>
      </w:r>
      <w:r w:rsidR="00D678D1">
        <w:rPr>
          <w:rFonts w:ascii="Times New Roman" w:hAnsi="Times New Roman"/>
          <w:sz w:val="24"/>
          <w:szCs w:val="24"/>
        </w:rPr>
        <w:t xml:space="preserve">is comprised of four populations and </w:t>
      </w:r>
      <w:r>
        <w:rPr>
          <w:rFonts w:ascii="Times New Roman" w:hAnsi="Times New Roman"/>
          <w:sz w:val="24"/>
          <w:szCs w:val="24"/>
        </w:rPr>
        <w:t xml:space="preserve">extends upstream from the confluence of the Yakima River to the border with Canada. Steelhead status and trend monitoring for this DPS has been occurring at Priest </w:t>
      </w:r>
      <w:r w:rsidR="00CC04DC">
        <w:rPr>
          <w:rFonts w:ascii="Times New Roman" w:hAnsi="Times New Roman"/>
          <w:sz w:val="24"/>
          <w:szCs w:val="24"/>
        </w:rPr>
        <w:t>Rapids Dam since 1986</w:t>
      </w:r>
      <w:r w:rsidR="00285289">
        <w:rPr>
          <w:rFonts w:ascii="Times New Roman" w:hAnsi="Times New Roman"/>
          <w:sz w:val="24"/>
          <w:szCs w:val="24"/>
        </w:rPr>
        <w:t xml:space="preserve"> </w:t>
      </w:r>
      <w:r w:rsidR="00CC04DC">
        <w:rPr>
          <w:rFonts w:ascii="Times New Roman" w:hAnsi="Times New Roman"/>
          <w:sz w:val="24"/>
          <w:szCs w:val="24"/>
        </w:rPr>
        <w:t>(Brown 1995</w:t>
      </w:r>
      <w:r w:rsidR="00285289">
        <w:rPr>
          <w:rFonts w:ascii="Times New Roman" w:hAnsi="Times New Roman"/>
          <w:sz w:val="24"/>
          <w:szCs w:val="24"/>
        </w:rPr>
        <w:t>)</w:t>
      </w:r>
      <w:r w:rsidR="00CC04DC">
        <w:rPr>
          <w:rFonts w:ascii="Times New Roman" w:hAnsi="Times New Roman"/>
          <w:sz w:val="24"/>
          <w:szCs w:val="24"/>
        </w:rPr>
        <w:t xml:space="preserve">.  </w:t>
      </w:r>
      <w:r w:rsidR="008E183D">
        <w:rPr>
          <w:rFonts w:ascii="Times New Roman" w:hAnsi="Times New Roman"/>
          <w:sz w:val="24"/>
          <w:szCs w:val="24"/>
        </w:rPr>
        <w:t>However, adult</w:t>
      </w:r>
      <w:r w:rsidR="00115739">
        <w:rPr>
          <w:rFonts w:ascii="Times New Roman" w:hAnsi="Times New Roman"/>
          <w:sz w:val="24"/>
          <w:szCs w:val="24"/>
        </w:rPr>
        <w:t xml:space="preserve"> steelhead </w:t>
      </w:r>
      <w:r w:rsidR="008E183D">
        <w:rPr>
          <w:rFonts w:ascii="Times New Roman" w:hAnsi="Times New Roman"/>
          <w:sz w:val="24"/>
          <w:szCs w:val="24"/>
        </w:rPr>
        <w:t xml:space="preserve">tagged </w:t>
      </w:r>
      <w:r w:rsidR="00115739">
        <w:rPr>
          <w:rFonts w:ascii="Times New Roman" w:hAnsi="Times New Roman"/>
          <w:sz w:val="24"/>
          <w:szCs w:val="24"/>
        </w:rPr>
        <w:t xml:space="preserve">with passive integrated transponder (PIT) tags </w:t>
      </w:r>
      <w:r w:rsidR="008E183D">
        <w:rPr>
          <w:rFonts w:ascii="Times New Roman" w:hAnsi="Times New Roman"/>
          <w:sz w:val="24"/>
          <w:szCs w:val="24"/>
        </w:rPr>
        <w:t xml:space="preserve">as juveniles from the Middle Columbia River (MCR) and Snake River (SR) DPSs have been observed </w:t>
      </w:r>
      <w:r w:rsidR="00E16323">
        <w:rPr>
          <w:rFonts w:ascii="Times New Roman" w:hAnsi="Times New Roman"/>
          <w:sz w:val="24"/>
          <w:szCs w:val="24"/>
        </w:rPr>
        <w:t xml:space="preserve">annually at Priest Rapids Dam (i.e., overshoots) </w:t>
      </w:r>
      <w:r w:rsidR="00115739">
        <w:rPr>
          <w:rFonts w:ascii="Times New Roman" w:hAnsi="Times New Roman"/>
          <w:sz w:val="24"/>
          <w:szCs w:val="24"/>
        </w:rPr>
        <w:t>since PIT tag detectors</w:t>
      </w:r>
      <w:r w:rsidR="00E16323">
        <w:rPr>
          <w:rFonts w:ascii="Times New Roman" w:hAnsi="Times New Roman"/>
          <w:sz w:val="24"/>
          <w:szCs w:val="24"/>
        </w:rPr>
        <w:t xml:space="preserve"> were installed in the fish ladders in 2003 (Figure 1)</w:t>
      </w:r>
      <w:r w:rsidR="008E183D">
        <w:rPr>
          <w:rFonts w:ascii="Times New Roman" w:hAnsi="Times New Roman"/>
          <w:sz w:val="24"/>
          <w:szCs w:val="24"/>
        </w:rPr>
        <w:t>.</w:t>
      </w:r>
      <w:r w:rsidR="00E16323">
        <w:rPr>
          <w:rFonts w:ascii="Times New Roman" w:hAnsi="Times New Roman"/>
          <w:sz w:val="24"/>
          <w:szCs w:val="24"/>
        </w:rPr>
        <w:t xml:space="preserve"> Richins and Skalski (2018) estimated overshoot and fallback rates of selected populations of steelhead throughout Columbia and Snake River basins but </w:t>
      </w:r>
      <w:r w:rsidR="00B23FAF">
        <w:rPr>
          <w:rFonts w:ascii="Times New Roman" w:hAnsi="Times New Roman"/>
          <w:sz w:val="24"/>
          <w:szCs w:val="24"/>
        </w:rPr>
        <w:t xml:space="preserve">did not report estimates of abundance. Because adult steelhead rarely use adult ladders to migrate downstream, dam counts are positively biased </w:t>
      </w:r>
      <w:r w:rsidR="001E23F6">
        <w:rPr>
          <w:rFonts w:ascii="Times New Roman" w:hAnsi="Times New Roman"/>
          <w:sz w:val="24"/>
          <w:szCs w:val="24"/>
        </w:rPr>
        <w:t xml:space="preserve">as estimates of escapement upstream </w:t>
      </w:r>
      <w:r w:rsidR="00B23FAF">
        <w:rPr>
          <w:rFonts w:ascii="Times New Roman" w:hAnsi="Times New Roman"/>
          <w:sz w:val="24"/>
          <w:szCs w:val="24"/>
        </w:rPr>
        <w:t>because some unknown fraction migrate downstream (i.e., fallback) presumably to their natal tributary</w:t>
      </w:r>
      <w:r w:rsidR="00115739">
        <w:rPr>
          <w:rFonts w:ascii="Times New Roman" w:hAnsi="Times New Roman"/>
          <w:sz w:val="24"/>
          <w:szCs w:val="24"/>
        </w:rPr>
        <w:t xml:space="preserve"> prior to spawning</w:t>
      </w:r>
      <w:r w:rsidR="00B23FAF">
        <w:rPr>
          <w:rFonts w:ascii="Times New Roman" w:hAnsi="Times New Roman"/>
          <w:sz w:val="24"/>
          <w:szCs w:val="24"/>
        </w:rPr>
        <w:t xml:space="preserve">.  </w:t>
      </w:r>
    </w:p>
    <w:p w14:paraId="10285E94" w14:textId="5B94ED59" w:rsidR="002A50F4" w:rsidRPr="002A50F4"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Fallback abundance</w:t>
      </w:r>
      <w:r>
        <w:rPr>
          <w:rFonts w:ascii="Times New Roman" w:hAnsi="Times New Roman"/>
          <w:sz w:val="24"/>
          <w:szCs w:val="24"/>
        </w:rPr>
        <w:t>.– E</w:t>
      </w:r>
      <w:r w:rsidR="00CC04DC">
        <w:rPr>
          <w:rFonts w:ascii="Times New Roman" w:hAnsi="Times New Roman"/>
          <w:sz w:val="24"/>
          <w:szCs w:val="24"/>
        </w:rPr>
        <w:t>scapement estimates</w:t>
      </w:r>
      <w:r w:rsidR="00D678D1">
        <w:rPr>
          <w:rFonts w:ascii="Times New Roman" w:hAnsi="Times New Roman"/>
          <w:sz w:val="24"/>
          <w:szCs w:val="24"/>
        </w:rPr>
        <w:t xml:space="preserve"> of</w:t>
      </w:r>
      <w:r w:rsidR="00CC04DC">
        <w:rPr>
          <w:rFonts w:ascii="Times New Roman" w:hAnsi="Times New Roman"/>
          <w:sz w:val="24"/>
          <w:szCs w:val="24"/>
        </w:rPr>
        <w:t xml:space="preserve"> the four populations that comprise the UCR DPS have been estimated</w:t>
      </w:r>
      <w:r w:rsidR="00502AE3">
        <w:rPr>
          <w:rFonts w:ascii="Times New Roman" w:hAnsi="Times New Roman"/>
          <w:sz w:val="24"/>
          <w:szCs w:val="24"/>
        </w:rPr>
        <w:t>, since 2011,</w:t>
      </w:r>
      <w:r w:rsidR="00CC04DC">
        <w:rPr>
          <w:rFonts w:ascii="Times New Roman" w:hAnsi="Times New Roman"/>
          <w:sz w:val="24"/>
          <w:szCs w:val="24"/>
        </w:rPr>
        <w:t xml:space="preserve"> </w:t>
      </w:r>
      <w:r w:rsidR="00D678D1">
        <w:rPr>
          <w:rFonts w:ascii="Times New Roman" w:hAnsi="Times New Roman"/>
          <w:sz w:val="24"/>
          <w:szCs w:val="24"/>
        </w:rPr>
        <w:t>based on</w:t>
      </w:r>
      <w:r w:rsidR="00CC04DC">
        <w:rPr>
          <w:rFonts w:ascii="Times New Roman" w:hAnsi="Times New Roman"/>
          <w:sz w:val="24"/>
          <w:szCs w:val="24"/>
        </w:rPr>
        <w:t xml:space="preserve"> adult steelhead tagged with passive integrated transponder (PIT) tags at Priest Rapids Dam</w:t>
      </w:r>
      <w:r w:rsidR="0053185D">
        <w:rPr>
          <w:rFonts w:ascii="Times New Roman" w:hAnsi="Times New Roman"/>
          <w:sz w:val="24"/>
          <w:szCs w:val="24"/>
        </w:rPr>
        <w:t xml:space="preserve"> (~15% of the run)</w:t>
      </w:r>
      <w:r w:rsidR="00D678D1">
        <w:rPr>
          <w:rFonts w:ascii="Times New Roman" w:hAnsi="Times New Roman"/>
          <w:sz w:val="24"/>
          <w:szCs w:val="24"/>
        </w:rPr>
        <w:t xml:space="preserve"> that were subsequently detected at instream interrogation sites within each population</w:t>
      </w:r>
      <w:r w:rsidR="00115739">
        <w:rPr>
          <w:rFonts w:ascii="Times New Roman" w:hAnsi="Times New Roman"/>
          <w:sz w:val="24"/>
          <w:szCs w:val="24"/>
        </w:rPr>
        <w:t xml:space="preserve"> using a Bayesian nested patch occupancy model (</w:t>
      </w:r>
      <w:r w:rsidR="00115739" w:rsidRPr="00115739">
        <w:rPr>
          <w:rFonts w:ascii="Times New Roman" w:hAnsi="Times New Roman"/>
          <w:sz w:val="24"/>
          <w:szCs w:val="24"/>
          <w:highlight w:val="yellow"/>
        </w:rPr>
        <w:t>Waterhouse et al. 20</w:t>
      </w:r>
      <w:r w:rsidR="00502AE3">
        <w:rPr>
          <w:rFonts w:ascii="Times New Roman" w:hAnsi="Times New Roman"/>
          <w:sz w:val="24"/>
          <w:szCs w:val="24"/>
          <w:highlight w:val="yellow"/>
        </w:rPr>
        <w:t>20</w:t>
      </w:r>
      <w:r w:rsidR="00115739">
        <w:rPr>
          <w:rFonts w:ascii="Times New Roman" w:hAnsi="Times New Roman"/>
          <w:sz w:val="24"/>
          <w:szCs w:val="24"/>
        </w:rPr>
        <w:t xml:space="preserve">). </w:t>
      </w:r>
      <w:r w:rsidR="00C839CF">
        <w:rPr>
          <w:rFonts w:ascii="Times New Roman" w:hAnsi="Times New Roman"/>
          <w:sz w:val="24"/>
          <w:szCs w:val="24"/>
        </w:rPr>
        <w:t xml:space="preserve">Complete PIT tag detection histories for each fish tagged at Priest </w:t>
      </w:r>
      <w:r w:rsidR="00B8282F">
        <w:rPr>
          <w:rFonts w:ascii="Times New Roman" w:hAnsi="Times New Roman"/>
          <w:sz w:val="24"/>
          <w:szCs w:val="24"/>
        </w:rPr>
        <w:t>Rapids</w:t>
      </w:r>
      <w:r w:rsidR="00C839CF">
        <w:rPr>
          <w:rFonts w:ascii="Times New Roman" w:hAnsi="Times New Roman"/>
          <w:sz w:val="24"/>
          <w:szCs w:val="24"/>
        </w:rPr>
        <w:t xml:space="preserve"> Dam </w:t>
      </w:r>
      <w:r w:rsidR="006261B6">
        <w:rPr>
          <w:rFonts w:ascii="Times New Roman" w:hAnsi="Times New Roman"/>
          <w:sz w:val="24"/>
          <w:szCs w:val="24"/>
        </w:rPr>
        <w:t xml:space="preserve">(PRD) </w:t>
      </w:r>
      <w:r w:rsidR="00C839CF">
        <w:rPr>
          <w:rFonts w:ascii="Times New Roman" w:hAnsi="Times New Roman"/>
          <w:sz w:val="24"/>
          <w:szCs w:val="24"/>
        </w:rPr>
        <w:t xml:space="preserve">were queried from the PIT Tag Information System (PTAGIS) database operated by the Pacific States Marine Fisheries Commission (PSMFC 2015). The </w:t>
      </w:r>
      <w:r w:rsidR="00C839CF">
        <w:rPr>
          <w:rFonts w:ascii="Times New Roman" w:hAnsi="Times New Roman"/>
          <w:sz w:val="24"/>
          <w:szCs w:val="24"/>
        </w:rPr>
        <w:lastRenderedPageBreak/>
        <w:t>model</w:t>
      </w:r>
      <w:r w:rsidR="00EA5646">
        <w:rPr>
          <w:rFonts w:ascii="Times New Roman" w:hAnsi="Times New Roman"/>
          <w:sz w:val="24"/>
          <w:szCs w:val="24"/>
        </w:rPr>
        <w:t xml:space="preserve"> </w:t>
      </w:r>
      <w:r w:rsidR="00BD2DD7">
        <w:rPr>
          <w:rFonts w:ascii="Times New Roman" w:hAnsi="Times New Roman"/>
          <w:sz w:val="24"/>
          <w:szCs w:val="24"/>
        </w:rPr>
        <w:t xml:space="preserve">estimates movement rates past various detection points while accounting for imperfect detection at those sites. </w:t>
      </w:r>
      <w:r w:rsidR="00647203">
        <w:rPr>
          <w:rFonts w:ascii="Times New Roman" w:hAnsi="Times New Roman"/>
          <w:sz w:val="24"/>
          <w:szCs w:val="24"/>
        </w:rPr>
        <w:t xml:space="preserve">Detection probabilities are estimated </w:t>
      </w:r>
      <w:r w:rsidR="00051C04">
        <w:rPr>
          <w:rFonts w:ascii="Times New Roman" w:hAnsi="Times New Roman"/>
          <w:sz w:val="24"/>
          <w:szCs w:val="24"/>
        </w:rPr>
        <w:t xml:space="preserve">through the use of double arrays at some sites, as well as detections from sites upstream of a particular point. </w:t>
      </w:r>
      <w:r w:rsidR="00BD2DD7">
        <w:rPr>
          <w:rFonts w:ascii="Times New Roman" w:hAnsi="Times New Roman"/>
          <w:sz w:val="24"/>
          <w:szCs w:val="24"/>
        </w:rPr>
        <w:t xml:space="preserve">When combined with an estimate of total abundance at Priest Rapids Dam, </w:t>
      </w:r>
      <w:r w:rsidR="00444FFE">
        <w:rPr>
          <w:rFonts w:ascii="Times New Roman" w:hAnsi="Times New Roman"/>
          <w:sz w:val="24"/>
          <w:szCs w:val="24"/>
        </w:rPr>
        <w:t>it translates those movement estimates into escapement estimates</w:t>
      </w:r>
      <w:r w:rsidR="00444FFE" w:rsidRPr="00E44AC6">
        <w:rPr>
          <w:rFonts w:ascii="Times New Roman" w:hAnsi="Times New Roman"/>
          <w:sz w:val="24"/>
          <w:szCs w:val="24"/>
        </w:rPr>
        <w:t>.</w:t>
      </w:r>
      <w:r w:rsidR="00444FFE" w:rsidRPr="00647203">
        <w:rPr>
          <w:rFonts w:ascii="Times New Roman" w:hAnsi="Times New Roman"/>
          <w:sz w:val="24"/>
          <w:szCs w:val="24"/>
        </w:rPr>
        <w:t xml:space="preserve"> </w:t>
      </w:r>
      <w:r w:rsidR="003D1026" w:rsidRPr="00661012">
        <w:rPr>
          <w:rFonts w:ascii="Times New Roman" w:hAnsi="Times New Roman"/>
          <w:sz w:val="24"/>
          <w:szCs w:val="24"/>
        </w:rPr>
        <w:t xml:space="preserve">Because </w:t>
      </w:r>
      <w:r w:rsidR="00502AE3">
        <w:rPr>
          <w:rFonts w:ascii="Times New Roman" w:hAnsi="Times New Roman"/>
          <w:sz w:val="24"/>
          <w:szCs w:val="24"/>
        </w:rPr>
        <w:t>some</w:t>
      </w:r>
      <w:r w:rsidR="00771E3F" w:rsidRPr="00661012">
        <w:rPr>
          <w:rFonts w:ascii="Times New Roman" w:hAnsi="Times New Roman"/>
          <w:sz w:val="24"/>
          <w:szCs w:val="24"/>
        </w:rPr>
        <w:t xml:space="preserve"> steelhead </w:t>
      </w:r>
      <w:r w:rsidR="003D1026" w:rsidRPr="00661012">
        <w:rPr>
          <w:rFonts w:ascii="Times New Roman" w:hAnsi="Times New Roman"/>
          <w:sz w:val="24"/>
          <w:szCs w:val="24"/>
        </w:rPr>
        <w:t xml:space="preserve">overshoot </w:t>
      </w:r>
      <w:r w:rsidR="00771E3F" w:rsidRPr="00661012">
        <w:rPr>
          <w:rFonts w:ascii="Times New Roman" w:hAnsi="Times New Roman"/>
          <w:sz w:val="24"/>
          <w:szCs w:val="24"/>
        </w:rPr>
        <w:t xml:space="preserve">Priest Rapids Dam, </w:t>
      </w:r>
      <w:r w:rsidR="003D1026" w:rsidRPr="00661012">
        <w:rPr>
          <w:rFonts w:ascii="Times New Roman" w:hAnsi="Times New Roman"/>
          <w:sz w:val="24"/>
          <w:szCs w:val="24"/>
        </w:rPr>
        <w:t>fallback</w:t>
      </w:r>
      <w:r w:rsidR="00771E3F" w:rsidRPr="00661012">
        <w:rPr>
          <w:rFonts w:ascii="Times New Roman" w:hAnsi="Times New Roman"/>
          <w:sz w:val="24"/>
          <w:szCs w:val="24"/>
        </w:rPr>
        <w:t>,</w:t>
      </w:r>
      <w:r w:rsidR="003D1026" w:rsidRPr="00661012">
        <w:rPr>
          <w:rFonts w:ascii="Times New Roman" w:hAnsi="Times New Roman"/>
          <w:sz w:val="24"/>
          <w:szCs w:val="24"/>
        </w:rPr>
        <w:t xml:space="preserve"> and ascend </w:t>
      </w:r>
      <w:r w:rsidR="0016222A" w:rsidRPr="00661012">
        <w:rPr>
          <w:rFonts w:ascii="Times New Roman" w:hAnsi="Times New Roman"/>
          <w:sz w:val="24"/>
          <w:szCs w:val="24"/>
        </w:rPr>
        <w:t>their natal stream to spawn</w:t>
      </w:r>
      <w:r w:rsidR="00502AE3">
        <w:rPr>
          <w:rFonts w:ascii="Times New Roman" w:hAnsi="Times New Roman"/>
          <w:sz w:val="24"/>
          <w:szCs w:val="24"/>
        </w:rPr>
        <w:t>,</w:t>
      </w:r>
      <w:r w:rsidR="00771E3F" w:rsidRPr="00661012">
        <w:rPr>
          <w:rFonts w:ascii="Times New Roman" w:hAnsi="Times New Roman"/>
          <w:sz w:val="24"/>
          <w:szCs w:val="24"/>
        </w:rPr>
        <w:t xml:space="preserve"> where the</w:t>
      </w:r>
      <w:r w:rsidR="00B16002" w:rsidRPr="00661012">
        <w:rPr>
          <w:rFonts w:ascii="Times New Roman" w:hAnsi="Times New Roman"/>
          <w:sz w:val="24"/>
          <w:szCs w:val="24"/>
        </w:rPr>
        <w:t>ir PIT tags</w:t>
      </w:r>
      <w:r w:rsidR="00771E3F" w:rsidRPr="00661012">
        <w:rPr>
          <w:rFonts w:ascii="Times New Roman" w:hAnsi="Times New Roman"/>
          <w:sz w:val="24"/>
          <w:szCs w:val="24"/>
        </w:rPr>
        <w:t xml:space="preserve"> are detected</w:t>
      </w:r>
      <w:r w:rsidR="0016222A" w:rsidRPr="00661012">
        <w:rPr>
          <w:rFonts w:ascii="Times New Roman" w:hAnsi="Times New Roman"/>
          <w:sz w:val="24"/>
          <w:szCs w:val="24"/>
        </w:rPr>
        <w:t>, the model structure include</w:t>
      </w:r>
      <w:r w:rsidR="00B16002" w:rsidRPr="00661012">
        <w:rPr>
          <w:rFonts w:ascii="Times New Roman" w:hAnsi="Times New Roman"/>
          <w:sz w:val="24"/>
          <w:szCs w:val="24"/>
        </w:rPr>
        <w:t>s</w:t>
      </w:r>
      <w:r w:rsidR="0016222A" w:rsidRPr="00661012">
        <w:rPr>
          <w:rFonts w:ascii="Times New Roman" w:hAnsi="Times New Roman"/>
          <w:sz w:val="24"/>
          <w:szCs w:val="24"/>
        </w:rPr>
        <w:t xml:space="preserve"> </w:t>
      </w:r>
      <w:r w:rsidR="00B16002" w:rsidRPr="00661012">
        <w:rPr>
          <w:rFonts w:ascii="Times New Roman" w:hAnsi="Times New Roman"/>
          <w:sz w:val="24"/>
          <w:szCs w:val="24"/>
        </w:rPr>
        <w:t xml:space="preserve">some </w:t>
      </w:r>
      <w:r w:rsidR="0016222A" w:rsidRPr="00661012">
        <w:rPr>
          <w:rFonts w:ascii="Times New Roman" w:hAnsi="Times New Roman"/>
          <w:sz w:val="24"/>
          <w:szCs w:val="24"/>
        </w:rPr>
        <w:t xml:space="preserve">interrogation sites downstream of Priest Rapids Dam. A majority of downstream sites </w:t>
      </w:r>
      <w:r w:rsidR="00FB2BB1" w:rsidRPr="00661012">
        <w:rPr>
          <w:rFonts w:ascii="Times New Roman" w:hAnsi="Times New Roman"/>
          <w:sz w:val="24"/>
          <w:szCs w:val="24"/>
        </w:rPr>
        <w:t xml:space="preserve">(PTAGIS site code in brackets) </w:t>
      </w:r>
      <w:r w:rsidR="0016222A" w:rsidRPr="00661012">
        <w:rPr>
          <w:rFonts w:ascii="Times New Roman" w:hAnsi="Times New Roman"/>
          <w:sz w:val="24"/>
          <w:szCs w:val="24"/>
        </w:rPr>
        <w:t>are in the MCR DPS including the Yakima River</w:t>
      </w:r>
      <w:r w:rsidR="00FB2BB1" w:rsidRPr="00661012">
        <w:rPr>
          <w:rFonts w:ascii="Times New Roman" w:hAnsi="Times New Roman"/>
          <w:sz w:val="24"/>
          <w:szCs w:val="24"/>
        </w:rPr>
        <w:t xml:space="preserve"> at rkm 76</w:t>
      </w:r>
      <w:r w:rsidR="0016222A" w:rsidRPr="00661012">
        <w:rPr>
          <w:rFonts w:ascii="Times New Roman" w:hAnsi="Times New Roman"/>
          <w:sz w:val="24"/>
          <w:szCs w:val="24"/>
        </w:rPr>
        <w:t xml:space="preserve"> (Prosser Dam [PRO]), </w:t>
      </w:r>
      <w:r w:rsidR="00FB2BB1" w:rsidRPr="00661012">
        <w:rPr>
          <w:rFonts w:ascii="Times New Roman" w:hAnsi="Times New Roman"/>
          <w:sz w:val="24"/>
          <w:szCs w:val="24"/>
        </w:rPr>
        <w:t xml:space="preserve">Walla Walla River at rkm 9 [PRV]), </w:t>
      </w:r>
      <w:r w:rsidR="0016222A" w:rsidRPr="00661012">
        <w:rPr>
          <w:rFonts w:ascii="Times New Roman" w:hAnsi="Times New Roman"/>
          <w:sz w:val="24"/>
          <w:szCs w:val="24"/>
        </w:rPr>
        <w:t xml:space="preserve">Umatilla River </w:t>
      </w:r>
      <w:r w:rsidR="00FB2BB1" w:rsidRPr="00661012">
        <w:rPr>
          <w:rFonts w:ascii="Times New Roman" w:hAnsi="Times New Roman"/>
          <w:sz w:val="24"/>
          <w:szCs w:val="24"/>
        </w:rPr>
        <w:t xml:space="preserve">at rkm 5 </w:t>
      </w:r>
      <w:r w:rsidR="0016222A" w:rsidRPr="00661012">
        <w:rPr>
          <w:rFonts w:ascii="Times New Roman" w:hAnsi="Times New Roman"/>
          <w:sz w:val="24"/>
          <w:szCs w:val="24"/>
        </w:rPr>
        <w:t xml:space="preserve">(Three Mile </w:t>
      </w:r>
      <w:r w:rsidR="00FB2BB1" w:rsidRPr="00661012">
        <w:rPr>
          <w:rFonts w:ascii="Times New Roman" w:hAnsi="Times New Roman"/>
          <w:sz w:val="24"/>
          <w:szCs w:val="24"/>
        </w:rPr>
        <w:t xml:space="preserve">Falls </w:t>
      </w:r>
      <w:r w:rsidR="0016222A" w:rsidRPr="00661012">
        <w:rPr>
          <w:rFonts w:ascii="Times New Roman" w:hAnsi="Times New Roman"/>
          <w:sz w:val="24"/>
          <w:szCs w:val="24"/>
        </w:rPr>
        <w:t>Dam [TMF</w:t>
      </w:r>
      <w:r w:rsidR="00FB2BB1" w:rsidRPr="00661012">
        <w:rPr>
          <w:rFonts w:ascii="Times New Roman" w:hAnsi="Times New Roman"/>
          <w:sz w:val="24"/>
          <w:szCs w:val="24"/>
        </w:rPr>
        <w:t xml:space="preserve">]), and the John Day River at rkm 35 (McDonald Ferry site [JD1]).  </w:t>
      </w:r>
      <w:r w:rsidR="00A75A7A" w:rsidRPr="00661012">
        <w:rPr>
          <w:rFonts w:ascii="Times New Roman" w:hAnsi="Times New Roman"/>
          <w:sz w:val="24"/>
          <w:szCs w:val="24"/>
        </w:rPr>
        <w:t xml:space="preserve">The abundance of steelhead that passed Priest Rapids Dam and fell back to the SR DPS was estimated at Ice Harbor Dam at rkm 16 </w:t>
      </w:r>
      <w:r w:rsidR="00F7379A" w:rsidRPr="00661012">
        <w:rPr>
          <w:rFonts w:ascii="Times New Roman" w:hAnsi="Times New Roman"/>
          <w:sz w:val="24"/>
          <w:szCs w:val="24"/>
        </w:rPr>
        <w:t>[</w:t>
      </w:r>
      <w:r w:rsidR="00A75A7A" w:rsidRPr="00661012">
        <w:rPr>
          <w:rFonts w:ascii="Times New Roman" w:hAnsi="Times New Roman"/>
          <w:sz w:val="24"/>
          <w:szCs w:val="24"/>
        </w:rPr>
        <w:t>IHA</w:t>
      </w:r>
      <w:r w:rsidR="00F7379A" w:rsidRPr="00661012">
        <w:rPr>
          <w:rFonts w:ascii="Times New Roman" w:hAnsi="Times New Roman"/>
          <w:sz w:val="24"/>
          <w:szCs w:val="24"/>
        </w:rPr>
        <w:t>]</w:t>
      </w:r>
      <w:r w:rsidR="00A75A7A" w:rsidRPr="00661012">
        <w:rPr>
          <w:rFonts w:ascii="Times New Roman" w:hAnsi="Times New Roman"/>
          <w:sz w:val="24"/>
          <w:szCs w:val="24"/>
        </w:rPr>
        <w:t>.</w:t>
      </w:r>
      <w:r w:rsidR="00C839CF" w:rsidRPr="00661012">
        <w:rPr>
          <w:rFonts w:ascii="Times New Roman" w:hAnsi="Times New Roman"/>
          <w:sz w:val="24"/>
          <w:szCs w:val="24"/>
        </w:rPr>
        <w:t xml:space="preserve"> </w:t>
      </w:r>
      <w:r w:rsidR="00B8282F" w:rsidRPr="00647203">
        <w:rPr>
          <w:rFonts w:ascii="Times New Roman" w:hAnsi="Times New Roman"/>
          <w:sz w:val="24"/>
          <w:szCs w:val="24"/>
        </w:rPr>
        <w:t>Relationships</w:t>
      </w:r>
      <w:r w:rsidR="00B8282F">
        <w:rPr>
          <w:rFonts w:ascii="Times New Roman" w:hAnsi="Times New Roman"/>
          <w:sz w:val="24"/>
          <w:szCs w:val="24"/>
        </w:rPr>
        <w:t xml:space="preserve"> between hatchery and wild steelhead fallback abundance were examined using linear regression</w:t>
      </w:r>
      <w:r w:rsidR="00192A71">
        <w:rPr>
          <w:rFonts w:ascii="Times New Roman" w:hAnsi="Times New Roman"/>
          <w:sz w:val="24"/>
          <w:szCs w:val="24"/>
        </w:rPr>
        <w:t xml:space="preserve"> by comparing </w:t>
      </w:r>
      <w:r w:rsidR="00A937C7">
        <w:rPr>
          <w:rFonts w:ascii="Times New Roman" w:hAnsi="Times New Roman"/>
          <w:sz w:val="24"/>
          <w:szCs w:val="24"/>
        </w:rPr>
        <w:t xml:space="preserve">the </w:t>
      </w:r>
      <w:r w:rsidR="00502AE3">
        <w:rPr>
          <w:rFonts w:ascii="Times New Roman" w:hAnsi="Times New Roman"/>
          <w:sz w:val="24"/>
          <w:szCs w:val="24"/>
        </w:rPr>
        <w:t>model</w:t>
      </w:r>
      <w:r w:rsidR="00A937C7">
        <w:rPr>
          <w:rFonts w:ascii="Times New Roman" w:hAnsi="Times New Roman"/>
          <w:sz w:val="24"/>
          <w:szCs w:val="24"/>
        </w:rPr>
        <w:t xml:space="preserve"> estimate of </w:t>
      </w:r>
      <w:r w:rsidR="00DA1ED2">
        <w:rPr>
          <w:rFonts w:ascii="Times New Roman" w:hAnsi="Times New Roman"/>
          <w:sz w:val="24"/>
          <w:szCs w:val="24"/>
        </w:rPr>
        <w:t xml:space="preserve">fallback </w:t>
      </w:r>
      <w:r w:rsidR="00A937C7">
        <w:rPr>
          <w:rFonts w:ascii="Times New Roman" w:hAnsi="Times New Roman"/>
          <w:sz w:val="24"/>
          <w:szCs w:val="24"/>
        </w:rPr>
        <w:t xml:space="preserve">abundance </w:t>
      </w:r>
      <w:r w:rsidR="006261B6">
        <w:rPr>
          <w:rFonts w:ascii="Times New Roman" w:hAnsi="Times New Roman"/>
          <w:sz w:val="24"/>
          <w:szCs w:val="24"/>
        </w:rPr>
        <w:t xml:space="preserve">(i.e., PRD </w:t>
      </w:r>
      <w:r w:rsidR="00A937C7">
        <w:rPr>
          <w:rFonts w:ascii="Times New Roman" w:hAnsi="Times New Roman"/>
          <w:sz w:val="24"/>
          <w:szCs w:val="24"/>
        </w:rPr>
        <w:t>PIT</w:t>
      </w:r>
      <w:r w:rsidR="00DA1ED2">
        <w:rPr>
          <w:rFonts w:ascii="Times New Roman" w:hAnsi="Times New Roman"/>
          <w:sz w:val="24"/>
          <w:szCs w:val="24"/>
        </w:rPr>
        <w:t xml:space="preserve"> tag</w:t>
      </w:r>
      <w:r w:rsidR="006261B6">
        <w:rPr>
          <w:rFonts w:ascii="Times New Roman" w:hAnsi="Times New Roman"/>
          <w:sz w:val="24"/>
          <w:szCs w:val="24"/>
        </w:rPr>
        <w:t>ged adults)</w:t>
      </w:r>
      <w:r w:rsidR="00DA1ED2">
        <w:rPr>
          <w:rFonts w:ascii="Times New Roman" w:hAnsi="Times New Roman"/>
          <w:sz w:val="24"/>
          <w:szCs w:val="24"/>
        </w:rPr>
        <w:t xml:space="preserve"> with the number of </w:t>
      </w:r>
      <w:r w:rsidR="00511194">
        <w:rPr>
          <w:rFonts w:ascii="Times New Roman" w:hAnsi="Times New Roman"/>
          <w:sz w:val="24"/>
          <w:szCs w:val="24"/>
        </w:rPr>
        <w:t xml:space="preserve"> </w:t>
      </w:r>
      <w:r w:rsidR="006261B6">
        <w:rPr>
          <w:rFonts w:ascii="Times New Roman" w:hAnsi="Times New Roman"/>
          <w:sz w:val="24"/>
          <w:szCs w:val="24"/>
        </w:rPr>
        <w:t xml:space="preserve">known fallbacks (i.e., PIT tagged </w:t>
      </w:r>
      <w:r w:rsidR="00AA2E36">
        <w:rPr>
          <w:rFonts w:ascii="Times New Roman" w:hAnsi="Times New Roman"/>
          <w:sz w:val="24"/>
          <w:szCs w:val="24"/>
        </w:rPr>
        <w:t>as juveniles</w:t>
      </w:r>
      <w:r w:rsidR="006261B6">
        <w:rPr>
          <w:rFonts w:ascii="Times New Roman" w:hAnsi="Times New Roman"/>
          <w:sz w:val="24"/>
          <w:szCs w:val="24"/>
        </w:rPr>
        <w:t xml:space="preserve"> downstream of PRD) </w:t>
      </w:r>
      <w:r w:rsidR="00AA2E36">
        <w:rPr>
          <w:rFonts w:ascii="Times New Roman" w:hAnsi="Times New Roman"/>
          <w:sz w:val="24"/>
          <w:szCs w:val="24"/>
        </w:rPr>
        <w:t>detected as adults</w:t>
      </w:r>
      <w:r w:rsidR="00511194">
        <w:rPr>
          <w:rFonts w:ascii="Times New Roman" w:hAnsi="Times New Roman"/>
          <w:sz w:val="24"/>
          <w:szCs w:val="24"/>
        </w:rPr>
        <w:t xml:space="preserve"> at Priest Rapids</w:t>
      </w:r>
      <w:r w:rsidR="006261B6">
        <w:rPr>
          <w:rFonts w:ascii="Times New Roman" w:hAnsi="Times New Roman"/>
          <w:sz w:val="24"/>
          <w:szCs w:val="24"/>
        </w:rPr>
        <w:t xml:space="preserve"> and subsequently downstream of PRD</w:t>
      </w:r>
      <w:r w:rsidR="00B8282F">
        <w:rPr>
          <w:rFonts w:ascii="Times New Roman" w:hAnsi="Times New Roman"/>
          <w:sz w:val="24"/>
          <w:szCs w:val="24"/>
        </w:rPr>
        <w:t>.</w:t>
      </w:r>
    </w:p>
    <w:p w14:paraId="77C10870" w14:textId="168C4F6F" w:rsidR="00C66007"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Overshoot abundance</w:t>
      </w:r>
      <w:r>
        <w:rPr>
          <w:rFonts w:ascii="Times New Roman" w:hAnsi="Times New Roman"/>
          <w:sz w:val="24"/>
          <w:szCs w:val="24"/>
        </w:rPr>
        <w:t>. –</w:t>
      </w:r>
      <w:r w:rsidR="002C6815">
        <w:rPr>
          <w:rFonts w:ascii="Times New Roman" w:hAnsi="Times New Roman"/>
          <w:sz w:val="24"/>
          <w:szCs w:val="24"/>
        </w:rPr>
        <w:t xml:space="preserve"> Richins</w:t>
      </w:r>
      <w:r w:rsidR="00A75A7A">
        <w:rPr>
          <w:rFonts w:ascii="Times New Roman" w:hAnsi="Times New Roman"/>
          <w:sz w:val="24"/>
          <w:szCs w:val="24"/>
        </w:rPr>
        <w:t xml:space="preserve"> and Skalski (2018) </w:t>
      </w:r>
      <w:r w:rsidR="002C6815">
        <w:rPr>
          <w:rFonts w:ascii="Times New Roman" w:hAnsi="Times New Roman"/>
          <w:sz w:val="24"/>
          <w:szCs w:val="24"/>
        </w:rPr>
        <w:t xml:space="preserve">used adult steelhead tagged as juveniles in the natal stream to estimate rates of overshoot and </w:t>
      </w:r>
      <w:r w:rsidR="00C16A58">
        <w:rPr>
          <w:rFonts w:ascii="Times New Roman" w:hAnsi="Times New Roman"/>
          <w:sz w:val="24"/>
          <w:szCs w:val="24"/>
        </w:rPr>
        <w:t xml:space="preserve">successful </w:t>
      </w:r>
      <w:r w:rsidR="002C6815">
        <w:rPr>
          <w:rFonts w:ascii="Times New Roman" w:hAnsi="Times New Roman"/>
          <w:sz w:val="24"/>
          <w:szCs w:val="24"/>
        </w:rPr>
        <w:t xml:space="preserve">fallback.  They </w:t>
      </w:r>
      <w:r w:rsidR="00A75A7A">
        <w:rPr>
          <w:rFonts w:ascii="Times New Roman" w:hAnsi="Times New Roman"/>
          <w:sz w:val="24"/>
          <w:szCs w:val="24"/>
        </w:rPr>
        <w:t xml:space="preserve">reported </w:t>
      </w:r>
      <w:r w:rsidR="00C16A58">
        <w:rPr>
          <w:rFonts w:ascii="Times New Roman" w:hAnsi="Times New Roman"/>
          <w:sz w:val="24"/>
          <w:szCs w:val="24"/>
        </w:rPr>
        <w:t xml:space="preserve">that </w:t>
      </w:r>
      <w:r w:rsidR="002C6815">
        <w:rPr>
          <w:rFonts w:ascii="Times New Roman" w:hAnsi="Times New Roman"/>
          <w:sz w:val="24"/>
          <w:szCs w:val="24"/>
        </w:rPr>
        <w:t xml:space="preserve">fallback rates were </w:t>
      </w:r>
      <w:r w:rsidR="00C16A58">
        <w:rPr>
          <w:rFonts w:ascii="Times New Roman" w:hAnsi="Times New Roman"/>
          <w:sz w:val="24"/>
          <w:szCs w:val="24"/>
        </w:rPr>
        <w:t>un</w:t>
      </w:r>
      <w:r w:rsidR="002C6815">
        <w:rPr>
          <w:rFonts w:ascii="Times New Roman" w:hAnsi="Times New Roman"/>
          <w:sz w:val="24"/>
          <w:szCs w:val="24"/>
        </w:rPr>
        <w:t>related to overshoot rates and ranged</w:t>
      </w:r>
      <w:r w:rsidR="00A75A7A">
        <w:rPr>
          <w:rFonts w:ascii="Times New Roman" w:hAnsi="Times New Roman"/>
          <w:sz w:val="24"/>
          <w:szCs w:val="24"/>
        </w:rPr>
        <w:t xml:space="preserve"> from 7.7% to </w:t>
      </w:r>
      <w:r w:rsidR="002C6815">
        <w:rPr>
          <w:rFonts w:ascii="Times New Roman" w:hAnsi="Times New Roman"/>
          <w:sz w:val="24"/>
          <w:szCs w:val="24"/>
        </w:rPr>
        <w:t xml:space="preserve">93.4%. Hence, fallback abundance estimates </w:t>
      </w:r>
      <w:r w:rsidR="00F22397">
        <w:rPr>
          <w:rFonts w:ascii="Times New Roman" w:hAnsi="Times New Roman"/>
          <w:sz w:val="24"/>
          <w:szCs w:val="24"/>
        </w:rPr>
        <w:t>underrepresent</w:t>
      </w:r>
      <w:r w:rsidR="002C6815">
        <w:rPr>
          <w:rFonts w:ascii="Times New Roman" w:hAnsi="Times New Roman"/>
          <w:sz w:val="24"/>
          <w:szCs w:val="24"/>
        </w:rPr>
        <w:t xml:space="preserve"> the abundance of steelhead that </w:t>
      </w:r>
      <w:r w:rsidR="00F22397">
        <w:rPr>
          <w:rFonts w:ascii="Times New Roman" w:hAnsi="Times New Roman"/>
          <w:sz w:val="24"/>
          <w:szCs w:val="24"/>
        </w:rPr>
        <w:t>overshot</w:t>
      </w:r>
      <w:r w:rsidR="002C6815">
        <w:rPr>
          <w:rFonts w:ascii="Times New Roman" w:hAnsi="Times New Roman"/>
          <w:sz w:val="24"/>
          <w:szCs w:val="24"/>
        </w:rPr>
        <w:t xml:space="preserve"> their natal stream.  </w:t>
      </w:r>
    </w:p>
    <w:p w14:paraId="436DA520" w14:textId="63BB5F2C" w:rsidR="00093A69" w:rsidRDefault="00701FD3" w:rsidP="00373BFC">
      <w:pPr>
        <w:spacing w:after="0" w:line="480" w:lineRule="auto"/>
        <w:rPr>
          <w:rFonts w:ascii="Times New Roman" w:hAnsi="Times New Roman"/>
          <w:sz w:val="24"/>
          <w:szCs w:val="24"/>
        </w:rPr>
      </w:pPr>
      <w:r>
        <w:rPr>
          <w:rFonts w:ascii="Times New Roman" w:hAnsi="Times New Roman"/>
          <w:sz w:val="24"/>
          <w:szCs w:val="24"/>
        </w:rPr>
        <w:t xml:space="preserve">Estimating overshoot abundance is important because when combined with the abundance of steelhead that did not overshoot their natal tributary represents the total number of </w:t>
      </w:r>
      <w:r w:rsidR="00140666">
        <w:rPr>
          <w:rFonts w:ascii="Times New Roman" w:hAnsi="Times New Roman"/>
          <w:sz w:val="24"/>
          <w:szCs w:val="24"/>
        </w:rPr>
        <w:t>adults that returned at least as far as the Columbia River</w:t>
      </w:r>
      <w:r>
        <w:rPr>
          <w:rFonts w:ascii="Times New Roman" w:hAnsi="Times New Roman"/>
          <w:sz w:val="24"/>
          <w:szCs w:val="24"/>
        </w:rPr>
        <w:t xml:space="preserve">. Therefore, estimates of population abundance and </w:t>
      </w:r>
      <w:r>
        <w:rPr>
          <w:rFonts w:ascii="Times New Roman" w:hAnsi="Times New Roman"/>
          <w:sz w:val="24"/>
          <w:szCs w:val="24"/>
        </w:rPr>
        <w:lastRenderedPageBreak/>
        <w:t>productivity</w:t>
      </w:r>
      <w:r w:rsidR="00B702C2">
        <w:rPr>
          <w:rFonts w:ascii="Times New Roman" w:hAnsi="Times New Roman"/>
          <w:sz w:val="24"/>
          <w:szCs w:val="24"/>
        </w:rPr>
        <w:t xml:space="preserve"> based solely on returns to the </w:t>
      </w:r>
      <w:r w:rsidR="006C5653">
        <w:rPr>
          <w:rFonts w:ascii="Times New Roman" w:hAnsi="Times New Roman"/>
          <w:sz w:val="24"/>
          <w:szCs w:val="24"/>
        </w:rPr>
        <w:t>natal stream or subbasin</w:t>
      </w:r>
      <w:r>
        <w:rPr>
          <w:rFonts w:ascii="Times New Roman" w:hAnsi="Times New Roman"/>
          <w:sz w:val="24"/>
          <w:szCs w:val="24"/>
        </w:rPr>
        <w:t xml:space="preserve"> may </w:t>
      </w:r>
      <w:r w:rsidR="006C5653">
        <w:rPr>
          <w:rFonts w:ascii="Times New Roman" w:hAnsi="Times New Roman"/>
          <w:sz w:val="24"/>
          <w:szCs w:val="24"/>
        </w:rPr>
        <w:t xml:space="preserve">be an underestimate. </w:t>
      </w:r>
      <w:r>
        <w:rPr>
          <w:rFonts w:ascii="Times New Roman" w:hAnsi="Times New Roman"/>
          <w:sz w:val="24"/>
          <w:szCs w:val="24"/>
        </w:rPr>
        <w:t xml:space="preserve"> </w:t>
      </w:r>
      <w:r w:rsidR="00F22397" w:rsidRPr="00FB39A7">
        <w:rPr>
          <w:rFonts w:ascii="Times New Roman" w:hAnsi="Times New Roman"/>
          <w:sz w:val="24"/>
          <w:szCs w:val="24"/>
        </w:rPr>
        <w:t>T</w:t>
      </w:r>
      <w:r w:rsidRPr="00661012">
        <w:rPr>
          <w:rFonts w:ascii="Times New Roman" w:hAnsi="Times New Roman"/>
          <w:sz w:val="24"/>
          <w:szCs w:val="24"/>
        </w:rPr>
        <w:t xml:space="preserve">he relationship between the abundance of fallbacks estimated from the patch occupancy model (i.e., based on steelhead tagged as adults at Priest Rapids) and the number of steelhead adults tagged as juveniles </w:t>
      </w:r>
      <w:r w:rsidR="004E67B8" w:rsidRPr="00661012">
        <w:rPr>
          <w:rFonts w:ascii="Times New Roman" w:hAnsi="Times New Roman"/>
          <w:sz w:val="24"/>
          <w:szCs w:val="24"/>
        </w:rPr>
        <w:t xml:space="preserve">that were observed at Priest Rapids Dam and subsequently downstream of Priest Rapid Dam (i.e., </w:t>
      </w:r>
      <w:r w:rsidR="0096060C" w:rsidRPr="00661012">
        <w:rPr>
          <w:rFonts w:ascii="Times New Roman" w:hAnsi="Times New Roman"/>
          <w:sz w:val="24"/>
          <w:szCs w:val="24"/>
        </w:rPr>
        <w:t xml:space="preserve">successful </w:t>
      </w:r>
      <w:r w:rsidR="004E67B8" w:rsidRPr="00661012">
        <w:rPr>
          <w:rFonts w:ascii="Times New Roman" w:hAnsi="Times New Roman"/>
          <w:sz w:val="24"/>
          <w:szCs w:val="24"/>
        </w:rPr>
        <w:t>downstream migration)</w:t>
      </w:r>
      <w:r w:rsidR="00F22397" w:rsidRPr="00661012">
        <w:rPr>
          <w:rFonts w:ascii="Times New Roman" w:hAnsi="Times New Roman"/>
          <w:sz w:val="24"/>
          <w:szCs w:val="24"/>
        </w:rPr>
        <w:t xml:space="preserve"> was examined using a linear regression through the origin.  </w:t>
      </w:r>
      <w:r w:rsidR="00787199">
        <w:rPr>
          <w:rFonts w:ascii="Times New Roman" w:hAnsi="Times New Roman"/>
          <w:sz w:val="24"/>
          <w:szCs w:val="24"/>
        </w:rPr>
        <w:t xml:space="preserve">Hatchery steelhead were not included in this relationship because harvest rates both upstream and downstream of Priest Rapids Dam are variable and unknown. </w:t>
      </w:r>
      <w:r w:rsidR="00E27F68">
        <w:rPr>
          <w:rFonts w:ascii="Times New Roman" w:hAnsi="Times New Roman"/>
          <w:sz w:val="24"/>
          <w:szCs w:val="24"/>
        </w:rPr>
        <w:t xml:space="preserve">We did not estimate an intercept because </w:t>
      </w:r>
      <w:r w:rsidR="003E1D03">
        <w:rPr>
          <w:rFonts w:ascii="Times New Roman" w:hAnsi="Times New Roman"/>
          <w:sz w:val="24"/>
          <w:szCs w:val="24"/>
        </w:rPr>
        <w:t xml:space="preserve">not only was it not statistically significant (p = 0.50) but </w:t>
      </w:r>
      <w:r w:rsidR="000D624D">
        <w:rPr>
          <w:rFonts w:ascii="Times New Roman" w:hAnsi="Times New Roman"/>
          <w:sz w:val="24"/>
          <w:szCs w:val="24"/>
        </w:rPr>
        <w:t xml:space="preserve">a no-intercept model is more realistic biologically. </w:t>
      </w:r>
      <w:r w:rsidR="004E67B8">
        <w:rPr>
          <w:rFonts w:ascii="Times New Roman" w:hAnsi="Times New Roman"/>
          <w:sz w:val="24"/>
          <w:szCs w:val="24"/>
        </w:rPr>
        <w:t>Using that relationship, the abundance of steelhead that overshoot their natal stream and migrated past Priest Rapids Dam was estimated using the total number of known overshoots (tagged as juveniles) observed at Priest Rapids Dam.</w:t>
      </w:r>
      <w:r w:rsidR="00D44B50">
        <w:rPr>
          <w:rFonts w:ascii="Times New Roman" w:hAnsi="Times New Roman"/>
          <w:sz w:val="24"/>
          <w:szCs w:val="24"/>
        </w:rPr>
        <w:t xml:space="preserve"> </w:t>
      </w:r>
      <w:r w:rsidR="00D44B50" w:rsidRPr="00661012">
        <w:rPr>
          <w:rFonts w:ascii="Times New Roman" w:hAnsi="Times New Roman"/>
          <w:sz w:val="24"/>
          <w:szCs w:val="24"/>
        </w:rPr>
        <w:t>The fallback-overshoot ratio or conversion rate was calculated annually and incorporated uncertainty from both estimates of fallback and overshoot using the delta method</w:t>
      </w:r>
      <w:r w:rsidR="007326CC" w:rsidRPr="00661012">
        <w:rPr>
          <w:rFonts w:ascii="Times New Roman" w:hAnsi="Times New Roman"/>
          <w:sz w:val="24"/>
          <w:szCs w:val="24"/>
        </w:rPr>
        <w:t xml:space="preserve"> (Doob</w:t>
      </w:r>
      <w:r w:rsidR="006C5653">
        <w:rPr>
          <w:rFonts w:ascii="Times New Roman" w:hAnsi="Times New Roman"/>
          <w:sz w:val="24"/>
          <w:szCs w:val="24"/>
        </w:rPr>
        <w:t>,</w:t>
      </w:r>
      <w:r w:rsidR="00CB3B03" w:rsidRPr="00661012">
        <w:rPr>
          <w:rFonts w:ascii="Times New Roman" w:hAnsi="Times New Roman"/>
          <w:sz w:val="24"/>
          <w:szCs w:val="24"/>
        </w:rPr>
        <w:t xml:space="preserve"> 1935)</w:t>
      </w:r>
      <w:r w:rsidR="00D44B50" w:rsidRPr="00661012">
        <w:rPr>
          <w:rFonts w:ascii="Times New Roman" w:hAnsi="Times New Roman"/>
          <w:sz w:val="24"/>
          <w:szCs w:val="24"/>
        </w:rPr>
        <w:t xml:space="preserve">.  </w:t>
      </w:r>
      <w:r w:rsidR="00093A69" w:rsidRPr="00661012">
        <w:rPr>
          <w:rFonts w:ascii="Times New Roman" w:hAnsi="Times New Roman"/>
          <w:sz w:val="24"/>
          <w:szCs w:val="24"/>
        </w:rPr>
        <w:t>All statistical analyses were conducted using R software (R Core Team 2015).</w:t>
      </w:r>
    </w:p>
    <w:p w14:paraId="6064A0F4" w14:textId="73304B62" w:rsidR="004E67B8" w:rsidRDefault="00D44B50" w:rsidP="00F926E3">
      <w:pPr>
        <w:spacing w:after="0" w:line="480" w:lineRule="auto"/>
        <w:ind w:firstLine="360"/>
        <w:rPr>
          <w:rFonts w:ascii="Times New Roman" w:hAnsi="Times New Roman"/>
          <w:sz w:val="24"/>
          <w:szCs w:val="24"/>
        </w:rPr>
      </w:pPr>
      <w:r w:rsidRPr="00D44B50">
        <w:rPr>
          <w:rFonts w:ascii="Times New Roman" w:hAnsi="Times New Roman"/>
          <w:i/>
          <w:sz w:val="24"/>
          <w:szCs w:val="24"/>
        </w:rPr>
        <w:t>Overshoot migration success</w:t>
      </w:r>
      <w:r w:rsidR="00347C17">
        <w:rPr>
          <w:rFonts w:ascii="Times New Roman" w:hAnsi="Times New Roman"/>
          <w:i/>
          <w:sz w:val="24"/>
          <w:szCs w:val="24"/>
        </w:rPr>
        <w:t xml:space="preserve"> and timing</w:t>
      </w:r>
      <w:r>
        <w:rPr>
          <w:rFonts w:ascii="Times New Roman" w:hAnsi="Times New Roman"/>
          <w:sz w:val="24"/>
          <w:szCs w:val="24"/>
        </w:rPr>
        <w:t xml:space="preserve">. – </w:t>
      </w:r>
      <w:r w:rsidR="00C839CF">
        <w:rPr>
          <w:rFonts w:ascii="Times New Roman" w:hAnsi="Times New Roman"/>
          <w:sz w:val="24"/>
          <w:szCs w:val="24"/>
        </w:rPr>
        <w:t xml:space="preserve">Adult steelhead tagged as juveniles in their natal tributary downstream of Priest Rapids Dam are known overshoot steelhead.  Complete detection histories for each fish between 2010 and 2017 were queried from the PTAGIS </w:t>
      </w:r>
      <w:r w:rsidR="00C91409">
        <w:rPr>
          <w:rFonts w:ascii="Times New Roman" w:hAnsi="Times New Roman"/>
          <w:sz w:val="24"/>
          <w:szCs w:val="24"/>
        </w:rPr>
        <w:t xml:space="preserve">database in order to examine migration patterns.  </w:t>
      </w:r>
      <w:r w:rsidR="008222EC">
        <w:rPr>
          <w:rFonts w:ascii="Times New Roman" w:hAnsi="Times New Roman"/>
          <w:sz w:val="24"/>
          <w:szCs w:val="24"/>
        </w:rPr>
        <w:t xml:space="preserve">PIT tag detections during </w:t>
      </w:r>
      <w:r w:rsidR="00C91409">
        <w:rPr>
          <w:rFonts w:ascii="Times New Roman" w:hAnsi="Times New Roman"/>
          <w:sz w:val="24"/>
          <w:szCs w:val="24"/>
        </w:rPr>
        <w:t xml:space="preserve">downstream migration are limited upstream of Priest Rapids </w:t>
      </w:r>
      <w:r w:rsidR="008222EC">
        <w:rPr>
          <w:rFonts w:ascii="Times New Roman" w:hAnsi="Times New Roman"/>
          <w:sz w:val="24"/>
          <w:szCs w:val="24"/>
        </w:rPr>
        <w:t xml:space="preserve">Dam </w:t>
      </w:r>
      <w:r w:rsidR="006C5653">
        <w:rPr>
          <w:rFonts w:ascii="Times New Roman" w:hAnsi="Times New Roman"/>
          <w:sz w:val="24"/>
          <w:szCs w:val="24"/>
        </w:rPr>
        <w:t xml:space="preserve">to </w:t>
      </w:r>
      <w:r w:rsidR="002917FF">
        <w:rPr>
          <w:rFonts w:ascii="Times New Roman" w:hAnsi="Times New Roman"/>
          <w:sz w:val="24"/>
          <w:szCs w:val="24"/>
        </w:rPr>
        <w:t>the juvenile</w:t>
      </w:r>
      <w:r w:rsidR="008222EC">
        <w:rPr>
          <w:rFonts w:ascii="Times New Roman" w:hAnsi="Times New Roman"/>
          <w:sz w:val="24"/>
          <w:szCs w:val="24"/>
        </w:rPr>
        <w:t xml:space="preserve"> b</w:t>
      </w:r>
      <w:r w:rsidR="00C91409">
        <w:rPr>
          <w:rFonts w:ascii="Times New Roman" w:hAnsi="Times New Roman"/>
          <w:sz w:val="24"/>
          <w:szCs w:val="24"/>
        </w:rPr>
        <w:t xml:space="preserve">ypass </w:t>
      </w:r>
      <w:r w:rsidR="006C5653">
        <w:rPr>
          <w:rFonts w:ascii="Times New Roman" w:hAnsi="Times New Roman"/>
          <w:sz w:val="24"/>
          <w:szCs w:val="24"/>
        </w:rPr>
        <w:t xml:space="preserve">Rocky Reach Dam </w:t>
      </w:r>
      <w:r w:rsidR="008222EC">
        <w:rPr>
          <w:rFonts w:ascii="Times New Roman" w:hAnsi="Times New Roman"/>
          <w:sz w:val="24"/>
          <w:szCs w:val="24"/>
        </w:rPr>
        <w:t xml:space="preserve">and </w:t>
      </w:r>
      <w:r w:rsidR="00C91409">
        <w:rPr>
          <w:rFonts w:ascii="Times New Roman" w:hAnsi="Times New Roman"/>
          <w:sz w:val="24"/>
          <w:szCs w:val="24"/>
        </w:rPr>
        <w:t>closes August 31</w:t>
      </w:r>
      <w:r w:rsidR="006C5653">
        <w:rPr>
          <w:rFonts w:ascii="Times New Roman" w:hAnsi="Times New Roman"/>
          <w:sz w:val="24"/>
          <w:szCs w:val="24"/>
        </w:rPr>
        <w:t xml:space="preserve">.  </w:t>
      </w:r>
      <w:r w:rsidR="00E50AAE">
        <w:rPr>
          <w:rFonts w:ascii="Times New Roman" w:hAnsi="Times New Roman"/>
          <w:sz w:val="24"/>
          <w:szCs w:val="24"/>
        </w:rPr>
        <w:t xml:space="preserve">Due to the limited spatial and temporal extent of downstream detections, </w:t>
      </w:r>
      <w:r w:rsidR="00C91409">
        <w:rPr>
          <w:rFonts w:ascii="Times New Roman" w:hAnsi="Times New Roman"/>
          <w:sz w:val="24"/>
          <w:szCs w:val="24"/>
        </w:rPr>
        <w:t xml:space="preserve">the last dam </w:t>
      </w:r>
      <w:r w:rsidR="008222EC">
        <w:rPr>
          <w:rFonts w:ascii="Times New Roman" w:hAnsi="Times New Roman"/>
          <w:sz w:val="24"/>
          <w:szCs w:val="24"/>
        </w:rPr>
        <w:t xml:space="preserve">fish were detected during their upstream migration </w:t>
      </w:r>
      <w:r w:rsidR="00E50AAE">
        <w:rPr>
          <w:rFonts w:ascii="Times New Roman" w:hAnsi="Times New Roman"/>
          <w:sz w:val="24"/>
          <w:szCs w:val="24"/>
        </w:rPr>
        <w:t xml:space="preserve">was used and </w:t>
      </w:r>
      <w:r w:rsidR="00347C17">
        <w:rPr>
          <w:rFonts w:ascii="Times New Roman" w:hAnsi="Times New Roman"/>
          <w:sz w:val="24"/>
          <w:szCs w:val="24"/>
        </w:rPr>
        <w:t>pooled across years due to low sample sizes</w:t>
      </w:r>
      <w:r w:rsidR="00E50AAE">
        <w:rPr>
          <w:rFonts w:ascii="Times New Roman" w:hAnsi="Times New Roman"/>
          <w:sz w:val="24"/>
          <w:szCs w:val="24"/>
        </w:rPr>
        <w:t xml:space="preserve">. Known overshoots at each dam were </w:t>
      </w:r>
      <w:r w:rsidR="00347C17">
        <w:rPr>
          <w:rFonts w:ascii="Times New Roman" w:hAnsi="Times New Roman"/>
          <w:sz w:val="24"/>
          <w:szCs w:val="24"/>
        </w:rPr>
        <w:t xml:space="preserve">categorized </w:t>
      </w:r>
      <w:r w:rsidR="00E50AAE">
        <w:rPr>
          <w:rFonts w:ascii="Times New Roman" w:hAnsi="Times New Roman"/>
          <w:sz w:val="24"/>
          <w:szCs w:val="24"/>
        </w:rPr>
        <w:t xml:space="preserve">as successful downstream migrant if </w:t>
      </w:r>
      <w:r w:rsidR="008222EC">
        <w:rPr>
          <w:rFonts w:ascii="Times New Roman" w:hAnsi="Times New Roman"/>
          <w:sz w:val="24"/>
          <w:szCs w:val="24"/>
        </w:rPr>
        <w:t>subsequently observe</w:t>
      </w:r>
      <w:r w:rsidR="00347C17">
        <w:rPr>
          <w:rFonts w:ascii="Times New Roman" w:hAnsi="Times New Roman"/>
          <w:sz w:val="24"/>
          <w:szCs w:val="24"/>
        </w:rPr>
        <w:t>d</w:t>
      </w:r>
      <w:r w:rsidR="008222EC">
        <w:rPr>
          <w:rFonts w:ascii="Times New Roman" w:hAnsi="Times New Roman"/>
          <w:sz w:val="24"/>
          <w:szCs w:val="24"/>
        </w:rPr>
        <w:t xml:space="preserve"> downstream of Priest Rapid Dam (i.e., before spawning</w:t>
      </w:r>
      <w:r w:rsidR="00E50AAE">
        <w:rPr>
          <w:rFonts w:ascii="Times New Roman" w:hAnsi="Times New Roman"/>
          <w:sz w:val="24"/>
          <w:szCs w:val="24"/>
        </w:rPr>
        <w:t xml:space="preserve">, but </w:t>
      </w:r>
      <w:r w:rsidR="008222EC">
        <w:rPr>
          <w:rFonts w:ascii="Times New Roman" w:hAnsi="Times New Roman"/>
          <w:sz w:val="24"/>
          <w:szCs w:val="24"/>
        </w:rPr>
        <w:t xml:space="preserve">not as </w:t>
      </w:r>
      <w:proofErr w:type="spellStart"/>
      <w:r w:rsidR="008222EC">
        <w:rPr>
          <w:rFonts w:ascii="Times New Roman" w:hAnsi="Times New Roman"/>
          <w:sz w:val="24"/>
          <w:szCs w:val="24"/>
        </w:rPr>
        <w:t>kelts</w:t>
      </w:r>
      <w:proofErr w:type="spellEnd"/>
      <w:r w:rsidR="008222EC">
        <w:rPr>
          <w:rFonts w:ascii="Times New Roman" w:hAnsi="Times New Roman"/>
          <w:sz w:val="24"/>
          <w:szCs w:val="24"/>
        </w:rPr>
        <w:t xml:space="preserve">).  </w:t>
      </w:r>
      <w:r w:rsidR="00E50AAE">
        <w:rPr>
          <w:rFonts w:ascii="Times New Roman" w:hAnsi="Times New Roman"/>
          <w:sz w:val="24"/>
          <w:szCs w:val="24"/>
        </w:rPr>
        <w:lastRenderedPageBreak/>
        <w:t>Hydro-p</w:t>
      </w:r>
      <w:r w:rsidR="00A84673">
        <w:rPr>
          <w:rFonts w:ascii="Times New Roman" w:hAnsi="Times New Roman"/>
          <w:sz w:val="24"/>
          <w:szCs w:val="24"/>
        </w:rPr>
        <w:t xml:space="preserve">roject specific conversion rates were estimated by dividing by the </w:t>
      </w:r>
      <w:r w:rsidR="00E50AAE">
        <w:rPr>
          <w:rFonts w:ascii="Times New Roman" w:hAnsi="Times New Roman"/>
          <w:sz w:val="24"/>
          <w:szCs w:val="24"/>
        </w:rPr>
        <w:t xml:space="preserve">number of known overshoots by the number of known fallbacks detected downstream of the hydro-project. </w:t>
      </w:r>
      <w:r w:rsidR="00A84673">
        <w:rPr>
          <w:rFonts w:ascii="Times New Roman" w:hAnsi="Times New Roman"/>
          <w:sz w:val="24"/>
          <w:szCs w:val="24"/>
        </w:rPr>
        <w:t xml:space="preserve"> </w:t>
      </w:r>
      <w:r w:rsidR="00DE3857">
        <w:rPr>
          <w:rFonts w:ascii="Times New Roman" w:hAnsi="Times New Roman"/>
          <w:sz w:val="24"/>
          <w:szCs w:val="24"/>
        </w:rPr>
        <w:t>Because overshoot steelhead that were last detected at Priest Rapids Dam may have also migrated up</w:t>
      </w:r>
      <w:r w:rsidR="00A84673">
        <w:rPr>
          <w:rFonts w:ascii="Times New Roman" w:hAnsi="Times New Roman"/>
          <w:sz w:val="24"/>
          <w:szCs w:val="24"/>
        </w:rPr>
        <w:t>stream of Wanapum Dam</w:t>
      </w:r>
      <w:r w:rsidR="00B702C2">
        <w:rPr>
          <w:rFonts w:ascii="Times New Roman" w:hAnsi="Times New Roman"/>
          <w:sz w:val="24"/>
          <w:szCs w:val="24"/>
        </w:rPr>
        <w:t xml:space="preserve"> (i.e., joint conversion rate)</w:t>
      </w:r>
      <w:r w:rsidR="00A84673">
        <w:rPr>
          <w:rFonts w:ascii="Times New Roman" w:hAnsi="Times New Roman"/>
          <w:sz w:val="24"/>
          <w:szCs w:val="24"/>
        </w:rPr>
        <w:t xml:space="preserve">, the </w:t>
      </w:r>
      <w:r w:rsidR="00DE3857">
        <w:rPr>
          <w:rFonts w:ascii="Times New Roman" w:hAnsi="Times New Roman"/>
          <w:sz w:val="24"/>
          <w:szCs w:val="24"/>
        </w:rPr>
        <w:t xml:space="preserve">conversion rate for each </w:t>
      </w:r>
      <w:r w:rsidR="00A84673">
        <w:rPr>
          <w:rFonts w:ascii="Times New Roman" w:hAnsi="Times New Roman"/>
          <w:sz w:val="24"/>
          <w:szCs w:val="24"/>
        </w:rPr>
        <w:t>project</w:t>
      </w:r>
      <w:r w:rsidR="00DE3857">
        <w:rPr>
          <w:rFonts w:ascii="Times New Roman" w:hAnsi="Times New Roman"/>
          <w:sz w:val="24"/>
          <w:szCs w:val="24"/>
        </w:rPr>
        <w:t xml:space="preserve"> </w:t>
      </w:r>
      <w:r w:rsidR="00A84673">
        <w:rPr>
          <w:rFonts w:ascii="Times New Roman" w:hAnsi="Times New Roman"/>
          <w:sz w:val="24"/>
          <w:szCs w:val="24"/>
        </w:rPr>
        <w:t xml:space="preserve">(i.e., Priest Rapids and Wanapum) </w:t>
      </w:r>
      <w:r w:rsidR="00DE3857">
        <w:rPr>
          <w:rFonts w:ascii="Times New Roman" w:hAnsi="Times New Roman"/>
          <w:sz w:val="24"/>
          <w:szCs w:val="24"/>
        </w:rPr>
        <w:t xml:space="preserve">was calculated by taking the square root of the observed conversion rate </w:t>
      </w:r>
      <w:r w:rsidR="00DE3857" w:rsidRPr="00E50AAE">
        <w:rPr>
          <w:rFonts w:ascii="Times New Roman" w:hAnsi="Times New Roman"/>
          <w:sz w:val="24"/>
          <w:szCs w:val="24"/>
        </w:rPr>
        <w:t>of  Priest Rapids/Wanapum Project (</w:t>
      </w:r>
      <m:oMath>
        <m:r>
          <m:rPr>
            <m:sty m:val="p"/>
          </m:rPr>
          <w:rPr>
            <w:rFonts w:ascii="Cambria Math" w:hAnsi="Cambria Math"/>
            <w:sz w:val="24"/>
            <w:szCs w:val="24"/>
          </w:rPr>
          <m:t>e.g.,</m:t>
        </m:r>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e>
        </m:rad>
        <m:r>
          <m:rPr>
            <m:sty m:val="p"/>
          </m:rPr>
          <w:rPr>
            <w:rFonts w:ascii="Cambria Math" w:hAnsi="Cambria Math"/>
            <w:sz w:val="24"/>
            <w:szCs w:val="24"/>
          </w:rPr>
          <m:t>=X for each project</m:t>
        </m:r>
      </m:oMath>
      <w:r w:rsidR="00DE3857" w:rsidRPr="00884CE1">
        <w:rPr>
          <w:rFonts w:ascii="Times New Roman" w:hAnsi="Times New Roman"/>
          <w:sz w:val="24"/>
          <w:szCs w:val="24"/>
        </w:rPr>
        <w:t>)</w:t>
      </w:r>
      <w:r w:rsidR="00A84673" w:rsidRPr="002917FF">
        <w:rPr>
          <w:rFonts w:ascii="Times New Roman" w:hAnsi="Times New Roman"/>
          <w:sz w:val="24"/>
          <w:szCs w:val="24"/>
        </w:rPr>
        <w:t>.</w:t>
      </w:r>
      <w:r w:rsidR="00DE3857">
        <w:rPr>
          <w:rFonts w:ascii="Times New Roman" w:hAnsi="Times New Roman"/>
          <w:sz w:val="24"/>
          <w:szCs w:val="24"/>
        </w:rPr>
        <w:t xml:space="preserve">        </w:t>
      </w:r>
      <w:r w:rsidR="00C91409">
        <w:rPr>
          <w:rFonts w:ascii="Times New Roman" w:hAnsi="Times New Roman"/>
          <w:sz w:val="24"/>
          <w:szCs w:val="24"/>
        </w:rPr>
        <w:t xml:space="preserve"> </w:t>
      </w:r>
    </w:p>
    <w:p w14:paraId="0F7F92CD" w14:textId="254DFAAB" w:rsidR="00347C17" w:rsidRDefault="00347C17" w:rsidP="00F926E3">
      <w:pPr>
        <w:spacing w:after="0" w:line="480" w:lineRule="auto"/>
        <w:ind w:firstLine="360"/>
        <w:rPr>
          <w:rFonts w:ascii="Times New Roman" w:hAnsi="Times New Roman"/>
          <w:sz w:val="24"/>
          <w:szCs w:val="24"/>
        </w:rPr>
      </w:pPr>
      <w:r>
        <w:rPr>
          <w:rFonts w:ascii="Times New Roman" w:hAnsi="Times New Roman"/>
          <w:sz w:val="24"/>
          <w:szCs w:val="24"/>
        </w:rPr>
        <w:t>As a consequence of</w:t>
      </w:r>
      <w:r w:rsidR="00412F2A">
        <w:rPr>
          <w:rFonts w:ascii="Times New Roman" w:hAnsi="Times New Roman"/>
          <w:sz w:val="24"/>
          <w:szCs w:val="24"/>
        </w:rPr>
        <w:t xml:space="preserve"> exhibiting an overshoot behavior</w:t>
      </w:r>
      <w:r w:rsidR="00ED046E">
        <w:rPr>
          <w:rFonts w:ascii="Times New Roman" w:hAnsi="Times New Roman"/>
          <w:sz w:val="24"/>
          <w:szCs w:val="24"/>
        </w:rPr>
        <w:t>,</w:t>
      </w:r>
      <w:r w:rsidR="00412F2A">
        <w:rPr>
          <w:rFonts w:ascii="Times New Roman" w:hAnsi="Times New Roman"/>
          <w:sz w:val="24"/>
          <w:szCs w:val="24"/>
        </w:rPr>
        <w:t xml:space="preserve"> steelhead must migrate further, expend greater amounts of energy and may be in poorer condition when entering their natal tributary. For example, steelhead tagged at Priest Rapids Dam and subsequently detected at Prosser Dam in the lower Yakima River must migrate a minimum of 200 km (100 km each way) more than fish that entered the Yakima River directly.  </w:t>
      </w:r>
      <w:r>
        <w:rPr>
          <w:rFonts w:ascii="Times New Roman" w:hAnsi="Times New Roman"/>
          <w:sz w:val="24"/>
          <w:szCs w:val="24"/>
        </w:rPr>
        <w:t>The influence of overshoot and fallback on run timing into their natural tributary was examined at Prosser</w:t>
      </w:r>
      <w:r w:rsidR="00412F2A">
        <w:rPr>
          <w:rFonts w:ascii="Times New Roman" w:hAnsi="Times New Roman"/>
          <w:sz w:val="24"/>
          <w:szCs w:val="24"/>
        </w:rPr>
        <w:t xml:space="preserve"> Dam by expanding steelhead PIT tag detections from Priest Rapids</w:t>
      </w:r>
      <w:r w:rsidR="00E8688D">
        <w:rPr>
          <w:rFonts w:ascii="Times New Roman" w:hAnsi="Times New Roman"/>
          <w:sz w:val="24"/>
          <w:szCs w:val="24"/>
        </w:rPr>
        <w:t>, at a monthly time scale,</w:t>
      </w:r>
      <w:r w:rsidR="00412F2A">
        <w:rPr>
          <w:rFonts w:ascii="Times New Roman" w:hAnsi="Times New Roman"/>
          <w:sz w:val="24"/>
          <w:szCs w:val="24"/>
        </w:rPr>
        <w:t xml:space="preserve"> using a</w:t>
      </w:r>
      <w:r w:rsidR="00E8688D">
        <w:rPr>
          <w:rFonts w:ascii="Times New Roman" w:hAnsi="Times New Roman"/>
          <w:sz w:val="24"/>
          <w:szCs w:val="24"/>
        </w:rPr>
        <w:t>n</w:t>
      </w:r>
      <w:r w:rsidR="00412F2A">
        <w:rPr>
          <w:rFonts w:ascii="Times New Roman" w:hAnsi="Times New Roman"/>
          <w:sz w:val="24"/>
          <w:szCs w:val="24"/>
        </w:rPr>
        <w:t xml:space="preserve"> average tag rate of 15%</w:t>
      </w:r>
      <w:r w:rsidR="002917FF">
        <w:rPr>
          <w:rFonts w:ascii="Times New Roman" w:hAnsi="Times New Roman"/>
          <w:sz w:val="24"/>
          <w:szCs w:val="24"/>
        </w:rPr>
        <w:t xml:space="preserve"> (WDFW, unpublished data)</w:t>
      </w:r>
      <w:r w:rsidR="00412F2A">
        <w:rPr>
          <w:rFonts w:ascii="Times New Roman" w:hAnsi="Times New Roman"/>
          <w:sz w:val="24"/>
          <w:szCs w:val="24"/>
        </w:rPr>
        <w:t>.</w:t>
      </w:r>
      <w:r w:rsidR="00E8688D">
        <w:rPr>
          <w:rFonts w:ascii="Times New Roman" w:hAnsi="Times New Roman"/>
          <w:sz w:val="24"/>
          <w:szCs w:val="24"/>
        </w:rPr>
        <w:t xml:space="preserve">  The estimated monthly abundance of overshoot steelhead was compared to non-overshoot steelhead using a Kolmogorov-Smirnov (KS) test. </w:t>
      </w:r>
      <w:r w:rsidR="004557F8">
        <w:rPr>
          <w:rFonts w:ascii="Times New Roman" w:hAnsi="Times New Roman"/>
          <w:sz w:val="24"/>
          <w:szCs w:val="24"/>
        </w:rPr>
        <w:t xml:space="preserve"> Mean monthly water temperature in the lower Yakima River were queried from the U.S, Bureau of Reclamation </w:t>
      </w:r>
      <w:proofErr w:type="spellStart"/>
      <w:r w:rsidR="004557F8">
        <w:rPr>
          <w:rFonts w:ascii="Times New Roman" w:hAnsi="Times New Roman"/>
          <w:sz w:val="24"/>
          <w:szCs w:val="24"/>
        </w:rPr>
        <w:t>Hydromet</w:t>
      </w:r>
      <w:proofErr w:type="spellEnd"/>
      <w:r w:rsidR="004557F8">
        <w:rPr>
          <w:rFonts w:ascii="Times New Roman" w:hAnsi="Times New Roman"/>
          <w:sz w:val="24"/>
          <w:szCs w:val="24"/>
        </w:rPr>
        <w:t xml:space="preserve"> station at </w:t>
      </w:r>
      <w:proofErr w:type="spellStart"/>
      <w:r w:rsidR="004557F8">
        <w:rPr>
          <w:rFonts w:ascii="Times New Roman" w:hAnsi="Times New Roman"/>
          <w:sz w:val="24"/>
          <w:szCs w:val="24"/>
        </w:rPr>
        <w:t>Kiona</w:t>
      </w:r>
      <w:proofErr w:type="spellEnd"/>
      <w:r w:rsidR="004557F8">
        <w:rPr>
          <w:rFonts w:ascii="Times New Roman" w:hAnsi="Times New Roman"/>
          <w:sz w:val="24"/>
          <w:szCs w:val="24"/>
        </w:rPr>
        <w:t xml:space="preserve"> </w:t>
      </w:r>
      <w:r w:rsidR="00004E6F">
        <w:rPr>
          <w:rFonts w:ascii="Times New Roman" w:hAnsi="Times New Roman"/>
          <w:sz w:val="24"/>
          <w:szCs w:val="24"/>
        </w:rPr>
        <w:t>(</w:t>
      </w:r>
      <w:hyperlink r:id="rId10" w:history="1">
        <w:r w:rsidR="004557F8" w:rsidRPr="004557F8">
          <w:rPr>
            <w:rStyle w:val="Hyperlink"/>
            <w:rFonts w:ascii="Times New Roman" w:hAnsi="Times New Roman"/>
            <w:sz w:val="24"/>
            <w:szCs w:val="24"/>
          </w:rPr>
          <w:t>https://www.usbr.gov/pn/hydromet/yakima/yakwebarcread.html</w:t>
        </w:r>
      </w:hyperlink>
      <w:r w:rsidR="00004E6F">
        <w:rPr>
          <w:rStyle w:val="Hyperlink"/>
          <w:rFonts w:ascii="Times New Roman" w:hAnsi="Times New Roman"/>
          <w:sz w:val="24"/>
          <w:szCs w:val="24"/>
        </w:rPr>
        <w:t>)</w:t>
      </w:r>
      <w:r w:rsidR="004557F8">
        <w:rPr>
          <w:rFonts w:ascii="Times New Roman" w:hAnsi="Times New Roman"/>
          <w:sz w:val="24"/>
          <w:szCs w:val="24"/>
        </w:rPr>
        <w:t xml:space="preserve"> </w:t>
      </w:r>
      <w:r w:rsidR="00004E6F">
        <w:rPr>
          <w:rFonts w:ascii="Times New Roman" w:hAnsi="Times New Roman"/>
          <w:sz w:val="24"/>
          <w:szCs w:val="24"/>
        </w:rPr>
        <w:t xml:space="preserve">and </w:t>
      </w:r>
      <w:r w:rsidR="004557F8">
        <w:rPr>
          <w:rFonts w:ascii="Times New Roman" w:hAnsi="Times New Roman"/>
          <w:sz w:val="24"/>
          <w:szCs w:val="24"/>
        </w:rPr>
        <w:t xml:space="preserve">Columbia River from the tailrace of Priest Rapids Dam Data Access Real time (DART) website </w:t>
      </w:r>
      <w:hyperlink r:id="rId11" w:history="1">
        <w:r w:rsidR="004557F8" w:rsidRPr="004557F8">
          <w:rPr>
            <w:rStyle w:val="Hyperlink"/>
            <w:rFonts w:ascii="Times New Roman" w:hAnsi="Times New Roman"/>
            <w:sz w:val="24"/>
            <w:szCs w:val="24"/>
          </w:rPr>
          <w:t>(http://www.cbr.washington.edu/dart/query/river_daily</w:t>
        </w:r>
      </w:hyperlink>
      <w:r w:rsidR="004557F8">
        <w:rPr>
          <w:rFonts w:ascii="Times New Roman" w:hAnsi="Times New Roman"/>
          <w:sz w:val="24"/>
          <w:szCs w:val="24"/>
        </w:rPr>
        <w:t>)</w:t>
      </w:r>
    </w:p>
    <w:p w14:paraId="2C2F7400" w14:textId="77777777" w:rsidR="008C5A7C" w:rsidRDefault="008C5A7C" w:rsidP="00136386">
      <w:pPr>
        <w:spacing w:after="0" w:line="480" w:lineRule="auto"/>
        <w:jc w:val="center"/>
        <w:rPr>
          <w:rFonts w:ascii="Times New Roman" w:hAnsi="Times New Roman"/>
          <w:b/>
          <w:sz w:val="24"/>
          <w:szCs w:val="24"/>
        </w:rPr>
      </w:pPr>
    </w:p>
    <w:p w14:paraId="33820050" w14:textId="77777777" w:rsidR="00C66007" w:rsidRPr="00136386" w:rsidRDefault="00F926E3" w:rsidP="00F926E3">
      <w:pPr>
        <w:spacing w:after="0" w:line="480" w:lineRule="auto"/>
        <w:rPr>
          <w:rFonts w:ascii="Times New Roman" w:hAnsi="Times New Roman"/>
          <w:b/>
          <w:sz w:val="24"/>
          <w:szCs w:val="24"/>
        </w:rPr>
      </w:pPr>
      <w:r>
        <w:rPr>
          <w:rFonts w:ascii="Times New Roman" w:hAnsi="Times New Roman"/>
          <w:b/>
          <w:sz w:val="24"/>
          <w:szCs w:val="24"/>
        </w:rPr>
        <w:t>RESULTS</w:t>
      </w:r>
    </w:p>
    <w:p w14:paraId="1D52CE83" w14:textId="0A25E36A" w:rsidR="00CB7B58" w:rsidRDefault="00774CA5" w:rsidP="00F926E3">
      <w:pPr>
        <w:spacing w:after="0" w:line="480" w:lineRule="auto"/>
        <w:ind w:firstLine="360"/>
        <w:rPr>
          <w:rFonts w:ascii="Times New Roman" w:hAnsi="Times New Roman"/>
          <w:sz w:val="24"/>
          <w:szCs w:val="24"/>
        </w:rPr>
      </w:pPr>
      <w:r>
        <w:rPr>
          <w:rFonts w:ascii="Times New Roman" w:hAnsi="Times New Roman"/>
          <w:sz w:val="24"/>
          <w:szCs w:val="24"/>
        </w:rPr>
        <w:t>Fallback estimate</w:t>
      </w:r>
      <w:r w:rsidR="00747507">
        <w:rPr>
          <w:rFonts w:ascii="Times New Roman" w:hAnsi="Times New Roman"/>
          <w:sz w:val="24"/>
          <w:szCs w:val="24"/>
        </w:rPr>
        <w:t>s</w:t>
      </w:r>
      <w:r>
        <w:rPr>
          <w:rFonts w:ascii="Times New Roman" w:hAnsi="Times New Roman"/>
          <w:sz w:val="24"/>
          <w:szCs w:val="24"/>
        </w:rPr>
        <w:t xml:space="preserve"> from Priest Rapids Dam averaged 20% (range 12-31%) and 15% (range 9-22%) of the adjusted Priest Rapids Dam steelhead count for wild and hatchery steelhead, </w:t>
      </w:r>
      <w:r>
        <w:rPr>
          <w:rFonts w:ascii="Times New Roman" w:hAnsi="Times New Roman"/>
          <w:sz w:val="24"/>
          <w:szCs w:val="24"/>
        </w:rPr>
        <w:lastRenderedPageBreak/>
        <w:t xml:space="preserve">respectively (Table 1).  </w:t>
      </w:r>
      <w:r w:rsidR="004E42F7">
        <w:rPr>
          <w:rFonts w:ascii="Times New Roman" w:hAnsi="Times New Roman"/>
          <w:sz w:val="24"/>
          <w:szCs w:val="24"/>
        </w:rPr>
        <w:t>Wild and hatchery steelhead abundance was significantly 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 suggesting factors influencing abundance affected both wild and hatchery steelhead similarly.  </w:t>
      </w:r>
      <w:r w:rsidR="00880D26">
        <w:rPr>
          <w:rFonts w:ascii="Times New Roman" w:hAnsi="Times New Roman"/>
          <w:sz w:val="24"/>
          <w:szCs w:val="24"/>
        </w:rPr>
        <w:t xml:space="preserve">The largest group of fallback steelhead were observed in the Snake River at Ice Harbor Dam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t xml:space="preserve">populations in the MCR DPS were less abundant consistent with that reported by Richins and Skalski (2018). </w:t>
      </w:r>
      <w:r w:rsidR="00792BFE">
        <w:rPr>
          <w:rFonts w:ascii="Times New Roman" w:hAnsi="Times New Roman"/>
          <w:sz w:val="24"/>
          <w:szCs w:val="24"/>
        </w:rPr>
        <w:t xml:space="preserve">Because population-specific annual PIT tagging rates of juvenile </w:t>
      </w:r>
      <w:r w:rsidR="00C16E9C">
        <w:rPr>
          <w:rFonts w:ascii="Times New Roman" w:hAnsi="Times New Roman"/>
          <w:sz w:val="24"/>
          <w:szCs w:val="24"/>
        </w:rPr>
        <w:t xml:space="preserve">wild </w:t>
      </w:r>
      <w:r w:rsidR="00792BFE">
        <w:rPr>
          <w:rFonts w:ascii="Times New Roman" w:hAnsi="Times New Roman"/>
          <w:sz w:val="24"/>
          <w:szCs w:val="24"/>
        </w:rPr>
        <w:t xml:space="preserve">steelhead </w:t>
      </w:r>
      <w:r w:rsidR="00C16E9C">
        <w:rPr>
          <w:rFonts w:ascii="Times New Roman" w:hAnsi="Times New Roman"/>
          <w:sz w:val="24"/>
          <w:szCs w:val="24"/>
        </w:rPr>
        <w:t>are likely variable and</w:t>
      </w:r>
      <w:r w:rsidR="00792BFE">
        <w:rPr>
          <w:rFonts w:ascii="Times New Roman" w:hAnsi="Times New Roman"/>
          <w:sz w:val="24"/>
          <w:szCs w:val="24"/>
        </w:rPr>
        <w:t xml:space="preserve"> unknown, we examined the relationship between the annual total estimated fallback abundance from the patch occupancy model and the total number </w:t>
      </w:r>
      <w:r w:rsidR="002B46F8">
        <w:rPr>
          <w:rFonts w:ascii="Times New Roman" w:hAnsi="Times New Roman"/>
          <w:sz w:val="24"/>
          <w:szCs w:val="24"/>
        </w:rPr>
        <w:t xml:space="preserve">of </w:t>
      </w:r>
      <w:r w:rsidR="00792BFE">
        <w:rPr>
          <w:rFonts w:ascii="Times New Roman" w:hAnsi="Times New Roman"/>
          <w:sz w:val="24"/>
          <w:szCs w:val="24"/>
        </w:rPr>
        <w:t xml:space="preserve">adult steelhead tagged as juveniles that were detected at Priest Rapid Dam and as overshoot fallbacks. </w:t>
      </w:r>
      <w:r w:rsidR="00C16E9C">
        <w:rPr>
          <w:rFonts w:ascii="Times New Roman" w:hAnsi="Times New Roman"/>
          <w:sz w:val="24"/>
          <w:szCs w:val="24"/>
        </w:rPr>
        <w:t xml:space="preserve"> 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fallbacks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C16E9C">
        <w:rPr>
          <w:rFonts w:ascii="Times New Roman" w:hAnsi="Times New Roman"/>
          <w:sz w:val="24"/>
          <w:szCs w:val="24"/>
        </w:rPr>
        <w:t xml:space="preserve">0.78, </w:t>
      </w:r>
      <w:r w:rsidR="00C16E9C" w:rsidRPr="00C16E9C">
        <w:rPr>
          <w:rFonts w:ascii="Times New Roman" w:hAnsi="Times New Roman"/>
          <w:i/>
          <w:sz w:val="24"/>
          <w:szCs w:val="24"/>
        </w:rPr>
        <w:t>P</w:t>
      </w:r>
      <w:r w:rsidR="00C16E9C">
        <w:rPr>
          <w:rFonts w:ascii="Times New Roman" w:hAnsi="Times New Roman"/>
          <w:sz w:val="24"/>
          <w:szCs w:val="24"/>
        </w:rPr>
        <w:t xml:space="preserve"> &lt; 0.001). Using this relationship, we estimate</w:t>
      </w:r>
      <w:r w:rsidR="00B35DD7">
        <w:rPr>
          <w:rFonts w:ascii="Times New Roman" w:hAnsi="Times New Roman"/>
          <w:sz w:val="24"/>
          <w:szCs w:val="24"/>
        </w:rPr>
        <w:t>d</w:t>
      </w:r>
      <w:r w:rsidR="00C16E9C">
        <w:rPr>
          <w:rFonts w:ascii="Times New Roman" w:hAnsi="Times New Roman"/>
          <w:sz w:val="24"/>
          <w:szCs w:val="24"/>
        </w:rPr>
        <w:t xml:space="preserve"> the total overshoot abundance of wild steelhead at Priest Rapids Dam based on the total number of known overshoots</w:t>
      </w:r>
      <w:r w:rsidR="00CB7B58">
        <w:rPr>
          <w:rFonts w:ascii="Times New Roman" w:hAnsi="Times New Roman"/>
          <w:sz w:val="24"/>
          <w:szCs w:val="24"/>
        </w:rPr>
        <w:t>;</w:t>
      </w:r>
    </w:p>
    <w:p w14:paraId="0CC93C14" w14:textId="77777777" w:rsidR="00CB7B58" w:rsidRDefault="00CB7B58" w:rsidP="00CB7B58">
      <w:pPr>
        <w:spacing w:after="0" w:line="480" w:lineRule="auto"/>
        <w:jc w:val="center"/>
        <w:rPr>
          <w:rFonts w:ascii="Times New Roman" w:hAnsi="Times New Roman"/>
          <w:sz w:val="24"/>
          <w:szCs w:val="24"/>
        </w:rPr>
      </w:pPr>
      <w:r>
        <w:rPr>
          <w:rFonts w:ascii="Times New Roman" w:hAnsi="Times New Roman"/>
          <w:sz w:val="24"/>
          <w:szCs w:val="24"/>
        </w:rPr>
        <w:t>Overshoot abundance = 44.651</w:t>
      </w:r>
      <w:r w:rsidRPr="00CB7B58">
        <w:rPr>
          <w:rFonts w:ascii="Times New Roman" w:hAnsi="Times New Roman"/>
          <w:i/>
          <w:sz w:val="24"/>
          <w:szCs w:val="24"/>
        </w:rPr>
        <w:t>x</w:t>
      </w:r>
    </w:p>
    <w:p w14:paraId="1F127F7E" w14:textId="4893F85F"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Pr="00CB7B58">
        <w:rPr>
          <w:rFonts w:ascii="Times New Roman" w:hAnsi="Times New Roman"/>
          <w:i/>
          <w:sz w:val="24"/>
          <w:szCs w:val="24"/>
        </w:rPr>
        <w:t>x</w:t>
      </w:r>
      <w:r>
        <w:rPr>
          <w:rFonts w:ascii="Times New Roman" w:hAnsi="Times New Roman"/>
          <w:sz w:val="24"/>
          <w:szCs w:val="24"/>
        </w:rPr>
        <w:t xml:space="preserve"> is the number of known overshoot adult steelhead PIT tagged as juveniles </w:t>
      </w:r>
      <w:r w:rsidR="00F926E3">
        <w:rPr>
          <w:rFonts w:ascii="Times New Roman" w:hAnsi="Times New Roman"/>
          <w:sz w:val="24"/>
          <w:szCs w:val="24"/>
        </w:rPr>
        <w:t xml:space="preserve">detected </w:t>
      </w:r>
      <w:r>
        <w:rPr>
          <w:rFonts w:ascii="Times New Roman" w:hAnsi="Times New Roman"/>
          <w:sz w:val="24"/>
          <w:szCs w:val="24"/>
        </w:rPr>
        <w:t>downstream of Priest Rapids Dam (Table 3)</w:t>
      </w:r>
      <w:r w:rsidR="00C16E9C">
        <w:rPr>
          <w:rFonts w:ascii="Times New Roman" w:hAnsi="Times New Roman"/>
          <w:sz w:val="24"/>
          <w:szCs w:val="24"/>
        </w:rPr>
        <w:t xml:space="preserve">. </w:t>
      </w:r>
      <w:r w:rsidR="00B35DD7">
        <w:rPr>
          <w:rFonts w:ascii="Times New Roman" w:hAnsi="Times New Roman"/>
          <w:sz w:val="24"/>
          <w:szCs w:val="24"/>
        </w:rPr>
        <w:t xml:space="preserve">Wild steelhead overshoots comprised an average of 34% (SD = 16%) of the adjusted Priest Rapids Dam count </w:t>
      </w:r>
      <w:r w:rsidR="00536FEA">
        <w:rPr>
          <w:rFonts w:ascii="Times New Roman" w:hAnsi="Times New Roman"/>
          <w:sz w:val="24"/>
          <w:szCs w:val="24"/>
        </w:rPr>
        <w:t xml:space="preserve">and </w:t>
      </w:r>
      <w:r w:rsidR="00B35DD7">
        <w:rPr>
          <w:rFonts w:ascii="Times New Roman" w:hAnsi="Times New Roman"/>
          <w:sz w:val="24"/>
          <w:szCs w:val="24"/>
        </w:rPr>
        <w:t xml:space="preserve">ranged between 14% and 67%. The downstream migration success rate or conversion rate of wild steelhead was estimated as the proportion of overshoot steelhead that were estimated as fallbacks (Table 3). </w:t>
      </w:r>
      <w:r w:rsidR="00E14723">
        <w:rPr>
          <w:rFonts w:ascii="Times New Roman" w:hAnsi="Times New Roman"/>
          <w:sz w:val="24"/>
          <w:szCs w:val="24"/>
        </w:rPr>
        <w:t>Conversion rates of wild steelhead were also variable and averaged 66% (SD = 25%), but annual conversion rate</w:t>
      </w:r>
      <w:r w:rsidR="00787199">
        <w:rPr>
          <w:rFonts w:ascii="Times New Roman" w:hAnsi="Times New Roman"/>
          <w:sz w:val="24"/>
          <w:szCs w:val="24"/>
        </w:rPr>
        <w:t>s</w:t>
      </w:r>
      <w:r w:rsidR="00E14723">
        <w:rPr>
          <w:rFonts w:ascii="Times New Roman" w:hAnsi="Times New Roman"/>
          <w:sz w:val="24"/>
          <w:szCs w:val="24"/>
        </w:rPr>
        <w:t xml:space="preserve"> were relatively precise (</w:t>
      </w:r>
      <w:r w:rsidR="00787199">
        <w:rPr>
          <w:rFonts w:ascii="Times New Roman" w:hAnsi="Times New Roman"/>
          <w:sz w:val="24"/>
          <w:szCs w:val="24"/>
        </w:rPr>
        <w:t>m</w:t>
      </w:r>
      <w:r w:rsidR="00E14723">
        <w:rPr>
          <w:rFonts w:ascii="Times New Roman" w:hAnsi="Times New Roman"/>
          <w:sz w:val="24"/>
          <w:szCs w:val="24"/>
        </w:rPr>
        <w:t xml:space="preserve">ean coefficient of variation [CV] = 14%; range 11% to 17%).   </w:t>
      </w:r>
      <w:r w:rsidR="00B35DD7">
        <w:rPr>
          <w:rFonts w:ascii="Times New Roman" w:hAnsi="Times New Roman"/>
          <w:sz w:val="24"/>
          <w:szCs w:val="24"/>
        </w:rPr>
        <w:t xml:space="preserve"> </w:t>
      </w:r>
    </w:p>
    <w:p w14:paraId="23B1CF67" w14:textId="49BE4169" w:rsidR="005F5E8B" w:rsidRDefault="00500BF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w:t>
      </w:r>
      <w:r w:rsidR="00DB40E3">
        <w:rPr>
          <w:rFonts w:ascii="Times New Roman" w:hAnsi="Times New Roman"/>
          <w:sz w:val="24"/>
          <w:szCs w:val="24"/>
        </w:rPr>
        <w:t>plura</w:t>
      </w:r>
      <w:r w:rsidR="009945D9">
        <w:rPr>
          <w:rFonts w:ascii="Times New Roman" w:hAnsi="Times New Roman"/>
          <w:sz w:val="24"/>
          <w:szCs w:val="24"/>
        </w:rPr>
        <w:t>lity</w:t>
      </w:r>
      <w:r w:rsidR="00DB40E3">
        <w:rPr>
          <w:rFonts w:ascii="Times New Roman" w:hAnsi="Times New Roman"/>
          <w:sz w:val="24"/>
          <w:szCs w:val="24"/>
        </w:rPr>
        <w:t xml:space="preserve"> </w:t>
      </w:r>
      <w:r>
        <w:rPr>
          <w:rFonts w:ascii="Times New Roman" w:hAnsi="Times New Roman"/>
          <w:sz w:val="24"/>
          <w:szCs w:val="24"/>
        </w:rPr>
        <w:t>of known wild steelhead overshoots (46%) were last detected at Priest Rapids Dam</w:t>
      </w:r>
      <w:r w:rsidR="00DC47E4">
        <w:rPr>
          <w:rFonts w:ascii="Times New Roman" w:hAnsi="Times New Roman"/>
          <w:sz w:val="24"/>
          <w:szCs w:val="24"/>
        </w:rPr>
        <w:t xml:space="preserve"> (Figure 2)</w:t>
      </w:r>
      <w:r>
        <w:rPr>
          <w:rFonts w:ascii="Times New Roman" w:hAnsi="Times New Roman"/>
          <w:sz w:val="24"/>
          <w:szCs w:val="24"/>
        </w:rPr>
        <w:t xml:space="preserve">. However, it is likely that some of these fish migrated upstream of Wanapum </w:t>
      </w:r>
      <w:r>
        <w:rPr>
          <w:rFonts w:ascii="Times New Roman" w:hAnsi="Times New Roman"/>
          <w:sz w:val="24"/>
          <w:szCs w:val="24"/>
        </w:rPr>
        <w:lastRenderedPageBreak/>
        <w:t>Dam</w:t>
      </w:r>
      <w:r w:rsidR="00B0052C">
        <w:rPr>
          <w:rFonts w:ascii="Times New Roman" w:hAnsi="Times New Roman"/>
          <w:sz w:val="24"/>
          <w:szCs w:val="24"/>
        </w:rPr>
        <w:t>,</w:t>
      </w:r>
      <w:r>
        <w:rPr>
          <w:rFonts w:ascii="Times New Roman" w:hAnsi="Times New Roman"/>
          <w:sz w:val="24"/>
          <w:szCs w:val="24"/>
        </w:rPr>
        <w:t xml:space="preserve"> but </w:t>
      </w:r>
      <w:r w:rsidR="006718FA">
        <w:rPr>
          <w:rFonts w:ascii="Times New Roman" w:hAnsi="Times New Roman"/>
          <w:sz w:val="24"/>
          <w:szCs w:val="24"/>
        </w:rPr>
        <w:t xml:space="preserve">there are no </w:t>
      </w:r>
      <w:r>
        <w:rPr>
          <w:rFonts w:ascii="Times New Roman" w:hAnsi="Times New Roman"/>
          <w:sz w:val="24"/>
          <w:szCs w:val="24"/>
        </w:rPr>
        <w:t>PIT tag detectors in the adult ladders</w:t>
      </w:r>
      <w:r w:rsidR="006718FA">
        <w:rPr>
          <w:rFonts w:ascii="Times New Roman" w:hAnsi="Times New Roman"/>
          <w:sz w:val="24"/>
          <w:szCs w:val="24"/>
        </w:rPr>
        <w:t xml:space="preserve">.  Conversely, </w:t>
      </w:r>
      <w:r w:rsidR="009222F7">
        <w:rPr>
          <w:rFonts w:ascii="Times New Roman" w:hAnsi="Times New Roman"/>
          <w:sz w:val="24"/>
          <w:szCs w:val="24"/>
        </w:rPr>
        <w:t>most</w:t>
      </w:r>
      <w:r w:rsidR="006718FA">
        <w:rPr>
          <w:rFonts w:ascii="Times New Roman" w:hAnsi="Times New Roman"/>
          <w:sz w:val="24"/>
          <w:szCs w:val="24"/>
        </w:rPr>
        <w:t xml:space="preserve"> unsuccessful oversho</w:t>
      </w:r>
      <w:r w:rsidR="00DC47E4">
        <w:rPr>
          <w:rFonts w:ascii="Times New Roman" w:hAnsi="Times New Roman"/>
          <w:sz w:val="24"/>
          <w:szCs w:val="24"/>
        </w:rPr>
        <w:t>o</w:t>
      </w:r>
      <w:r w:rsidR="006718FA">
        <w:rPr>
          <w:rFonts w:ascii="Times New Roman" w:hAnsi="Times New Roman"/>
          <w:sz w:val="24"/>
          <w:szCs w:val="24"/>
        </w:rPr>
        <w:t>t steelhead were last detected at Wells Dam</w:t>
      </w:r>
      <w:r w:rsidR="00DC47E4">
        <w:rPr>
          <w:rFonts w:ascii="Times New Roman" w:hAnsi="Times New Roman"/>
          <w:sz w:val="24"/>
          <w:szCs w:val="24"/>
        </w:rPr>
        <w:t xml:space="preserve"> (15%)</w:t>
      </w:r>
      <w:r w:rsidR="006718FA">
        <w:rPr>
          <w:rFonts w:ascii="Times New Roman" w:hAnsi="Times New Roman"/>
          <w:sz w:val="24"/>
          <w:szCs w:val="24"/>
        </w:rPr>
        <w:t>. Overall, the proportion of known overshoot steelhead that were detected downstream of Priest Rapids Dam (69%) was similar to the estimat</w:t>
      </w:r>
      <w:r w:rsidR="005F5E8B">
        <w:rPr>
          <w:rFonts w:ascii="Times New Roman" w:hAnsi="Times New Roman"/>
          <w:sz w:val="24"/>
          <w:szCs w:val="24"/>
        </w:rPr>
        <w:t>ed mean conversions rate (66%)</w:t>
      </w:r>
      <w:r w:rsidR="00F405F9">
        <w:rPr>
          <w:rFonts w:ascii="Times New Roman" w:hAnsi="Times New Roman"/>
          <w:sz w:val="24"/>
          <w:szCs w:val="24"/>
        </w:rPr>
        <w:t>.</w:t>
      </w:r>
      <w:r w:rsidR="006D051B">
        <w:rPr>
          <w:rFonts w:ascii="Times New Roman" w:hAnsi="Times New Roman"/>
          <w:sz w:val="24"/>
          <w:szCs w:val="24"/>
        </w:rPr>
        <w:t xml:space="preserve"> </w:t>
      </w:r>
      <w:r w:rsidR="005F5E8B">
        <w:rPr>
          <w:rFonts w:ascii="Times New Roman" w:hAnsi="Times New Roman"/>
          <w:sz w:val="24"/>
          <w:szCs w:val="24"/>
        </w:rPr>
        <w:t xml:space="preserve">A proportion of known overshoot steelhead were last detected in tributaries (16%), primarily upstream of Wells Dam (80%), were typically observed in a tributary upstream of the last dam in which they were detected (93%).  </w:t>
      </w:r>
      <w:proofErr w:type="gramStart"/>
      <w:r w:rsidR="005F5E8B">
        <w:rPr>
          <w:rFonts w:ascii="Times New Roman" w:hAnsi="Times New Roman"/>
          <w:sz w:val="24"/>
          <w:szCs w:val="24"/>
        </w:rPr>
        <w:t xml:space="preserve">A majority </w:t>
      </w:r>
      <w:r w:rsidR="00787199">
        <w:rPr>
          <w:rFonts w:ascii="Times New Roman" w:hAnsi="Times New Roman"/>
          <w:sz w:val="24"/>
          <w:szCs w:val="24"/>
        </w:rPr>
        <w:t>o</w:t>
      </w:r>
      <w:r w:rsidR="005F5E8B">
        <w:rPr>
          <w:rFonts w:ascii="Times New Roman" w:hAnsi="Times New Roman"/>
          <w:sz w:val="24"/>
          <w:szCs w:val="24"/>
        </w:rPr>
        <w:t>f</w:t>
      </w:r>
      <w:proofErr w:type="gramEnd"/>
      <w:r w:rsidR="005F5E8B">
        <w:rPr>
          <w:rFonts w:ascii="Times New Roman" w:hAnsi="Times New Roman"/>
          <w:sz w:val="24"/>
          <w:szCs w:val="24"/>
        </w:rPr>
        <w:t xml:space="preserve"> wild steelhead overshoots entered tributaries after January 1 (73%) presumably as part of their spawning migration. A similar trend was observed for overshoot hatchery steelhead where only 14% were in observed in tributaries.  Of those, 95% were in a tributary upstream of the last dam in which they were detected and 64% were detected in the spring. Although tributary observations were not adjusted for detection probabilities and should be considered minimum estimates, it is worth noting that 100% of the wild steelhead and 79% of the hatchery steelhead detected in the spring were last detected in known spawning areas.  </w:t>
      </w:r>
    </w:p>
    <w:p w14:paraId="776E78F5" w14:textId="1469BD47" w:rsidR="00D75CFA" w:rsidRDefault="00DE3857" w:rsidP="00BE50A0">
      <w:pPr>
        <w:spacing w:after="0" w:line="480" w:lineRule="auto"/>
        <w:ind w:firstLine="360"/>
        <w:rPr>
          <w:rFonts w:ascii="Times New Roman" w:hAnsi="Times New Roman"/>
          <w:sz w:val="24"/>
          <w:szCs w:val="24"/>
        </w:rPr>
      </w:pPr>
      <w:r>
        <w:rPr>
          <w:rFonts w:ascii="Times New Roman" w:hAnsi="Times New Roman"/>
          <w:sz w:val="24"/>
          <w:szCs w:val="24"/>
        </w:rPr>
        <w:t xml:space="preserve">Individual project </w:t>
      </w:r>
      <w:r w:rsidR="00A84673">
        <w:rPr>
          <w:rFonts w:ascii="Times New Roman" w:hAnsi="Times New Roman"/>
          <w:sz w:val="24"/>
          <w:szCs w:val="24"/>
        </w:rPr>
        <w:t xml:space="preserve">conversion rates for the Priest Rapids and </w:t>
      </w:r>
      <w:r>
        <w:rPr>
          <w:rFonts w:ascii="Times New Roman" w:hAnsi="Times New Roman"/>
          <w:sz w:val="24"/>
          <w:szCs w:val="24"/>
        </w:rPr>
        <w:t>Wanapum Project</w:t>
      </w:r>
      <w:r w:rsidR="00A84673">
        <w:rPr>
          <w:rFonts w:ascii="Times New Roman" w:hAnsi="Times New Roman"/>
          <w:sz w:val="24"/>
          <w:szCs w:val="24"/>
        </w:rPr>
        <w:t>s</w:t>
      </w:r>
      <w:r>
        <w:rPr>
          <w:rFonts w:ascii="Times New Roman" w:hAnsi="Times New Roman"/>
          <w:sz w:val="24"/>
          <w:szCs w:val="24"/>
        </w:rPr>
        <w:t xml:space="preserve"> </w:t>
      </w:r>
      <w:r w:rsidR="005F5E8B">
        <w:rPr>
          <w:rFonts w:ascii="Times New Roman" w:hAnsi="Times New Roman"/>
          <w:sz w:val="24"/>
          <w:szCs w:val="24"/>
        </w:rPr>
        <w:t xml:space="preserve">(i.e., the </w:t>
      </w:r>
      <w:r>
        <w:rPr>
          <w:rFonts w:ascii="Times New Roman" w:hAnsi="Times New Roman"/>
          <w:sz w:val="24"/>
          <w:szCs w:val="24"/>
        </w:rPr>
        <w:t>square root</w:t>
      </w:r>
      <w:r w:rsidR="00A84673">
        <w:rPr>
          <w:rFonts w:ascii="Times New Roman" w:hAnsi="Times New Roman"/>
          <w:sz w:val="24"/>
          <w:szCs w:val="24"/>
        </w:rPr>
        <w:t xml:space="preserve"> of the Priest/Wan</w:t>
      </w:r>
      <w:r w:rsidR="005F5E8B">
        <w:rPr>
          <w:rFonts w:ascii="Times New Roman" w:hAnsi="Times New Roman"/>
          <w:sz w:val="24"/>
          <w:szCs w:val="24"/>
        </w:rPr>
        <w:t>a</w:t>
      </w:r>
      <w:r w:rsidR="00A84673">
        <w:rPr>
          <w:rFonts w:ascii="Times New Roman" w:hAnsi="Times New Roman"/>
          <w:sz w:val="24"/>
          <w:szCs w:val="24"/>
        </w:rPr>
        <w:t>pum conversion rate</w:t>
      </w:r>
      <w:r>
        <w:rPr>
          <w:rFonts w:ascii="Times New Roman" w:hAnsi="Times New Roman"/>
          <w:sz w:val="24"/>
          <w:szCs w:val="24"/>
        </w:rPr>
        <w:t xml:space="preserve"> </w:t>
      </w:r>
      <w:r w:rsidR="00D75CFA">
        <w:rPr>
          <w:rFonts w:ascii="Times New Roman" w:hAnsi="Times New Roman"/>
          <w:sz w:val="24"/>
          <w:szCs w:val="24"/>
        </w:rPr>
        <w:t>0.88</w:t>
      </w:r>
      <w:r w:rsidR="00A84673">
        <w:rPr>
          <w:rFonts w:ascii="Times New Roman" w:hAnsi="Times New Roman"/>
          <w:sz w:val="24"/>
          <w:szCs w:val="24"/>
        </w:rPr>
        <w:t>)</w:t>
      </w:r>
      <w:r w:rsidR="00D75CFA">
        <w:rPr>
          <w:rFonts w:ascii="Times New Roman" w:hAnsi="Times New Roman"/>
          <w:sz w:val="24"/>
          <w:szCs w:val="24"/>
        </w:rPr>
        <w:t xml:space="preserve"> was estimated at 0.94</w:t>
      </w:r>
      <w:r w:rsidR="00A84673">
        <w:rPr>
          <w:rFonts w:ascii="Times New Roman" w:hAnsi="Times New Roman"/>
          <w:sz w:val="24"/>
          <w:szCs w:val="24"/>
        </w:rPr>
        <w:t xml:space="preserve">. </w:t>
      </w:r>
      <w:r w:rsidR="006D051B">
        <w:rPr>
          <w:rFonts w:ascii="Times New Roman" w:hAnsi="Times New Roman"/>
          <w:sz w:val="24"/>
          <w:szCs w:val="24"/>
        </w:rPr>
        <w:t>When fish last observed in</w:t>
      </w:r>
      <w:r w:rsidR="00B85099">
        <w:rPr>
          <w:rFonts w:ascii="Times New Roman" w:hAnsi="Times New Roman"/>
          <w:sz w:val="24"/>
          <w:szCs w:val="24"/>
        </w:rPr>
        <w:t xml:space="preserve"> </w:t>
      </w:r>
      <w:r w:rsidR="006D051B">
        <w:rPr>
          <w:rFonts w:ascii="Times New Roman" w:hAnsi="Times New Roman"/>
          <w:sz w:val="24"/>
          <w:szCs w:val="24"/>
        </w:rPr>
        <w:t xml:space="preserve">a tributary </w:t>
      </w:r>
      <w:r w:rsidR="00B85099">
        <w:rPr>
          <w:rFonts w:ascii="Times New Roman" w:hAnsi="Times New Roman"/>
          <w:sz w:val="24"/>
          <w:szCs w:val="24"/>
        </w:rPr>
        <w:t xml:space="preserve">(N = 15) </w:t>
      </w:r>
      <w:r w:rsidR="006D051B">
        <w:rPr>
          <w:rFonts w:ascii="Times New Roman" w:hAnsi="Times New Roman"/>
          <w:sz w:val="24"/>
          <w:szCs w:val="24"/>
        </w:rPr>
        <w:t>were included</w:t>
      </w:r>
      <w:r w:rsidR="005F5E8B">
        <w:rPr>
          <w:rFonts w:ascii="Times New Roman" w:hAnsi="Times New Roman"/>
          <w:sz w:val="24"/>
          <w:szCs w:val="24"/>
        </w:rPr>
        <w:t>,</w:t>
      </w:r>
      <w:r w:rsidR="00B85099">
        <w:rPr>
          <w:rFonts w:ascii="Times New Roman" w:hAnsi="Times New Roman"/>
          <w:sz w:val="24"/>
          <w:szCs w:val="24"/>
        </w:rPr>
        <w:t xml:space="preserve"> the mean </w:t>
      </w:r>
      <w:r w:rsidR="005F5E8B">
        <w:rPr>
          <w:rFonts w:ascii="Times New Roman" w:hAnsi="Times New Roman"/>
          <w:sz w:val="24"/>
          <w:szCs w:val="24"/>
        </w:rPr>
        <w:t>project conversion rate increased from 78% to 86</w:t>
      </w:r>
      <w:r w:rsidR="00B85099">
        <w:rPr>
          <w:rFonts w:ascii="Times New Roman" w:hAnsi="Times New Roman"/>
          <w:sz w:val="24"/>
          <w:szCs w:val="24"/>
        </w:rPr>
        <w:t>%</w:t>
      </w:r>
      <w:r w:rsidR="005F5E8B">
        <w:rPr>
          <w:rFonts w:ascii="Times New Roman" w:hAnsi="Times New Roman"/>
          <w:sz w:val="24"/>
          <w:szCs w:val="24"/>
        </w:rPr>
        <w:t xml:space="preserve"> (Figure 3</w:t>
      </w:r>
      <w:r w:rsidR="00B85099">
        <w:rPr>
          <w:rFonts w:ascii="Times New Roman" w:hAnsi="Times New Roman"/>
          <w:sz w:val="24"/>
          <w:szCs w:val="24"/>
        </w:rPr>
        <w:t>) and was les</w:t>
      </w:r>
      <w:r w:rsidR="005F5E8B">
        <w:rPr>
          <w:rFonts w:ascii="Times New Roman" w:hAnsi="Times New Roman"/>
          <w:sz w:val="24"/>
          <w:szCs w:val="24"/>
        </w:rPr>
        <w:t>s variable (CV decreased from 27</w:t>
      </w:r>
      <w:r w:rsidR="00B85099">
        <w:rPr>
          <w:rFonts w:ascii="Times New Roman" w:hAnsi="Times New Roman"/>
          <w:sz w:val="24"/>
          <w:szCs w:val="24"/>
        </w:rPr>
        <w:t xml:space="preserve">% to 5%).  </w:t>
      </w:r>
      <w:r w:rsidR="00CC4DED">
        <w:rPr>
          <w:rFonts w:ascii="Times New Roman" w:hAnsi="Times New Roman"/>
          <w:sz w:val="24"/>
          <w:szCs w:val="24"/>
        </w:rPr>
        <w:tab/>
      </w:r>
    </w:p>
    <w:p w14:paraId="64234756" w14:textId="5FB1E1F8" w:rsidR="008C5A7C" w:rsidRDefault="008E23F1" w:rsidP="00F926E3">
      <w:pPr>
        <w:spacing w:after="0" w:line="480" w:lineRule="auto"/>
        <w:ind w:firstLine="360"/>
        <w:rPr>
          <w:rFonts w:ascii="Times New Roman" w:hAnsi="Times New Roman"/>
          <w:sz w:val="24"/>
          <w:szCs w:val="24"/>
        </w:rPr>
      </w:pPr>
      <w:r>
        <w:rPr>
          <w:rFonts w:ascii="Times New Roman" w:hAnsi="Times New Roman"/>
          <w:sz w:val="24"/>
          <w:szCs w:val="24"/>
        </w:rPr>
        <w:t>The relative prevalence of the overshoot behavior and influence of migration timing into their natal tributary was examined using Yakima River steelhead.  Between 2010 and 2017, 327 wild steelhead tagged as juveniles were dete</w:t>
      </w:r>
      <w:r w:rsidR="00C90CA3">
        <w:rPr>
          <w:rFonts w:ascii="Times New Roman" w:hAnsi="Times New Roman"/>
          <w:sz w:val="24"/>
          <w:szCs w:val="24"/>
        </w:rPr>
        <w:t>cted at McNary Dam. Of those, 13</w:t>
      </w:r>
      <w:r>
        <w:rPr>
          <w:rFonts w:ascii="Times New Roman" w:hAnsi="Times New Roman"/>
          <w:sz w:val="24"/>
          <w:szCs w:val="24"/>
        </w:rPr>
        <w:t xml:space="preserve">% were </w:t>
      </w:r>
      <w:r w:rsidR="00C90CA3">
        <w:rPr>
          <w:rFonts w:ascii="Times New Roman" w:hAnsi="Times New Roman"/>
          <w:sz w:val="24"/>
          <w:szCs w:val="24"/>
        </w:rPr>
        <w:t>detected at Priest Rapids Dam and 3</w:t>
      </w:r>
      <w:r>
        <w:rPr>
          <w:rFonts w:ascii="Times New Roman" w:hAnsi="Times New Roman"/>
          <w:sz w:val="24"/>
          <w:szCs w:val="24"/>
        </w:rPr>
        <w:t>% at Ice Harbor Dam</w:t>
      </w:r>
      <w:r w:rsidR="00C90CA3">
        <w:rPr>
          <w:rFonts w:ascii="Times New Roman" w:hAnsi="Times New Roman"/>
          <w:sz w:val="24"/>
          <w:szCs w:val="24"/>
        </w:rPr>
        <w:t xml:space="preserve"> </w:t>
      </w:r>
      <w:r w:rsidR="00A67760">
        <w:rPr>
          <w:rFonts w:ascii="Times New Roman" w:hAnsi="Times New Roman"/>
          <w:sz w:val="24"/>
          <w:szCs w:val="24"/>
        </w:rPr>
        <w:t xml:space="preserve">consistent with that reported by Richins and Skalski (2018). </w:t>
      </w:r>
      <w:r w:rsidR="00C90CA3">
        <w:rPr>
          <w:rFonts w:ascii="Times New Roman" w:hAnsi="Times New Roman"/>
          <w:sz w:val="24"/>
          <w:szCs w:val="24"/>
        </w:rPr>
        <w:t xml:space="preserve">Of those, a small percentage (2%) were detected at both Priest Rapids and Ice Harbor dams. </w:t>
      </w:r>
      <w:r w:rsidR="00F25E5F">
        <w:rPr>
          <w:rFonts w:ascii="Times New Roman" w:hAnsi="Times New Roman"/>
          <w:sz w:val="24"/>
          <w:szCs w:val="24"/>
        </w:rPr>
        <w:t>Yakima steelhead that were not detected at a</w:t>
      </w:r>
      <w:r w:rsidR="00787199">
        <w:rPr>
          <w:rFonts w:ascii="Times New Roman" w:hAnsi="Times New Roman"/>
          <w:sz w:val="24"/>
          <w:szCs w:val="24"/>
        </w:rPr>
        <w:t xml:space="preserve">n Upper </w:t>
      </w:r>
      <w:r w:rsidR="00F25E5F">
        <w:rPr>
          <w:rFonts w:ascii="Times New Roman" w:hAnsi="Times New Roman"/>
          <w:sz w:val="24"/>
          <w:szCs w:val="24"/>
        </w:rPr>
        <w:t xml:space="preserve">Columbia or Snake River </w:t>
      </w:r>
      <w:r w:rsidR="00F25E5F">
        <w:rPr>
          <w:rFonts w:ascii="Times New Roman" w:hAnsi="Times New Roman"/>
          <w:sz w:val="24"/>
          <w:szCs w:val="24"/>
        </w:rPr>
        <w:lastRenderedPageBreak/>
        <w:t xml:space="preserve">dam upstream of McNary Dam had the greatest proportion detected at Prosser Dam (95%).  Overshoot steelhead at Priest Rapids Dam and Ice Harbor Dam </w:t>
      </w:r>
      <w:r w:rsidR="00380FB5">
        <w:rPr>
          <w:rFonts w:ascii="Times New Roman" w:hAnsi="Times New Roman"/>
          <w:sz w:val="24"/>
          <w:szCs w:val="24"/>
        </w:rPr>
        <w:t xml:space="preserve">had </w:t>
      </w:r>
      <w:r w:rsidR="00D2793F">
        <w:rPr>
          <w:rFonts w:ascii="Times New Roman" w:hAnsi="Times New Roman"/>
          <w:sz w:val="24"/>
          <w:szCs w:val="24"/>
        </w:rPr>
        <w:t xml:space="preserve">conversion </w:t>
      </w:r>
      <w:r w:rsidR="00F25E5F">
        <w:rPr>
          <w:rFonts w:ascii="Times New Roman" w:hAnsi="Times New Roman"/>
          <w:sz w:val="24"/>
          <w:szCs w:val="24"/>
        </w:rPr>
        <w:t xml:space="preserve">success rates of 78% and 60%, respectively. </w:t>
      </w:r>
      <w:r w:rsidR="00A67760">
        <w:rPr>
          <w:rFonts w:ascii="Times New Roman" w:hAnsi="Times New Roman"/>
          <w:sz w:val="24"/>
          <w:szCs w:val="24"/>
        </w:rPr>
        <w:t>Based on detections of steelhead PIT tagged at Priest Rapids</w:t>
      </w:r>
      <w:r w:rsidR="008E34A3">
        <w:rPr>
          <w:rFonts w:ascii="Times New Roman" w:hAnsi="Times New Roman"/>
          <w:sz w:val="24"/>
          <w:szCs w:val="24"/>
        </w:rPr>
        <w:t xml:space="preserve"> Dam at</w:t>
      </w:r>
      <w:r w:rsidR="00A67760">
        <w:rPr>
          <w:rFonts w:ascii="Times New Roman" w:hAnsi="Times New Roman"/>
          <w:sz w:val="24"/>
          <w:szCs w:val="24"/>
        </w:rPr>
        <w:t xml:space="preserve"> Prosser Dam, overshoot steelhead migrated into the Yakima River between late fall and spring also consistent with that reported by Richins and Skalski (2018). However, based on the estimate</w:t>
      </w:r>
      <w:r w:rsidR="008E34A3">
        <w:rPr>
          <w:rFonts w:ascii="Times New Roman" w:hAnsi="Times New Roman"/>
          <w:sz w:val="24"/>
          <w:szCs w:val="24"/>
        </w:rPr>
        <w:t>d</w:t>
      </w:r>
      <w:r w:rsidR="00A67760">
        <w:rPr>
          <w:rFonts w:ascii="Times New Roman" w:hAnsi="Times New Roman"/>
          <w:sz w:val="24"/>
          <w:szCs w:val="24"/>
        </w:rPr>
        <w:t xml:space="preserve"> number of overshoot steelhead significant differences in migration timing </w:t>
      </w:r>
      <w:r w:rsidR="005E0206">
        <w:rPr>
          <w:rFonts w:ascii="Times New Roman" w:hAnsi="Times New Roman"/>
          <w:sz w:val="24"/>
          <w:szCs w:val="24"/>
        </w:rPr>
        <w:t xml:space="preserve">were found </w:t>
      </w:r>
      <w:r w:rsidR="00A67760">
        <w:rPr>
          <w:rFonts w:ascii="Times New Roman" w:hAnsi="Times New Roman"/>
          <w:sz w:val="24"/>
          <w:szCs w:val="24"/>
        </w:rPr>
        <w:t>when compared</w:t>
      </w:r>
      <w:r w:rsidR="005E0206">
        <w:rPr>
          <w:rFonts w:ascii="Times New Roman" w:hAnsi="Times New Roman"/>
          <w:sz w:val="24"/>
          <w:szCs w:val="24"/>
        </w:rPr>
        <w:t xml:space="preserve"> to fish that did not overshoot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4).  </w:t>
      </w:r>
      <w:r w:rsidR="008E34A3">
        <w:rPr>
          <w:rFonts w:ascii="Times New Roman" w:hAnsi="Times New Roman"/>
          <w:sz w:val="24"/>
          <w:szCs w:val="24"/>
        </w:rPr>
        <w:t xml:space="preserve">While both groups of steelhead initiated their upstream migration once the Yakima River water temperatures were similar to the Columbia River, 50% of overshoot steelhead entered the Yakima Basin prior to January 1 compared to 75% of non-overshoot steelhead.    </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77777777" w:rsidR="008C5A7C" w:rsidRPr="00EE7C66" w:rsidRDefault="00F926E3" w:rsidP="00F926E3">
      <w:pPr>
        <w:spacing w:after="0" w:line="480" w:lineRule="auto"/>
        <w:rPr>
          <w:rFonts w:ascii="Times New Roman" w:hAnsi="Times New Roman"/>
          <w:b/>
          <w:sz w:val="24"/>
          <w:szCs w:val="24"/>
        </w:rPr>
      </w:pPr>
      <w:r>
        <w:rPr>
          <w:rFonts w:ascii="Times New Roman" w:hAnsi="Times New Roman"/>
          <w:b/>
          <w:sz w:val="24"/>
          <w:szCs w:val="24"/>
        </w:rPr>
        <w:t>DISCUSSION</w:t>
      </w:r>
    </w:p>
    <w:p w14:paraId="27AE1E21" w14:textId="1D6A8143" w:rsidR="00B40EF7" w:rsidRDefault="00FD798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estimated annual mean (SD) number of wild and hatchery steelhead that fell back over Priest Rapids Dam during the study period was 916 (620) and 1,496 (678), respectively. </w:t>
      </w:r>
      <w:r w:rsidR="00E03D63">
        <w:rPr>
          <w:rFonts w:ascii="Times New Roman" w:hAnsi="Times New Roman"/>
          <w:sz w:val="24"/>
          <w:szCs w:val="24"/>
        </w:rPr>
        <w:t xml:space="preserve">Of steelhead </w:t>
      </w:r>
      <w:r w:rsidR="00E6781C">
        <w:rPr>
          <w:rFonts w:ascii="Times New Roman" w:hAnsi="Times New Roman"/>
          <w:sz w:val="24"/>
          <w:szCs w:val="24"/>
        </w:rPr>
        <w:t>passing Priest R</w:t>
      </w:r>
      <w:r w:rsidR="00E03D63">
        <w:rPr>
          <w:rFonts w:ascii="Times New Roman" w:hAnsi="Times New Roman"/>
          <w:sz w:val="24"/>
          <w:szCs w:val="24"/>
        </w:rPr>
        <w:t>apids Dam, the mean proportion (CV) of fallbacks was 0.1979 (28%) and 0.1485 (32%)</w:t>
      </w:r>
      <w:r>
        <w:rPr>
          <w:rFonts w:ascii="Times New Roman" w:hAnsi="Times New Roman"/>
          <w:sz w:val="24"/>
          <w:szCs w:val="24"/>
        </w:rPr>
        <w:t xml:space="preserve"> </w:t>
      </w:r>
      <w:r w:rsidR="00E03D63">
        <w:rPr>
          <w:rFonts w:ascii="Times New Roman" w:hAnsi="Times New Roman"/>
          <w:sz w:val="24"/>
          <w:szCs w:val="24"/>
        </w:rPr>
        <w:t>for wild and hatchery steelhead, respectively.  An adult steelhead radio telemetry study conducted in 2015 and 2016 reported similar levels of fallback (Fuchs et al. 20</w:t>
      </w:r>
      <w:r w:rsidR="00787199">
        <w:rPr>
          <w:rFonts w:ascii="Times New Roman" w:hAnsi="Times New Roman"/>
          <w:sz w:val="24"/>
          <w:szCs w:val="24"/>
        </w:rPr>
        <w:t>20</w:t>
      </w:r>
      <w:r w:rsidR="00E03D63">
        <w:rPr>
          <w:rFonts w:ascii="Times New Roman" w:hAnsi="Times New Roman"/>
          <w:sz w:val="24"/>
          <w:szCs w:val="24"/>
        </w:rPr>
        <w:t xml:space="preserve">).  </w:t>
      </w:r>
      <w:r w:rsidR="00E6781C">
        <w:rPr>
          <w:rFonts w:ascii="Times New Roman" w:hAnsi="Times New Roman"/>
          <w:sz w:val="24"/>
          <w:szCs w:val="24"/>
        </w:rPr>
        <w:t xml:space="preserve">In that study, radio tag-based estimates of fallback generally </w:t>
      </w:r>
      <w:r w:rsidR="00F808B6">
        <w:rPr>
          <w:rFonts w:ascii="Times New Roman" w:hAnsi="Times New Roman"/>
          <w:sz w:val="24"/>
          <w:szCs w:val="24"/>
        </w:rPr>
        <w:t xml:space="preserve">estimated higher </w:t>
      </w:r>
      <w:r w:rsidR="00E6781C">
        <w:rPr>
          <w:rFonts w:ascii="Times New Roman" w:hAnsi="Times New Roman"/>
          <w:sz w:val="24"/>
          <w:szCs w:val="24"/>
        </w:rPr>
        <w:t xml:space="preserve">fallback compared to PIT tag-based model </w:t>
      </w:r>
      <w:proofErr w:type="gramStart"/>
      <w:r w:rsidR="00E6781C">
        <w:rPr>
          <w:rFonts w:ascii="Times New Roman" w:hAnsi="Times New Roman"/>
          <w:sz w:val="24"/>
          <w:szCs w:val="24"/>
        </w:rPr>
        <w:t xml:space="preserve">estimates, </w:t>
      </w:r>
      <w:r w:rsidR="00787199" w:rsidRPr="00787199">
        <w:rPr>
          <w:rFonts w:ascii="Times New Roman" w:hAnsi="Times New Roman"/>
          <w:sz w:val="24"/>
          <w:szCs w:val="24"/>
        </w:rPr>
        <w:t>but</w:t>
      </w:r>
      <w:proofErr w:type="gramEnd"/>
      <w:r w:rsidR="00787199" w:rsidRPr="00787199">
        <w:rPr>
          <w:rFonts w:ascii="Times New Roman" w:hAnsi="Times New Roman"/>
          <w:sz w:val="24"/>
          <w:szCs w:val="24"/>
        </w:rPr>
        <w:t xml:space="preserve"> had higher uncertainty due to a smaller sample size</w:t>
      </w:r>
      <w:r w:rsidR="00E6781C">
        <w:rPr>
          <w:rFonts w:ascii="Times New Roman" w:hAnsi="Times New Roman"/>
          <w:sz w:val="24"/>
          <w:szCs w:val="24"/>
        </w:rPr>
        <w:t>.</w:t>
      </w:r>
      <w:r w:rsidR="0045630A">
        <w:rPr>
          <w:rFonts w:ascii="Times New Roman" w:hAnsi="Times New Roman"/>
          <w:sz w:val="24"/>
          <w:szCs w:val="24"/>
        </w:rPr>
        <w:t xml:space="preserve"> While these estimates were generated using different tag types, it should be noted that all radio tagged steelhead were also PIT tagged and included in the </w:t>
      </w:r>
      <w:r w:rsidR="000F2C0F">
        <w:rPr>
          <w:rFonts w:ascii="Times New Roman" w:hAnsi="Times New Roman"/>
          <w:sz w:val="24"/>
          <w:szCs w:val="24"/>
        </w:rPr>
        <w:t xml:space="preserve">patch-occupancy </w:t>
      </w:r>
      <w:r w:rsidR="0045630A">
        <w:rPr>
          <w:rFonts w:ascii="Times New Roman" w:hAnsi="Times New Roman"/>
          <w:sz w:val="24"/>
          <w:szCs w:val="24"/>
        </w:rPr>
        <w:t xml:space="preserve">model estimates. </w:t>
      </w:r>
      <w:r>
        <w:rPr>
          <w:rFonts w:ascii="Times New Roman" w:hAnsi="Times New Roman"/>
          <w:sz w:val="24"/>
          <w:szCs w:val="24"/>
        </w:rPr>
        <w:t xml:space="preserve"> </w:t>
      </w:r>
      <w:r w:rsidR="009857CC">
        <w:rPr>
          <w:rFonts w:ascii="Times New Roman" w:hAnsi="Times New Roman"/>
          <w:sz w:val="24"/>
          <w:szCs w:val="24"/>
        </w:rPr>
        <w:t>Mean</w:t>
      </w:r>
      <w:r w:rsidR="003F58CE">
        <w:rPr>
          <w:rFonts w:ascii="Times New Roman" w:hAnsi="Times New Roman"/>
          <w:sz w:val="24"/>
          <w:szCs w:val="24"/>
        </w:rPr>
        <w:t xml:space="preserve"> (SD)</w:t>
      </w:r>
      <w:r w:rsidR="009857CC">
        <w:rPr>
          <w:rFonts w:ascii="Times New Roman" w:hAnsi="Times New Roman"/>
          <w:sz w:val="24"/>
          <w:szCs w:val="24"/>
        </w:rPr>
        <w:t xml:space="preserve"> annual estimates of overshoot wild and hatchery steelhead </w:t>
      </w:r>
      <w:r w:rsidR="003F58CE">
        <w:rPr>
          <w:rFonts w:ascii="Times New Roman" w:hAnsi="Times New Roman"/>
          <w:sz w:val="24"/>
          <w:szCs w:val="24"/>
        </w:rPr>
        <w:t xml:space="preserve">at Priest Rapids Dam were 1,385 (685) and 1,860 (816), respectively. Overshoot wild and hatchery </w:t>
      </w:r>
      <w:r w:rsidR="003F58CE">
        <w:rPr>
          <w:rFonts w:ascii="Times New Roman" w:hAnsi="Times New Roman"/>
          <w:sz w:val="24"/>
          <w:szCs w:val="24"/>
        </w:rPr>
        <w:lastRenderedPageBreak/>
        <w:t xml:space="preserve">steelhead comprised 34% and 19% of the Priest Rapids Dam count and was more variable (wild CV = 47%; hatchery CV = 39%) than estimates of fall back.  </w:t>
      </w:r>
      <w:r w:rsidR="00E41532">
        <w:rPr>
          <w:rFonts w:ascii="Times New Roman" w:hAnsi="Times New Roman"/>
          <w:sz w:val="24"/>
          <w:szCs w:val="24"/>
        </w:rPr>
        <w:t xml:space="preserve">These data suggest that dam counts may not represent the status and trend of upstream populations and methodologies that use dam counts must account for complex migration patterns (e.g., </w:t>
      </w:r>
      <w:r w:rsidR="00184BC7">
        <w:rPr>
          <w:rFonts w:ascii="Times New Roman" w:hAnsi="Times New Roman"/>
          <w:sz w:val="24"/>
          <w:szCs w:val="24"/>
        </w:rPr>
        <w:t xml:space="preserve">Buchanan and Skalski 2010; </w:t>
      </w:r>
      <w:r w:rsidR="00E41532">
        <w:rPr>
          <w:rFonts w:ascii="Times New Roman" w:hAnsi="Times New Roman"/>
          <w:sz w:val="24"/>
          <w:szCs w:val="24"/>
        </w:rPr>
        <w:t>W</w:t>
      </w:r>
      <w:r w:rsidR="00184BC7">
        <w:rPr>
          <w:rFonts w:ascii="Times New Roman" w:hAnsi="Times New Roman"/>
          <w:sz w:val="24"/>
          <w:szCs w:val="24"/>
        </w:rPr>
        <w:t>aterhouse et al. 20</w:t>
      </w:r>
      <w:r w:rsidR="00787199">
        <w:rPr>
          <w:rFonts w:ascii="Times New Roman" w:hAnsi="Times New Roman"/>
          <w:sz w:val="24"/>
          <w:szCs w:val="24"/>
        </w:rPr>
        <w:t>20</w:t>
      </w:r>
      <w:r w:rsidR="00184BC7">
        <w:rPr>
          <w:rFonts w:ascii="Times New Roman" w:hAnsi="Times New Roman"/>
          <w:sz w:val="24"/>
          <w:szCs w:val="24"/>
        </w:rPr>
        <w:t xml:space="preserve">). </w:t>
      </w:r>
    </w:p>
    <w:p w14:paraId="5DC696B4" w14:textId="1EC28830" w:rsidR="00DD2E65" w:rsidRDefault="00B40EF7" w:rsidP="00F926E3">
      <w:pPr>
        <w:spacing w:after="0" w:line="480" w:lineRule="auto"/>
        <w:ind w:firstLine="360"/>
        <w:rPr>
          <w:rFonts w:ascii="Times New Roman" w:hAnsi="Times New Roman"/>
          <w:sz w:val="24"/>
          <w:szCs w:val="24"/>
        </w:rPr>
      </w:pPr>
      <w:r>
        <w:rPr>
          <w:rFonts w:ascii="Times New Roman" w:hAnsi="Times New Roman"/>
          <w:sz w:val="24"/>
          <w:szCs w:val="24"/>
        </w:rPr>
        <w:t>Estimates of overshoot abundance in this study were based on the relationship between known overshoot fallbacks and fallba</w:t>
      </w:r>
      <w:r w:rsidR="00E917C4">
        <w:rPr>
          <w:rFonts w:ascii="Times New Roman" w:hAnsi="Times New Roman"/>
          <w:sz w:val="24"/>
          <w:szCs w:val="24"/>
        </w:rPr>
        <w:t>ck abundance estimates.  V</w:t>
      </w:r>
      <w:r>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PIT tagging rates from all potential overshoot populations would increase the sample size 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on a </w:t>
      </w:r>
      <w:r w:rsidR="00BD3ECF">
        <w:rPr>
          <w:rFonts w:ascii="Times New Roman" w:hAnsi="Times New Roman"/>
          <w:sz w:val="24"/>
          <w:szCs w:val="24"/>
        </w:rPr>
        <w:t>similar</w:t>
      </w:r>
      <w:r w:rsidR="00AE2966">
        <w:rPr>
          <w:rFonts w:ascii="Times New Roman" w:hAnsi="Times New Roman"/>
          <w:sz w:val="24"/>
          <w:szCs w:val="24"/>
        </w:rPr>
        <w:t xml:space="preserve"> number of dams required to fallback.  Conversion rates of wild steelhead generated for this study (mean = 66%) were similar to conversion rate based on known overshoots (69%) suggesting that approximately 1 out every 3 overshoot steelhead do not successfully fallback downstream of Priest Rapids Dam.  </w:t>
      </w:r>
      <w:r w:rsidR="00C432F5">
        <w:rPr>
          <w:rFonts w:ascii="Times New Roman" w:hAnsi="Times New Roman"/>
          <w:sz w:val="24"/>
          <w:szCs w:val="24"/>
        </w:rPr>
        <w:t>Of those known overshoot steelhead that did not successfully fallback only 16% (N =15) were last observed in tributaries. While the proportion of fish last observed in tributaries was not adjusted for detection probability, an instream PIT tag detection system</w:t>
      </w:r>
      <w:r w:rsidR="00D310B0">
        <w:rPr>
          <w:rFonts w:ascii="Times New Roman" w:hAnsi="Times New Roman"/>
          <w:sz w:val="24"/>
          <w:szCs w:val="24"/>
        </w:rPr>
        <w:t xml:space="preserve"> (IPDS) </w:t>
      </w:r>
      <w:r w:rsidR="00C432F5">
        <w:rPr>
          <w:rFonts w:ascii="Times New Roman" w:hAnsi="Times New Roman"/>
          <w:sz w:val="24"/>
          <w:szCs w:val="24"/>
        </w:rPr>
        <w:t xml:space="preserve"> is installed in every major and minor spawning stream upstream</w:t>
      </w:r>
      <w:r w:rsidR="00D310B0">
        <w:rPr>
          <w:rFonts w:ascii="Times New Roman" w:hAnsi="Times New Roman"/>
          <w:sz w:val="24"/>
          <w:szCs w:val="24"/>
        </w:rPr>
        <w:t xml:space="preserve"> of Rock Island Dam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 are not monitored using IPDSs (Fuchs et al. 20</w:t>
      </w:r>
      <w:r w:rsidR="00FF25F7">
        <w:rPr>
          <w:rFonts w:ascii="Times New Roman" w:hAnsi="Times New Roman"/>
          <w:sz w:val="24"/>
          <w:szCs w:val="24"/>
        </w:rPr>
        <w:t>20</w:t>
      </w:r>
      <w:r w:rsidR="00D310B0">
        <w:rPr>
          <w:rFonts w:ascii="Times New Roman" w:hAnsi="Times New Roman"/>
          <w:sz w:val="24"/>
          <w:szCs w:val="24"/>
        </w:rPr>
        <w:t xml:space="preserve">), we assumed the 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natural mortality or were killed</w:t>
      </w:r>
      <w:r w:rsidR="00AF77F1">
        <w:rPr>
          <w:rFonts w:ascii="Times New Roman" w:hAnsi="Times New Roman"/>
          <w:sz w:val="24"/>
          <w:szCs w:val="24"/>
        </w:rPr>
        <w:t xml:space="preserve"> during downstream migration from</w:t>
      </w:r>
      <w:r w:rsidR="00D310B0">
        <w:rPr>
          <w:rFonts w:ascii="Times New Roman" w:hAnsi="Times New Roman"/>
          <w:sz w:val="24"/>
          <w:szCs w:val="24"/>
        </w:rPr>
        <w:t xml:space="preserve"> turbine strikes. On August 31, summer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AF77F1">
        <w:rPr>
          <w:rFonts w:ascii="Times New Roman" w:hAnsi="Times New Roman"/>
          <w:sz w:val="24"/>
          <w:szCs w:val="24"/>
        </w:rPr>
        <w:t xml:space="preserve"> because the </w:t>
      </w:r>
      <w:r w:rsidR="00AF77F1">
        <w:rPr>
          <w:rFonts w:ascii="Times New Roman" w:hAnsi="Times New Roman"/>
          <w:sz w:val="24"/>
          <w:szCs w:val="24"/>
        </w:rPr>
        <w:lastRenderedPageBreak/>
        <w:t xml:space="preserve">juvenile outmigration period has ended.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(Fuchs et al. 20</w:t>
      </w:r>
      <w:r w:rsidR="00FF25F7">
        <w:rPr>
          <w:rFonts w:ascii="Times New Roman" w:hAnsi="Times New Roman"/>
          <w:sz w:val="24"/>
          <w:szCs w:val="24"/>
        </w:rPr>
        <w:t>20</w:t>
      </w:r>
      <w:r w:rsidR="00A7434A">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26905281" w14:textId="5F1E874A" w:rsidR="00924543" w:rsidRDefault="00DD2E65" w:rsidP="00F926E3">
      <w:pPr>
        <w:spacing w:after="0" w:line="480" w:lineRule="auto"/>
        <w:ind w:firstLine="360"/>
        <w:rPr>
          <w:rFonts w:ascii="Times New Roman" w:hAnsi="Times New Roman"/>
          <w:sz w:val="24"/>
          <w:szCs w:val="24"/>
        </w:rPr>
      </w:pPr>
      <w:r>
        <w:rPr>
          <w:rFonts w:ascii="Times New Roman" w:hAnsi="Times New Roman"/>
          <w:sz w:val="24"/>
          <w:szCs w:val="24"/>
        </w:rPr>
        <w:t>The spatial patterns of known overshoots (i.e., successful versus unsuccessful) upstream of Priest Rapids Dam suggest the number of dams is an important factor.  The largest proportion of fallbacks were last observed at Priest Rapids Dam (i.e., one or two dams because Wanapum Dam has no PIT detection) and the largest proportion of overshoot steelhead were last observed at Wells Dam (i.e., five dams).</w:t>
      </w:r>
      <w:r w:rsidR="0007258C">
        <w:rPr>
          <w:rFonts w:ascii="Times New Roman" w:hAnsi="Times New Roman"/>
          <w:sz w:val="24"/>
          <w:szCs w:val="24"/>
        </w:rPr>
        <w:t xml:space="preserve">  </w:t>
      </w:r>
      <w:r w:rsidR="00947D37">
        <w:rPr>
          <w:rFonts w:ascii="Times New Roman" w:hAnsi="Times New Roman"/>
          <w:sz w:val="24"/>
          <w:szCs w:val="24"/>
        </w:rPr>
        <w:t xml:space="preserve">Project specific conversion rates generally declined as fish </w:t>
      </w:r>
      <w:r w:rsidR="00C97C6A">
        <w:rPr>
          <w:rFonts w:ascii="Times New Roman" w:hAnsi="Times New Roman"/>
          <w:sz w:val="24"/>
          <w:szCs w:val="24"/>
        </w:rPr>
        <w:t xml:space="preserve">migrated farther upstream.  As </w:t>
      </w:r>
      <w:r w:rsidR="00947D37">
        <w:rPr>
          <w:rFonts w:ascii="Times New Roman" w:hAnsi="Times New Roman"/>
          <w:sz w:val="24"/>
          <w:szCs w:val="24"/>
        </w:rPr>
        <w:t>migration distance</w:t>
      </w:r>
      <w:r w:rsidR="006F3E05">
        <w:rPr>
          <w:rFonts w:ascii="Times New Roman" w:hAnsi="Times New Roman"/>
          <w:sz w:val="24"/>
          <w:szCs w:val="24"/>
        </w:rPr>
        <w:t>, migration duration, and number of migration obstacles (i.e., dams)</w:t>
      </w:r>
      <w:r w:rsidR="00947D37">
        <w:rPr>
          <w:rFonts w:ascii="Times New Roman" w:hAnsi="Times New Roman"/>
          <w:sz w:val="24"/>
          <w:szCs w:val="24"/>
        </w:rPr>
        <w:t xml:space="preserve"> </w:t>
      </w:r>
      <w:r w:rsidR="00C97C6A">
        <w:rPr>
          <w:rFonts w:ascii="Times New Roman" w:hAnsi="Times New Roman"/>
          <w:sz w:val="24"/>
          <w:szCs w:val="24"/>
        </w:rPr>
        <w:t>increased</w:t>
      </w:r>
      <w:r w:rsidR="006F3E05">
        <w:rPr>
          <w:rFonts w:ascii="Times New Roman" w:hAnsi="Times New Roman"/>
          <w:sz w:val="24"/>
          <w:szCs w:val="24"/>
        </w:rPr>
        <w:t xml:space="preserve">, </w:t>
      </w:r>
      <w:r w:rsidR="00C97C6A">
        <w:rPr>
          <w:rFonts w:ascii="Times New Roman" w:hAnsi="Times New Roman"/>
          <w:sz w:val="24"/>
          <w:szCs w:val="24"/>
        </w:rPr>
        <w:t xml:space="preserve">fish condition was </w:t>
      </w:r>
      <w:r w:rsidR="006F3E05">
        <w:rPr>
          <w:rFonts w:ascii="Times New Roman" w:hAnsi="Times New Roman"/>
          <w:sz w:val="24"/>
          <w:szCs w:val="24"/>
        </w:rPr>
        <w:t xml:space="preserve">likely </w:t>
      </w:r>
      <w:r w:rsidR="00C97C6A">
        <w:rPr>
          <w:rFonts w:ascii="Times New Roman" w:hAnsi="Times New Roman"/>
          <w:sz w:val="24"/>
          <w:szCs w:val="24"/>
        </w:rPr>
        <w:t xml:space="preserve">negatively </w:t>
      </w:r>
      <w:r w:rsidR="006F3E05">
        <w:rPr>
          <w:rFonts w:ascii="Times New Roman" w:hAnsi="Times New Roman"/>
          <w:sz w:val="24"/>
          <w:szCs w:val="24"/>
        </w:rPr>
        <w:t xml:space="preserve">affected which </w:t>
      </w:r>
      <w:r w:rsidR="007E0C83">
        <w:rPr>
          <w:rFonts w:ascii="Times New Roman" w:hAnsi="Times New Roman"/>
          <w:sz w:val="24"/>
          <w:szCs w:val="24"/>
        </w:rPr>
        <w:t xml:space="preserve">also likely contributed </w:t>
      </w:r>
      <w:r w:rsidR="006F3E05">
        <w:rPr>
          <w:rFonts w:ascii="Times New Roman" w:hAnsi="Times New Roman"/>
          <w:sz w:val="24"/>
          <w:szCs w:val="24"/>
        </w:rPr>
        <w:t>in</w:t>
      </w:r>
      <w:r w:rsidR="00C97C6A">
        <w:rPr>
          <w:rFonts w:ascii="Times New Roman" w:hAnsi="Times New Roman"/>
          <w:sz w:val="24"/>
          <w:szCs w:val="24"/>
        </w:rPr>
        <w:t xml:space="preserve"> </w:t>
      </w:r>
      <w:r w:rsidR="006F3E05">
        <w:rPr>
          <w:rFonts w:ascii="Times New Roman" w:hAnsi="Times New Roman"/>
          <w:sz w:val="24"/>
          <w:szCs w:val="24"/>
        </w:rPr>
        <w:t>lower rates of migration success (Caudill et al</w:t>
      </w:r>
      <w:r w:rsidR="00947D37">
        <w:rPr>
          <w:rFonts w:ascii="Times New Roman" w:hAnsi="Times New Roman"/>
          <w:sz w:val="24"/>
          <w:szCs w:val="24"/>
        </w:rPr>
        <w:t>.</w:t>
      </w:r>
      <w:r w:rsidR="006F3E05">
        <w:rPr>
          <w:rFonts w:ascii="Times New Roman" w:hAnsi="Times New Roman"/>
          <w:sz w:val="24"/>
          <w:szCs w:val="24"/>
        </w:rPr>
        <w:t xml:space="preserve"> 2007).</w:t>
      </w:r>
      <w:r w:rsidR="003360D5">
        <w:rPr>
          <w:rFonts w:ascii="Times New Roman" w:hAnsi="Times New Roman"/>
          <w:sz w:val="24"/>
          <w:szCs w:val="24"/>
        </w:rPr>
        <w:t xml:space="preserve">  As a result of an extended migration distance and duration, overshoot steelhead that fallback and arrive at their natal stream may have deleted energy reserves and exhibit greater rates of prespawn mortality or lower spawning success (Mann et al. 2009)</w:t>
      </w:r>
      <w:r w:rsidR="00093B71">
        <w:rPr>
          <w:rFonts w:ascii="Times New Roman" w:hAnsi="Times New Roman"/>
          <w:sz w:val="24"/>
          <w:szCs w:val="24"/>
        </w:rPr>
        <w:t xml:space="preserve"> and less likely to return as repeat spawners</w:t>
      </w:r>
      <w:r w:rsidR="003264FF">
        <w:rPr>
          <w:rFonts w:ascii="Times New Roman" w:hAnsi="Times New Roman"/>
          <w:sz w:val="24"/>
          <w:szCs w:val="24"/>
        </w:rPr>
        <w:t xml:space="preserve"> </w:t>
      </w:r>
      <w:r w:rsidR="00093B71">
        <w:rPr>
          <w:rFonts w:ascii="Times New Roman" w:hAnsi="Times New Roman"/>
          <w:sz w:val="24"/>
          <w:szCs w:val="24"/>
        </w:rPr>
        <w:t xml:space="preserve">(Keefer et al. </w:t>
      </w:r>
      <w:r w:rsidR="00093B71" w:rsidRPr="00FF25F7">
        <w:rPr>
          <w:rFonts w:ascii="Times New Roman" w:hAnsi="Times New Roman"/>
          <w:sz w:val="24"/>
          <w:szCs w:val="24"/>
        </w:rPr>
        <w:t>2008</w:t>
      </w:r>
      <w:r w:rsidR="00D04241" w:rsidRPr="00FF25F7">
        <w:rPr>
          <w:rFonts w:ascii="Times New Roman" w:hAnsi="Times New Roman"/>
          <w:sz w:val="24"/>
          <w:szCs w:val="24"/>
        </w:rPr>
        <w:t>b</w:t>
      </w:r>
      <w:r w:rsidR="00093B71" w:rsidRPr="00FF25F7">
        <w:rPr>
          <w:rFonts w:ascii="Times New Roman" w:hAnsi="Times New Roman"/>
          <w:sz w:val="24"/>
          <w:szCs w:val="24"/>
        </w:rPr>
        <w:t>)</w:t>
      </w:r>
      <w:r w:rsidR="003360D5" w:rsidRPr="00FF25F7">
        <w:rPr>
          <w:rFonts w:ascii="Times New Roman" w:hAnsi="Times New Roman"/>
          <w:sz w:val="24"/>
          <w:szCs w:val="24"/>
        </w:rPr>
        <w:t>.</w:t>
      </w:r>
      <w:r w:rsidR="003360D5">
        <w:rPr>
          <w:rFonts w:ascii="Times New Roman" w:hAnsi="Times New Roman"/>
          <w:sz w:val="24"/>
          <w:szCs w:val="24"/>
        </w:rPr>
        <w:t xml:space="preserve"> </w:t>
      </w:r>
    </w:p>
    <w:p w14:paraId="09B9F3E9" w14:textId="6BBEF371"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Summer steelhead in the Columbia River Basin exhibit at least two different behaviors (i.e., use of cool water refuges and overshooting) in response to elevated water temperatures</w:t>
      </w:r>
      <w:r w:rsidR="00F9006E">
        <w:rPr>
          <w:rFonts w:ascii="Times New Roman" w:hAnsi="Times New Roman"/>
          <w:sz w:val="24"/>
          <w:szCs w:val="24"/>
        </w:rPr>
        <w:t xml:space="preserve">, but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Ste</w:t>
      </w:r>
      <w:r w:rsidR="00924543">
        <w:rPr>
          <w:rFonts w:ascii="Times New Roman" w:hAnsi="Times New Roman"/>
          <w:sz w:val="24"/>
          <w:szCs w:val="24"/>
        </w:rPr>
        <w:t xml:space="preserve">elhead that use temporary </w:t>
      </w:r>
      <w:r w:rsidR="00FF25F7">
        <w:rPr>
          <w:rFonts w:ascii="Times New Roman" w:hAnsi="Times New Roman"/>
          <w:sz w:val="24"/>
          <w:szCs w:val="24"/>
        </w:rPr>
        <w:t>cold-water</w:t>
      </w:r>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w:t>
      </w:r>
      <w:r w:rsidR="006E02AE">
        <w:rPr>
          <w:rFonts w:ascii="Times New Roman" w:hAnsi="Times New Roman"/>
          <w:sz w:val="24"/>
          <w:szCs w:val="24"/>
        </w:rPr>
        <w:t xml:space="preserve">and the </w:t>
      </w:r>
      <w:r w:rsidR="00DC3DBE">
        <w:rPr>
          <w:rFonts w:ascii="Times New Roman" w:hAnsi="Times New Roman"/>
          <w:sz w:val="24"/>
          <w:szCs w:val="24"/>
        </w:rPr>
        <w:t xml:space="preserve">higher </w:t>
      </w:r>
      <w:r w:rsidR="002C4510">
        <w:rPr>
          <w:rFonts w:ascii="Times New Roman" w:hAnsi="Times New Roman"/>
          <w:sz w:val="24"/>
          <w:szCs w:val="24"/>
        </w:rPr>
        <w:t xml:space="preserve">wild steelhead </w:t>
      </w:r>
      <w:r w:rsidR="00DC3DBE">
        <w:rPr>
          <w:rFonts w:ascii="Times New Roman" w:hAnsi="Times New Roman"/>
          <w:sz w:val="24"/>
          <w:szCs w:val="24"/>
        </w:rPr>
        <w:t>mortality</w:t>
      </w:r>
      <w:r w:rsidR="002C4510">
        <w:rPr>
          <w:rFonts w:ascii="Times New Roman" w:hAnsi="Times New Roman"/>
          <w:sz w:val="24"/>
          <w:szCs w:val="24"/>
        </w:rPr>
        <w:t xml:space="preserve"> (4.5 percentage </w:t>
      </w:r>
      <w:r w:rsidR="00F9006E">
        <w:rPr>
          <w:rFonts w:ascii="Times New Roman" w:hAnsi="Times New Roman"/>
          <w:sz w:val="24"/>
          <w:szCs w:val="24"/>
        </w:rPr>
        <w:t>point</w:t>
      </w:r>
      <w:r w:rsidR="00256CFA">
        <w:rPr>
          <w:rFonts w:ascii="Times New Roman" w:hAnsi="Times New Roman"/>
          <w:sz w:val="24"/>
          <w:szCs w:val="24"/>
        </w:rPr>
        <w:t>s</w:t>
      </w:r>
      <w:r w:rsidR="00F9006E">
        <w:rPr>
          <w:rFonts w:ascii="Times New Roman" w:hAnsi="Times New Roman"/>
          <w:sz w:val="24"/>
          <w:szCs w:val="24"/>
        </w:rPr>
        <w:t xml:space="preserve">) </w:t>
      </w:r>
      <w:r w:rsidR="00DC3DBE">
        <w:rPr>
          <w:rFonts w:ascii="Times New Roman" w:hAnsi="Times New Roman"/>
          <w:sz w:val="24"/>
          <w:szCs w:val="24"/>
        </w:rPr>
        <w:t xml:space="preserve">was attributed to harvest (Keefer et al. 2009). In that study, permanent straying (i.e., spawning in a non-natal stream) could not be differentiated from </w:t>
      </w:r>
      <w:r w:rsidR="005F2D47">
        <w:rPr>
          <w:rFonts w:ascii="Times New Roman" w:hAnsi="Times New Roman"/>
          <w:sz w:val="24"/>
          <w:szCs w:val="24"/>
        </w:rPr>
        <w:lastRenderedPageBreak/>
        <w:t xml:space="preserve">steelhead that </w:t>
      </w:r>
      <w:r w:rsidR="00DA1F23">
        <w:rPr>
          <w:rFonts w:ascii="Times New Roman" w:hAnsi="Times New Roman"/>
          <w:sz w:val="24"/>
          <w:szCs w:val="24"/>
        </w:rPr>
        <w:t xml:space="preserve">were </w:t>
      </w:r>
      <w:r w:rsidR="005F2D47">
        <w:rPr>
          <w:rFonts w:ascii="Times New Roman" w:hAnsi="Times New Roman"/>
          <w:sz w:val="24"/>
          <w:szCs w:val="24"/>
        </w:rPr>
        <w:t>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r w:rsidR="00FF25F7">
        <w:rPr>
          <w:rFonts w:ascii="Times New Roman" w:hAnsi="Times New Roman"/>
          <w:sz w:val="24"/>
          <w:szCs w:val="24"/>
        </w:rPr>
        <w:t>harvest but</w:t>
      </w:r>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delays in migration are considerably longer compared to fish using cool-water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 xml:space="preserve">These data suggest that the overshooting behavior of some steelhead population has greater impacts on population viability (i.e., abundance and productivity) than steelhead that don’t overshoot or those that use cool water refuges. </w:t>
      </w:r>
    </w:p>
    <w:p w14:paraId="3DCEEB57" w14:textId="77777777" w:rsidR="009D384B"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3D723E">
        <w:rPr>
          <w:rFonts w:ascii="Times New Roman" w:hAnsi="Times New Roman"/>
          <w:sz w:val="24"/>
          <w:szCs w:val="24"/>
        </w:rPr>
        <w:t>Overshoot and fallback rates have been estimated for many population</w:t>
      </w:r>
      <w:r w:rsidR="00BD3ECF">
        <w:rPr>
          <w:rFonts w:ascii="Times New Roman" w:hAnsi="Times New Roman"/>
          <w:sz w:val="24"/>
          <w:szCs w:val="24"/>
        </w:rPr>
        <w:t>s</w:t>
      </w:r>
      <w:r w:rsidR="003D723E">
        <w:rPr>
          <w:rFonts w:ascii="Times New Roman" w:hAnsi="Times New Roman"/>
          <w:sz w:val="24"/>
          <w:szCs w:val="24"/>
        </w:rPr>
        <w:t xml:space="preserve"> in the Columbia River Basin (Richins and Skalski 2018). While several factors were shown to influence overshoot rates (i.e., natal stream water temperature, hatchery rearing location, adult ladder placement, and ocean age)</w:t>
      </w:r>
      <w:r w:rsidR="00F53998">
        <w:rPr>
          <w:rFonts w:ascii="Times New Roman" w:hAnsi="Times New Roman"/>
          <w:sz w:val="24"/>
          <w:szCs w:val="24"/>
        </w:rPr>
        <w:t xml:space="preserve"> and many results are consistent with this study, </w:t>
      </w:r>
      <w:r w:rsidR="009F52CE">
        <w:rPr>
          <w:rFonts w:ascii="Times New Roman" w:hAnsi="Times New Roman"/>
          <w:sz w:val="24"/>
          <w:szCs w:val="24"/>
        </w:rPr>
        <w:t>abundance estimates of overshoot</w:t>
      </w:r>
      <w:r w:rsidR="00BD3ECF">
        <w:rPr>
          <w:rFonts w:ascii="Times New Roman" w:hAnsi="Times New Roman"/>
          <w:sz w:val="24"/>
          <w:szCs w:val="24"/>
        </w:rPr>
        <w:t xml:space="preserve"> and fallback were not reported</w:t>
      </w:r>
      <w:r w:rsidR="009F52CE">
        <w:rPr>
          <w:rFonts w:ascii="Times New Roman" w:hAnsi="Times New Roman"/>
          <w:sz w:val="24"/>
          <w:szCs w:val="24"/>
        </w:rPr>
        <w:t xml:space="preserve"> and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9F52CE">
        <w:rPr>
          <w:rFonts w:ascii="Times New Roman" w:hAnsi="Times New Roman"/>
          <w:sz w:val="24"/>
          <w:szCs w:val="24"/>
        </w:rPr>
        <w:t>harbor dams) was not conducted.</w:t>
      </w:r>
      <w:r w:rsidR="00F53998">
        <w:rPr>
          <w:rFonts w:ascii="Times New Roman" w:hAnsi="Times New Roman"/>
          <w:sz w:val="24"/>
          <w:szCs w:val="24"/>
        </w:rPr>
        <w:t xml:space="preserve"> </w:t>
      </w:r>
      <w:r w:rsidR="009F52CE">
        <w:rPr>
          <w:rFonts w:ascii="Times New Roman" w:hAnsi="Times New Roman"/>
          <w:sz w:val="24"/>
          <w:szCs w:val="24"/>
        </w:rPr>
        <w:t xml:space="preserve">While a majority of the estimated overshoot </w:t>
      </w:r>
      <w:r w:rsidR="00B72A02">
        <w:rPr>
          <w:rFonts w:ascii="Times New Roman" w:hAnsi="Times New Roman"/>
          <w:sz w:val="24"/>
          <w:szCs w:val="24"/>
        </w:rPr>
        <w:t xml:space="preserve">wild </w:t>
      </w:r>
      <w:r w:rsidR="009F52CE">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sidR="009F52CE">
        <w:rPr>
          <w:rFonts w:ascii="Times New Roman" w:hAnsi="Times New Roman"/>
          <w:sz w:val="24"/>
          <w:szCs w:val="24"/>
        </w:rPr>
        <w:t>, the remainder were from the MCR DPS</w:t>
      </w:r>
      <w:r w:rsidR="00B72A02">
        <w:rPr>
          <w:rFonts w:ascii="Times New Roman" w:hAnsi="Times New Roman"/>
          <w:sz w:val="24"/>
          <w:szCs w:val="24"/>
        </w:rPr>
        <w:t xml:space="preserve"> (47%)</w:t>
      </w:r>
      <w:r w:rsidR="009F52CE">
        <w:rPr>
          <w:rFonts w:ascii="Times New Roman" w:hAnsi="Times New Roman"/>
          <w:sz w:val="24"/>
          <w:szCs w:val="24"/>
        </w:rPr>
        <w:t xml:space="preserve">. </w:t>
      </w:r>
      <w:r w:rsidR="00671AC2">
        <w:rPr>
          <w:rFonts w:ascii="Times New Roman" w:hAnsi="Times New Roman"/>
          <w:sz w:val="24"/>
          <w:szCs w:val="24"/>
        </w:rPr>
        <w:t xml:space="preserve">The MCR DPS is located downstream of Priest Rapids Dam and Ice Harbor Dam (except the Yakima) and is comprised </w:t>
      </w:r>
      <w:r w:rsidR="009F52CE">
        <w:rPr>
          <w:rFonts w:ascii="Times New Roman" w:hAnsi="Times New Roman"/>
          <w:sz w:val="24"/>
          <w:szCs w:val="24"/>
        </w:rPr>
        <w:t>of 4 major population groups (MPG) and 20 independent steelhead populations. Of which, steelhead from</w:t>
      </w:r>
      <w:r w:rsidR="00671AC2">
        <w:rPr>
          <w:rFonts w:ascii="Times New Roman" w:hAnsi="Times New Roman"/>
          <w:sz w:val="24"/>
          <w:szCs w:val="24"/>
        </w:rPr>
        <w:t xml:space="preserve"> five subbasins (John Day, Umatilla, Walla Walla, Touchet and Yakima) </w:t>
      </w:r>
      <w:r w:rsidR="009F52CE">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For comparison purposes </w:t>
      </w:r>
      <w:r w:rsidR="00B72A02">
        <w:rPr>
          <w:rFonts w:ascii="Times New Roman" w:hAnsi="Times New Roman"/>
          <w:sz w:val="24"/>
          <w:szCs w:val="24"/>
        </w:rPr>
        <w:lastRenderedPageBreak/>
        <w:t xml:space="preserve">only, we assumed the relationship between known overshoots detected at Priest Rapids Dam and estimated abundance is valid for the lower Snake River. </w:t>
      </w:r>
    </w:p>
    <w:p w14:paraId="46273D33" w14:textId="4C20B05B" w:rsidR="008C5A7C" w:rsidRDefault="009D384B"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 xml:space="preserve">different and 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 xml:space="preserve">the Yakima River (53%) but were the 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BF60B1">
        <w:rPr>
          <w:rFonts w:ascii="Times New Roman" w:hAnsi="Times New Roman"/>
          <w:sz w:val="24"/>
          <w:szCs w:val="24"/>
        </w:rPr>
        <w:t>5</w:t>
      </w:r>
      <w:r w:rsidR="00CD4849">
        <w:rPr>
          <w:rFonts w:ascii="Times New Roman" w:hAnsi="Times New Roman"/>
          <w:sz w:val="24"/>
          <w:szCs w:val="24"/>
        </w:rPr>
        <w:t xml:space="preserve">). More importantly, the overall abundance of known overshoot steelhead from the MCR DPS was 523% greater at Ice </w:t>
      </w:r>
      <w:r w:rsidR="00D50391">
        <w:rPr>
          <w:rFonts w:ascii="Times New Roman" w:hAnsi="Times New Roman"/>
          <w:sz w:val="24"/>
          <w:szCs w:val="24"/>
        </w:rPr>
        <w:t xml:space="preserve">Harbor Dam (Figure </w:t>
      </w:r>
      <w:r w:rsidR="00BF60B1">
        <w:rPr>
          <w:rFonts w:ascii="Times New Roman" w:hAnsi="Times New Roman"/>
          <w:sz w:val="24"/>
          <w:szCs w:val="24"/>
        </w:rPr>
        <w:t>6</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only installed at Little Goose and Lower Monumental dams in 2014, we only examined 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patterns in the Snake River were very similar to that in the Upper Columbia River with the greatest proportion of unsuccessful overshoots last detected at Lower Granite Dam (34%) and the greatest proportion of successful overshoot fallbacks observed at Ice Harbor Dam (12%).  </w:t>
      </w:r>
      <w:r w:rsidR="00C506B2">
        <w:rPr>
          <w:rFonts w:ascii="Times New Roman" w:hAnsi="Times New Roman"/>
          <w:sz w:val="24"/>
          <w:szCs w:val="24"/>
        </w:rPr>
        <w:t>The conversion rate in the Snake River was 32% compared to 71% in the UCR using</w:t>
      </w:r>
      <w:r w:rsidR="004B27FA">
        <w:rPr>
          <w:rFonts w:ascii="Times New Roman" w:hAnsi="Times New Roman"/>
          <w:sz w:val="24"/>
          <w:szCs w:val="24"/>
        </w:rPr>
        <w:t xml:space="preserve"> the same methodology suggest</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40% of the MCR DPS steelhead that were not observed downstream of Ice Harbor Dam were last detected in a spawning stream. In addition, unlike the </w:t>
      </w:r>
      <w:r w:rsidR="000E16C2">
        <w:rPr>
          <w:rFonts w:ascii="Times New Roman" w:hAnsi="Times New Roman"/>
          <w:sz w:val="24"/>
          <w:szCs w:val="24"/>
        </w:rPr>
        <w:t xml:space="preserve">areas </w:t>
      </w:r>
      <w:r w:rsidR="00E33A59">
        <w:rPr>
          <w:rFonts w:ascii="Times New Roman" w:hAnsi="Times New Roman"/>
          <w:sz w:val="24"/>
          <w:szCs w:val="24"/>
        </w:rPr>
        <w:t xml:space="preserve">upstream of Priest Rapids Dam, some major </w:t>
      </w:r>
      <w:r w:rsidR="00506F2B">
        <w:rPr>
          <w:rFonts w:ascii="Times New Roman" w:hAnsi="Times New Roman"/>
          <w:sz w:val="24"/>
          <w:szCs w:val="24"/>
        </w:rPr>
        <w:t xml:space="preserve">potential </w:t>
      </w:r>
      <w:r w:rsidR="00E33A59">
        <w:rPr>
          <w:rFonts w:ascii="Times New Roman" w:hAnsi="Times New Roman"/>
          <w:sz w:val="24"/>
          <w:szCs w:val="24"/>
        </w:rPr>
        <w:t>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 and some unknown number of minor spawning areas do not have IPDS and may have gone undetected. In summary, compared to overshoot fish upstream of Priest Rapids Dam, over 5 times more MCR steelhead overshoot into the Snake River. Of which, only half as many may success</w:t>
      </w:r>
      <w:r w:rsidR="00864B81">
        <w:rPr>
          <w:rFonts w:ascii="Times New Roman" w:hAnsi="Times New Roman"/>
          <w:sz w:val="24"/>
          <w:szCs w:val="24"/>
        </w:rPr>
        <w:t>fully</w:t>
      </w:r>
      <w:r w:rsidR="00E33A59">
        <w:rPr>
          <w:rFonts w:ascii="Times New Roman" w:hAnsi="Times New Roman"/>
          <w:sz w:val="24"/>
          <w:szCs w:val="24"/>
        </w:rPr>
        <w:t xml:space="preserve"> fallback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w:t>
      </w:r>
      <w:r w:rsidR="00864B81">
        <w:rPr>
          <w:rFonts w:ascii="Times New Roman" w:hAnsi="Times New Roman"/>
          <w:sz w:val="24"/>
          <w:szCs w:val="24"/>
        </w:rPr>
        <w:lastRenderedPageBreak/>
        <w:t>in migration success and magnitude of overshoot steelhead from the MCR DPS should be of great concern for managers. The potential effects of genetic introgression of fish from the MCR DPS spawning with fish from the SR DPS is also problematic. This potential level of genetic introgression may explain</w:t>
      </w:r>
      <w:r w:rsidR="00984B45">
        <w:rPr>
          <w:rFonts w:ascii="Times New Roman" w:hAnsi="Times New Roman"/>
          <w:sz w:val="24"/>
          <w:szCs w:val="24"/>
        </w:rPr>
        <w:t>, in part</w:t>
      </w:r>
      <w:r w:rsidR="00864B81">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 xml:space="preserve">some MCR DPS populations were also clustered together with UCR DPS and SR DPS populations (i.e., potential spawning areas of overshoot steelhead from the MCR DPS) forming the largest cluster (aggregate 5) in the Columbia-Snake River Basin.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15F2A9A3" w14:textId="77777777" w:rsidR="008C5A7C" w:rsidRPr="00F926E3" w:rsidRDefault="00984B45" w:rsidP="00373BFC">
      <w:pPr>
        <w:spacing w:after="0" w:line="480" w:lineRule="auto"/>
        <w:rPr>
          <w:rFonts w:ascii="Times New Roman" w:hAnsi="Times New Roman"/>
          <w:b/>
          <w:sz w:val="24"/>
          <w:szCs w:val="24"/>
        </w:rPr>
      </w:pPr>
      <w:r w:rsidRPr="00F926E3">
        <w:rPr>
          <w:rFonts w:ascii="Times New Roman" w:hAnsi="Times New Roman"/>
          <w:b/>
          <w:sz w:val="24"/>
          <w:szCs w:val="24"/>
        </w:rPr>
        <w:t>Management Implications</w:t>
      </w:r>
    </w:p>
    <w:p w14:paraId="196287F1" w14:textId="5DCDA123"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prespawn steelhead</w:t>
      </w:r>
      <w:r w:rsidR="00554151">
        <w:rPr>
          <w:rFonts w:ascii="Times New Roman" w:hAnsi="Times New Roman"/>
          <w:sz w:val="24"/>
          <w:szCs w:val="24"/>
        </w:rPr>
        <w:t>. However, preliminary data suggest that in the Snake River overshoot steelhead are more than 5 times more abundant and conversions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in order to estimate conversion rates in the lower Snake River. </w:t>
      </w:r>
    </w:p>
    <w:p w14:paraId="7405E517" w14:textId="0FDF362C"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 2008</w:t>
      </w:r>
      <w:r w:rsidR="00093B71">
        <w:rPr>
          <w:rFonts w:ascii="Times New Roman" w:hAnsi="Times New Roman"/>
          <w:sz w:val="24"/>
          <w:szCs w:val="24"/>
        </w:rPr>
        <w:t>; Isaak et al. 2018)</w:t>
      </w:r>
      <w:r w:rsidR="00923265">
        <w:rPr>
          <w:rFonts w:ascii="Times New Roman" w:hAnsi="Times New Roman"/>
          <w:sz w:val="24"/>
          <w:szCs w:val="24"/>
        </w:rPr>
        <w:t>)</w:t>
      </w:r>
      <w:r w:rsidR="00893BF1">
        <w:rPr>
          <w:rFonts w:ascii="Times New Roman" w:hAnsi="Times New Roman"/>
          <w:sz w:val="24"/>
          <w:szCs w:val="24"/>
        </w:rPr>
        <w:t xml:space="preserve"> suggests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relatively low conversion rates, prolonged migration periods, potential effects from genetic introgression, steelhead overshooting their natal stream, in response t</w:t>
      </w:r>
      <w:r w:rsidR="00327009">
        <w:rPr>
          <w:rFonts w:ascii="Times New Roman" w:hAnsi="Times New Roman"/>
          <w:sz w:val="24"/>
          <w:szCs w:val="24"/>
        </w:rPr>
        <w:t>o elevated water temperatures</w:t>
      </w:r>
      <w:r w:rsidR="00F9180F">
        <w:rPr>
          <w:rFonts w:ascii="Times New Roman" w:hAnsi="Times New Roman"/>
          <w:sz w:val="24"/>
          <w:szCs w:val="24"/>
        </w:rPr>
        <w:t xml:space="preserve"> or other factors</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Experiments conducted to evaluate the efficacy of sluiceways (Khan et al. 2013) and temporary spillway weirs (Ham et al. 2015) operated during non-spill periods (</w:t>
      </w:r>
      <w:proofErr w:type="gramStart"/>
      <w:r w:rsidR="00BC459C">
        <w:rPr>
          <w:rFonts w:ascii="Times New Roman" w:hAnsi="Times New Roman"/>
          <w:sz w:val="24"/>
          <w:szCs w:val="24"/>
        </w:rPr>
        <w:t>i.e..</w:t>
      </w:r>
      <w:proofErr w:type="gramEnd"/>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4143838D" w:rsidR="008C5A7C" w:rsidRDefault="00B11A0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In summary, surface flow downstream passage routes on all </w:t>
      </w:r>
      <w:r w:rsidR="00D4759B">
        <w:rPr>
          <w:rFonts w:ascii="Times New Roman" w:hAnsi="Times New Roman"/>
          <w:sz w:val="24"/>
          <w:szCs w:val="24"/>
        </w:rPr>
        <w:t>9</w:t>
      </w:r>
      <w:r>
        <w:rPr>
          <w:rFonts w:ascii="Times New Roman" w:hAnsi="Times New Roman"/>
          <w:sz w:val="24"/>
          <w:szCs w:val="24"/>
        </w:rPr>
        <w:t xml:space="preserve"> Columbia River and 4 </w:t>
      </w:r>
      <w:r w:rsidR="00D4759B">
        <w:rPr>
          <w:rFonts w:ascii="Times New Roman" w:hAnsi="Times New Roman"/>
          <w:sz w:val="24"/>
          <w:szCs w:val="24"/>
        </w:rPr>
        <w:t xml:space="preserve">lower </w:t>
      </w:r>
      <w:r>
        <w:rPr>
          <w:rFonts w:ascii="Times New Roman" w:hAnsi="Times New Roman"/>
          <w:sz w:val="24"/>
          <w:szCs w:val="24"/>
        </w:rPr>
        <w:t>Snake River hydro</w:t>
      </w:r>
      <w:r w:rsidR="00884CE1">
        <w:rPr>
          <w:rFonts w:ascii="Times New Roman" w:hAnsi="Times New Roman"/>
          <w:sz w:val="24"/>
          <w:szCs w:val="24"/>
        </w:rPr>
        <w:t>-</w:t>
      </w:r>
      <w:r>
        <w:rPr>
          <w:rFonts w:ascii="Times New Roman" w:hAnsi="Times New Roman"/>
          <w:sz w:val="24"/>
          <w:szCs w:val="24"/>
        </w:rPr>
        <w:t xml:space="preserve">projects </w:t>
      </w:r>
      <w:r w:rsidR="00D4759B">
        <w:rPr>
          <w:rFonts w:ascii="Times New Roman" w:hAnsi="Times New Roman"/>
          <w:sz w:val="24"/>
          <w:szCs w:val="24"/>
        </w:rPr>
        <w:t>should be operated from</w:t>
      </w:r>
      <w:r w:rsidR="00204C97">
        <w:rPr>
          <w:rFonts w:ascii="Times New Roman" w:hAnsi="Times New Roman"/>
          <w:sz w:val="24"/>
          <w:szCs w:val="24"/>
        </w:rPr>
        <w:t xml:space="preserve"> September 1 through December 15</w:t>
      </w:r>
      <w:r w:rsidR="00D4759B">
        <w:rPr>
          <w:rFonts w:ascii="Times New Roman" w:hAnsi="Times New Roman"/>
          <w:sz w:val="24"/>
          <w:szCs w:val="24"/>
        </w:rPr>
        <w:t xml:space="preserve"> and from March 1 throu</w:t>
      </w:r>
      <w:r w:rsidR="00204C97">
        <w:rPr>
          <w:rFonts w:ascii="Times New Roman" w:hAnsi="Times New Roman"/>
          <w:sz w:val="24"/>
          <w:szCs w:val="24"/>
        </w:rPr>
        <w:t>gh April 1 (or the start of spring spill programs)</w:t>
      </w:r>
      <w:r w:rsidR="00D4759B">
        <w:rPr>
          <w:rFonts w:ascii="Times New Roman" w:hAnsi="Times New Roman"/>
          <w:sz w:val="24"/>
          <w:szCs w:val="24"/>
        </w:rPr>
        <w:t xml:space="preserve"> in order to maximize passage efficiency of overshoot fallback steelhead.  Lower Columbia River hydro</w:t>
      </w:r>
      <w:r w:rsidR="00884CE1">
        <w:rPr>
          <w:rFonts w:ascii="Times New Roman" w:hAnsi="Times New Roman"/>
          <w:sz w:val="24"/>
          <w:szCs w:val="24"/>
        </w:rPr>
        <w:t>-</w:t>
      </w:r>
      <w:r w:rsidR="00D4759B">
        <w:rPr>
          <w:rFonts w:ascii="Times New Roman" w:hAnsi="Times New Roman"/>
          <w:sz w:val="24"/>
          <w:szCs w:val="24"/>
        </w:rPr>
        <w:t xml:space="preserve">projects may need to operate downstream surface flow passage routes the entire non-spill period. Additionally, operation of surface flow passage during spills periods </w:t>
      </w:r>
      <w:r w:rsidR="009E0726">
        <w:rPr>
          <w:rFonts w:ascii="Times New Roman" w:hAnsi="Times New Roman"/>
          <w:sz w:val="24"/>
          <w:szCs w:val="24"/>
        </w:rPr>
        <w:t xml:space="preserve">through the end of June </w:t>
      </w:r>
      <w:r w:rsidR="00D4759B">
        <w:rPr>
          <w:rFonts w:ascii="Times New Roman" w:hAnsi="Times New Roman"/>
          <w:sz w:val="24"/>
          <w:szCs w:val="24"/>
        </w:rPr>
        <w:t>would</w:t>
      </w:r>
      <w:r w:rsidR="008350DF">
        <w:rPr>
          <w:rFonts w:ascii="Times New Roman" w:hAnsi="Times New Roman"/>
          <w:sz w:val="24"/>
          <w:szCs w:val="24"/>
        </w:rPr>
        <w:t xml:space="preserve"> also</w:t>
      </w:r>
      <w:r w:rsidR="00D4759B">
        <w:rPr>
          <w:rFonts w:ascii="Times New Roman" w:hAnsi="Times New Roman"/>
          <w:sz w:val="24"/>
          <w:szCs w:val="24"/>
        </w:rPr>
        <w:t xml:space="preserve"> increase the passage </w:t>
      </w:r>
      <w:r w:rsidR="00CD5A4A">
        <w:rPr>
          <w:rFonts w:ascii="Times New Roman" w:hAnsi="Times New Roman"/>
          <w:sz w:val="24"/>
          <w:szCs w:val="24"/>
        </w:rPr>
        <w:t xml:space="preserve">efficiency </w:t>
      </w:r>
      <w:r w:rsidR="00D4759B">
        <w:rPr>
          <w:rFonts w:ascii="Times New Roman" w:hAnsi="Times New Roman"/>
          <w:sz w:val="24"/>
          <w:szCs w:val="24"/>
        </w:rPr>
        <w:t xml:space="preserve">of </w:t>
      </w:r>
      <w:proofErr w:type="spellStart"/>
      <w:r w:rsidR="00D4759B">
        <w:rPr>
          <w:rFonts w:ascii="Times New Roman" w:hAnsi="Times New Roman"/>
          <w:sz w:val="24"/>
          <w:szCs w:val="24"/>
        </w:rPr>
        <w:t>kelts</w:t>
      </w:r>
      <w:proofErr w:type="spellEnd"/>
      <w:r w:rsidR="00D4759B">
        <w:rPr>
          <w:rFonts w:ascii="Times New Roman" w:hAnsi="Times New Roman"/>
          <w:sz w:val="24"/>
          <w:szCs w:val="24"/>
        </w:rPr>
        <w:t>.</w:t>
      </w:r>
      <w:r w:rsidR="00CD5A4A">
        <w:rPr>
          <w:rFonts w:ascii="Times New Roman" w:hAnsi="Times New Roman"/>
          <w:sz w:val="24"/>
          <w:szCs w:val="24"/>
        </w:rPr>
        <w:t xml:space="preserve">  Following the completion of a similar analysis in the Snake River, </w:t>
      </w:r>
      <w:r w:rsidR="00337B8A">
        <w:rPr>
          <w:rFonts w:ascii="Times New Roman" w:hAnsi="Times New Roman"/>
          <w:sz w:val="24"/>
          <w:szCs w:val="24"/>
        </w:rPr>
        <w:t xml:space="preserve">the potential benefit, in terms of population viability, resulting from higher downstream passage efficiency throughout the Columbia-Snake River basin by both pre-spawn and post-spawn steelhead can be estimated using existing models (e.g., population viability or </w:t>
      </w:r>
      <w:r w:rsidR="00337B8A">
        <w:rPr>
          <w:rFonts w:ascii="Times New Roman" w:hAnsi="Times New Roman"/>
          <w:sz w:val="24"/>
          <w:szCs w:val="24"/>
        </w:rPr>
        <w:lastRenderedPageBreak/>
        <w:t>life cycle models)</w:t>
      </w:r>
      <w:r w:rsidR="008350DF">
        <w:rPr>
          <w:rFonts w:ascii="Times New Roman" w:hAnsi="Times New Roman"/>
          <w:sz w:val="24"/>
          <w:szCs w:val="24"/>
        </w:rPr>
        <w:t xml:space="preserve">. </w:t>
      </w:r>
      <w:r w:rsidR="00337B8A">
        <w:rPr>
          <w:rFonts w:ascii="Times New Roman" w:hAnsi="Times New Roman"/>
          <w:sz w:val="24"/>
          <w:szCs w:val="24"/>
        </w:rPr>
        <w:t>Furthermore, existing monitoring programs at Priest Rapids and Lower Granite dams will provide annual estimates of conversion rates and serve as a low-cost effectiveness monitoring tool.</w:t>
      </w:r>
      <w:r w:rsidR="004B27FA">
        <w:rPr>
          <w:rFonts w:ascii="Times New Roman" w:hAnsi="Times New Roman"/>
          <w:sz w:val="24"/>
          <w:szCs w:val="24"/>
        </w:rPr>
        <w:t xml:space="preserve"> </w:t>
      </w:r>
      <w:r w:rsidR="008350DF">
        <w:rPr>
          <w:rFonts w:ascii="Times New Roman" w:hAnsi="Times New Roman"/>
          <w:sz w:val="24"/>
          <w:szCs w:val="24"/>
        </w:rPr>
        <w:t>While the recommendations from the study conducted at The Dalles Dam</w:t>
      </w:r>
      <w:r w:rsidR="00D4759B">
        <w:rPr>
          <w:rFonts w:ascii="Times New Roman" w:hAnsi="Times New Roman"/>
          <w:sz w:val="24"/>
          <w:szCs w:val="24"/>
        </w:rPr>
        <w:t xml:space="preserve"> </w:t>
      </w:r>
      <w:r w:rsidR="008350DF">
        <w:rPr>
          <w:rFonts w:ascii="Times New Roman" w:hAnsi="Times New Roman"/>
          <w:sz w:val="24"/>
          <w:szCs w:val="24"/>
        </w:rPr>
        <w:t xml:space="preserve">have been implemented (Khan et al 2013), </w:t>
      </w:r>
      <w:r w:rsidR="004B27FA">
        <w:rPr>
          <w:rFonts w:ascii="Times New Roman" w:hAnsi="Times New Roman"/>
          <w:sz w:val="24"/>
          <w:szCs w:val="24"/>
        </w:rPr>
        <w:t xml:space="preserve">all the steelhead populations exhibiting high rates of overshoot are upstream of The Dalles Dam (Richins and Skalski 2018).   </w:t>
      </w:r>
      <w:r w:rsidR="008350DF">
        <w:rPr>
          <w:rFonts w:ascii="Times New Roman" w:hAnsi="Times New Roman"/>
          <w:sz w:val="24"/>
          <w:szCs w:val="24"/>
        </w:rPr>
        <w:t xml:space="preserve"> </w:t>
      </w:r>
      <w:r w:rsidR="00D4759B">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77777777" w:rsidR="00B11A01" w:rsidRPr="00F926E3" w:rsidRDefault="00F926E3">
      <w:pPr>
        <w:spacing w:after="160" w:line="259" w:lineRule="auto"/>
        <w:rPr>
          <w:rFonts w:ascii="Times New Roman" w:hAnsi="Times New Roman"/>
          <w:b/>
          <w:sz w:val="24"/>
          <w:szCs w:val="24"/>
        </w:rPr>
      </w:pPr>
      <w:r w:rsidRPr="00F926E3">
        <w:rPr>
          <w:rFonts w:ascii="Times New Roman" w:hAnsi="Times New Roman"/>
          <w:b/>
          <w:sz w:val="24"/>
          <w:szCs w:val="24"/>
        </w:rPr>
        <w:t>ACKNOWLEDGMENTS</w:t>
      </w:r>
      <w:r w:rsidR="004B27FA" w:rsidRPr="00F926E3">
        <w:rPr>
          <w:rFonts w:ascii="Times New Roman" w:hAnsi="Times New Roman"/>
          <w:b/>
          <w:sz w:val="24"/>
          <w:szCs w:val="24"/>
        </w:rPr>
        <w:t xml:space="preserve"> </w:t>
      </w:r>
    </w:p>
    <w:p w14:paraId="714FF6F3" w14:textId="78E90DDD"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w:t>
      </w:r>
      <w:bookmarkStart w:id="1" w:name="_GoBack"/>
      <w:bookmarkEnd w:id="1"/>
      <w:r w:rsidR="00D84060">
        <w:rPr>
          <w:rFonts w:ascii="Times New Roman" w:hAnsi="Times New Roman"/>
          <w:sz w:val="24"/>
          <w:szCs w:val="24"/>
        </w:rPr>
        <w:t xml:space="preserve">Rawding and two anonymous reviewers provided helpful comments on earlier versions of the manuscript. </w:t>
      </w:r>
      <w:r>
        <w:rPr>
          <w:rFonts w:ascii="Times New Roman" w:hAnsi="Times New Roman"/>
          <w:sz w:val="24"/>
          <w:szCs w:val="24"/>
        </w:rPr>
        <w:t>We would also like to thank</w:t>
      </w:r>
      <w:ins w:id="2" w:author="Andrew Murdoch" w:date="2020-03-30T15:26:00Z">
        <w:r w:rsidR="00D84060">
          <w:rPr>
            <w:rFonts w:ascii="Times New Roman" w:hAnsi="Times New Roman"/>
            <w:sz w:val="24"/>
            <w:szCs w:val="24"/>
          </w:rPr>
          <w:t xml:space="preserve"> </w:t>
        </w:r>
      </w:ins>
      <w:r>
        <w:rPr>
          <w:rFonts w:ascii="Times New Roman" w:hAnsi="Times New Roman"/>
          <w:sz w:val="24"/>
          <w:szCs w:val="24"/>
        </w:rPr>
        <w:t xml:space="preserve">Grant County PUD for providing access to the </w:t>
      </w:r>
      <w:proofErr w:type="gramStart"/>
      <w:r>
        <w:rPr>
          <w:rFonts w:ascii="Times New Roman" w:hAnsi="Times New Roman"/>
          <w:sz w:val="24"/>
          <w:szCs w:val="24"/>
        </w:rPr>
        <w:t>Off Ladder</w:t>
      </w:r>
      <w:proofErr w:type="gramEnd"/>
      <w:r>
        <w:rPr>
          <w:rFonts w:ascii="Times New Roman" w:hAnsi="Times New Roman"/>
          <w:sz w:val="24"/>
          <w:szCs w:val="24"/>
        </w:rPr>
        <w:t xml:space="preserve"> Adult Fish Trap (OLAFT) at Priest Rapids Dam for over 30 years and Chelan County PUD for providing PIT tags for adult steelhead.     </w:t>
      </w:r>
    </w:p>
    <w:p w14:paraId="23C1BB72" w14:textId="77777777" w:rsidR="004B27FA" w:rsidRDefault="004B27FA" w:rsidP="00373BFC">
      <w:pPr>
        <w:spacing w:after="0" w:line="480" w:lineRule="auto"/>
        <w:rPr>
          <w:rFonts w:ascii="Times New Roman" w:hAnsi="Times New Roman"/>
          <w:sz w:val="24"/>
          <w:szCs w:val="24"/>
        </w:rPr>
      </w:pPr>
    </w:p>
    <w:p w14:paraId="5A40BEEF" w14:textId="77777777" w:rsidR="004B27FA" w:rsidRDefault="004B27FA" w:rsidP="00373BFC">
      <w:pPr>
        <w:spacing w:after="0" w:line="480" w:lineRule="auto"/>
        <w:rPr>
          <w:rFonts w:ascii="Times New Roman" w:hAnsi="Times New Roman"/>
          <w:sz w:val="24"/>
          <w:szCs w:val="24"/>
        </w:rPr>
      </w:pPr>
    </w:p>
    <w:p w14:paraId="00E9AB59" w14:textId="77777777" w:rsidR="004B27FA" w:rsidRDefault="004B27FA" w:rsidP="00373BFC">
      <w:pPr>
        <w:spacing w:after="0" w:line="480" w:lineRule="auto"/>
        <w:rPr>
          <w:rFonts w:ascii="Times New Roman" w:hAnsi="Times New Roman"/>
          <w:sz w:val="24"/>
          <w:szCs w:val="24"/>
        </w:rPr>
      </w:pPr>
    </w:p>
    <w:p w14:paraId="1F5F249D" w14:textId="77777777" w:rsidR="004B27FA" w:rsidRDefault="004B27FA" w:rsidP="00373BFC">
      <w:pPr>
        <w:spacing w:after="0" w:line="480" w:lineRule="auto"/>
        <w:rPr>
          <w:rFonts w:ascii="Times New Roman" w:hAnsi="Times New Roman"/>
          <w:sz w:val="24"/>
          <w:szCs w:val="24"/>
        </w:rPr>
      </w:pPr>
    </w:p>
    <w:p w14:paraId="200C661E" w14:textId="77777777" w:rsidR="004B27FA" w:rsidRDefault="004B27FA" w:rsidP="00373BFC">
      <w:pPr>
        <w:spacing w:after="0" w:line="480" w:lineRule="auto"/>
        <w:rPr>
          <w:rFonts w:ascii="Times New Roman" w:hAnsi="Times New Roman"/>
          <w:sz w:val="24"/>
          <w:szCs w:val="24"/>
        </w:rPr>
      </w:pPr>
    </w:p>
    <w:p w14:paraId="16B64C07" w14:textId="77777777" w:rsidR="004B27FA" w:rsidRDefault="004B27FA" w:rsidP="00373BFC">
      <w:pPr>
        <w:spacing w:after="0" w:line="480" w:lineRule="auto"/>
        <w:rPr>
          <w:rFonts w:ascii="Times New Roman" w:hAnsi="Times New Roman"/>
          <w:sz w:val="24"/>
          <w:szCs w:val="24"/>
        </w:rPr>
      </w:pPr>
    </w:p>
    <w:p w14:paraId="6A8F706F" w14:textId="77777777" w:rsidR="004B27FA" w:rsidRDefault="004B27FA" w:rsidP="00373BFC">
      <w:pPr>
        <w:spacing w:after="0" w:line="480" w:lineRule="auto"/>
        <w:rPr>
          <w:rFonts w:ascii="Times New Roman" w:hAnsi="Times New Roman"/>
          <w:sz w:val="24"/>
          <w:szCs w:val="24"/>
        </w:rPr>
      </w:pPr>
    </w:p>
    <w:p w14:paraId="1BD94A40" w14:textId="77777777" w:rsidR="004B27FA" w:rsidRDefault="004B27FA" w:rsidP="00373BFC">
      <w:pPr>
        <w:spacing w:after="0" w:line="480" w:lineRule="auto"/>
        <w:rPr>
          <w:rFonts w:ascii="Times New Roman" w:hAnsi="Times New Roman"/>
          <w:sz w:val="24"/>
          <w:szCs w:val="24"/>
        </w:rPr>
      </w:pPr>
    </w:p>
    <w:p w14:paraId="7A02350A" w14:textId="77777777" w:rsidR="004B27FA" w:rsidRDefault="004B27FA" w:rsidP="00373BFC">
      <w:pPr>
        <w:spacing w:after="0" w:line="480" w:lineRule="auto"/>
        <w:rPr>
          <w:rFonts w:ascii="Times New Roman" w:hAnsi="Times New Roman"/>
          <w:sz w:val="24"/>
          <w:szCs w:val="24"/>
        </w:rPr>
      </w:pPr>
    </w:p>
    <w:p w14:paraId="41B9BEE3" w14:textId="77777777" w:rsidR="00C66007" w:rsidRDefault="0068257D" w:rsidP="00373BFC">
      <w:pPr>
        <w:spacing w:after="0" w:line="480" w:lineRule="auto"/>
        <w:rPr>
          <w:rFonts w:ascii="Times New Roman" w:hAnsi="Times New Roman"/>
          <w:sz w:val="24"/>
          <w:szCs w:val="24"/>
        </w:rPr>
      </w:pPr>
      <w:r>
        <w:rPr>
          <w:rFonts w:ascii="Times New Roman" w:hAnsi="Times New Roman"/>
          <w:sz w:val="24"/>
          <w:szCs w:val="24"/>
        </w:rPr>
        <w:lastRenderedPageBreak/>
        <w:t>Table 1. Steelhead abundance (adjusted for ladder fallback) at Priest Rapids Dam and the estimated number of fallback steelhead using the patch occupancy model, 2010-2017.</w:t>
      </w:r>
    </w:p>
    <w:tbl>
      <w:tblPr>
        <w:tblStyle w:val="TableGrid"/>
        <w:tblW w:w="9445" w:type="dxa"/>
        <w:tblLook w:val="04A0" w:firstRow="1" w:lastRow="0" w:firstColumn="1" w:lastColumn="0" w:noHBand="0" w:noVBand="1"/>
      </w:tblPr>
      <w:tblGrid>
        <w:gridCol w:w="706"/>
        <w:gridCol w:w="1179"/>
        <w:gridCol w:w="1166"/>
        <w:gridCol w:w="244"/>
        <w:gridCol w:w="1056"/>
        <w:gridCol w:w="983"/>
        <w:gridCol w:w="970"/>
        <w:gridCol w:w="1056"/>
        <w:gridCol w:w="968"/>
        <w:gridCol w:w="1117"/>
      </w:tblGrid>
      <w:tr w:rsidR="005207BE" w14:paraId="33A58ECC" w14:textId="77777777" w:rsidTr="005207BE">
        <w:tc>
          <w:tcPr>
            <w:tcW w:w="706" w:type="dxa"/>
            <w:vMerge w:val="restart"/>
            <w:vAlign w:val="center"/>
          </w:tcPr>
          <w:p w14:paraId="0DDCE6DB"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2345" w:type="dxa"/>
            <w:gridSpan w:val="2"/>
            <w:vAlign w:val="center"/>
          </w:tcPr>
          <w:p w14:paraId="6E91119C"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Adjusted Priest Rapids Dam Count</w:t>
            </w:r>
          </w:p>
        </w:tc>
        <w:tc>
          <w:tcPr>
            <w:tcW w:w="244" w:type="dxa"/>
            <w:vMerge w:val="restart"/>
            <w:vAlign w:val="center"/>
          </w:tcPr>
          <w:p w14:paraId="4E5D7466" w14:textId="77777777" w:rsidR="005207BE" w:rsidRDefault="005207BE" w:rsidP="00AC56F0">
            <w:pPr>
              <w:spacing w:after="0" w:line="480" w:lineRule="auto"/>
              <w:jc w:val="center"/>
              <w:rPr>
                <w:rFonts w:ascii="Times New Roman" w:hAnsi="Times New Roman"/>
                <w:sz w:val="24"/>
                <w:szCs w:val="24"/>
              </w:rPr>
            </w:pPr>
          </w:p>
        </w:tc>
        <w:tc>
          <w:tcPr>
            <w:tcW w:w="6150" w:type="dxa"/>
            <w:gridSpan w:val="6"/>
            <w:vAlign w:val="center"/>
          </w:tcPr>
          <w:p w14:paraId="72474817"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Estimated overshoot fallback abundance</w:t>
            </w:r>
          </w:p>
        </w:tc>
      </w:tr>
      <w:tr w:rsidR="005207BE" w14:paraId="5A861E41" w14:textId="77777777" w:rsidTr="005207BE">
        <w:tc>
          <w:tcPr>
            <w:tcW w:w="706" w:type="dxa"/>
            <w:vMerge/>
            <w:vAlign w:val="center"/>
          </w:tcPr>
          <w:p w14:paraId="7163E613" w14:textId="77777777" w:rsidR="005207BE" w:rsidRDefault="005207BE" w:rsidP="00AC56F0">
            <w:pPr>
              <w:spacing w:after="0" w:line="480" w:lineRule="auto"/>
              <w:jc w:val="center"/>
              <w:rPr>
                <w:rFonts w:ascii="Times New Roman" w:hAnsi="Times New Roman"/>
                <w:sz w:val="24"/>
                <w:szCs w:val="24"/>
              </w:rPr>
            </w:pPr>
          </w:p>
        </w:tc>
        <w:tc>
          <w:tcPr>
            <w:tcW w:w="1179" w:type="dxa"/>
            <w:vMerge w:val="restart"/>
            <w:vAlign w:val="center"/>
          </w:tcPr>
          <w:p w14:paraId="207E4910"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Wild</w:t>
            </w:r>
          </w:p>
        </w:tc>
        <w:tc>
          <w:tcPr>
            <w:tcW w:w="1166" w:type="dxa"/>
            <w:vMerge w:val="restart"/>
            <w:vAlign w:val="center"/>
          </w:tcPr>
          <w:p w14:paraId="27C59C7E"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Hatchery</w:t>
            </w:r>
          </w:p>
        </w:tc>
        <w:tc>
          <w:tcPr>
            <w:tcW w:w="244" w:type="dxa"/>
            <w:vMerge/>
            <w:vAlign w:val="center"/>
          </w:tcPr>
          <w:p w14:paraId="631151A8" w14:textId="77777777" w:rsidR="005207BE" w:rsidRDefault="005207BE" w:rsidP="00AC56F0">
            <w:pPr>
              <w:spacing w:after="0" w:line="480" w:lineRule="auto"/>
              <w:jc w:val="center"/>
              <w:rPr>
                <w:rFonts w:ascii="Times New Roman" w:hAnsi="Times New Roman"/>
                <w:sz w:val="24"/>
                <w:szCs w:val="24"/>
              </w:rPr>
            </w:pPr>
          </w:p>
        </w:tc>
        <w:tc>
          <w:tcPr>
            <w:tcW w:w="3009" w:type="dxa"/>
            <w:gridSpan w:val="3"/>
            <w:vAlign w:val="center"/>
          </w:tcPr>
          <w:p w14:paraId="2A76899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Wild</w:t>
            </w:r>
          </w:p>
        </w:tc>
        <w:tc>
          <w:tcPr>
            <w:tcW w:w="3141" w:type="dxa"/>
            <w:gridSpan w:val="3"/>
            <w:vAlign w:val="center"/>
          </w:tcPr>
          <w:p w14:paraId="20899E2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Hatchery</w:t>
            </w:r>
          </w:p>
        </w:tc>
      </w:tr>
      <w:tr w:rsidR="005207BE" w14:paraId="46A21414" w14:textId="77777777" w:rsidTr="005207BE">
        <w:tc>
          <w:tcPr>
            <w:tcW w:w="706" w:type="dxa"/>
            <w:vMerge/>
            <w:vAlign w:val="center"/>
          </w:tcPr>
          <w:p w14:paraId="664391C1" w14:textId="77777777" w:rsidR="005207BE" w:rsidRDefault="005207BE" w:rsidP="005207BE">
            <w:pPr>
              <w:spacing w:after="0" w:line="480" w:lineRule="auto"/>
              <w:jc w:val="center"/>
              <w:rPr>
                <w:rFonts w:ascii="Times New Roman" w:hAnsi="Times New Roman"/>
                <w:sz w:val="24"/>
                <w:szCs w:val="24"/>
              </w:rPr>
            </w:pPr>
          </w:p>
        </w:tc>
        <w:tc>
          <w:tcPr>
            <w:tcW w:w="1179" w:type="dxa"/>
            <w:vMerge/>
            <w:vAlign w:val="center"/>
          </w:tcPr>
          <w:p w14:paraId="493B99C4" w14:textId="77777777" w:rsidR="005207BE" w:rsidRDefault="005207BE" w:rsidP="005207BE">
            <w:pPr>
              <w:spacing w:after="0" w:line="480" w:lineRule="auto"/>
              <w:jc w:val="center"/>
              <w:rPr>
                <w:rFonts w:ascii="Times New Roman" w:hAnsi="Times New Roman"/>
                <w:sz w:val="24"/>
                <w:szCs w:val="24"/>
              </w:rPr>
            </w:pPr>
          </w:p>
        </w:tc>
        <w:tc>
          <w:tcPr>
            <w:tcW w:w="1166" w:type="dxa"/>
            <w:vMerge/>
            <w:vAlign w:val="center"/>
          </w:tcPr>
          <w:p w14:paraId="0E86C953" w14:textId="77777777" w:rsidR="005207BE" w:rsidRDefault="005207BE" w:rsidP="005207BE">
            <w:pPr>
              <w:spacing w:after="0" w:line="480" w:lineRule="auto"/>
              <w:jc w:val="center"/>
              <w:rPr>
                <w:rFonts w:ascii="Times New Roman" w:hAnsi="Times New Roman"/>
                <w:sz w:val="24"/>
                <w:szCs w:val="24"/>
              </w:rPr>
            </w:pPr>
          </w:p>
        </w:tc>
        <w:tc>
          <w:tcPr>
            <w:tcW w:w="244" w:type="dxa"/>
            <w:vMerge/>
            <w:vAlign w:val="center"/>
          </w:tcPr>
          <w:p w14:paraId="63E635D0"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11AB636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83" w:type="dxa"/>
            <w:vAlign w:val="center"/>
          </w:tcPr>
          <w:p w14:paraId="77111D0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970" w:type="dxa"/>
            <w:vAlign w:val="center"/>
          </w:tcPr>
          <w:p w14:paraId="6693F26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1056" w:type="dxa"/>
            <w:vAlign w:val="center"/>
          </w:tcPr>
          <w:p w14:paraId="54C8521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68" w:type="dxa"/>
            <w:vAlign w:val="center"/>
          </w:tcPr>
          <w:p w14:paraId="2401CD9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117" w:type="dxa"/>
            <w:vAlign w:val="center"/>
          </w:tcPr>
          <w:p w14:paraId="7438EB2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5207BE" w14:paraId="28F57F93" w14:textId="77777777" w:rsidTr="005207BE">
        <w:tc>
          <w:tcPr>
            <w:tcW w:w="706" w:type="dxa"/>
            <w:vAlign w:val="center"/>
          </w:tcPr>
          <w:p w14:paraId="52E92618"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2010</w:t>
            </w:r>
          </w:p>
        </w:tc>
        <w:tc>
          <w:tcPr>
            <w:tcW w:w="1179" w:type="dxa"/>
            <w:vAlign w:val="center"/>
          </w:tcPr>
          <w:p w14:paraId="556756F6"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7</w:t>
            </w:r>
            <w:r w:rsidR="0068257D">
              <w:rPr>
                <w:rFonts w:ascii="Times New Roman" w:hAnsi="Times New Roman"/>
                <w:sz w:val="24"/>
                <w:szCs w:val="24"/>
              </w:rPr>
              <w:t>,</w:t>
            </w:r>
            <w:r>
              <w:rPr>
                <w:rFonts w:ascii="Times New Roman" w:hAnsi="Times New Roman"/>
                <w:sz w:val="24"/>
                <w:szCs w:val="24"/>
              </w:rPr>
              <w:t>295</w:t>
            </w:r>
          </w:p>
        </w:tc>
        <w:tc>
          <w:tcPr>
            <w:tcW w:w="1166" w:type="dxa"/>
            <w:vAlign w:val="center"/>
          </w:tcPr>
          <w:p w14:paraId="787FF8F3"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17</w:t>
            </w:r>
            <w:r w:rsidR="0068257D">
              <w:rPr>
                <w:rFonts w:ascii="Times New Roman" w:hAnsi="Times New Roman"/>
                <w:sz w:val="24"/>
                <w:szCs w:val="24"/>
              </w:rPr>
              <w:t>,</w:t>
            </w:r>
            <w:r>
              <w:rPr>
                <w:rFonts w:ascii="Times New Roman" w:hAnsi="Times New Roman"/>
                <w:sz w:val="24"/>
                <w:szCs w:val="24"/>
              </w:rPr>
              <w:t>918</w:t>
            </w:r>
          </w:p>
        </w:tc>
        <w:tc>
          <w:tcPr>
            <w:tcW w:w="244" w:type="dxa"/>
            <w:vAlign w:val="center"/>
          </w:tcPr>
          <w:p w14:paraId="607E7D75" w14:textId="77777777" w:rsidR="005207BE" w:rsidRDefault="005207BE" w:rsidP="00AC56F0">
            <w:pPr>
              <w:spacing w:after="0" w:line="480" w:lineRule="auto"/>
              <w:jc w:val="center"/>
              <w:rPr>
                <w:rFonts w:ascii="Times New Roman" w:hAnsi="Times New Roman"/>
                <w:sz w:val="24"/>
                <w:szCs w:val="24"/>
              </w:rPr>
            </w:pPr>
          </w:p>
        </w:tc>
        <w:tc>
          <w:tcPr>
            <w:tcW w:w="1056" w:type="dxa"/>
            <w:vAlign w:val="center"/>
          </w:tcPr>
          <w:p w14:paraId="6F9FE305"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652</w:t>
            </w:r>
          </w:p>
        </w:tc>
        <w:tc>
          <w:tcPr>
            <w:tcW w:w="983" w:type="dxa"/>
            <w:vAlign w:val="center"/>
          </w:tcPr>
          <w:p w14:paraId="63D517C6"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411</w:t>
            </w:r>
          </w:p>
        </w:tc>
        <w:tc>
          <w:tcPr>
            <w:tcW w:w="970" w:type="dxa"/>
            <w:vAlign w:val="center"/>
          </w:tcPr>
          <w:p w14:paraId="00FDE29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915</w:t>
            </w:r>
          </w:p>
        </w:tc>
        <w:tc>
          <w:tcPr>
            <w:tcW w:w="1056" w:type="dxa"/>
          </w:tcPr>
          <w:p w14:paraId="26E9B423"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532</w:t>
            </w:r>
          </w:p>
        </w:tc>
        <w:tc>
          <w:tcPr>
            <w:tcW w:w="968" w:type="dxa"/>
          </w:tcPr>
          <w:p w14:paraId="6EB065ED"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265</w:t>
            </w:r>
          </w:p>
        </w:tc>
        <w:tc>
          <w:tcPr>
            <w:tcW w:w="1117" w:type="dxa"/>
          </w:tcPr>
          <w:p w14:paraId="004317D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765</w:t>
            </w:r>
          </w:p>
        </w:tc>
      </w:tr>
      <w:tr w:rsidR="005207BE" w14:paraId="41F35C4C" w14:textId="77777777" w:rsidTr="005207BE">
        <w:tc>
          <w:tcPr>
            <w:tcW w:w="706" w:type="dxa"/>
            <w:vAlign w:val="center"/>
          </w:tcPr>
          <w:p w14:paraId="6D2BEB4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2011</w:t>
            </w:r>
          </w:p>
        </w:tc>
        <w:tc>
          <w:tcPr>
            <w:tcW w:w="1179" w:type="dxa"/>
            <w:vAlign w:val="center"/>
          </w:tcPr>
          <w:p w14:paraId="48EE69A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705</w:t>
            </w:r>
          </w:p>
        </w:tc>
        <w:tc>
          <w:tcPr>
            <w:tcW w:w="1166" w:type="dxa"/>
            <w:vAlign w:val="center"/>
          </w:tcPr>
          <w:p w14:paraId="7D57D13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15</w:t>
            </w:r>
            <w:r w:rsidR="0068257D">
              <w:rPr>
                <w:rFonts w:ascii="Times New Roman" w:hAnsi="Times New Roman"/>
                <w:sz w:val="24"/>
                <w:szCs w:val="24"/>
              </w:rPr>
              <w:t>,</w:t>
            </w:r>
            <w:r>
              <w:rPr>
                <w:rFonts w:ascii="Times New Roman" w:hAnsi="Times New Roman"/>
                <w:sz w:val="24"/>
                <w:szCs w:val="24"/>
              </w:rPr>
              <w:t>291</w:t>
            </w:r>
          </w:p>
        </w:tc>
        <w:tc>
          <w:tcPr>
            <w:tcW w:w="244" w:type="dxa"/>
            <w:vAlign w:val="center"/>
          </w:tcPr>
          <w:p w14:paraId="2D01B82B"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6032243"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755</w:t>
            </w:r>
          </w:p>
        </w:tc>
        <w:tc>
          <w:tcPr>
            <w:tcW w:w="983" w:type="dxa"/>
            <w:vAlign w:val="center"/>
          </w:tcPr>
          <w:p w14:paraId="3146399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611</w:t>
            </w:r>
          </w:p>
        </w:tc>
        <w:tc>
          <w:tcPr>
            <w:tcW w:w="970" w:type="dxa"/>
            <w:vAlign w:val="center"/>
          </w:tcPr>
          <w:p w14:paraId="6E1CE44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901</w:t>
            </w:r>
          </w:p>
        </w:tc>
        <w:tc>
          <w:tcPr>
            <w:tcW w:w="1056" w:type="dxa"/>
          </w:tcPr>
          <w:p w14:paraId="656E19A9" w14:textId="77777777" w:rsidR="005207BE"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sidR="00D77A6A">
              <w:rPr>
                <w:rFonts w:ascii="Times New Roman" w:hAnsi="Times New Roman"/>
                <w:sz w:val="24"/>
                <w:szCs w:val="24"/>
              </w:rPr>
              <w:t>757</w:t>
            </w:r>
          </w:p>
        </w:tc>
        <w:tc>
          <w:tcPr>
            <w:tcW w:w="968" w:type="dxa"/>
          </w:tcPr>
          <w:p w14:paraId="4BDB462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546</w:t>
            </w:r>
          </w:p>
        </w:tc>
        <w:tc>
          <w:tcPr>
            <w:tcW w:w="1117" w:type="dxa"/>
          </w:tcPr>
          <w:p w14:paraId="361E42B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973</w:t>
            </w:r>
          </w:p>
        </w:tc>
      </w:tr>
      <w:tr w:rsidR="005207BE" w14:paraId="1B8075A7" w14:textId="77777777" w:rsidTr="005207BE">
        <w:tc>
          <w:tcPr>
            <w:tcW w:w="706" w:type="dxa"/>
            <w:vAlign w:val="center"/>
          </w:tcPr>
          <w:p w14:paraId="3028B15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2012</w:t>
            </w:r>
          </w:p>
        </w:tc>
        <w:tc>
          <w:tcPr>
            <w:tcW w:w="1179" w:type="dxa"/>
            <w:vAlign w:val="center"/>
          </w:tcPr>
          <w:p w14:paraId="242744DF"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119</w:t>
            </w:r>
          </w:p>
        </w:tc>
        <w:tc>
          <w:tcPr>
            <w:tcW w:w="1166" w:type="dxa"/>
            <w:vAlign w:val="center"/>
          </w:tcPr>
          <w:p w14:paraId="1189EDB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13</w:t>
            </w:r>
            <w:r w:rsidR="0068257D">
              <w:rPr>
                <w:rFonts w:ascii="Times New Roman" w:hAnsi="Times New Roman"/>
                <w:sz w:val="24"/>
                <w:szCs w:val="24"/>
              </w:rPr>
              <w:t>,</w:t>
            </w:r>
            <w:r>
              <w:rPr>
                <w:rFonts w:ascii="Times New Roman" w:hAnsi="Times New Roman"/>
                <w:sz w:val="24"/>
                <w:szCs w:val="24"/>
              </w:rPr>
              <w:t>201</w:t>
            </w:r>
          </w:p>
        </w:tc>
        <w:tc>
          <w:tcPr>
            <w:tcW w:w="244" w:type="dxa"/>
            <w:vAlign w:val="center"/>
          </w:tcPr>
          <w:p w14:paraId="73704822"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58C40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552</w:t>
            </w:r>
          </w:p>
        </w:tc>
        <w:tc>
          <w:tcPr>
            <w:tcW w:w="983" w:type="dxa"/>
            <w:vAlign w:val="center"/>
          </w:tcPr>
          <w:p w14:paraId="608CB9A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432</w:t>
            </w:r>
          </w:p>
        </w:tc>
        <w:tc>
          <w:tcPr>
            <w:tcW w:w="970" w:type="dxa"/>
            <w:vAlign w:val="center"/>
          </w:tcPr>
          <w:p w14:paraId="11BAD4B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675</w:t>
            </w:r>
          </w:p>
        </w:tc>
        <w:tc>
          <w:tcPr>
            <w:tcW w:w="1056" w:type="dxa"/>
          </w:tcPr>
          <w:p w14:paraId="477E7DC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909</w:t>
            </w:r>
          </w:p>
        </w:tc>
        <w:tc>
          <w:tcPr>
            <w:tcW w:w="968" w:type="dxa"/>
          </w:tcPr>
          <w:p w14:paraId="5AAB9E8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694</w:t>
            </w:r>
          </w:p>
        </w:tc>
        <w:tc>
          <w:tcPr>
            <w:tcW w:w="1117" w:type="dxa"/>
          </w:tcPr>
          <w:p w14:paraId="04ED37C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115</w:t>
            </w:r>
          </w:p>
        </w:tc>
      </w:tr>
      <w:tr w:rsidR="005207BE" w14:paraId="44A3E746" w14:textId="77777777" w:rsidTr="005207BE">
        <w:tc>
          <w:tcPr>
            <w:tcW w:w="706" w:type="dxa"/>
            <w:vAlign w:val="center"/>
          </w:tcPr>
          <w:p w14:paraId="2A2E4449"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2013</w:t>
            </w:r>
          </w:p>
        </w:tc>
        <w:tc>
          <w:tcPr>
            <w:tcW w:w="1179" w:type="dxa"/>
            <w:vAlign w:val="center"/>
          </w:tcPr>
          <w:p w14:paraId="4BFE7C5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954</w:t>
            </w:r>
          </w:p>
        </w:tc>
        <w:tc>
          <w:tcPr>
            <w:tcW w:w="1166" w:type="dxa"/>
            <w:vAlign w:val="center"/>
          </w:tcPr>
          <w:p w14:paraId="7CF4C49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193</w:t>
            </w:r>
          </w:p>
        </w:tc>
        <w:tc>
          <w:tcPr>
            <w:tcW w:w="244" w:type="dxa"/>
            <w:vAlign w:val="center"/>
          </w:tcPr>
          <w:p w14:paraId="5526840F"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41A51E13"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068</w:t>
            </w:r>
          </w:p>
        </w:tc>
        <w:tc>
          <w:tcPr>
            <w:tcW w:w="983" w:type="dxa"/>
            <w:vAlign w:val="center"/>
          </w:tcPr>
          <w:p w14:paraId="767F849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89</w:t>
            </w:r>
          </w:p>
        </w:tc>
        <w:tc>
          <w:tcPr>
            <w:tcW w:w="970" w:type="dxa"/>
            <w:vAlign w:val="center"/>
          </w:tcPr>
          <w:p w14:paraId="150E457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214</w:t>
            </w:r>
          </w:p>
        </w:tc>
        <w:tc>
          <w:tcPr>
            <w:tcW w:w="1056" w:type="dxa"/>
          </w:tcPr>
          <w:p w14:paraId="5F8C7B8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586</w:t>
            </w:r>
          </w:p>
        </w:tc>
        <w:tc>
          <w:tcPr>
            <w:tcW w:w="968" w:type="dxa"/>
          </w:tcPr>
          <w:p w14:paraId="2B6C40A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393</w:t>
            </w:r>
          </w:p>
        </w:tc>
        <w:tc>
          <w:tcPr>
            <w:tcW w:w="1117" w:type="dxa"/>
          </w:tcPr>
          <w:p w14:paraId="72F88F7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775</w:t>
            </w:r>
          </w:p>
        </w:tc>
      </w:tr>
      <w:tr w:rsidR="005207BE" w14:paraId="2A67042A" w14:textId="77777777" w:rsidTr="005207BE">
        <w:tc>
          <w:tcPr>
            <w:tcW w:w="706" w:type="dxa"/>
            <w:vAlign w:val="center"/>
          </w:tcPr>
          <w:p w14:paraId="5EEC40C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2014</w:t>
            </w:r>
          </w:p>
        </w:tc>
        <w:tc>
          <w:tcPr>
            <w:tcW w:w="1179" w:type="dxa"/>
            <w:vAlign w:val="center"/>
          </w:tcPr>
          <w:p w14:paraId="287DA5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6</w:t>
            </w:r>
            <w:r w:rsidR="0068257D">
              <w:rPr>
                <w:rFonts w:ascii="Times New Roman" w:hAnsi="Times New Roman"/>
                <w:sz w:val="24"/>
                <w:szCs w:val="24"/>
              </w:rPr>
              <w:t>,</w:t>
            </w:r>
            <w:r>
              <w:rPr>
                <w:rFonts w:ascii="Times New Roman" w:hAnsi="Times New Roman"/>
                <w:sz w:val="24"/>
                <w:szCs w:val="24"/>
              </w:rPr>
              <w:t>326</w:t>
            </w:r>
          </w:p>
        </w:tc>
        <w:tc>
          <w:tcPr>
            <w:tcW w:w="1166" w:type="dxa"/>
            <w:vAlign w:val="center"/>
          </w:tcPr>
          <w:p w14:paraId="773C403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12</w:t>
            </w:r>
            <w:r w:rsidR="0068257D">
              <w:rPr>
                <w:rFonts w:ascii="Times New Roman" w:hAnsi="Times New Roman"/>
                <w:sz w:val="24"/>
                <w:szCs w:val="24"/>
              </w:rPr>
              <w:t>,</w:t>
            </w:r>
            <w:r>
              <w:rPr>
                <w:rFonts w:ascii="Times New Roman" w:hAnsi="Times New Roman"/>
                <w:sz w:val="24"/>
                <w:szCs w:val="24"/>
              </w:rPr>
              <w:t>277</w:t>
            </w:r>
          </w:p>
        </w:tc>
        <w:tc>
          <w:tcPr>
            <w:tcW w:w="244" w:type="dxa"/>
            <w:vAlign w:val="center"/>
          </w:tcPr>
          <w:p w14:paraId="5D792AE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C6F58A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945</w:t>
            </w:r>
          </w:p>
        </w:tc>
        <w:tc>
          <w:tcPr>
            <w:tcW w:w="983" w:type="dxa"/>
            <w:vAlign w:val="center"/>
          </w:tcPr>
          <w:p w14:paraId="26A8C0C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764</w:t>
            </w:r>
          </w:p>
        </w:tc>
        <w:tc>
          <w:tcPr>
            <w:tcW w:w="970" w:type="dxa"/>
            <w:vAlign w:val="center"/>
          </w:tcPr>
          <w:p w14:paraId="32F78DE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153</w:t>
            </w:r>
          </w:p>
        </w:tc>
        <w:tc>
          <w:tcPr>
            <w:tcW w:w="1056" w:type="dxa"/>
          </w:tcPr>
          <w:p w14:paraId="5E0B659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705</w:t>
            </w:r>
          </w:p>
        </w:tc>
        <w:tc>
          <w:tcPr>
            <w:tcW w:w="968" w:type="dxa"/>
          </w:tcPr>
          <w:p w14:paraId="7645B5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492</w:t>
            </w:r>
          </w:p>
        </w:tc>
        <w:tc>
          <w:tcPr>
            <w:tcW w:w="1117" w:type="dxa"/>
          </w:tcPr>
          <w:p w14:paraId="6B5EAED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952</w:t>
            </w:r>
          </w:p>
        </w:tc>
      </w:tr>
      <w:tr w:rsidR="005207BE" w14:paraId="7D5691A9" w14:textId="77777777" w:rsidTr="005207BE">
        <w:tc>
          <w:tcPr>
            <w:tcW w:w="706" w:type="dxa"/>
            <w:vAlign w:val="center"/>
          </w:tcPr>
          <w:p w14:paraId="4D179BCB"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2015</w:t>
            </w:r>
          </w:p>
        </w:tc>
        <w:tc>
          <w:tcPr>
            <w:tcW w:w="1179" w:type="dxa"/>
            <w:vAlign w:val="center"/>
          </w:tcPr>
          <w:p w14:paraId="1DC0A11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560</w:t>
            </w:r>
          </w:p>
        </w:tc>
        <w:tc>
          <w:tcPr>
            <w:tcW w:w="1166" w:type="dxa"/>
            <w:vAlign w:val="center"/>
          </w:tcPr>
          <w:p w14:paraId="01F11A92"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239</w:t>
            </w:r>
          </w:p>
        </w:tc>
        <w:tc>
          <w:tcPr>
            <w:tcW w:w="244" w:type="dxa"/>
            <w:vAlign w:val="center"/>
          </w:tcPr>
          <w:p w14:paraId="1995086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56FA46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874</w:t>
            </w:r>
          </w:p>
        </w:tc>
        <w:tc>
          <w:tcPr>
            <w:tcW w:w="983" w:type="dxa"/>
            <w:vAlign w:val="center"/>
          </w:tcPr>
          <w:p w14:paraId="27028CC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747</w:t>
            </w:r>
          </w:p>
        </w:tc>
        <w:tc>
          <w:tcPr>
            <w:tcW w:w="970" w:type="dxa"/>
            <w:vAlign w:val="center"/>
          </w:tcPr>
          <w:p w14:paraId="27DFC98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998</w:t>
            </w:r>
          </w:p>
        </w:tc>
        <w:tc>
          <w:tcPr>
            <w:tcW w:w="1056" w:type="dxa"/>
          </w:tcPr>
          <w:p w14:paraId="4F43C11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003</w:t>
            </w:r>
          </w:p>
        </w:tc>
        <w:tc>
          <w:tcPr>
            <w:tcW w:w="968" w:type="dxa"/>
          </w:tcPr>
          <w:p w14:paraId="7554A41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871</w:t>
            </w:r>
          </w:p>
        </w:tc>
        <w:tc>
          <w:tcPr>
            <w:tcW w:w="1117" w:type="dxa"/>
          </w:tcPr>
          <w:p w14:paraId="4B28F547"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135</w:t>
            </w:r>
          </w:p>
        </w:tc>
      </w:tr>
      <w:tr w:rsidR="005207BE" w14:paraId="754E1B25" w14:textId="77777777" w:rsidTr="005207BE">
        <w:tc>
          <w:tcPr>
            <w:tcW w:w="706" w:type="dxa"/>
            <w:vAlign w:val="center"/>
          </w:tcPr>
          <w:p w14:paraId="7D1EFDA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2016</w:t>
            </w:r>
          </w:p>
        </w:tc>
        <w:tc>
          <w:tcPr>
            <w:tcW w:w="1179" w:type="dxa"/>
            <w:vAlign w:val="center"/>
          </w:tcPr>
          <w:p w14:paraId="28F6A44D"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423</w:t>
            </w:r>
          </w:p>
        </w:tc>
        <w:tc>
          <w:tcPr>
            <w:tcW w:w="1166" w:type="dxa"/>
            <w:vAlign w:val="center"/>
          </w:tcPr>
          <w:p w14:paraId="1909D858"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765</w:t>
            </w:r>
          </w:p>
        </w:tc>
        <w:tc>
          <w:tcPr>
            <w:tcW w:w="244" w:type="dxa"/>
            <w:vAlign w:val="center"/>
          </w:tcPr>
          <w:p w14:paraId="29BD6E8E"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6346F51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267</w:t>
            </w:r>
          </w:p>
        </w:tc>
        <w:tc>
          <w:tcPr>
            <w:tcW w:w="983" w:type="dxa"/>
            <w:vAlign w:val="center"/>
          </w:tcPr>
          <w:p w14:paraId="3435FD8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203</w:t>
            </w:r>
          </w:p>
        </w:tc>
        <w:tc>
          <w:tcPr>
            <w:tcW w:w="970" w:type="dxa"/>
            <w:vAlign w:val="center"/>
          </w:tcPr>
          <w:p w14:paraId="164AF88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333</w:t>
            </w:r>
          </w:p>
        </w:tc>
        <w:tc>
          <w:tcPr>
            <w:tcW w:w="1056" w:type="dxa"/>
          </w:tcPr>
          <w:p w14:paraId="552D5B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969</w:t>
            </w:r>
          </w:p>
        </w:tc>
        <w:tc>
          <w:tcPr>
            <w:tcW w:w="968" w:type="dxa"/>
          </w:tcPr>
          <w:p w14:paraId="4829FAB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852</w:t>
            </w:r>
          </w:p>
        </w:tc>
        <w:tc>
          <w:tcPr>
            <w:tcW w:w="1117" w:type="dxa"/>
          </w:tcPr>
          <w:p w14:paraId="0D82FDC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094</w:t>
            </w:r>
          </w:p>
        </w:tc>
      </w:tr>
      <w:tr w:rsidR="00FE622A" w14:paraId="422FB522" w14:textId="77777777" w:rsidTr="005207BE">
        <w:tc>
          <w:tcPr>
            <w:tcW w:w="706" w:type="dxa"/>
            <w:vAlign w:val="center"/>
          </w:tcPr>
          <w:p w14:paraId="50745D9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2017</w:t>
            </w:r>
          </w:p>
        </w:tc>
        <w:tc>
          <w:tcPr>
            <w:tcW w:w="1179" w:type="dxa"/>
            <w:vAlign w:val="center"/>
          </w:tcPr>
          <w:p w14:paraId="1B3658B9"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855</w:t>
            </w:r>
          </w:p>
        </w:tc>
        <w:tc>
          <w:tcPr>
            <w:tcW w:w="1166" w:type="dxa"/>
            <w:vAlign w:val="center"/>
          </w:tcPr>
          <w:p w14:paraId="0EF66AE8"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634</w:t>
            </w:r>
          </w:p>
        </w:tc>
        <w:tc>
          <w:tcPr>
            <w:tcW w:w="244" w:type="dxa"/>
            <w:vAlign w:val="center"/>
          </w:tcPr>
          <w:p w14:paraId="1E6FF484" w14:textId="77777777" w:rsidR="00FE622A" w:rsidRDefault="00FE622A" w:rsidP="005207BE">
            <w:pPr>
              <w:spacing w:after="0" w:line="480" w:lineRule="auto"/>
              <w:jc w:val="center"/>
              <w:rPr>
                <w:rFonts w:ascii="Times New Roman" w:hAnsi="Times New Roman"/>
                <w:sz w:val="24"/>
                <w:szCs w:val="24"/>
              </w:rPr>
            </w:pPr>
          </w:p>
        </w:tc>
        <w:tc>
          <w:tcPr>
            <w:tcW w:w="1056" w:type="dxa"/>
            <w:vAlign w:val="center"/>
          </w:tcPr>
          <w:p w14:paraId="48042233"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217</w:t>
            </w:r>
          </w:p>
        </w:tc>
        <w:tc>
          <w:tcPr>
            <w:tcW w:w="983" w:type="dxa"/>
            <w:vAlign w:val="center"/>
          </w:tcPr>
          <w:p w14:paraId="61A0EBD9"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162</w:t>
            </w:r>
          </w:p>
        </w:tc>
        <w:tc>
          <w:tcPr>
            <w:tcW w:w="970" w:type="dxa"/>
            <w:vAlign w:val="center"/>
          </w:tcPr>
          <w:p w14:paraId="7584BE31"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283</w:t>
            </w:r>
          </w:p>
        </w:tc>
        <w:tc>
          <w:tcPr>
            <w:tcW w:w="1056" w:type="dxa"/>
          </w:tcPr>
          <w:p w14:paraId="0081604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503</w:t>
            </w:r>
          </w:p>
        </w:tc>
        <w:tc>
          <w:tcPr>
            <w:tcW w:w="968" w:type="dxa"/>
          </w:tcPr>
          <w:p w14:paraId="7E565A3A"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419</w:t>
            </w:r>
          </w:p>
        </w:tc>
        <w:tc>
          <w:tcPr>
            <w:tcW w:w="1117" w:type="dxa"/>
          </w:tcPr>
          <w:p w14:paraId="51D06140"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598</w:t>
            </w:r>
          </w:p>
        </w:tc>
      </w:tr>
    </w:tbl>
    <w:p w14:paraId="3B44ADDF" w14:textId="77777777" w:rsidR="00C66007" w:rsidRDefault="00C66007" w:rsidP="00373BFC">
      <w:pPr>
        <w:spacing w:after="0" w:line="480" w:lineRule="auto"/>
        <w:rPr>
          <w:rFonts w:ascii="Times New Roman" w:hAnsi="Times New Roman"/>
          <w:sz w:val="24"/>
          <w:szCs w:val="24"/>
        </w:rPr>
      </w:pPr>
    </w:p>
    <w:p w14:paraId="54CF19A7" w14:textId="77777777" w:rsidR="00C66007" w:rsidRDefault="00C66007" w:rsidP="00373BFC">
      <w:pPr>
        <w:spacing w:after="0" w:line="480" w:lineRule="auto"/>
        <w:rPr>
          <w:rFonts w:ascii="Times New Roman" w:hAnsi="Times New Roman"/>
          <w:sz w:val="24"/>
          <w:szCs w:val="24"/>
        </w:rPr>
      </w:pPr>
    </w:p>
    <w:p w14:paraId="28180D1C" w14:textId="77777777" w:rsidR="00C66007" w:rsidRDefault="00C66007" w:rsidP="00373BFC">
      <w:pPr>
        <w:spacing w:after="0" w:line="480" w:lineRule="auto"/>
        <w:rPr>
          <w:rFonts w:ascii="Times New Roman" w:hAnsi="Times New Roman"/>
          <w:sz w:val="24"/>
          <w:szCs w:val="24"/>
        </w:rPr>
      </w:pPr>
    </w:p>
    <w:p w14:paraId="3DBBC529" w14:textId="77777777" w:rsidR="004E42F7" w:rsidRDefault="004E42F7">
      <w:pPr>
        <w:spacing w:after="160" w:line="259" w:lineRule="auto"/>
        <w:rPr>
          <w:rFonts w:ascii="Times New Roman" w:hAnsi="Times New Roman"/>
          <w:sz w:val="24"/>
          <w:szCs w:val="24"/>
        </w:rPr>
      </w:pPr>
      <w:r>
        <w:rPr>
          <w:rFonts w:ascii="Times New Roman" w:hAnsi="Times New Roman"/>
          <w:sz w:val="24"/>
          <w:szCs w:val="24"/>
        </w:rPr>
        <w:br w:type="page"/>
      </w:r>
    </w:p>
    <w:p w14:paraId="67879580" w14:textId="77777777" w:rsidR="000E6B33"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2</w:t>
      </w:r>
      <w:r w:rsidR="000E6B33">
        <w:rPr>
          <w:rFonts w:ascii="Times New Roman" w:hAnsi="Times New Roman"/>
          <w:sz w:val="24"/>
          <w:szCs w:val="24"/>
        </w:rPr>
        <w:t>. Estimates by subbasin</w:t>
      </w:r>
      <w:r w:rsidR="006A5CE2">
        <w:rPr>
          <w:rFonts w:ascii="Times New Roman" w:hAnsi="Times New Roman"/>
          <w:sz w:val="24"/>
          <w:szCs w:val="24"/>
        </w:rPr>
        <w:t xml:space="preserve"> and PTAGIS code</w:t>
      </w:r>
      <w:r w:rsidR="000E6B33">
        <w:rPr>
          <w:rFonts w:ascii="Times New Roman" w:hAnsi="Times New Roman"/>
          <w:sz w:val="24"/>
          <w:szCs w:val="24"/>
        </w:rPr>
        <w:t xml:space="preserve"> of overshoot fallback steelhead downstream of Priest Rapids Dam. </w:t>
      </w:r>
      <w:r w:rsidR="006A5CE2">
        <w:rPr>
          <w:rFonts w:ascii="Times New Roman" w:hAnsi="Times New Roman"/>
          <w:sz w:val="24"/>
          <w:szCs w:val="24"/>
        </w:rPr>
        <w:t>(PRO = Prosser Dam; ICH</w:t>
      </w:r>
      <w:r w:rsidR="000E6B33">
        <w:rPr>
          <w:rFonts w:ascii="Times New Roman" w:hAnsi="Times New Roman"/>
          <w:sz w:val="24"/>
          <w:szCs w:val="24"/>
        </w:rPr>
        <w:t xml:space="preserve"> = Ice Harbor Dam; PRV = Pierce RV Park instream array; TMF = Three Mile Falls Dam; JD1</w:t>
      </w:r>
      <w:r w:rsidR="006A5CE2">
        <w:rPr>
          <w:rFonts w:ascii="Times New Roman" w:hAnsi="Times New Roman"/>
          <w:sz w:val="24"/>
          <w:szCs w:val="24"/>
        </w:rPr>
        <w:t xml:space="preserve"> = Lower John Day at McDonald Ferry).</w:t>
      </w:r>
      <w:r w:rsidR="006A5CE2" w:rsidRPr="006A5CE2">
        <w:rPr>
          <w:rFonts w:ascii="Times New Roman" w:hAnsi="Times New Roman"/>
          <w:sz w:val="24"/>
          <w:szCs w:val="24"/>
        </w:rPr>
        <w:t xml:space="preserve"> </w:t>
      </w:r>
      <w:r w:rsidR="006A5CE2">
        <w:rPr>
          <w:rFonts w:ascii="Times New Roman" w:hAnsi="Times New Roman"/>
          <w:sz w:val="24"/>
          <w:szCs w:val="24"/>
        </w:rPr>
        <w:t xml:space="preserve">Parentheses indicate PIT tag </w:t>
      </w:r>
      <w:r w:rsidR="004553ED">
        <w:rPr>
          <w:rFonts w:ascii="Times New Roman" w:hAnsi="Times New Roman"/>
          <w:sz w:val="24"/>
          <w:szCs w:val="24"/>
        </w:rPr>
        <w:t>detection probability</w:t>
      </w:r>
      <w:r w:rsidR="006A5CE2">
        <w:rPr>
          <w:rFonts w:ascii="Times New Roman" w:hAnsi="Times New Roman"/>
          <w:sz w:val="24"/>
          <w:szCs w:val="24"/>
        </w:rPr>
        <w:t xml:space="preserve"> (mean, SD</w:t>
      </w:r>
      <w:r w:rsidR="00880D26">
        <w:rPr>
          <w:rFonts w:ascii="Times New Roman" w:hAnsi="Times New Roman"/>
          <w:sz w:val="24"/>
          <w:szCs w:val="24"/>
        </w:rPr>
        <w:t>). W = wild and H = hatchery.</w:t>
      </w:r>
    </w:p>
    <w:tbl>
      <w:tblPr>
        <w:tblStyle w:val="TableGrid"/>
        <w:tblW w:w="9457" w:type="dxa"/>
        <w:tblLook w:val="04A0" w:firstRow="1" w:lastRow="0" w:firstColumn="1" w:lastColumn="0" w:noHBand="0" w:noVBand="1"/>
      </w:tblPr>
      <w:tblGrid>
        <w:gridCol w:w="805"/>
        <w:gridCol w:w="1350"/>
        <w:gridCol w:w="990"/>
        <w:gridCol w:w="900"/>
        <w:gridCol w:w="1304"/>
        <w:gridCol w:w="676"/>
        <w:gridCol w:w="1277"/>
        <w:gridCol w:w="703"/>
        <w:gridCol w:w="1452"/>
      </w:tblGrid>
      <w:tr w:rsidR="00880D26" w14:paraId="6B27D327" w14:textId="77777777" w:rsidTr="006A5CE2">
        <w:tc>
          <w:tcPr>
            <w:tcW w:w="805" w:type="dxa"/>
            <w:vMerge w:val="restart"/>
            <w:vAlign w:val="center"/>
          </w:tcPr>
          <w:p w14:paraId="577F470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1350" w:type="dxa"/>
            <w:vAlign w:val="center"/>
          </w:tcPr>
          <w:p w14:paraId="48D40D10"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Yakima</w:t>
            </w:r>
          </w:p>
          <w:p w14:paraId="0A0609E3" w14:textId="77777777" w:rsidR="00880D26" w:rsidRDefault="00880D26" w:rsidP="006A5CE2">
            <w:pPr>
              <w:spacing w:after="0" w:line="480" w:lineRule="auto"/>
              <w:jc w:val="center"/>
              <w:rPr>
                <w:rFonts w:ascii="Times New Roman" w:hAnsi="Times New Roman"/>
                <w:sz w:val="24"/>
                <w:szCs w:val="24"/>
              </w:rPr>
            </w:pPr>
            <w:r>
              <w:rPr>
                <w:rFonts w:ascii="Times New Roman" w:hAnsi="Times New Roman"/>
                <w:sz w:val="24"/>
                <w:szCs w:val="24"/>
              </w:rPr>
              <w:t xml:space="preserve">PRO </w:t>
            </w:r>
          </w:p>
          <w:p w14:paraId="24B61299" w14:textId="77777777" w:rsidR="00880D26" w:rsidRDefault="00FE5416" w:rsidP="006A5CE2">
            <w:pPr>
              <w:spacing w:after="0" w:line="480" w:lineRule="auto"/>
              <w:jc w:val="center"/>
              <w:rPr>
                <w:rFonts w:ascii="Times New Roman" w:hAnsi="Times New Roman"/>
                <w:sz w:val="24"/>
                <w:szCs w:val="24"/>
              </w:rPr>
            </w:pPr>
            <w:r>
              <w:rPr>
                <w:rFonts w:ascii="Times New Roman" w:hAnsi="Times New Roman"/>
                <w:sz w:val="24"/>
                <w:szCs w:val="24"/>
              </w:rPr>
              <w:t>(0.96, 0.02</w:t>
            </w:r>
            <w:r w:rsidR="00880D26">
              <w:rPr>
                <w:rFonts w:ascii="Times New Roman" w:hAnsi="Times New Roman"/>
                <w:sz w:val="24"/>
                <w:szCs w:val="24"/>
              </w:rPr>
              <w:t>)</w:t>
            </w:r>
          </w:p>
        </w:tc>
        <w:tc>
          <w:tcPr>
            <w:tcW w:w="1890" w:type="dxa"/>
            <w:gridSpan w:val="2"/>
            <w:vAlign w:val="center"/>
          </w:tcPr>
          <w:p w14:paraId="77F435D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Snake</w:t>
            </w:r>
          </w:p>
          <w:p w14:paraId="6EC29D7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ICH</w:t>
            </w:r>
          </w:p>
          <w:p w14:paraId="3B20FF0F"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(1.0, 0.01</w:t>
            </w:r>
            <w:r w:rsidR="00880D26">
              <w:rPr>
                <w:rFonts w:ascii="Times New Roman" w:hAnsi="Times New Roman"/>
                <w:sz w:val="24"/>
                <w:szCs w:val="24"/>
              </w:rPr>
              <w:t>)</w:t>
            </w:r>
          </w:p>
        </w:tc>
        <w:tc>
          <w:tcPr>
            <w:tcW w:w="1980" w:type="dxa"/>
            <w:gridSpan w:val="2"/>
            <w:vAlign w:val="center"/>
          </w:tcPr>
          <w:p w14:paraId="7BE5A7E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Walla Walla</w:t>
            </w:r>
          </w:p>
          <w:p w14:paraId="346757BB"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PRV</w:t>
            </w:r>
          </w:p>
          <w:p w14:paraId="7B9D82DD"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(0.57, 0.39</w:t>
            </w:r>
            <w:r w:rsidR="00880D26">
              <w:rPr>
                <w:rFonts w:ascii="Times New Roman" w:hAnsi="Times New Roman"/>
                <w:sz w:val="24"/>
                <w:szCs w:val="24"/>
              </w:rPr>
              <w:t>)</w:t>
            </w:r>
          </w:p>
        </w:tc>
        <w:tc>
          <w:tcPr>
            <w:tcW w:w="1980" w:type="dxa"/>
            <w:gridSpan w:val="2"/>
            <w:vAlign w:val="center"/>
          </w:tcPr>
          <w:p w14:paraId="64B241A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Umatilla</w:t>
            </w:r>
          </w:p>
          <w:p w14:paraId="258CCCAE"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TMF</w:t>
            </w:r>
          </w:p>
          <w:p w14:paraId="2594E71C"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(0.75,0.46</w:t>
            </w:r>
            <w:r w:rsidR="00880D26">
              <w:rPr>
                <w:rFonts w:ascii="Times New Roman" w:hAnsi="Times New Roman"/>
                <w:sz w:val="24"/>
                <w:szCs w:val="24"/>
              </w:rPr>
              <w:t>)</w:t>
            </w:r>
          </w:p>
        </w:tc>
        <w:tc>
          <w:tcPr>
            <w:tcW w:w="1452" w:type="dxa"/>
            <w:vAlign w:val="center"/>
          </w:tcPr>
          <w:p w14:paraId="5C72E3FA"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John Day</w:t>
            </w:r>
          </w:p>
          <w:p w14:paraId="3EA0E09C"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 xml:space="preserve">JD1 </w:t>
            </w:r>
          </w:p>
          <w:p w14:paraId="3CD5A500"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(0.59, 0.37</w:t>
            </w:r>
            <w:r w:rsidR="00880D26">
              <w:rPr>
                <w:rFonts w:ascii="Times New Roman" w:hAnsi="Times New Roman"/>
                <w:sz w:val="24"/>
                <w:szCs w:val="24"/>
              </w:rPr>
              <w:t>)</w:t>
            </w:r>
          </w:p>
        </w:tc>
      </w:tr>
      <w:tr w:rsidR="00880D26" w14:paraId="18D7BC6D" w14:textId="77777777" w:rsidTr="006A5CE2">
        <w:tc>
          <w:tcPr>
            <w:tcW w:w="805" w:type="dxa"/>
            <w:vMerge/>
            <w:vAlign w:val="center"/>
          </w:tcPr>
          <w:p w14:paraId="71DC7D6B" w14:textId="77777777" w:rsidR="00880D26" w:rsidRDefault="00880D26" w:rsidP="008F7165">
            <w:pPr>
              <w:spacing w:after="0" w:line="480" w:lineRule="auto"/>
              <w:jc w:val="center"/>
              <w:rPr>
                <w:rFonts w:ascii="Times New Roman" w:hAnsi="Times New Roman"/>
                <w:sz w:val="24"/>
                <w:szCs w:val="24"/>
              </w:rPr>
            </w:pPr>
          </w:p>
        </w:tc>
        <w:tc>
          <w:tcPr>
            <w:tcW w:w="1350" w:type="dxa"/>
            <w:vAlign w:val="center"/>
          </w:tcPr>
          <w:p w14:paraId="32C4749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90" w:type="dxa"/>
            <w:vAlign w:val="center"/>
          </w:tcPr>
          <w:p w14:paraId="35BAD041"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00" w:type="dxa"/>
            <w:vAlign w:val="center"/>
          </w:tcPr>
          <w:p w14:paraId="5AD414F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304" w:type="dxa"/>
            <w:vAlign w:val="center"/>
          </w:tcPr>
          <w:p w14:paraId="15345EC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676" w:type="dxa"/>
            <w:vAlign w:val="center"/>
          </w:tcPr>
          <w:p w14:paraId="1523FFF6"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277" w:type="dxa"/>
            <w:vAlign w:val="center"/>
          </w:tcPr>
          <w:p w14:paraId="211F3EC9"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703" w:type="dxa"/>
            <w:vAlign w:val="center"/>
          </w:tcPr>
          <w:p w14:paraId="46B8644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452" w:type="dxa"/>
            <w:vAlign w:val="center"/>
          </w:tcPr>
          <w:p w14:paraId="2AEB1D8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r>
      <w:tr w:rsidR="008F7165" w14:paraId="17781C7A" w14:textId="77777777" w:rsidTr="006A5CE2">
        <w:tc>
          <w:tcPr>
            <w:tcW w:w="805" w:type="dxa"/>
            <w:vAlign w:val="center"/>
          </w:tcPr>
          <w:p w14:paraId="27645DE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2010</w:t>
            </w:r>
          </w:p>
        </w:tc>
        <w:tc>
          <w:tcPr>
            <w:tcW w:w="1350" w:type="dxa"/>
            <w:vAlign w:val="center"/>
          </w:tcPr>
          <w:p w14:paraId="5073BC5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840</w:t>
            </w:r>
          </w:p>
        </w:tc>
        <w:tc>
          <w:tcPr>
            <w:tcW w:w="990" w:type="dxa"/>
            <w:vAlign w:val="center"/>
          </w:tcPr>
          <w:p w14:paraId="030C2EE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690</w:t>
            </w:r>
          </w:p>
        </w:tc>
        <w:tc>
          <w:tcPr>
            <w:tcW w:w="900" w:type="dxa"/>
            <w:vAlign w:val="center"/>
          </w:tcPr>
          <w:p w14:paraId="056FB4E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397</w:t>
            </w:r>
          </w:p>
        </w:tc>
        <w:tc>
          <w:tcPr>
            <w:tcW w:w="1304" w:type="dxa"/>
            <w:vAlign w:val="center"/>
          </w:tcPr>
          <w:p w14:paraId="297BADC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55</w:t>
            </w:r>
          </w:p>
        </w:tc>
        <w:tc>
          <w:tcPr>
            <w:tcW w:w="676" w:type="dxa"/>
            <w:vAlign w:val="center"/>
          </w:tcPr>
          <w:p w14:paraId="08C5998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1FA075A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w:t>
            </w:r>
          </w:p>
        </w:tc>
        <w:tc>
          <w:tcPr>
            <w:tcW w:w="703" w:type="dxa"/>
            <w:vAlign w:val="center"/>
          </w:tcPr>
          <w:p w14:paraId="69CE45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23</w:t>
            </w:r>
          </w:p>
        </w:tc>
        <w:tc>
          <w:tcPr>
            <w:tcW w:w="1452" w:type="dxa"/>
            <w:vAlign w:val="center"/>
          </w:tcPr>
          <w:p w14:paraId="293CAA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6FD8C053" w14:textId="77777777" w:rsidTr="006A5CE2">
        <w:tc>
          <w:tcPr>
            <w:tcW w:w="805" w:type="dxa"/>
            <w:vAlign w:val="center"/>
          </w:tcPr>
          <w:p w14:paraId="75E93E1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2011</w:t>
            </w:r>
          </w:p>
        </w:tc>
        <w:tc>
          <w:tcPr>
            <w:tcW w:w="1350" w:type="dxa"/>
            <w:vAlign w:val="center"/>
          </w:tcPr>
          <w:p w14:paraId="1001283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364</w:t>
            </w:r>
          </w:p>
        </w:tc>
        <w:tc>
          <w:tcPr>
            <w:tcW w:w="990" w:type="dxa"/>
            <w:vAlign w:val="center"/>
          </w:tcPr>
          <w:p w14:paraId="1771AB7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363</w:t>
            </w:r>
          </w:p>
        </w:tc>
        <w:tc>
          <w:tcPr>
            <w:tcW w:w="900" w:type="dxa"/>
            <w:vAlign w:val="center"/>
          </w:tcPr>
          <w:p w14:paraId="7ECBBF0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698</w:t>
            </w:r>
          </w:p>
        </w:tc>
        <w:tc>
          <w:tcPr>
            <w:tcW w:w="1304" w:type="dxa"/>
            <w:vAlign w:val="center"/>
          </w:tcPr>
          <w:p w14:paraId="696B94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c>
          <w:tcPr>
            <w:tcW w:w="676" w:type="dxa"/>
            <w:vAlign w:val="center"/>
          </w:tcPr>
          <w:p w14:paraId="5F217F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231439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9DE1A1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89CBBA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5FF73EE5" w14:textId="77777777" w:rsidTr="006A5CE2">
        <w:tc>
          <w:tcPr>
            <w:tcW w:w="805" w:type="dxa"/>
            <w:vAlign w:val="center"/>
          </w:tcPr>
          <w:p w14:paraId="6957203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2012</w:t>
            </w:r>
          </w:p>
        </w:tc>
        <w:tc>
          <w:tcPr>
            <w:tcW w:w="1350" w:type="dxa"/>
            <w:vAlign w:val="center"/>
          </w:tcPr>
          <w:p w14:paraId="4E7CE0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181</w:t>
            </w:r>
          </w:p>
        </w:tc>
        <w:tc>
          <w:tcPr>
            <w:tcW w:w="990" w:type="dxa"/>
            <w:vAlign w:val="center"/>
          </w:tcPr>
          <w:p w14:paraId="27BEC4D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00" w:type="dxa"/>
            <w:vAlign w:val="center"/>
          </w:tcPr>
          <w:p w14:paraId="5C91E9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832</w:t>
            </w:r>
          </w:p>
        </w:tc>
        <w:tc>
          <w:tcPr>
            <w:tcW w:w="1304" w:type="dxa"/>
            <w:vAlign w:val="center"/>
          </w:tcPr>
          <w:p w14:paraId="64C285A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158E5C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14</w:t>
            </w:r>
          </w:p>
        </w:tc>
        <w:tc>
          <w:tcPr>
            <w:tcW w:w="1277" w:type="dxa"/>
            <w:vAlign w:val="center"/>
          </w:tcPr>
          <w:p w14:paraId="117A4FE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703" w:type="dxa"/>
            <w:vAlign w:val="center"/>
          </w:tcPr>
          <w:p w14:paraId="1C58FF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1D4AF72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4AC35E19" w14:textId="77777777" w:rsidTr="006A5CE2">
        <w:tc>
          <w:tcPr>
            <w:tcW w:w="805" w:type="dxa"/>
            <w:vAlign w:val="center"/>
          </w:tcPr>
          <w:p w14:paraId="2B34C0D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2013</w:t>
            </w:r>
          </w:p>
        </w:tc>
        <w:tc>
          <w:tcPr>
            <w:tcW w:w="1350" w:type="dxa"/>
            <w:vAlign w:val="center"/>
          </w:tcPr>
          <w:p w14:paraId="21D6D64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334</w:t>
            </w:r>
          </w:p>
        </w:tc>
        <w:tc>
          <w:tcPr>
            <w:tcW w:w="990" w:type="dxa"/>
            <w:vAlign w:val="center"/>
          </w:tcPr>
          <w:p w14:paraId="49E7BB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639</w:t>
            </w:r>
          </w:p>
        </w:tc>
        <w:tc>
          <w:tcPr>
            <w:tcW w:w="900" w:type="dxa"/>
            <w:vAlign w:val="center"/>
          </w:tcPr>
          <w:p w14:paraId="5A010B8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433</w:t>
            </w:r>
          </w:p>
        </w:tc>
        <w:tc>
          <w:tcPr>
            <w:tcW w:w="1304" w:type="dxa"/>
            <w:vAlign w:val="center"/>
          </w:tcPr>
          <w:p w14:paraId="752491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676" w:type="dxa"/>
            <w:vAlign w:val="center"/>
          </w:tcPr>
          <w:p w14:paraId="16DEDEA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51</w:t>
            </w:r>
          </w:p>
        </w:tc>
        <w:tc>
          <w:tcPr>
            <w:tcW w:w="1277" w:type="dxa"/>
            <w:vAlign w:val="center"/>
          </w:tcPr>
          <w:p w14:paraId="7F1132B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51D291B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1452" w:type="dxa"/>
            <w:vAlign w:val="center"/>
          </w:tcPr>
          <w:p w14:paraId="162CABB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38</w:t>
            </w:r>
          </w:p>
        </w:tc>
      </w:tr>
      <w:tr w:rsidR="008F7165" w14:paraId="3714C324" w14:textId="77777777" w:rsidTr="006A5CE2">
        <w:tc>
          <w:tcPr>
            <w:tcW w:w="805" w:type="dxa"/>
            <w:vAlign w:val="center"/>
          </w:tcPr>
          <w:p w14:paraId="43FDB2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2014</w:t>
            </w:r>
          </w:p>
        </w:tc>
        <w:tc>
          <w:tcPr>
            <w:tcW w:w="1350" w:type="dxa"/>
            <w:vAlign w:val="center"/>
          </w:tcPr>
          <w:p w14:paraId="76C08A5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579</w:t>
            </w:r>
          </w:p>
        </w:tc>
        <w:tc>
          <w:tcPr>
            <w:tcW w:w="990" w:type="dxa"/>
            <w:vAlign w:val="center"/>
          </w:tcPr>
          <w:p w14:paraId="5388ADE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169</w:t>
            </w:r>
          </w:p>
        </w:tc>
        <w:tc>
          <w:tcPr>
            <w:tcW w:w="900" w:type="dxa"/>
            <w:vAlign w:val="center"/>
          </w:tcPr>
          <w:p w14:paraId="3D83957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504</w:t>
            </w:r>
          </w:p>
        </w:tc>
        <w:tc>
          <w:tcPr>
            <w:tcW w:w="1304" w:type="dxa"/>
            <w:vAlign w:val="center"/>
          </w:tcPr>
          <w:p w14:paraId="7C08B77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75</w:t>
            </w:r>
          </w:p>
        </w:tc>
        <w:tc>
          <w:tcPr>
            <w:tcW w:w="676" w:type="dxa"/>
            <w:vAlign w:val="center"/>
          </w:tcPr>
          <w:p w14:paraId="757318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27</w:t>
            </w:r>
          </w:p>
        </w:tc>
        <w:tc>
          <w:tcPr>
            <w:tcW w:w="1277" w:type="dxa"/>
            <w:vAlign w:val="center"/>
          </w:tcPr>
          <w:p w14:paraId="5B81248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53</w:t>
            </w:r>
          </w:p>
        </w:tc>
        <w:tc>
          <w:tcPr>
            <w:tcW w:w="703" w:type="dxa"/>
            <w:vAlign w:val="center"/>
          </w:tcPr>
          <w:p w14:paraId="0463F4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22</w:t>
            </w:r>
          </w:p>
        </w:tc>
        <w:tc>
          <w:tcPr>
            <w:tcW w:w="1452" w:type="dxa"/>
            <w:vAlign w:val="center"/>
          </w:tcPr>
          <w:p w14:paraId="09A9184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43</w:t>
            </w:r>
          </w:p>
        </w:tc>
      </w:tr>
      <w:tr w:rsidR="008F7165" w14:paraId="41F3CEE6" w14:textId="77777777" w:rsidTr="006A5CE2">
        <w:tc>
          <w:tcPr>
            <w:tcW w:w="805" w:type="dxa"/>
            <w:vAlign w:val="center"/>
          </w:tcPr>
          <w:p w14:paraId="328F1F2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2015</w:t>
            </w:r>
          </w:p>
        </w:tc>
        <w:tc>
          <w:tcPr>
            <w:tcW w:w="1350" w:type="dxa"/>
            <w:vAlign w:val="center"/>
          </w:tcPr>
          <w:p w14:paraId="37AA3A23"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90" w:type="dxa"/>
            <w:vAlign w:val="center"/>
          </w:tcPr>
          <w:p w14:paraId="188521F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426</w:t>
            </w:r>
          </w:p>
        </w:tc>
        <w:tc>
          <w:tcPr>
            <w:tcW w:w="900" w:type="dxa"/>
            <w:vAlign w:val="center"/>
          </w:tcPr>
          <w:p w14:paraId="4673CA2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882</w:t>
            </w:r>
          </w:p>
        </w:tc>
        <w:tc>
          <w:tcPr>
            <w:tcW w:w="1304" w:type="dxa"/>
            <w:vAlign w:val="center"/>
          </w:tcPr>
          <w:p w14:paraId="631E3AF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w:t>
            </w:r>
          </w:p>
        </w:tc>
        <w:tc>
          <w:tcPr>
            <w:tcW w:w="676" w:type="dxa"/>
            <w:vAlign w:val="center"/>
          </w:tcPr>
          <w:p w14:paraId="19C7F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1277" w:type="dxa"/>
            <w:vAlign w:val="center"/>
          </w:tcPr>
          <w:p w14:paraId="27AA6F3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24</w:t>
            </w:r>
          </w:p>
        </w:tc>
        <w:tc>
          <w:tcPr>
            <w:tcW w:w="703" w:type="dxa"/>
            <w:vAlign w:val="center"/>
          </w:tcPr>
          <w:p w14:paraId="5078943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CDB3E5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29</w:t>
            </w:r>
          </w:p>
        </w:tc>
      </w:tr>
      <w:tr w:rsidR="008F7165" w14:paraId="24654621" w14:textId="77777777" w:rsidTr="006A5CE2">
        <w:tc>
          <w:tcPr>
            <w:tcW w:w="805" w:type="dxa"/>
            <w:vAlign w:val="center"/>
          </w:tcPr>
          <w:p w14:paraId="41551C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2016</w:t>
            </w:r>
          </w:p>
        </w:tc>
        <w:tc>
          <w:tcPr>
            <w:tcW w:w="1350" w:type="dxa"/>
            <w:vAlign w:val="center"/>
          </w:tcPr>
          <w:p w14:paraId="7945915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89</w:t>
            </w:r>
          </w:p>
        </w:tc>
        <w:tc>
          <w:tcPr>
            <w:tcW w:w="990" w:type="dxa"/>
            <w:vAlign w:val="center"/>
          </w:tcPr>
          <w:p w14:paraId="7CE58D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117</w:t>
            </w:r>
          </w:p>
        </w:tc>
        <w:tc>
          <w:tcPr>
            <w:tcW w:w="900" w:type="dxa"/>
            <w:vAlign w:val="center"/>
          </w:tcPr>
          <w:p w14:paraId="0D6D5C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685</w:t>
            </w:r>
          </w:p>
        </w:tc>
        <w:tc>
          <w:tcPr>
            <w:tcW w:w="1304" w:type="dxa"/>
            <w:vAlign w:val="center"/>
          </w:tcPr>
          <w:p w14:paraId="3783EAA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5ACEF92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26</w:t>
            </w:r>
          </w:p>
        </w:tc>
        <w:tc>
          <w:tcPr>
            <w:tcW w:w="1277" w:type="dxa"/>
            <w:vAlign w:val="center"/>
          </w:tcPr>
          <w:p w14:paraId="5139A5E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703" w:type="dxa"/>
            <w:vAlign w:val="center"/>
          </w:tcPr>
          <w:p w14:paraId="2B9FAE5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27EF5A3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r>
      <w:tr w:rsidR="008F7165" w14:paraId="60449F0C" w14:textId="77777777" w:rsidTr="006A5CE2">
        <w:tc>
          <w:tcPr>
            <w:tcW w:w="805" w:type="dxa"/>
            <w:vAlign w:val="center"/>
          </w:tcPr>
          <w:p w14:paraId="5C4018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2017</w:t>
            </w:r>
          </w:p>
        </w:tc>
        <w:tc>
          <w:tcPr>
            <w:tcW w:w="1350" w:type="dxa"/>
            <w:vAlign w:val="center"/>
          </w:tcPr>
          <w:p w14:paraId="21F545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116</w:t>
            </w:r>
          </w:p>
        </w:tc>
        <w:tc>
          <w:tcPr>
            <w:tcW w:w="990" w:type="dxa"/>
            <w:vAlign w:val="center"/>
          </w:tcPr>
          <w:p w14:paraId="5972FD1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65</w:t>
            </w:r>
          </w:p>
        </w:tc>
        <w:tc>
          <w:tcPr>
            <w:tcW w:w="900" w:type="dxa"/>
            <w:vAlign w:val="center"/>
          </w:tcPr>
          <w:p w14:paraId="2B64424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254</w:t>
            </w:r>
          </w:p>
        </w:tc>
        <w:tc>
          <w:tcPr>
            <w:tcW w:w="1304" w:type="dxa"/>
            <w:vAlign w:val="center"/>
          </w:tcPr>
          <w:p w14:paraId="40509A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676" w:type="dxa"/>
            <w:vAlign w:val="center"/>
          </w:tcPr>
          <w:p w14:paraId="6F389DF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9</w:t>
            </w:r>
          </w:p>
        </w:tc>
        <w:tc>
          <w:tcPr>
            <w:tcW w:w="1277" w:type="dxa"/>
            <w:vAlign w:val="center"/>
          </w:tcPr>
          <w:p w14:paraId="6A122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5BE142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781888C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r>
      <w:tr w:rsidR="008F7165" w14:paraId="3EAAF8CC" w14:textId="77777777" w:rsidTr="006A5CE2">
        <w:tc>
          <w:tcPr>
            <w:tcW w:w="805" w:type="dxa"/>
            <w:vAlign w:val="center"/>
          </w:tcPr>
          <w:p w14:paraId="43967E5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Mean</w:t>
            </w:r>
          </w:p>
        </w:tc>
        <w:tc>
          <w:tcPr>
            <w:tcW w:w="1350" w:type="dxa"/>
            <w:vAlign w:val="center"/>
          </w:tcPr>
          <w:p w14:paraId="7F7936B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353</w:t>
            </w:r>
          </w:p>
        </w:tc>
        <w:tc>
          <w:tcPr>
            <w:tcW w:w="990" w:type="dxa"/>
            <w:vAlign w:val="center"/>
          </w:tcPr>
          <w:p w14:paraId="6835721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474</w:t>
            </w:r>
          </w:p>
        </w:tc>
        <w:tc>
          <w:tcPr>
            <w:tcW w:w="900" w:type="dxa"/>
            <w:vAlign w:val="center"/>
          </w:tcPr>
          <w:p w14:paraId="65667AD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336</w:t>
            </w:r>
          </w:p>
        </w:tc>
        <w:tc>
          <w:tcPr>
            <w:tcW w:w="1304" w:type="dxa"/>
            <w:vAlign w:val="center"/>
          </w:tcPr>
          <w:p w14:paraId="2783D44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w:t>
            </w:r>
          </w:p>
        </w:tc>
        <w:tc>
          <w:tcPr>
            <w:tcW w:w="676" w:type="dxa"/>
            <w:vAlign w:val="center"/>
          </w:tcPr>
          <w:p w14:paraId="0772EAB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w:t>
            </w:r>
          </w:p>
        </w:tc>
        <w:tc>
          <w:tcPr>
            <w:tcW w:w="1277" w:type="dxa"/>
            <w:vAlign w:val="center"/>
          </w:tcPr>
          <w:p w14:paraId="5EA3B9F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4A22DF4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w:t>
            </w:r>
          </w:p>
        </w:tc>
        <w:tc>
          <w:tcPr>
            <w:tcW w:w="1452" w:type="dxa"/>
            <w:vAlign w:val="center"/>
          </w:tcPr>
          <w:p w14:paraId="36DC5B6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r>
    </w:tbl>
    <w:p w14:paraId="40179269" w14:textId="77777777" w:rsidR="00C66007" w:rsidRDefault="00C66007" w:rsidP="00373BFC">
      <w:pPr>
        <w:spacing w:after="0" w:line="480" w:lineRule="auto"/>
        <w:rPr>
          <w:rFonts w:ascii="Times New Roman" w:hAnsi="Times New Roman"/>
          <w:sz w:val="24"/>
          <w:szCs w:val="24"/>
        </w:rPr>
      </w:pPr>
    </w:p>
    <w:p w14:paraId="635899FD" w14:textId="77777777" w:rsidR="00C66007" w:rsidRDefault="00C66007" w:rsidP="00373BFC">
      <w:pPr>
        <w:spacing w:after="0" w:line="480" w:lineRule="auto"/>
        <w:rPr>
          <w:rFonts w:ascii="Times New Roman" w:hAnsi="Times New Roman"/>
          <w:sz w:val="24"/>
          <w:szCs w:val="24"/>
        </w:rPr>
      </w:pPr>
    </w:p>
    <w:p w14:paraId="59186290" w14:textId="77777777" w:rsidR="00C66007" w:rsidRDefault="00C66007" w:rsidP="00373BFC">
      <w:pPr>
        <w:spacing w:after="0" w:line="480" w:lineRule="auto"/>
        <w:rPr>
          <w:rFonts w:ascii="Times New Roman" w:hAnsi="Times New Roman"/>
          <w:sz w:val="24"/>
          <w:szCs w:val="24"/>
        </w:rPr>
      </w:pPr>
    </w:p>
    <w:p w14:paraId="178A1E7C" w14:textId="77777777" w:rsidR="00305D87" w:rsidRDefault="00305D87" w:rsidP="00373BFC">
      <w:pPr>
        <w:spacing w:after="0" w:line="480" w:lineRule="auto"/>
        <w:rPr>
          <w:rFonts w:ascii="Times New Roman" w:hAnsi="Times New Roman"/>
          <w:sz w:val="24"/>
          <w:szCs w:val="24"/>
        </w:rPr>
      </w:pPr>
    </w:p>
    <w:p w14:paraId="28C02B4D" w14:textId="77777777" w:rsidR="00305D87" w:rsidRDefault="00305D87" w:rsidP="00373BFC">
      <w:pPr>
        <w:spacing w:after="0" w:line="480" w:lineRule="auto"/>
        <w:rPr>
          <w:rFonts w:ascii="Times New Roman" w:hAnsi="Times New Roman"/>
          <w:sz w:val="24"/>
          <w:szCs w:val="24"/>
        </w:rPr>
      </w:pPr>
    </w:p>
    <w:p w14:paraId="6F4A01E9" w14:textId="77777777" w:rsidR="00305D87" w:rsidRDefault="00305D87" w:rsidP="00373BFC">
      <w:pPr>
        <w:spacing w:after="0" w:line="480" w:lineRule="auto"/>
        <w:rPr>
          <w:rFonts w:ascii="Times New Roman" w:hAnsi="Times New Roman"/>
          <w:sz w:val="24"/>
          <w:szCs w:val="24"/>
        </w:rPr>
      </w:pPr>
    </w:p>
    <w:p w14:paraId="053838CA" w14:textId="77777777" w:rsidR="00C66007"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3</w:t>
      </w:r>
      <w:r w:rsidR="00305D87">
        <w:rPr>
          <w:rFonts w:ascii="Times New Roman" w:hAnsi="Times New Roman"/>
          <w:sz w:val="24"/>
          <w:szCs w:val="24"/>
        </w:rPr>
        <w:t>. Estimated abundance of overshoot steelhead at Priest Rapids Dam and the conversion rate or proportion of fish observed downstream of Priest Rapids Dam prior to spawning.</w:t>
      </w:r>
    </w:p>
    <w:tbl>
      <w:tblPr>
        <w:tblStyle w:val="TableGrid"/>
        <w:tblW w:w="7825" w:type="dxa"/>
        <w:tblLook w:val="04A0" w:firstRow="1" w:lastRow="0" w:firstColumn="1" w:lastColumn="0" w:noHBand="0" w:noVBand="1"/>
      </w:tblPr>
      <w:tblGrid>
        <w:gridCol w:w="850"/>
        <w:gridCol w:w="1056"/>
        <w:gridCol w:w="1004"/>
        <w:gridCol w:w="1045"/>
        <w:gridCol w:w="334"/>
        <w:gridCol w:w="1056"/>
        <w:gridCol w:w="1202"/>
        <w:gridCol w:w="1278"/>
      </w:tblGrid>
      <w:tr w:rsidR="00FE7AE7" w14:paraId="15F10335" w14:textId="77777777" w:rsidTr="00FE7AE7">
        <w:tc>
          <w:tcPr>
            <w:tcW w:w="850" w:type="dxa"/>
            <w:vMerge w:val="restart"/>
            <w:vAlign w:val="center"/>
          </w:tcPr>
          <w:p w14:paraId="58E75BA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3105" w:type="dxa"/>
            <w:gridSpan w:val="3"/>
            <w:vAlign w:val="center"/>
          </w:tcPr>
          <w:p w14:paraId="3EB3C6F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Estimated wild steelhead overshoot abundance</w:t>
            </w:r>
          </w:p>
        </w:tc>
        <w:tc>
          <w:tcPr>
            <w:tcW w:w="334" w:type="dxa"/>
          </w:tcPr>
          <w:p w14:paraId="11E505DE" w14:textId="77777777" w:rsidR="00FE7AE7" w:rsidRDefault="00FE7AE7" w:rsidP="00C61E1F">
            <w:pPr>
              <w:spacing w:after="0" w:line="480" w:lineRule="auto"/>
              <w:jc w:val="center"/>
              <w:rPr>
                <w:rFonts w:ascii="Times New Roman" w:hAnsi="Times New Roman"/>
                <w:sz w:val="24"/>
                <w:szCs w:val="24"/>
              </w:rPr>
            </w:pPr>
          </w:p>
        </w:tc>
        <w:tc>
          <w:tcPr>
            <w:tcW w:w="3536" w:type="dxa"/>
            <w:gridSpan w:val="3"/>
            <w:vAlign w:val="center"/>
          </w:tcPr>
          <w:p w14:paraId="1A1ECD1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Conversion rate</w:t>
            </w:r>
          </w:p>
          <w:p w14:paraId="2AAEFB72"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 fallbacks/# of overshoots)</w:t>
            </w:r>
          </w:p>
        </w:tc>
      </w:tr>
      <w:tr w:rsidR="00FE7AE7" w14:paraId="01AA0988" w14:textId="77777777" w:rsidTr="00FE7AE7">
        <w:tc>
          <w:tcPr>
            <w:tcW w:w="850" w:type="dxa"/>
            <w:vMerge/>
            <w:vAlign w:val="center"/>
          </w:tcPr>
          <w:p w14:paraId="5A14C3F8"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69AEF86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004" w:type="dxa"/>
            <w:vAlign w:val="center"/>
          </w:tcPr>
          <w:p w14:paraId="787B81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045" w:type="dxa"/>
            <w:vAlign w:val="center"/>
          </w:tcPr>
          <w:p w14:paraId="352A74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334" w:type="dxa"/>
          </w:tcPr>
          <w:p w14:paraId="38C65A1B"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2C7B9494"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202" w:type="dxa"/>
            <w:vAlign w:val="center"/>
          </w:tcPr>
          <w:p w14:paraId="1BFFB24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278" w:type="dxa"/>
            <w:vAlign w:val="center"/>
          </w:tcPr>
          <w:p w14:paraId="3B6736B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FE7AE7" w14:paraId="1008CF5E" w14:textId="77777777" w:rsidTr="00FE7AE7">
        <w:tc>
          <w:tcPr>
            <w:tcW w:w="850" w:type="dxa"/>
            <w:vAlign w:val="center"/>
          </w:tcPr>
          <w:p w14:paraId="733C691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2010</w:t>
            </w:r>
          </w:p>
        </w:tc>
        <w:tc>
          <w:tcPr>
            <w:tcW w:w="1056" w:type="dxa"/>
            <w:vAlign w:val="center"/>
          </w:tcPr>
          <w:p w14:paraId="6F988A8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2368</w:t>
            </w:r>
          </w:p>
        </w:tc>
        <w:tc>
          <w:tcPr>
            <w:tcW w:w="1004" w:type="dxa"/>
            <w:vAlign w:val="center"/>
          </w:tcPr>
          <w:p w14:paraId="4A06FCB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1797</w:t>
            </w:r>
          </w:p>
        </w:tc>
        <w:tc>
          <w:tcPr>
            <w:tcW w:w="1045" w:type="dxa"/>
            <w:vAlign w:val="center"/>
          </w:tcPr>
          <w:p w14:paraId="091AB23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2940</w:t>
            </w:r>
          </w:p>
        </w:tc>
        <w:tc>
          <w:tcPr>
            <w:tcW w:w="334" w:type="dxa"/>
          </w:tcPr>
          <w:p w14:paraId="60336309" w14:textId="77777777" w:rsidR="00FE7AE7" w:rsidRDefault="00FE7AE7" w:rsidP="00347C17">
            <w:pPr>
              <w:spacing w:after="0" w:line="480" w:lineRule="auto"/>
              <w:jc w:val="center"/>
              <w:rPr>
                <w:rFonts w:ascii="Times New Roman" w:hAnsi="Times New Roman"/>
                <w:sz w:val="24"/>
                <w:szCs w:val="24"/>
              </w:rPr>
            </w:pPr>
          </w:p>
        </w:tc>
        <w:tc>
          <w:tcPr>
            <w:tcW w:w="1056" w:type="dxa"/>
          </w:tcPr>
          <w:p w14:paraId="2E6B2A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0.6776</w:t>
            </w:r>
          </w:p>
        </w:tc>
        <w:tc>
          <w:tcPr>
            <w:tcW w:w="1202" w:type="dxa"/>
          </w:tcPr>
          <w:p w14:paraId="604C851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0.5195</w:t>
            </w:r>
          </w:p>
        </w:tc>
        <w:tc>
          <w:tcPr>
            <w:tcW w:w="1278" w:type="dxa"/>
          </w:tcPr>
          <w:p w14:paraId="7299C43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0.8758</w:t>
            </w:r>
          </w:p>
        </w:tc>
      </w:tr>
      <w:tr w:rsidR="00FE7AE7" w14:paraId="393B26CD" w14:textId="77777777" w:rsidTr="00FE7AE7">
        <w:tc>
          <w:tcPr>
            <w:tcW w:w="850" w:type="dxa"/>
            <w:vAlign w:val="center"/>
          </w:tcPr>
          <w:p w14:paraId="3D07FF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2011</w:t>
            </w:r>
          </w:p>
        </w:tc>
        <w:tc>
          <w:tcPr>
            <w:tcW w:w="1056" w:type="dxa"/>
            <w:vAlign w:val="center"/>
          </w:tcPr>
          <w:p w14:paraId="76F1D2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804</w:t>
            </w:r>
          </w:p>
        </w:tc>
        <w:tc>
          <w:tcPr>
            <w:tcW w:w="1004" w:type="dxa"/>
            <w:vAlign w:val="center"/>
          </w:tcPr>
          <w:p w14:paraId="361639B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610</w:t>
            </w:r>
          </w:p>
        </w:tc>
        <w:tc>
          <w:tcPr>
            <w:tcW w:w="1045" w:type="dxa"/>
            <w:vAlign w:val="center"/>
          </w:tcPr>
          <w:p w14:paraId="0DAFF3B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998</w:t>
            </w:r>
          </w:p>
        </w:tc>
        <w:tc>
          <w:tcPr>
            <w:tcW w:w="334" w:type="dxa"/>
          </w:tcPr>
          <w:p w14:paraId="3225D16E" w14:textId="77777777" w:rsidR="00FE7AE7" w:rsidRDefault="00FE7AE7" w:rsidP="00347C17">
            <w:pPr>
              <w:spacing w:after="0" w:line="480" w:lineRule="auto"/>
              <w:jc w:val="center"/>
              <w:rPr>
                <w:rFonts w:ascii="Times New Roman" w:hAnsi="Times New Roman"/>
                <w:sz w:val="24"/>
                <w:szCs w:val="24"/>
              </w:rPr>
            </w:pPr>
          </w:p>
        </w:tc>
        <w:tc>
          <w:tcPr>
            <w:tcW w:w="1056" w:type="dxa"/>
          </w:tcPr>
          <w:p w14:paraId="6FE03EE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0.9390</w:t>
            </w:r>
          </w:p>
        </w:tc>
        <w:tc>
          <w:tcPr>
            <w:tcW w:w="1202" w:type="dxa"/>
          </w:tcPr>
          <w:p w14:paraId="08DA0AE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0.6772</w:t>
            </w:r>
          </w:p>
        </w:tc>
        <w:tc>
          <w:tcPr>
            <w:tcW w:w="1278" w:type="dxa"/>
          </w:tcPr>
          <w:p w14:paraId="2FDFD6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1.2009</w:t>
            </w:r>
          </w:p>
        </w:tc>
      </w:tr>
      <w:tr w:rsidR="00FE7AE7" w14:paraId="68F87DA9" w14:textId="77777777" w:rsidTr="00FE7AE7">
        <w:tc>
          <w:tcPr>
            <w:tcW w:w="850" w:type="dxa"/>
            <w:vAlign w:val="center"/>
          </w:tcPr>
          <w:p w14:paraId="2D4C67A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2012</w:t>
            </w:r>
          </w:p>
        </w:tc>
        <w:tc>
          <w:tcPr>
            <w:tcW w:w="1056" w:type="dxa"/>
            <w:vAlign w:val="center"/>
          </w:tcPr>
          <w:p w14:paraId="6731620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1385</w:t>
            </w:r>
          </w:p>
        </w:tc>
        <w:tc>
          <w:tcPr>
            <w:tcW w:w="1004" w:type="dxa"/>
            <w:vAlign w:val="center"/>
          </w:tcPr>
          <w:p w14:paraId="6C8BC4F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1051</w:t>
            </w:r>
          </w:p>
        </w:tc>
        <w:tc>
          <w:tcPr>
            <w:tcW w:w="1045" w:type="dxa"/>
            <w:vAlign w:val="center"/>
          </w:tcPr>
          <w:p w14:paraId="4910510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1719</w:t>
            </w:r>
          </w:p>
        </w:tc>
        <w:tc>
          <w:tcPr>
            <w:tcW w:w="334" w:type="dxa"/>
          </w:tcPr>
          <w:p w14:paraId="12019253" w14:textId="77777777" w:rsidR="00FE7AE7" w:rsidRDefault="00FE7AE7" w:rsidP="00347C17">
            <w:pPr>
              <w:spacing w:after="0" w:line="480" w:lineRule="auto"/>
              <w:jc w:val="center"/>
              <w:rPr>
                <w:rFonts w:ascii="Times New Roman" w:hAnsi="Times New Roman"/>
                <w:sz w:val="24"/>
                <w:szCs w:val="24"/>
              </w:rPr>
            </w:pPr>
          </w:p>
        </w:tc>
        <w:tc>
          <w:tcPr>
            <w:tcW w:w="1056" w:type="dxa"/>
          </w:tcPr>
          <w:p w14:paraId="61573BA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0.3986</w:t>
            </w:r>
          </w:p>
        </w:tc>
        <w:tc>
          <w:tcPr>
            <w:tcW w:w="1202" w:type="dxa"/>
          </w:tcPr>
          <w:p w14:paraId="6A97D2F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0.2808</w:t>
            </w:r>
          </w:p>
        </w:tc>
        <w:tc>
          <w:tcPr>
            <w:tcW w:w="1278" w:type="dxa"/>
          </w:tcPr>
          <w:p w14:paraId="5D8596D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0.5163</w:t>
            </w:r>
          </w:p>
        </w:tc>
      </w:tr>
      <w:tr w:rsidR="00FE7AE7" w14:paraId="64FC4135" w14:textId="77777777" w:rsidTr="00FE7AE7">
        <w:tc>
          <w:tcPr>
            <w:tcW w:w="850" w:type="dxa"/>
            <w:vAlign w:val="center"/>
          </w:tcPr>
          <w:p w14:paraId="1FF9A82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2013</w:t>
            </w:r>
          </w:p>
        </w:tc>
        <w:tc>
          <w:tcPr>
            <w:tcW w:w="1056" w:type="dxa"/>
            <w:vAlign w:val="center"/>
          </w:tcPr>
          <w:p w14:paraId="47B44E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1787</w:t>
            </w:r>
          </w:p>
        </w:tc>
        <w:tc>
          <w:tcPr>
            <w:tcW w:w="1004" w:type="dxa"/>
            <w:vAlign w:val="center"/>
          </w:tcPr>
          <w:p w14:paraId="6B36A9D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1356</w:t>
            </w:r>
          </w:p>
        </w:tc>
        <w:tc>
          <w:tcPr>
            <w:tcW w:w="1045" w:type="dxa"/>
            <w:vAlign w:val="center"/>
          </w:tcPr>
          <w:p w14:paraId="2B1EEB3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2219</w:t>
            </w:r>
          </w:p>
        </w:tc>
        <w:tc>
          <w:tcPr>
            <w:tcW w:w="334" w:type="dxa"/>
          </w:tcPr>
          <w:p w14:paraId="5C332AF2" w14:textId="77777777" w:rsidR="00FE7AE7" w:rsidRDefault="00FE7AE7" w:rsidP="00347C17">
            <w:pPr>
              <w:spacing w:after="0" w:line="480" w:lineRule="auto"/>
              <w:jc w:val="center"/>
              <w:rPr>
                <w:rFonts w:ascii="Times New Roman" w:hAnsi="Times New Roman"/>
                <w:sz w:val="24"/>
                <w:szCs w:val="24"/>
              </w:rPr>
            </w:pPr>
          </w:p>
        </w:tc>
        <w:tc>
          <w:tcPr>
            <w:tcW w:w="1056" w:type="dxa"/>
          </w:tcPr>
          <w:p w14:paraId="3203711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0.5976</w:t>
            </w:r>
          </w:p>
        </w:tc>
        <w:tc>
          <w:tcPr>
            <w:tcW w:w="1202" w:type="dxa"/>
          </w:tcPr>
          <w:p w14:paraId="491542E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0.4481</w:t>
            </w:r>
          </w:p>
        </w:tc>
        <w:tc>
          <w:tcPr>
            <w:tcW w:w="1278" w:type="dxa"/>
          </w:tcPr>
          <w:p w14:paraId="4FB4C52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0.7472</w:t>
            </w:r>
          </w:p>
        </w:tc>
      </w:tr>
      <w:tr w:rsidR="00FE7AE7" w14:paraId="7D0F113D" w14:textId="77777777" w:rsidTr="00FE7AE7">
        <w:tc>
          <w:tcPr>
            <w:tcW w:w="850" w:type="dxa"/>
            <w:vAlign w:val="center"/>
          </w:tcPr>
          <w:p w14:paraId="3C5E788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2014</w:t>
            </w:r>
          </w:p>
        </w:tc>
        <w:tc>
          <w:tcPr>
            <w:tcW w:w="1056" w:type="dxa"/>
            <w:vAlign w:val="center"/>
          </w:tcPr>
          <w:p w14:paraId="0F41B61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1966</w:t>
            </w:r>
          </w:p>
        </w:tc>
        <w:tc>
          <w:tcPr>
            <w:tcW w:w="1004" w:type="dxa"/>
            <w:vAlign w:val="center"/>
          </w:tcPr>
          <w:p w14:paraId="66F295C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1492</w:t>
            </w:r>
          </w:p>
        </w:tc>
        <w:tc>
          <w:tcPr>
            <w:tcW w:w="1045" w:type="dxa"/>
            <w:vAlign w:val="center"/>
          </w:tcPr>
          <w:p w14:paraId="0368A07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2441</w:t>
            </w:r>
          </w:p>
        </w:tc>
        <w:tc>
          <w:tcPr>
            <w:tcW w:w="334" w:type="dxa"/>
          </w:tcPr>
          <w:p w14:paraId="5FE1301A" w14:textId="77777777" w:rsidR="00FE7AE7" w:rsidRDefault="00FE7AE7" w:rsidP="00347C17">
            <w:pPr>
              <w:spacing w:after="0" w:line="480" w:lineRule="auto"/>
              <w:jc w:val="center"/>
              <w:rPr>
                <w:rFonts w:ascii="Times New Roman" w:hAnsi="Times New Roman"/>
                <w:sz w:val="24"/>
                <w:szCs w:val="24"/>
              </w:rPr>
            </w:pPr>
          </w:p>
        </w:tc>
        <w:tc>
          <w:tcPr>
            <w:tcW w:w="1056" w:type="dxa"/>
          </w:tcPr>
          <w:p w14:paraId="5CFF2FB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0.9893</w:t>
            </w:r>
          </w:p>
        </w:tc>
        <w:tc>
          <w:tcPr>
            <w:tcW w:w="1202" w:type="dxa"/>
          </w:tcPr>
          <w:p w14:paraId="44D7146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0.7686</w:t>
            </w:r>
          </w:p>
        </w:tc>
        <w:tc>
          <w:tcPr>
            <w:tcW w:w="1278" w:type="dxa"/>
          </w:tcPr>
          <w:p w14:paraId="0A370D8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1.2100</w:t>
            </w:r>
          </w:p>
        </w:tc>
      </w:tr>
      <w:tr w:rsidR="00FE7AE7" w14:paraId="54BBC858" w14:textId="77777777" w:rsidTr="00FE7AE7">
        <w:tc>
          <w:tcPr>
            <w:tcW w:w="850" w:type="dxa"/>
            <w:vAlign w:val="center"/>
          </w:tcPr>
          <w:p w14:paraId="4615548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2015</w:t>
            </w:r>
          </w:p>
        </w:tc>
        <w:tc>
          <w:tcPr>
            <w:tcW w:w="1056" w:type="dxa"/>
            <w:vAlign w:val="center"/>
          </w:tcPr>
          <w:p w14:paraId="3B57E9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1564</w:t>
            </w:r>
          </w:p>
        </w:tc>
        <w:tc>
          <w:tcPr>
            <w:tcW w:w="1004" w:type="dxa"/>
            <w:vAlign w:val="center"/>
          </w:tcPr>
          <w:p w14:paraId="3696572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1186</w:t>
            </w:r>
          </w:p>
        </w:tc>
        <w:tc>
          <w:tcPr>
            <w:tcW w:w="1045" w:type="dxa"/>
            <w:vAlign w:val="center"/>
          </w:tcPr>
          <w:p w14:paraId="409B0CD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1941</w:t>
            </w:r>
          </w:p>
        </w:tc>
        <w:tc>
          <w:tcPr>
            <w:tcW w:w="334" w:type="dxa"/>
          </w:tcPr>
          <w:p w14:paraId="1747CC54" w14:textId="77777777" w:rsidR="00FE7AE7" w:rsidRDefault="00FE7AE7" w:rsidP="00347C17">
            <w:pPr>
              <w:spacing w:after="0" w:line="480" w:lineRule="auto"/>
              <w:jc w:val="center"/>
              <w:rPr>
                <w:rFonts w:ascii="Times New Roman" w:hAnsi="Times New Roman"/>
                <w:sz w:val="24"/>
                <w:szCs w:val="24"/>
              </w:rPr>
            </w:pPr>
          </w:p>
        </w:tc>
        <w:tc>
          <w:tcPr>
            <w:tcW w:w="1056" w:type="dxa"/>
          </w:tcPr>
          <w:p w14:paraId="3876658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0.5620</w:t>
            </w:r>
          </w:p>
        </w:tc>
        <w:tc>
          <w:tcPr>
            <w:tcW w:w="1202" w:type="dxa"/>
          </w:tcPr>
          <w:p w14:paraId="312253B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0.4228</w:t>
            </w:r>
          </w:p>
        </w:tc>
        <w:tc>
          <w:tcPr>
            <w:tcW w:w="1278" w:type="dxa"/>
          </w:tcPr>
          <w:p w14:paraId="0CF2ABF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0.7013</w:t>
            </w:r>
          </w:p>
        </w:tc>
      </w:tr>
      <w:tr w:rsidR="00FE7AE7" w14:paraId="45C85AB2" w14:textId="77777777" w:rsidTr="00FE7AE7">
        <w:tc>
          <w:tcPr>
            <w:tcW w:w="850" w:type="dxa"/>
            <w:vAlign w:val="center"/>
          </w:tcPr>
          <w:p w14:paraId="4301B8D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2016</w:t>
            </w:r>
          </w:p>
        </w:tc>
        <w:tc>
          <w:tcPr>
            <w:tcW w:w="1056" w:type="dxa"/>
            <w:vAlign w:val="center"/>
          </w:tcPr>
          <w:p w14:paraId="341D57B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938</w:t>
            </w:r>
          </w:p>
        </w:tc>
        <w:tc>
          <w:tcPr>
            <w:tcW w:w="1004" w:type="dxa"/>
            <w:vAlign w:val="center"/>
          </w:tcPr>
          <w:p w14:paraId="64BADD1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712</w:t>
            </w:r>
          </w:p>
        </w:tc>
        <w:tc>
          <w:tcPr>
            <w:tcW w:w="1045" w:type="dxa"/>
            <w:vAlign w:val="center"/>
          </w:tcPr>
          <w:p w14:paraId="6FC1DFB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1165</w:t>
            </w:r>
          </w:p>
        </w:tc>
        <w:tc>
          <w:tcPr>
            <w:tcW w:w="334" w:type="dxa"/>
          </w:tcPr>
          <w:p w14:paraId="7BAFD660" w14:textId="77777777" w:rsidR="00FE7AE7" w:rsidRDefault="00FE7AE7" w:rsidP="00347C17">
            <w:pPr>
              <w:spacing w:after="0" w:line="480" w:lineRule="auto"/>
              <w:jc w:val="center"/>
              <w:rPr>
                <w:rFonts w:ascii="Times New Roman" w:hAnsi="Times New Roman"/>
                <w:sz w:val="24"/>
                <w:szCs w:val="24"/>
              </w:rPr>
            </w:pPr>
          </w:p>
        </w:tc>
        <w:tc>
          <w:tcPr>
            <w:tcW w:w="1056" w:type="dxa"/>
          </w:tcPr>
          <w:p w14:paraId="23C026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0.2846</w:t>
            </w:r>
          </w:p>
        </w:tc>
        <w:tc>
          <w:tcPr>
            <w:tcW w:w="1202" w:type="dxa"/>
          </w:tcPr>
          <w:p w14:paraId="1DA203E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0.1933</w:t>
            </w:r>
          </w:p>
        </w:tc>
        <w:tc>
          <w:tcPr>
            <w:tcW w:w="1278" w:type="dxa"/>
          </w:tcPr>
          <w:p w14:paraId="6B7D6C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0.3760</w:t>
            </w:r>
          </w:p>
        </w:tc>
      </w:tr>
      <w:tr w:rsidR="00FE7AE7" w14:paraId="3D7EC36A" w14:textId="77777777" w:rsidTr="00FE7AE7">
        <w:tc>
          <w:tcPr>
            <w:tcW w:w="850" w:type="dxa"/>
            <w:vAlign w:val="center"/>
          </w:tcPr>
          <w:p w14:paraId="324C4B1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2017</w:t>
            </w:r>
          </w:p>
        </w:tc>
        <w:tc>
          <w:tcPr>
            <w:tcW w:w="1056" w:type="dxa"/>
            <w:vAlign w:val="center"/>
          </w:tcPr>
          <w:p w14:paraId="33E95E7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268</w:t>
            </w:r>
          </w:p>
        </w:tc>
        <w:tc>
          <w:tcPr>
            <w:tcW w:w="1004" w:type="dxa"/>
            <w:vAlign w:val="center"/>
          </w:tcPr>
          <w:p w14:paraId="1AD9BC0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203</w:t>
            </w:r>
          </w:p>
        </w:tc>
        <w:tc>
          <w:tcPr>
            <w:tcW w:w="1045" w:type="dxa"/>
            <w:vAlign w:val="center"/>
          </w:tcPr>
          <w:p w14:paraId="2E0FD06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333</w:t>
            </w:r>
          </w:p>
        </w:tc>
        <w:tc>
          <w:tcPr>
            <w:tcW w:w="334" w:type="dxa"/>
          </w:tcPr>
          <w:p w14:paraId="2FBAFA87" w14:textId="77777777" w:rsidR="00FE7AE7" w:rsidRDefault="00FE7AE7" w:rsidP="00347C17">
            <w:pPr>
              <w:spacing w:after="0" w:line="480" w:lineRule="auto"/>
              <w:jc w:val="center"/>
              <w:rPr>
                <w:rFonts w:ascii="Times New Roman" w:hAnsi="Times New Roman"/>
                <w:sz w:val="24"/>
                <w:szCs w:val="24"/>
              </w:rPr>
            </w:pPr>
          </w:p>
        </w:tc>
        <w:tc>
          <w:tcPr>
            <w:tcW w:w="1056" w:type="dxa"/>
          </w:tcPr>
          <w:p w14:paraId="3329D13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0.8134</w:t>
            </w:r>
          </w:p>
        </w:tc>
        <w:tc>
          <w:tcPr>
            <w:tcW w:w="1202" w:type="dxa"/>
          </w:tcPr>
          <w:p w14:paraId="664C832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0.5356</w:t>
            </w:r>
          </w:p>
        </w:tc>
        <w:tc>
          <w:tcPr>
            <w:tcW w:w="1278" w:type="dxa"/>
          </w:tcPr>
          <w:p w14:paraId="205023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1.0913</w:t>
            </w:r>
          </w:p>
        </w:tc>
      </w:tr>
    </w:tbl>
    <w:p w14:paraId="431B9991" w14:textId="77777777" w:rsidR="00C66007" w:rsidRDefault="00C66007" w:rsidP="00373BFC">
      <w:pPr>
        <w:spacing w:after="0" w:line="480" w:lineRule="auto"/>
        <w:rPr>
          <w:rFonts w:ascii="Times New Roman" w:hAnsi="Times New Roman"/>
          <w:sz w:val="24"/>
          <w:szCs w:val="24"/>
        </w:rPr>
      </w:pPr>
    </w:p>
    <w:p w14:paraId="14DF2446" w14:textId="77777777" w:rsidR="00C66007" w:rsidRDefault="00C66007" w:rsidP="00373BFC">
      <w:pPr>
        <w:spacing w:after="0" w:line="480" w:lineRule="auto"/>
        <w:rPr>
          <w:rFonts w:ascii="Times New Roman" w:hAnsi="Times New Roman"/>
          <w:sz w:val="24"/>
          <w:szCs w:val="24"/>
        </w:rPr>
      </w:pPr>
    </w:p>
    <w:p w14:paraId="4F7F47AD" w14:textId="77777777" w:rsidR="00C66007" w:rsidRDefault="00C66007" w:rsidP="00373BFC">
      <w:pPr>
        <w:spacing w:after="0" w:line="480" w:lineRule="auto"/>
        <w:rPr>
          <w:rFonts w:ascii="Times New Roman" w:hAnsi="Times New Roman"/>
          <w:sz w:val="24"/>
          <w:szCs w:val="24"/>
        </w:rPr>
      </w:pPr>
    </w:p>
    <w:p w14:paraId="60EDA52B" w14:textId="77777777" w:rsidR="00C66007" w:rsidRDefault="00C66007" w:rsidP="00373BFC">
      <w:pPr>
        <w:spacing w:after="0" w:line="480" w:lineRule="auto"/>
        <w:rPr>
          <w:rFonts w:ascii="Times New Roman" w:hAnsi="Times New Roman"/>
          <w:sz w:val="24"/>
          <w:szCs w:val="24"/>
        </w:rPr>
      </w:pPr>
    </w:p>
    <w:p w14:paraId="17E63CFD" w14:textId="77777777" w:rsidR="00C66007" w:rsidRDefault="00C66007" w:rsidP="00373BFC">
      <w:pPr>
        <w:spacing w:after="0" w:line="480" w:lineRule="auto"/>
        <w:rPr>
          <w:rFonts w:ascii="Times New Roman" w:hAnsi="Times New Roman"/>
          <w:sz w:val="24"/>
          <w:szCs w:val="24"/>
        </w:rPr>
      </w:pPr>
    </w:p>
    <w:p w14:paraId="76BE6BA1" w14:textId="77777777" w:rsidR="00C66007" w:rsidRDefault="00C66007" w:rsidP="00373BFC">
      <w:pPr>
        <w:spacing w:after="0" w:line="480" w:lineRule="auto"/>
        <w:rPr>
          <w:rFonts w:ascii="Times New Roman" w:hAnsi="Times New Roman"/>
          <w:sz w:val="24"/>
          <w:szCs w:val="24"/>
        </w:rPr>
      </w:pPr>
    </w:p>
    <w:p w14:paraId="023408C3" w14:textId="77777777" w:rsidR="00C66007" w:rsidRDefault="00C66007" w:rsidP="00373BFC">
      <w:pPr>
        <w:spacing w:after="0" w:line="480" w:lineRule="auto"/>
        <w:rPr>
          <w:rFonts w:ascii="Times New Roman" w:hAnsi="Times New Roman"/>
          <w:sz w:val="24"/>
          <w:szCs w:val="24"/>
        </w:rPr>
      </w:pPr>
    </w:p>
    <w:p w14:paraId="2140CB54" w14:textId="77777777" w:rsidR="00C66007" w:rsidRDefault="00C66007" w:rsidP="00373BFC">
      <w:pPr>
        <w:spacing w:after="0" w:line="480" w:lineRule="auto"/>
        <w:rPr>
          <w:rFonts w:ascii="Times New Roman" w:hAnsi="Times New Roman"/>
          <w:sz w:val="24"/>
          <w:szCs w:val="24"/>
        </w:rPr>
      </w:pPr>
    </w:p>
    <w:p w14:paraId="4DC5089E" w14:textId="329456C3" w:rsidR="00C66007" w:rsidRDefault="00C66007" w:rsidP="00373BFC">
      <w:pPr>
        <w:spacing w:after="0" w:line="480" w:lineRule="auto"/>
        <w:rPr>
          <w:ins w:id="3" w:author="Andrew Murdoch" w:date="2020-03-30T15:17:00Z"/>
          <w:rFonts w:ascii="Times New Roman" w:hAnsi="Times New Roman"/>
          <w:sz w:val="24"/>
          <w:szCs w:val="24"/>
        </w:rPr>
      </w:pPr>
    </w:p>
    <w:p w14:paraId="7FD1546C" w14:textId="42D2174A" w:rsidR="00CF79B7" w:rsidRDefault="00CF79B7" w:rsidP="00373BFC">
      <w:pPr>
        <w:spacing w:after="0" w:line="480" w:lineRule="auto"/>
        <w:rPr>
          <w:rFonts w:ascii="Times New Roman" w:hAnsi="Times New Roman"/>
          <w:sz w:val="24"/>
          <w:szCs w:val="24"/>
        </w:rPr>
      </w:pPr>
      <w:moveToRangeStart w:id="4" w:author="Andrew Murdoch" w:date="2020-03-30T15:18:00Z" w:name="move36473945"/>
      <w:moveTo w:id="5" w:author="Andrew Murdoch" w:date="2020-03-30T15:18:00Z">
        <w:r w:rsidRPr="006D068A">
          <w:rPr>
            <w:rFonts w:ascii="Times New Roman" w:hAnsi="Times New Roman"/>
            <w:noProof/>
            <w:sz w:val="24"/>
            <w:szCs w:val="24"/>
          </w:rPr>
          <w:lastRenderedPageBreak/>
          <w:drawing>
            <wp:inline distT="0" distB="0" distL="0" distR="0" wp14:anchorId="10D45B03" wp14:editId="0CB646F9">
              <wp:extent cx="59436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moveTo>
      <w:moveToRangeEnd w:id="4"/>
    </w:p>
    <w:p w14:paraId="4E12FF63" w14:textId="4F707DF2" w:rsidR="00CF79B7" w:rsidRDefault="00CF79B7" w:rsidP="00CF79B7">
      <w:pPr>
        <w:spacing w:after="0" w:line="48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t>1</w:t>
      </w:r>
      <w:r>
        <w:rPr>
          <w:rFonts w:ascii="Times New Roman" w:hAnsi="Times New Roman"/>
          <w:sz w:val="24"/>
          <w:szCs w:val="24"/>
        </w:rPr>
        <w:t xml:space="preserve">. </w:t>
      </w:r>
      <w:r>
        <w:rPr>
          <w:rFonts w:ascii="Times New Roman" w:hAnsi="Times New Roman"/>
          <w:sz w:val="24"/>
          <w:szCs w:val="24"/>
        </w:rPr>
        <w:t>Vicinity map of major dams on the Columbia and Snake Rivers</w:t>
      </w:r>
      <w:r>
        <w:rPr>
          <w:rFonts w:ascii="Times New Roman" w:hAnsi="Times New Roman"/>
          <w:sz w:val="24"/>
          <w:szCs w:val="24"/>
        </w:rPr>
        <w:t>.</w:t>
      </w:r>
    </w:p>
    <w:p w14:paraId="1C9AD3CA" w14:textId="20D8AD43" w:rsidR="00CF79B7" w:rsidRDefault="00CF79B7" w:rsidP="00373BFC">
      <w:pPr>
        <w:spacing w:after="0" w:line="480" w:lineRule="auto"/>
        <w:rPr>
          <w:rFonts w:ascii="Times New Roman" w:hAnsi="Times New Roman"/>
          <w:sz w:val="24"/>
          <w:szCs w:val="24"/>
        </w:rPr>
      </w:pPr>
    </w:p>
    <w:p w14:paraId="337B9E62" w14:textId="6CEE760A" w:rsidR="00CF79B7" w:rsidRDefault="00CF79B7" w:rsidP="00373BFC">
      <w:pPr>
        <w:spacing w:after="0" w:line="480" w:lineRule="auto"/>
        <w:rPr>
          <w:rFonts w:ascii="Times New Roman" w:hAnsi="Times New Roman"/>
          <w:sz w:val="24"/>
          <w:szCs w:val="24"/>
        </w:rPr>
      </w:pPr>
    </w:p>
    <w:p w14:paraId="13336242" w14:textId="6D1E4AF5" w:rsidR="00CF79B7" w:rsidRDefault="00CF79B7" w:rsidP="00373BFC">
      <w:pPr>
        <w:spacing w:after="0" w:line="480" w:lineRule="auto"/>
        <w:rPr>
          <w:rFonts w:ascii="Times New Roman" w:hAnsi="Times New Roman"/>
          <w:sz w:val="24"/>
          <w:szCs w:val="24"/>
        </w:rPr>
      </w:pPr>
    </w:p>
    <w:p w14:paraId="3E2E94F0" w14:textId="2C361972" w:rsidR="00CF79B7" w:rsidRDefault="00CF79B7" w:rsidP="00373BFC">
      <w:pPr>
        <w:spacing w:after="0" w:line="480" w:lineRule="auto"/>
        <w:rPr>
          <w:rFonts w:ascii="Times New Roman" w:hAnsi="Times New Roman"/>
          <w:sz w:val="24"/>
          <w:szCs w:val="24"/>
        </w:rPr>
      </w:pPr>
    </w:p>
    <w:p w14:paraId="327B0621" w14:textId="3A74C216" w:rsidR="00CF79B7" w:rsidRDefault="00CF79B7" w:rsidP="00373BFC">
      <w:pPr>
        <w:spacing w:after="0" w:line="480" w:lineRule="auto"/>
        <w:rPr>
          <w:rFonts w:ascii="Times New Roman" w:hAnsi="Times New Roman"/>
          <w:sz w:val="24"/>
          <w:szCs w:val="24"/>
        </w:rPr>
      </w:pPr>
    </w:p>
    <w:p w14:paraId="2C46A946" w14:textId="17021B4B" w:rsidR="00CF79B7" w:rsidRDefault="00CF79B7" w:rsidP="00373BFC">
      <w:pPr>
        <w:spacing w:after="0" w:line="480" w:lineRule="auto"/>
        <w:rPr>
          <w:rFonts w:ascii="Times New Roman" w:hAnsi="Times New Roman"/>
          <w:sz w:val="24"/>
          <w:szCs w:val="24"/>
        </w:rPr>
      </w:pPr>
    </w:p>
    <w:p w14:paraId="46DDC198" w14:textId="6A52E1A8" w:rsidR="00CF79B7" w:rsidRDefault="00CF79B7" w:rsidP="00373BFC">
      <w:pPr>
        <w:spacing w:after="0" w:line="480" w:lineRule="auto"/>
        <w:rPr>
          <w:rFonts w:ascii="Times New Roman" w:hAnsi="Times New Roman"/>
          <w:sz w:val="24"/>
          <w:szCs w:val="24"/>
        </w:rPr>
      </w:pPr>
    </w:p>
    <w:p w14:paraId="08A7E0B9" w14:textId="5E3AFEF6" w:rsidR="00CF79B7" w:rsidRDefault="00CF79B7" w:rsidP="00373BFC">
      <w:pPr>
        <w:spacing w:after="0" w:line="480" w:lineRule="auto"/>
        <w:rPr>
          <w:rFonts w:ascii="Times New Roman" w:hAnsi="Times New Roman"/>
          <w:sz w:val="24"/>
          <w:szCs w:val="24"/>
        </w:rPr>
      </w:pPr>
    </w:p>
    <w:p w14:paraId="18541DBA" w14:textId="3EC4E5A9" w:rsidR="00CF79B7" w:rsidRDefault="00CF79B7" w:rsidP="00373BFC">
      <w:pPr>
        <w:spacing w:after="0" w:line="480" w:lineRule="auto"/>
        <w:rPr>
          <w:rFonts w:ascii="Times New Roman" w:hAnsi="Times New Roman"/>
          <w:sz w:val="24"/>
          <w:szCs w:val="24"/>
        </w:rPr>
      </w:pPr>
    </w:p>
    <w:p w14:paraId="22AB4DC0" w14:textId="4C9AD13F" w:rsidR="00CF79B7" w:rsidRDefault="00CF79B7" w:rsidP="00373BFC">
      <w:pPr>
        <w:spacing w:after="0" w:line="480" w:lineRule="auto"/>
        <w:rPr>
          <w:rFonts w:ascii="Times New Roman" w:hAnsi="Times New Roman"/>
          <w:sz w:val="24"/>
          <w:szCs w:val="24"/>
        </w:rPr>
      </w:pPr>
    </w:p>
    <w:p w14:paraId="6A5A2CA2" w14:textId="2C792D0C" w:rsidR="00CF79B7" w:rsidRDefault="00CF79B7" w:rsidP="00373BFC">
      <w:pPr>
        <w:spacing w:after="0" w:line="480" w:lineRule="auto"/>
        <w:rPr>
          <w:rFonts w:ascii="Times New Roman" w:hAnsi="Times New Roman"/>
          <w:sz w:val="24"/>
          <w:szCs w:val="24"/>
        </w:rPr>
      </w:pPr>
    </w:p>
    <w:p w14:paraId="3FC1E653" w14:textId="216D6D0F" w:rsidR="00CF79B7" w:rsidRDefault="00CF79B7" w:rsidP="00373BFC">
      <w:pPr>
        <w:spacing w:after="0" w:line="480" w:lineRule="auto"/>
        <w:rPr>
          <w:rFonts w:ascii="Times New Roman" w:hAnsi="Times New Roman"/>
          <w:sz w:val="24"/>
          <w:szCs w:val="24"/>
        </w:rPr>
      </w:pPr>
    </w:p>
    <w:p w14:paraId="7DFDA566" w14:textId="21A19AEC" w:rsidR="00CF79B7" w:rsidRDefault="00CF79B7" w:rsidP="00373BFC">
      <w:pPr>
        <w:spacing w:after="0" w:line="480" w:lineRule="auto"/>
        <w:rPr>
          <w:rFonts w:ascii="Times New Roman" w:hAnsi="Times New Roman"/>
          <w:sz w:val="24"/>
          <w:szCs w:val="24"/>
        </w:rPr>
      </w:pPr>
    </w:p>
    <w:p w14:paraId="1AE88199" w14:textId="77777777" w:rsidR="00C66007" w:rsidRDefault="00D854CA"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0DB01C07" wp14:editId="382FFB4E">
            <wp:extent cx="5151755"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755" cy="3316605"/>
                    </a:xfrm>
                    <a:prstGeom prst="rect">
                      <a:avLst/>
                    </a:prstGeom>
                    <a:noFill/>
                  </pic:spPr>
                </pic:pic>
              </a:graphicData>
            </a:graphic>
          </wp:inline>
        </w:drawing>
      </w:r>
    </w:p>
    <w:p w14:paraId="64C08925" w14:textId="77777777" w:rsidR="00D854CA" w:rsidRDefault="00C17BF7" w:rsidP="00373BFC">
      <w:pPr>
        <w:spacing w:after="0" w:line="480" w:lineRule="auto"/>
        <w:rPr>
          <w:rFonts w:ascii="Times New Roman" w:hAnsi="Times New Roman"/>
          <w:sz w:val="24"/>
          <w:szCs w:val="24"/>
        </w:rPr>
      </w:pPr>
      <w:bookmarkStart w:id="6" w:name="_Hlk36473961"/>
      <w:r>
        <w:rPr>
          <w:rFonts w:ascii="Times New Roman" w:hAnsi="Times New Roman"/>
          <w:sz w:val="24"/>
          <w:szCs w:val="24"/>
        </w:rPr>
        <w:t xml:space="preserve">Figure 2. Distribution of known overshoot </w:t>
      </w:r>
      <w:r w:rsidR="00305D87">
        <w:rPr>
          <w:rFonts w:ascii="Times New Roman" w:hAnsi="Times New Roman"/>
          <w:sz w:val="24"/>
          <w:szCs w:val="24"/>
        </w:rPr>
        <w:t xml:space="preserve">wild </w:t>
      </w:r>
      <w:r>
        <w:rPr>
          <w:rFonts w:ascii="Times New Roman" w:hAnsi="Times New Roman"/>
          <w:sz w:val="24"/>
          <w:szCs w:val="24"/>
        </w:rPr>
        <w:t>steelhead upstream of Priest Rapids Dam, 2010-2017.</w:t>
      </w:r>
    </w:p>
    <w:bookmarkEnd w:id="6"/>
    <w:p w14:paraId="495A43FB" w14:textId="77777777" w:rsidR="00B85099"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 </w:t>
      </w:r>
    </w:p>
    <w:p w14:paraId="26EED179" w14:textId="77777777" w:rsidR="00B85099" w:rsidRDefault="00B85099">
      <w:pPr>
        <w:spacing w:after="160" w:line="259" w:lineRule="auto"/>
        <w:rPr>
          <w:rFonts w:ascii="Times New Roman" w:hAnsi="Times New Roman"/>
          <w:sz w:val="24"/>
          <w:szCs w:val="24"/>
        </w:rPr>
      </w:pPr>
      <w:r>
        <w:rPr>
          <w:rFonts w:ascii="Times New Roman" w:hAnsi="Times New Roman"/>
          <w:sz w:val="24"/>
          <w:szCs w:val="24"/>
        </w:rPr>
        <w:br w:type="page"/>
      </w:r>
    </w:p>
    <w:p w14:paraId="32E6C7E7" w14:textId="77777777" w:rsidR="00C66007" w:rsidRDefault="00A84673"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3C8B31C" wp14:editId="658BEF7E">
            <wp:extent cx="592582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820" cy="3566160"/>
                    </a:xfrm>
                    <a:prstGeom prst="rect">
                      <a:avLst/>
                    </a:prstGeom>
                    <a:noFill/>
                  </pic:spPr>
                </pic:pic>
              </a:graphicData>
            </a:graphic>
          </wp:inline>
        </w:drawing>
      </w:r>
    </w:p>
    <w:p w14:paraId="5A8FC48E" w14:textId="77777777" w:rsidR="0044730E"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Figure 3. </w:t>
      </w:r>
      <w:r w:rsidR="00B85099">
        <w:rPr>
          <w:rFonts w:ascii="Times New Roman" w:hAnsi="Times New Roman"/>
          <w:sz w:val="24"/>
          <w:szCs w:val="24"/>
        </w:rPr>
        <w:t>Co</w:t>
      </w:r>
      <w:r>
        <w:rPr>
          <w:rFonts w:ascii="Times New Roman" w:hAnsi="Times New Roman"/>
          <w:sz w:val="24"/>
          <w:szCs w:val="24"/>
        </w:rPr>
        <w:t xml:space="preserve">nversation rates of known overshoot </w:t>
      </w:r>
      <w:r w:rsidR="00305D87">
        <w:rPr>
          <w:rFonts w:ascii="Times New Roman" w:hAnsi="Times New Roman"/>
          <w:sz w:val="24"/>
          <w:szCs w:val="24"/>
        </w:rPr>
        <w:t xml:space="preserve">wild </w:t>
      </w:r>
      <w:r>
        <w:rPr>
          <w:rFonts w:ascii="Times New Roman" w:hAnsi="Times New Roman"/>
          <w:sz w:val="24"/>
          <w:szCs w:val="24"/>
        </w:rPr>
        <w:t xml:space="preserve">steelhead upstream of Priest Rapids Dam, 2010-2017. </w:t>
      </w:r>
      <w:r w:rsidR="00B85099">
        <w:rPr>
          <w:rFonts w:ascii="Times New Roman" w:hAnsi="Times New Roman"/>
          <w:sz w:val="24"/>
          <w:szCs w:val="24"/>
        </w:rPr>
        <w:t xml:space="preserve"> </w:t>
      </w:r>
    </w:p>
    <w:p w14:paraId="58745B0B" w14:textId="77777777" w:rsidR="00B85099" w:rsidRDefault="00B85099" w:rsidP="00373BFC">
      <w:pPr>
        <w:spacing w:after="0" w:line="480" w:lineRule="auto"/>
        <w:rPr>
          <w:rFonts w:ascii="Times New Roman" w:hAnsi="Times New Roman"/>
          <w:sz w:val="24"/>
          <w:szCs w:val="24"/>
        </w:rPr>
      </w:pPr>
    </w:p>
    <w:p w14:paraId="02D59E93" w14:textId="77777777" w:rsidR="004557F8" w:rsidRDefault="004557F8"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6FA910" wp14:editId="0AB5A10F">
            <wp:extent cx="5883275"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3275" cy="3657600"/>
                    </a:xfrm>
                    <a:prstGeom prst="rect">
                      <a:avLst/>
                    </a:prstGeom>
                    <a:noFill/>
                  </pic:spPr>
                </pic:pic>
              </a:graphicData>
            </a:graphic>
          </wp:inline>
        </w:drawing>
      </w:r>
    </w:p>
    <w:p w14:paraId="58311E41" w14:textId="77777777" w:rsidR="004557F8" w:rsidRDefault="004557F8" w:rsidP="00373BFC">
      <w:pPr>
        <w:spacing w:after="0" w:line="480" w:lineRule="auto"/>
        <w:rPr>
          <w:rFonts w:ascii="Times New Roman" w:hAnsi="Times New Roman"/>
          <w:sz w:val="24"/>
          <w:szCs w:val="24"/>
        </w:rPr>
      </w:pPr>
      <w:r>
        <w:rPr>
          <w:rFonts w:ascii="Times New Roman" w:hAnsi="Times New Roman"/>
          <w:sz w:val="24"/>
          <w:szCs w:val="24"/>
        </w:rPr>
        <w:t xml:space="preserve">Figure 4.  Passage timing of steelhead at Prosser Dam in the lower Yakima River and mean month Yakima River water temperature difference relative to the Columbia River at Priest Rapids Dam tailrace.  </w:t>
      </w:r>
    </w:p>
    <w:p w14:paraId="6F628DF0" w14:textId="77777777" w:rsidR="004557F8" w:rsidRDefault="004557F8" w:rsidP="00373BFC">
      <w:pPr>
        <w:spacing w:after="0" w:line="480" w:lineRule="auto"/>
        <w:rPr>
          <w:rFonts w:ascii="Times New Roman" w:hAnsi="Times New Roman"/>
          <w:sz w:val="24"/>
          <w:szCs w:val="24"/>
        </w:rPr>
      </w:pPr>
    </w:p>
    <w:p w14:paraId="32EC175D" w14:textId="77777777" w:rsidR="004557F8" w:rsidRDefault="004557F8" w:rsidP="00373BFC">
      <w:pPr>
        <w:spacing w:after="0" w:line="480" w:lineRule="auto"/>
        <w:rPr>
          <w:rFonts w:ascii="Times New Roman" w:hAnsi="Times New Roman"/>
          <w:sz w:val="24"/>
          <w:szCs w:val="24"/>
        </w:rPr>
      </w:pPr>
    </w:p>
    <w:p w14:paraId="26492946" w14:textId="77777777" w:rsidR="004557F8" w:rsidRDefault="004557F8" w:rsidP="00373BFC">
      <w:pPr>
        <w:spacing w:after="0" w:line="480" w:lineRule="auto"/>
        <w:rPr>
          <w:rFonts w:ascii="Times New Roman" w:hAnsi="Times New Roman"/>
          <w:sz w:val="24"/>
          <w:szCs w:val="24"/>
        </w:rPr>
      </w:pPr>
    </w:p>
    <w:p w14:paraId="5FC117C7" w14:textId="77777777" w:rsidR="004557F8" w:rsidRDefault="004557F8" w:rsidP="00373BFC">
      <w:pPr>
        <w:spacing w:after="0" w:line="480" w:lineRule="auto"/>
        <w:rPr>
          <w:rFonts w:ascii="Times New Roman" w:hAnsi="Times New Roman"/>
          <w:sz w:val="24"/>
          <w:szCs w:val="24"/>
        </w:rPr>
      </w:pPr>
    </w:p>
    <w:p w14:paraId="0DBA13B9" w14:textId="77777777" w:rsidR="004557F8" w:rsidRDefault="004557F8" w:rsidP="00373BFC">
      <w:pPr>
        <w:spacing w:after="0" w:line="480" w:lineRule="auto"/>
        <w:rPr>
          <w:rFonts w:ascii="Times New Roman" w:hAnsi="Times New Roman"/>
          <w:sz w:val="24"/>
          <w:szCs w:val="24"/>
        </w:rPr>
      </w:pPr>
    </w:p>
    <w:p w14:paraId="36935F4C" w14:textId="77777777" w:rsidR="004557F8" w:rsidRDefault="004557F8" w:rsidP="00373BFC">
      <w:pPr>
        <w:spacing w:after="0" w:line="480" w:lineRule="auto"/>
        <w:rPr>
          <w:rFonts w:ascii="Times New Roman" w:hAnsi="Times New Roman"/>
          <w:sz w:val="24"/>
          <w:szCs w:val="24"/>
        </w:rPr>
      </w:pPr>
    </w:p>
    <w:p w14:paraId="4EBBBE33" w14:textId="77777777" w:rsidR="004557F8" w:rsidRDefault="004557F8" w:rsidP="00373BFC">
      <w:pPr>
        <w:spacing w:after="0" w:line="480" w:lineRule="auto"/>
        <w:rPr>
          <w:rFonts w:ascii="Times New Roman" w:hAnsi="Times New Roman"/>
          <w:sz w:val="24"/>
          <w:szCs w:val="24"/>
        </w:rPr>
      </w:pPr>
    </w:p>
    <w:p w14:paraId="137C9155" w14:textId="77777777" w:rsidR="004557F8" w:rsidRDefault="004557F8" w:rsidP="00373BFC">
      <w:pPr>
        <w:spacing w:after="0" w:line="480" w:lineRule="auto"/>
        <w:rPr>
          <w:rFonts w:ascii="Times New Roman" w:hAnsi="Times New Roman"/>
          <w:sz w:val="24"/>
          <w:szCs w:val="24"/>
        </w:rPr>
      </w:pPr>
    </w:p>
    <w:p w14:paraId="2CE02573" w14:textId="77777777" w:rsidR="004557F8" w:rsidRDefault="004557F8" w:rsidP="00373BFC">
      <w:pPr>
        <w:spacing w:after="0" w:line="480" w:lineRule="auto"/>
        <w:rPr>
          <w:rFonts w:ascii="Times New Roman" w:hAnsi="Times New Roman"/>
          <w:sz w:val="24"/>
          <w:szCs w:val="24"/>
        </w:rPr>
      </w:pPr>
    </w:p>
    <w:p w14:paraId="2E096FC4" w14:textId="77777777" w:rsidR="004557F8" w:rsidRDefault="004557F8" w:rsidP="00373BFC">
      <w:pPr>
        <w:spacing w:after="0" w:line="480" w:lineRule="auto"/>
        <w:rPr>
          <w:rFonts w:ascii="Times New Roman" w:hAnsi="Times New Roman"/>
          <w:sz w:val="24"/>
          <w:szCs w:val="24"/>
        </w:rPr>
      </w:pPr>
    </w:p>
    <w:p w14:paraId="3B117484" w14:textId="77777777" w:rsidR="0044730E" w:rsidRDefault="005E0206"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4F0728B" wp14:editId="4767443E">
            <wp:extent cx="31242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670175"/>
                    </a:xfrm>
                    <a:prstGeom prst="rect">
                      <a:avLst/>
                    </a:prstGeom>
                    <a:noFill/>
                  </pic:spPr>
                </pic:pic>
              </a:graphicData>
            </a:graphic>
          </wp:inline>
        </w:drawing>
      </w:r>
      <w:r w:rsidR="00C50A6E">
        <w:rPr>
          <w:rFonts w:ascii="Times New Roman" w:hAnsi="Times New Roman"/>
          <w:noProof/>
          <w:sz w:val="24"/>
          <w:szCs w:val="24"/>
        </w:rPr>
        <w:drawing>
          <wp:inline distT="0" distB="0" distL="0" distR="0" wp14:anchorId="5FB1E134" wp14:editId="46196A32">
            <wp:extent cx="2780030"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7AFBC47" w14:textId="3DA940D4" w:rsidR="0044730E" w:rsidRDefault="00747F12" w:rsidP="00373BFC">
      <w:pPr>
        <w:spacing w:after="0" w:line="480" w:lineRule="auto"/>
        <w:rPr>
          <w:rFonts w:ascii="Times New Roman" w:hAnsi="Times New Roman"/>
          <w:sz w:val="24"/>
          <w:szCs w:val="24"/>
        </w:rPr>
      </w:pPr>
      <w:r>
        <w:rPr>
          <w:rFonts w:ascii="Times New Roman" w:hAnsi="Times New Roman"/>
          <w:sz w:val="24"/>
          <w:szCs w:val="24"/>
        </w:rPr>
        <w:t xml:space="preserve">Figure </w:t>
      </w:r>
      <w:r w:rsidR="00BF60B1">
        <w:rPr>
          <w:rFonts w:ascii="Times New Roman" w:hAnsi="Times New Roman"/>
          <w:sz w:val="24"/>
          <w:szCs w:val="24"/>
        </w:rPr>
        <w:t>5</w:t>
      </w:r>
      <w:r>
        <w:rPr>
          <w:rFonts w:ascii="Times New Roman" w:hAnsi="Times New Roman"/>
          <w:sz w:val="24"/>
          <w:szCs w:val="24"/>
        </w:rPr>
        <w:t>. Composition of known oversh</w:t>
      </w:r>
      <w:r w:rsidR="00DE0C7C">
        <w:rPr>
          <w:rFonts w:ascii="Times New Roman" w:hAnsi="Times New Roman"/>
          <w:sz w:val="24"/>
          <w:szCs w:val="24"/>
        </w:rPr>
        <w:t>oot wild steelhead from the Middle Columbia DPS</w:t>
      </w:r>
      <w:r>
        <w:rPr>
          <w:rFonts w:ascii="Times New Roman" w:hAnsi="Times New Roman"/>
          <w:sz w:val="24"/>
          <w:szCs w:val="24"/>
        </w:rPr>
        <w:t xml:space="preserve"> at Priest Rapids and Ice Harbor dams, 2010 – 2017.</w:t>
      </w:r>
    </w:p>
    <w:p w14:paraId="1BD6BED8" w14:textId="77777777" w:rsidR="0044730E" w:rsidRDefault="0044730E" w:rsidP="00373BFC">
      <w:pPr>
        <w:spacing w:after="0" w:line="480" w:lineRule="auto"/>
        <w:rPr>
          <w:rFonts w:ascii="Times New Roman" w:hAnsi="Times New Roman"/>
          <w:sz w:val="24"/>
          <w:szCs w:val="24"/>
        </w:rPr>
      </w:pPr>
    </w:p>
    <w:p w14:paraId="18643026" w14:textId="77777777" w:rsidR="0044730E" w:rsidRDefault="004E42F7"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80BE5FE" wp14:editId="5B831557">
            <wp:extent cx="550545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182620"/>
                    </a:xfrm>
                    <a:prstGeom prst="rect">
                      <a:avLst/>
                    </a:prstGeom>
                    <a:noFill/>
                  </pic:spPr>
                </pic:pic>
              </a:graphicData>
            </a:graphic>
          </wp:inline>
        </w:drawing>
      </w:r>
    </w:p>
    <w:p w14:paraId="5697E6D0" w14:textId="4ADC83A8" w:rsidR="0044730E" w:rsidRDefault="00ED246A" w:rsidP="00373BFC">
      <w:pPr>
        <w:spacing w:after="0" w:line="480" w:lineRule="auto"/>
        <w:rPr>
          <w:rFonts w:ascii="Times New Roman" w:hAnsi="Times New Roman"/>
          <w:sz w:val="24"/>
          <w:szCs w:val="24"/>
        </w:rPr>
      </w:pPr>
      <w:r>
        <w:rPr>
          <w:rFonts w:ascii="Times New Roman" w:hAnsi="Times New Roman"/>
          <w:sz w:val="24"/>
          <w:szCs w:val="24"/>
        </w:rPr>
        <w:t xml:space="preserve">Figure </w:t>
      </w:r>
      <w:r w:rsidR="00BF60B1">
        <w:rPr>
          <w:rFonts w:ascii="Times New Roman" w:hAnsi="Times New Roman"/>
          <w:sz w:val="24"/>
          <w:szCs w:val="24"/>
        </w:rPr>
        <w:t>6</w:t>
      </w:r>
      <w:r>
        <w:rPr>
          <w:rFonts w:ascii="Times New Roman" w:hAnsi="Times New Roman"/>
          <w:sz w:val="24"/>
          <w:szCs w:val="24"/>
        </w:rPr>
        <w:t>.  Summary of PIT tagged adult natural origin steelhead from Middle Columbia River DP</w:t>
      </w:r>
      <w:r w:rsidR="004E42F7">
        <w:rPr>
          <w:rFonts w:ascii="Times New Roman" w:hAnsi="Times New Roman"/>
          <w:sz w:val="24"/>
          <w:szCs w:val="24"/>
        </w:rPr>
        <w:t>S observed at Priest Rapids (PRA) and Ice Harbor (ICA</w:t>
      </w:r>
      <w:r>
        <w:rPr>
          <w:rFonts w:ascii="Times New Roman" w:hAnsi="Times New Roman"/>
          <w:sz w:val="24"/>
          <w:szCs w:val="24"/>
        </w:rPr>
        <w:t xml:space="preserve">) dams, 2010-2017. </w:t>
      </w:r>
    </w:p>
    <w:p w14:paraId="1C7E9E91" w14:textId="77777777" w:rsidR="0044730E" w:rsidRDefault="0044730E" w:rsidP="00373BFC">
      <w:pPr>
        <w:spacing w:after="0" w:line="480" w:lineRule="auto"/>
        <w:rPr>
          <w:rFonts w:ascii="Times New Roman" w:hAnsi="Times New Roman"/>
          <w:sz w:val="24"/>
          <w:szCs w:val="24"/>
        </w:rPr>
      </w:pPr>
    </w:p>
    <w:p w14:paraId="4095F4D2" w14:textId="77777777" w:rsidR="00847BD2" w:rsidRDefault="00847BD2" w:rsidP="00847BD2">
      <w:pPr>
        <w:spacing w:after="0" w:line="480" w:lineRule="auto"/>
        <w:rPr>
          <w:rFonts w:ascii="Times New Roman" w:hAnsi="Times New Roman"/>
          <w:sz w:val="24"/>
          <w:szCs w:val="24"/>
        </w:rPr>
      </w:pPr>
      <w:r>
        <w:rPr>
          <w:rFonts w:ascii="Times New Roman" w:hAnsi="Times New Roman"/>
          <w:sz w:val="24"/>
          <w:szCs w:val="24"/>
        </w:rPr>
        <w:lastRenderedPageBreak/>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S. 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xml:space="preserve">,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378E9DEF"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Bo</w:t>
      </w:r>
      <w:r w:rsidR="00F93223">
        <w:rPr>
          <w:rFonts w:ascii="Times New Roman" w:hAnsi="Times New Roman"/>
          <w:sz w:val="24"/>
          <w:szCs w:val="24"/>
        </w:rPr>
        <w:t>g</w:t>
      </w:r>
      <w:r w:rsidRPr="00D04241">
        <w:rPr>
          <w:rFonts w:ascii="Times New Roman" w:hAnsi="Times New Roman"/>
          <w:sz w:val="24"/>
          <w:szCs w:val="24"/>
        </w:rPr>
        <w:t xml:space="preserve">gs, C.T., M.L. Keefer, C.A. Peery, and T.C.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Wainwright, T. C., Bryant, G. J., </w:t>
      </w:r>
      <w:proofErr w:type="spellStart"/>
      <w:r w:rsidRPr="00D04241">
        <w:rPr>
          <w:rFonts w:ascii="Times New Roman" w:hAnsi="Times New Roman"/>
          <w:sz w:val="24"/>
          <w:szCs w:val="24"/>
        </w:rPr>
        <w:t>Lierheimer</w:t>
      </w:r>
      <w:proofErr w:type="spellEnd"/>
      <w:r w:rsidRPr="00D04241">
        <w:rPr>
          <w:rFonts w:ascii="Times New Roman" w:hAnsi="Times New Roman"/>
          <w:sz w:val="24"/>
          <w:szCs w:val="24"/>
        </w:rPr>
        <w:t xml:space="preserve">, L. J., </w:t>
      </w:r>
      <w:proofErr w:type="spellStart"/>
      <w:r w:rsidRPr="00D04241">
        <w:rPr>
          <w:rFonts w:ascii="Times New Roman" w:hAnsi="Times New Roman"/>
          <w:sz w:val="24"/>
          <w:szCs w:val="24"/>
        </w:rPr>
        <w:t>Waples</w:t>
      </w:r>
      <w:proofErr w:type="spellEnd"/>
      <w:r w:rsidRPr="00D04241">
        <w:rPr>
          <w:rFonts w:ascii="Times New Roman" w:hAnsi="Times New Roman"/>
          <w:sz w:val="24"/>
          <w:szCs w:val="24"/>
        </w:rPr>
        <w:t xml:space="preserve">, R. S.,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F. W., and </w:t>
      </w:r>
      <w:proofErr w:type="spellStart"/>
      <w:r w:rsidRPr="00D04241">
        <w:rPr>
          <w:rFonts w:ascii="Times New Roman" w:hAnsi="Times New Roman"/>
          <w:sz w:val="24"/>
          <w:szCs w:val="24"/>
        </w:rPr>
        <w:t>Lagomarsino</w:t>
      </w:r>
      <w:proofErr w:type="spellEnd"/>
      <w:r w:rsidRPr="00D04241">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and C. A. Peery. 2007. Slow dam passage in Columbia River salmonids associated with unsuccessful migration: delayed negative effects of passage obstacles or </w:t>
      </w:r>
      <w:r w:rsidRPr="00D04241">
        <w:rPr>
          <w:rFonts w:ascii="Times New Roman" w:hAnsi="Times New Roman"/>
          <w:sz w:val="24"/>
          <w:szCs w:val="24"/>
        </w:rPr>
        <w:lastRenderedPageBreak/>
        <w:t>condition-dependent mortality? Canadian Journal of Fisheries and Aquatic Sciences 64:979–995.</w:t>
      </w:r>
    </w:p>
    <w:p w14:paraId="30242A5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Crozier, L. G., A. P. Hendry, P. W. Lawson, T. P. Quinn, N. J. Mantua, J. </w:t>
      </w:r>
      <w:proofErr w:type="spellStart"/>
      <w:r w:rsidRPr="00D04241">
        <w:rPr>
          <w:rFonts w:ascii="Times New Roman" w:hAnsi="Times New Roman"/>
          <w:sz w:val="24"/>
          <w:szCs w:val="24"/>
        </w:rPr>
        <w:t>Battin</w:t>
      </w:r>
      <w:proofErr w:type="spellEnd"/>
      <w:r w:rsidRPr="00D04241">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767A2D7D" w14:textId="55D288CE"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Coutant, C.C., and R.R. Whitney. 200. Fish behavior in relation to passage through hydropower turbines: a review. Transactions of the American Fisheries Society 129:351-380.</w:t>
      </w:r>
    </w:p>
    <w:p w14:paraId="08D73968" w14:textId="545717A4" w:rsidR="00CB3B03" w:rsidRPr="00D04241" w:rsidRDefault="00CB3B03"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Doob, J.L. 1935. </w:t>
      </w:r>
      <w:r w:rsidR="00437446" w:rsidRPr="00437446">
        <w:rPr>
          <w:rFonts w:ascii="Times New Roman" w:hAnsi="Times New Roman"/>
          <w:sz w:val="24"/>
          <w:szCs w:val="24"/>
        </w:rPr>
        <w:t>The limiting distributions of certain statistics</w:t>
      </w:r>
      <w:r w:rsidR="00437446">
        <w:rPr>
          <w:rFonts w:ascii="Times New Roman" w:hAnsi="Times New Roman"/>
          <w:sz w:val="24"/>
          <w:szCs w:val="24"/>
        </w:rPr>
        <w:t>. T</w:t>
      </w:r>
      <w:r w:rsidR="00437446" w:rsidRPr="00437446">
        <w:rPr>
          <w:rFonts w:ascii="Times New Roman" w:hAnsi="Times New Roman"/>
          <w:sz w:val="24"/>
          <w:szCs w:val="24"/>
        </w:rPr>
        <w:t>he Annals of Mathematical Statistics 6(3):160–169.</w:t>
      </w:r>
    </w:p>
    <w:p w14:paraId="4830105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Fuchs, N.T., C.C. Caudill, A.R. Murdoch and B.L. Truscott. 2019. Overwintering distribution and post-spawn survival steelhead in the Upper Columbia River basin. North American Journal of Fisheries Management XXX: XXXXXX</w:t>
      </w:r>
    </w:p>
    <w:p w14:paraId="76EFC43A" w14:textId="77777777"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Ham, K.D., R.P. Mueller, and P.S.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 xml:space="preserve">Factors affecting route selection and survival of steelhead </w:t>
      </w:r>
      <w:proofErr w:type="spellStart"/>
      <w:r w:rsidRPr="006B1B97">
        <w:rPr>
          <w:rFonts w:ascii="Times New Roman" w:hAnsi="Times New Roman"/>
          <w:sz w:val="24"/>
          <w:szCs w:val="24"/>
        </w:rPr>
        <w:t>kelts</w:t>
      </w:r>
      <w:proofErr w:type="spellEnd"/>
      <w:r w:rsidRPr="006B1B97">
        <w:rPr>
          <w:rFonts w:ascii="Times New Roman" w:hAnsi="Times New Roman"/>
          <w:sz w:val="24"/>
          <w:szCs w:val="24"/>
        </w:rPr>
        <w:t xml:space="preserve">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Hess, M.A., J.E. Hess, A.P.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R.A. French, C.A. Steele, K.C.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xml:space="preserve">, and S.R.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2016. Migrating adult steelhead utilize a thermal refuge during summer periods with high water temperatures. ICES Journal of Marine Sciences 73:2616-2624</w:t>
      </w:r>
    </w:p>
    <w:p w14:paraId="0ECEB9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High B., C.A. Peery, and D.H. Bennett. 2006. Temporary staging of Columbia River summer steelhead in </w:t>
      </w:r>
      <w:proofErr w:type="spellStart"/>
      <w:r w:rsidRPr="00D04241">
        <w:rPr>
          <w:rFonts w:ascii="Times New Roman" w:hAnsi="Times New Roman"/>
          <w:sz w:val="24"/>
          <w:szCs w:val="24"/>
        </w:rPr>
        <w:t>coolwater</w:t>
      </w:r>
      <w:proofErr w:type="spellEnd"/>
      <w:r w:rsidRPr="00D04241">
        <w:rPr>
          <w:rFonts w:ascii="Times New Roman" w:hAnsi="Times New Roman"/>
          <w:sz w:val="24"/>
          <w:szCs w:val="24"/>
        </w:rPr>
        <w:t xml:space="preserve"> areas and its effect on migration rates. Transactions of the American Fisheries Society 135:519 -528.</w:t>
      </w:r>
    </w:p>
    <w:p w14:paraId="2BC1F33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Isaak D.J., C.H. Luce, D.L. Horan, G. Chandler, S. </w:t>
      </w:r>
      <w:proofErr w:type="spellStart"/>
      <w:r w:rsidRPr="00D04241">
        <w:rPr>
          <w:rFonts w:ascii="Times New Roman" w:hAnsi="Times New Roman"/>
          <w:sz w:val="24"/>
          <w:szCs w:val="24"/>
        </w:rPr>
        <w:t>Wollrab</w:t>
      </w:r>
      <w:proofErr w:type="spellEnd"/>
      <w:r w:rsidRPr="00D04241">
        <w:rPr>
          <w:rFonts w:ascii="Times New Roman" w:hAnsi="Times New Roman"/>
          <w:sz w:val="24"/>
          <w:szCs w:val="24"/>
        </w:rPr>
        <w:t xml:space="preserve">, and </w:t>
      </w:r>
      <w:proofErr w:type="spellStart"/>
      <w:r w:rsidRPr="00D04241">
        <w:rPr>
          <w:rFonts w:ascii="Times New Roman" w:hAnsi="Times New Roman"/>
          <w:sz w:val="24"/>
          <w:szCs w:val="24"/>
        </w:rPr>
        <w:t>N.</w:t>
      </w:r>
      <w:proofErr w:type="gramStart"/>
      <w:r w:rsidRPr="00D04241">
        <w:rPr>
          <w:rFonts w:ascii="Times New Roman" w:hAnsi="Times New Roman"/>
          <w:sz w:val="24"/>
          <w:szCs w:val="24"/>
        </w:rPr>
        <w:t>E.Nagel</w:t>
      </w:r>
      <w:proofErr w:type="spellEnd"/>
      <w:proofErr w:type="gram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5CABFFB7" w14:textId="052AAC8C"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sidR="00A354B7">
        <w:rPr>
          <w:rFonts w:ascii="Times New Roman" w:hAnsi="Times New Roman"/>
          <w:sz w:val="24"/>
          <w:szCs w:val="24"/>
        </w:rPr>
        <w:t xml:space="preserve">I.M. </w:t>
      </w:r>
      <w:r w:rsidRPr="00D04241">
        <w:rPr>
          <w:rFonts w:ascii="Times New Roman" w:hAnsi="Times New Roman"/>
          <w:sz w:val="24"/>
          <w:szCs w:val="24"/>
        </w:rPr>
        <w:t xml:space="preserve">Royer., </w:t>
      </w:r>
      <w:r w:rsidR="00A354B7">
        <w:rPr>
          <w:rFonts w:ascii="Times New Roman" w:hAnsi="Times New Roman"/>
          <w:sz w:val="24"/>
          <w:szCs w:val="24"/>
        </w:rPr>
        <w:t xml:space="preserve">G.E. </w:t>
      </w:r>
      <w:r w:rsidRPr="00D04241">
        <w:rPr>
          <w:rFonts w:ascii="Times New Roman" w:hAnsi="Times New Roman"/>
          <w:sz w:val="24"/>
          <w:szCs w:val="24"/>
        </w:rPr>
        <w:t xml:space="preserve">Johnson, and </w:t>
      </w:r>
      <w:r w:rsidR="00A354B7">
        <w:rPr>
          <w:rFonts w:ascii="Times New Roman" w:hAnsi="Times New Roman"/>
          <w:sz w:val="24"/>
          <w:szCs w:val="24"/>
        </w:rPr>
        <w:t xml:space="preserve">S.C. </w:t>
      </w:r>
      <w:proofErr w:type="spellStart"/>
      <w:r w:rsidRPr="00D04241">
        <w:rPr>
          <w:rFonts w:ascii="Times New Roman" w:hAnsi="Times New Roman"/>
          <w:sz w:val="24"/>
          <w:szCs w:val="24"/>
        </w:rPr>
        <w:t>Tackley</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2013. Sluiceway operations for adult steelhead downstream passage at The Dalles Dam, Columbia River, USA. North American </w:t>
      </w:r>
      <w:r w:rsidR="00C4738B">
        <w:rPr>
          <w:rFonts w:ascii="Times New Roman" w:hAnsi="Times New Roman"/>
          <w:sz w:val="24"/>
          <w:szCs w:val="24"/>
        </w:rPr>
        <w:t>J</w:t>
      </w:r>
      <w:r w:rsidRPr="00D04241">
        <w:rPr>
          <w:rFonts w:ascii="Times New Roman" w:hAnsi="Times New Roman"/>
          <w:sz w:val="24"/>
          <w:szCs w:val="24"/>
        </w:rPr>
        <w:t xml:space="preserve">ournal of </w:t>
      </w:r>
      <w:r w:rsidR="00C4738B">
        <w:rPr>
          <w:rFonts w:ascii="Times New Roman" w:hAnsi="Times New Roman"/>
          <w:sz w:val="24"/>
          <w:szCs w:val="24"/>
        </w:rPr>
        <w:t>F</w:t>
      </w:r>
      <w:r w:rsidRPr="00D04241">
        <w:rPr>
          <w:rFonts w:ascii="Times New Roman" w:hAnsi="Times New Roman"/>
          <w:sz w:val="24"/>
          <w:szCs w:val="24"/>
        </w:rPr>
        <w:t xml:space="preserve">isheries </w:t>
      </w:r>
      <w:r w:rsidR="00C4738B">
        <w:rPr>
          <w:rFonts w:ascii="Times New Roman" w:hAnsi="Times New Roman"/>
          <w:sz w:val="24"/>
          <w:szCs w:val="24"/>
        </w:rPr>
        <w:t>M</w:t>
      </w:r>
      <w:r w:rsidRPr="00D04241">
        <w:rPr>
          <w:rFonts w:ascii="Times New Roman" w:hAnsi="Times New Roman"/>
          <w:sz w:val="24"/>
          <w:szCs w:val="24"/>
        </w:rPr>
        <w:t>anagement, 33(5), 1013-1023.</w:t>
      </w:r>
    </w:p>
    <w:p w14:paraId="4D7DE858" w14:textId="36ADEF46"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C.T. </w:t>
      </w:r>
      <w:r w:rsidRPr="00D04241">
        <w:rPr>
          <w:rFonts w:ascii="Times New Roman" w:hAnsi="Times New Roman"/>
          <w:sz w:val="24"/>
          <w:szCs w:val="24"/>
        </w:rPr>
        <w:t>Boggs,</w:t>
      </w:r>
      <w:r w:rsidR="00A354B7">
        <w:rPr>
          <w:rFonts w:ascii="Times New Roman" w:hAnsi="Times New Roman"/>
          <w:sz w:val="24"/>
          <w:szCs w:val="24"/>
        </w:rPr>
        <w:t xml:space="preserve"> C.A. </w:t>
      </w:r>
      <w:r w:rsidRPr="00D04241">
        <w:rPr>
          <w:rFonts w:ascii="Times New Roman" w:hAnsi="Times New Roman"/>
          <w:sz w:val="24"/>
          <w:szCs w:val="24"/>
        </w:rPr>
        <w:t xml:space="preserve">Peery, and </w:t>
      </w:r>
      <w:r w:rsidR="00A354B7">
        <w:rPr>
          <w:rFonts w:ascii="Times New Roman" w:hAnsi="Times New Roman"/>
          <w:sz w:val="24"/>
          <w:szCs w:val="24"/>
        </w:rPr>
        <w:t xml:space="preserve">C.C. </w:t>
      </w:r>
      <w:r w:rsidRPr="00D04241">
        <w:rPr>
          <w:rFonts w:ascii="Times New Roman" w:hAnsi="Times New Roman"/>
          <w:sz w:val="24"/>
          <w:szCs w:val="24"/>
        </w:rPr>
        <w:t>Caudill</w:t>
      </w:r>
      <w:r w:rsidR="00A354B7">
        <w:rPr>
          <w:rFonts w:ascii="Times New Roman" w:hAnsi="Times New Roman"/>
          <w:sz w:val="24"/>
          <w:szCs w:val="24"/>
        </w:rPr>
        <w:t>. 2008</w:t>
      </w:r>
      <w:r w:rsidR="00FF25F7">
        <w:rPr>
          <w:rFonts w:ascii="Times New Roman" w:hAnsi="Times New Roman"/>
          <w:sz w:val="24"/>
          <w:szCs w:val="24"/>
        </w:rPr>
        <w:t>a</w:t>
      </w:r>
      <w:r w:rsidRPr="00D04241">
        <w:rPr>
          <w:rFonts w:ascii="Times New Roman" w:hAnsi="Times New Roman"/>
          <w:sz w:val="24"/>
          <w:szCs w:val="24"/>
        </w:rPr>
        <w:t>. Overwintering distribution, behavior, and survival of adult summer Steelhead: variability among Columbia River populations. North American Journal of Fisheries Management, 28(1), 81-96.</w:t>
      </w:r>
    </w:p>
    <w:p w14:paraId="72476224" w14:textId="18D6191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M.L., </w:t>
      </w:r>
      <w:r>
        <w:rPr>
          <w:rFonts w:ascii="Times New Roman" w:hAnsi="Times New Roman"/>
          <w:sz w:val="24"/>
          <w:szCs w:val="24"/>
        </w:rPr>
        <w:t xml:space="preserve">T.S. </w:t>
      </w:r>
      <w:proofErr w:type="spellStart"/>
      <w:r w:rsidRPr="00D04241">
        <w:rPr>
          <w:rFonts w:ascii="Times New Roman" w:hAnsi="Times New Roman"/>
          <w:sz w:val="24"/>
          <w:szCs w:val="24"/>
        </w:rPr>
        <w:t>Clabough</w:t>
      </w:r>
      <w:proofErr w:type="spellEnd"/>
      <w:r w:rsidRPr="00D04241">
        <w:rPr>
          <w:rFonts w:ascii="Times New Roman" w:hAnsi="Times New Roman"/>
          <w:sz w:val="24"/>
          <w:szCs w:val="24"/>
        </w:rPr>
        <w:t>,</w:t>
      </w:r>
      <w:r>
        <w:rPr>
          <w:rFonts w:ascii="Times New Roman" w:hAnsi="Times New Roman"/>
          <w:sz w:val="24"/>
          <w:szCs w:val="24"/>
        </w:rPr>
        <w:t xml:space="preserve"> M.A. </w:t>
      </w:r>
      <w:r w:rsidRPr="00D04241">
        <w:rPr>
          <w:rFonts w:ascii="Times New Roman" w:hAnsi="Times New Roman"/>
          <w:sz w:val="24"/>
          <w:szCs w:val="24"/>
        </w:rPr>
        <w:t>Jepson,</w:t>
      </w:r>
      <w:r>
        <w:rPr>
          <w:rFonts w:ascii="Times New Roman" w:hAnsi="Times New Roman"/>
          <w:sz w:val="24"/>
          <w:szCs w:val="24"/>
        </w:rPr>
        <w:t xml:space="preserve"> E.L. </w:t>
      </w:r>
      <w:r w:rsidRPr="00D04241">
        <w:rPr>
          <w:rFonts w:ascii="Times New Roman" w:hAnsi="Times New Roman"/>
          <w:sz w:val="24"/>
          <w:szCs w:val="24"/>
        </w:rPr>
        <w:t xml:space="preserve">Johnson, </w:t>
      </w:r>
      <w:r>
        <w:rPr>
          <w:rFonts w:ascii="Times New Roman" w:hAnsi="Times New Roman"/>
          <w:sz w:val="24"/>
          <w:szCs w:val="24"/>
        </w:rPr>
        <w:t>C.A.</w:t>
      </w:r>
      <w:r w:rsidRPr="00D04241">
        <w:rPr>
          <w:rFonts w:ascii="Times New Roman" w:hAnsi="Times New Roman"/>
          <w:sz w:val="24"/>
          <w:szCs w:val="24"/>
        </w:rPr>
        <w:t xml:space="preserve"> Peery,</w:t>
      </w:r>
      <w:r>
        <w:rPr>
          <w:rFonts w:ascii="Times New Roman" w:hAnsi="Times New Roman"/>
          <w:sz w:val="24"/>
          <w:szCs w:val="24"/>
        </w:rPr>
        <w:t xml:space="preserve"> and C.C</w:t>
      </w:r>
      <w:r w:rsidRPr="00D04241">
        <w:rPr>
          <w:rFonts w:ascii="Times New Roman" w:hAnsi="Times New Roman"/>
          <w:sz w:val="24"/>
          <w:szCs w:val="24"/>
        </w:rPr>
        <w:t xml:space="preserve"> Caudill, C.C., 2018.</w:t>
      </w:r>
      <w:r>
        <w:rPr>
          <w:rFonts w:ascii="Times New Roman" w:hAnsi="Times New Roman"/>
          <w:sz w:val="24"/>
          <w:szCs w:val="24"/>
        </w:rPr>
        <w:t xml:space="preserve"> </w:t>
      </w:r>
      <w:r w:rsidRPr="00D04241">
        <w:rPr>
          <w:rFonts w:ascii="Times New Roman" w:hAnsi="Times New Roman"/>
          <w:sz w:val="24"/>
          <w:szCs w:val="24"/>
        </w:rPr>
        <w:tab/>
        <w:t>Thermal exposure of adult Chinook salmon and steelhead: diverse behavioral strategies in a large and warming river system. PLOS ONE 13(9), e0204274.</w:t>
      </w:r>
    </w:p>
    <w:p w14:paraId="378CE7AE"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M.A.</w:t>
      </w:r>
      <w:r w:rsidRPr="00D04241">
        <w:rPr>
          <w:rFonts w:ascii="Times New Roman" w:hAnsi="Times New Roman"/>
          <w:sz w:val="24"/>
          <w:szCs w:val="24"/>
        </w:rPr>
        <w:t xml:space="preserve"> Jepson, and L.C.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dam, and reservoir passage rates of adult Chinook salmon and Steelhead in the Columbia and Snake rivers. Transactions of the American Fisheries Society, 133(6), 1413-1439.</w:t>
      </w:r>
    </w:p>
    <w:p w14:paraId="33A0C791"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Steelhead (</w:t>
      </w:r>
      <w:r w:rsidRPr="00921911">
        <w:rPr>
          <w:rFonts w:ascii="Times New Roman" w:hAnsi="Times New Roman"/>
          <w:i/>
          <w:sz w:val="24"/>
          <w:szCs w:val="24"/>
        </w:rPr>
        <w:t>Oncorhynchus mykiss</w:t>
      </w:r>
      <w:r w:rsidRPr="00D04241">
        <w:rPr>
          <w:rFonts w:ascii="Times New Roman" w:hAnsi="Times New Roman"/>
          <w:sz w:val="24"/>
          <w:szCs w:val="24"/>
        </w:rPr>
        <w:t>): variability among sympatric populations. Canadian Journal of Fisheries and Aquatic Sciences, 66(10), 1734-1747.</w:t>
      </w:r>
    </w:p>
    <w:p w14:paraId="3A14D8D9"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R.H. </w:t>
      </w:r>
      <w:r w:rsidRPr="00D04241">
        <w:rPr>
          <w:rFonts w:ascii="Times New Roman" w:hAnsi="Times New Roman"/>
          <w:sz w:val="24"/>
          <w:szCs w:val="24"/>
        </w:rPr>
        <w:t>Wertheimer,</w:t>
      </w:r>
      <w:r w:rsidR="00A354B7">
        <w:rPr>
          <w:rFonts w:ascii="Times New Roman" w:hAnsi="Times New Roman"/>
          <w:sz w:val="24"/>
          <w:szCs w:val="24"/>
        </w:rPr>
        <w:t xml:space="preserve"> A.F. </w:t>
      </w:r>
      <w:r w:rsidRPr="00D04241">
        <w:rPr>
          <w:rFonts w:ascii="Times New Roman" w:hAnsi="Times New Roman"/>
          <w:sz w:val="24"/>
          <w:szCs w:val="24"/>
        </w:rPr>
        <w:t>Evans,</w:t>
      </w:r>
      <w:r w:rsidR="00A354B7">
        <w:rPr>
          <w:rFonts w:ascii="Times New Roman" w:hAnsi="Times New Roman"/>
          <w:sz w:val="24"/>
          <w:szCs w:val="24"/>
        </w:rPr>
        <w:t xml:space="preserve"> C.T. </w:t>
      </w:r>
      <w:r w:rsidRPr="00D04241">
        <w:rPr>
          <w:rFonts w:ascii="Times New Roman" w:hAnsi="Times New Roman"/>
          <w:sz w:val="24"/>
          <w:szCs w:val="24"/>
        </w:rPr>
        <w:t xml:space="preserve">Boggs, and </w:t>
      </w:r>
      <w:r w:rsidR="00A354B7">
        <w:rPr>
          <w:rFonts w:ascii="Times New Roman" w:hAnsi="Times New Roman"/>
          <w:sz w:val="24"/>
          <w:szCs w:val="24"/>
        </w:rPr>
        <w:t xml:space="preserve">C.A. </w:t>
      </w:r>
      <w:r w:rsidRPr="00D04241">
        <w:rPr>
          <w:rFonts w:ascii="Times New Roman" w:hAnsi="Times New Roman"/>
          <w:sz w:val="24"/>
          <w:szCs w:val="24"/>
        </w:rPr>
        <w:t>Peery</w:t>
      </w:r>
      <w:r w:rsidR="00A354B7">
        <w:rPr>
          <w:rFonts w:ascii="Times New Roman" w:hAnsi="Times New Roman"/>
          <w:sz w:val="24"/>
          <w:szCs w:val="24"/>
        </w:rPr>
        <w:t xml:space="preserve">. </w:t>
      </w:r>
      <w:r w:rsidRPr="00D04241">
        <w:rPr>
          <w:rFonts w:ascii="Times New Roman" w:hAnsi="Times New Roman"/>
          <w:sz w:val="24"/>
          <w:szCs w:val="24"/>
        </w:rPr>
        <w:t>2008b. Iteroparity in Columbia River summer-run Steelhead (</w:t>
      </w:r>
      <w:r w:rsidRPr="00921911">
        <w:rPr>
          <w:rFonts w:ascii="Times New Roman" w:hAnsi="Times New Roman"/>
          <w:i/>
          <w:sz w:val="24"/>
          <w:szCs w:val="24"/>
        </w:rPr>
        <w:t>Oncorhynchus mykiss</w:t>
      </w:r>
      <w:r w:rsidRPr="00D04241">
        <w:rPr>
          <w:rFonts w:ascii="Times New Roman" w:hAnsi="Times New Roman"/>
          <w:sz w:val="24"/>
          <w:szCs w:val="24"/>
        </w:rPr>
        <w:t>): implications for conservation. Canadian Journal of Fisheries and Aquatic Sciences, 65(12), 2592-2605.</w:t>
      </w:r>
    </w:p>
    <w:p w14:paraId="4CCFC82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C.A. Peery, A.M. Pinson, C.R. Anderson. 2009. Energy use, migration times, and</w:t>
      </w:r>
    </w:p>
    <w:p w14:paraId="5A3DAF3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spawning success of adult spring–summer Chinook salmon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and C.G. Snow. 2018. Population-specific migration patterns of wild adult summer-run Chinook salmon passing Wells Dam, Washington. North American Journal of Fisheries Management 38:377-392.</w:t>
      </w:r>
    </w:p>
    <w:p w14:paraId="3AFE8F89" w14:textId="77777777"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(Pacific States Marine Fisheries Commission). 2015. PTAGIS (Columbia River Basin PIT Tag Information System) [online database]. PSMFC, Portland, Oregon. Available: www.ptagis.org. (February 2019).</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Quinn, T. P., and D. J. Adams. 1996. Environmental changes affecting the migratory timing of American shad and sockeye salmon. Ecology 77:1151–1162.</w:t>
      </w:r>
    </w:p>
    <w:p w14:paraId="1947C1D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 Core Team. 2015. R: A Language and Environment for Statistical Computing. R Foundation for Statistical Computing. Vienna, Austria. Available from </w:t>
      </w:r>
      <w:hyperlink r:id="rId19" w:history="1">
        <w:r w:rsidRPr="00D04241">
          <w:t>http://www.R-project.org</w:t>
        </w:r>
      </w:hyperlink>
      <w:r w:rsidRPr="00D04241">
        <w:rPr>
          <w:rFonts w:ascii="Times New Roman" w:hAnsi="Times New Roman"/>
          <w:sz w:val="24"/>
          <w:szCs w:val="24"/>
        </w:rPr>
        <w:t xml:space="preserve"> (accessed September 2019).</w:t>
      </w:r>
    </w:p>
    <w:p w14:paraId="70E3526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Richins, S.M. and J.R.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p>
    <w:p w14:paraId="5BDE283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 xml:space="preserve">S.A.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2005. Maximum temperature limits for Chinook, </w:t>
      </w:r>
      <w:proofErr w:type="spellStart"/>
      <w:r w:rsidRPr="00D04241">
        <w:rPr>
          <w:rFonts w:ascii="Times New Roman" w:hAnsi="Times New Roman"/>
          <w:sz w:val="24"/>
          <w:szCs w:val="24"/>
        </w:rPr>
        <w:t>coho</w:t>
      </w:r>
      <w:proofErr w:type="spellEnd"/>
      <w:r w:rsidRPr="00D04241">
        <w:rPr>
          <w:rFonts w:ascii="Times New Roman" w:hAnsi="Times New Roman"/>
          <w:sz w:val="24"/>
          <w:szCs w:val="24"/>
        </w:rPr>
        <w:t>, and chum salmon, and Steelhead trout in the Pacific Northwest. Reviews in Fisheries Science, 13(1), 23-49.</w:t>
      </w:r>
    </w:p>
    <w:p w14:paraId="74B8BEBB"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Wade, A., T. J. Beechie, E. Fleishman, H. Wu, </w:t>
      </w:r>
      <w:proofErr w:type="gramStart"/>
      <w:r w:rsidRPr="00D04241">
        <w:rPr>
          <w:rFonts w:ascii="Times New Roman" w:hAnsi="Times New Roman"/>
          <w:sz w:val="24"/>
          <w:szCs w:val="24"/>
        </w:rPr>
        <w:t>N .</w:t>
      </w:r>
      <w:proofErr w:type="gramEnd"/>
      <w:r w:rsidRPr="00D04241">
        <w:rPr>
          <w:rFonts w:ascii="Times New Roman" w:hAnsi="Times New Roman"/>
          <w:sz w:val="24"/>
          <w:szCs w:val="24"/>
        </w:rPr>
        <w:t xml:space="preserve">J. Mantua, J. S. Kimball, D. M. </w:t>
      </w:r>
      <w:proofErr w:type="spellStart"/>
      <w:r w:rsidRPr="00D04241">
        <w:rPr>
          <w:rFonts w:ascii="Times New Roman" w:hAnsi="Times New Roman"/>
          <w:sz w:val="24"/>
          <w:szCs w:val="24"/>
        </w:rPr>
        <w:t>Stoms</w:t>
      </w:r>
      <w:proofErr w:type="spellEnd"/>
      <w:r w:rsidRPr="00D04241">
        <w:rPr>
          <w:rFonts w:ascii="Times New Roman" w:hAnsi="Times New Roman"/>
          <w:sz w:val="24"/>
          <w:szCs w:val="24"/>
        </w:rPr>
        <w:t>, and J. A. Stanford. 2013. Steelhead vulnerability to climate change in the Pacific Northwest. Journal of Applied Ecology 50(5): 1093–1104. DOI: 10.1111/1365-2664.12137.</w:t>
      </w:r>
    </w:p>
    <w:p w14:paraId="6E7A11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A.R. Murdoch, and B.X. Semmens. 2019. A Bayesian nested patch occupancy model for estimating the population size form tag data: an application to natal stream steelhead abundance. Ecological Applications XXXX</w:t>
      </w:r>
    </w:p>
    <w:p w14:paraId="5BFC835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Wertheimer, R. H., and A. F. Evans. 2005. Downstream passage of steelhead </w:t>
      </w:r>
      <w:proofErr w:type="spellStart"/>
      <w:r w:rsidRPr="00D04241">
        <w:rPr>
          <w:rFonts w:ascii="Times New Roman" w:hAnsi="Times New Roman"/>
          <w:sz w:val="24"/>
          <w:szCs w:val="24"/>
        </w:rPr>
        <w:t>kelts</w:t>
      </w:r>
      <w:proofErr w:type="spellEnd"/>
      <w:r w:rsidRPr="00D04241">
        <w:rPr>
          <w:rFonts w:ascii="Times New Roman" w:hAnsi="Times New Roman"/>
          <w:sz w:val="24"/>
          <w:szCs w:val="24"/>
        </w:rPr>
        <w:t xml:space="preserve"> through hydroelectric dams on the lower Snake and Columbia rivers. Transactions of the American Fisheries Society 134:853–865.</w:t>
      </w:r>
    </w:p>
    <w:p w14:paraId="439DC255" w14:textId="77777777" w:rsidR="00A354B7" w:rsidRDefault="00A354B7">
      <w:pPr>
        <w:spacing w:after="160" w:line="259" w:lineRule="auto"/>
        <w:rPr>
          <w:rFonts w:ascii="Times New Roman" w:hAnsi="Times New Roman"/>
          <w:sz w:val="24"/>
          <w:szCs w:val="24"/>
        </w:rPr>
      </w:pPr>
      <w:r>
        <w:rPr>
          <w:rFonts w:ascii="Times New Roman" w:hAnsi="Times New Roman"/>
          <w:sz w:val="24"/>
          <w:szCs w:val="24"/>
        </w:rPr>
        <w:br w:type="page"/>
      </w:r>
    </w:p>
    <w:p w14:paraId="163511C5" w14:textId="77777777" w:rsidR="00A354B7" w:rsidRPr="00D04241" w:rsidRDefault="00A354B7" w:rsidP="00847BD2">
      <w:pPr>
        <w:tabs>
          <w:tab w:val="center" w:pos="4680"/>
          <w:tab w:val="right" w:pos="9360"/>
        </w:tabs>
        <w:spacing w:after="0" w:line="480" w:lineRule="auto"/>
        <w:ind w:left="720" w:hanging="720"/>
        <w:contextualSpacing/>
        <w:rPr>
          <w:rFonts w:ascii="Times New Roman" w:hAnsi="Times New Roman"/>
          <w:sz w:val="24"/>
          <w:szCs w:val="24"/>
        </w:rPr>
      </w:pPr>
    </w:p>
    <w:p w14:paraId="0CF77E2C" w14:textId="7B5F1024" w:rsidR="0044730E" w:rsidRPr="009F250A" w:rsidRDefault="006D068A" w:rsidP="00373BFC">
      <w:pPr>
        <w:spacing w:after="0" w:line="480" w:lineRule="auto"/>
        <w:rPr>
          <w:rFonts w:ascii="Times New Roman" w:hAnsi="Times New Roman"/>
          <w:sz w:val="24"/>
          <w:szCs w:val="24"/>
        </w:rPr>
      </w:pPr>
      <w:moveFromRangeStart w:id="7" w:author="Andrew Murdoch" w:date="2020-03-30T15:18:00Z" w:name="move36473945"/>
      <w:moveFrom w:id="8" w:author="Andrew Murdoch" w:date="2020-03-30T15:18:00Z">
        <w:r w:rsidRPr="006D068A" w:rsidDel="00CF79B7">
          <w:rPr>
            <w:rFonts w:ascii="Times New Roman" w:hAnsi="Times New Roman"/>
            <w:noProof/>
            <w:sz w:val="24"/>
            <w:szCs w:val="24"/>
          </w:rPr>
          <w:drawing>
            <wp:inline distT="0" distB="0" distL="0" distR="0" wp14:anchorId="4ED6A32A" wp14:editId="08FB361C">
              <wp:extent cx="5943600" cy="3515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5346"/>
                      </a:xfrm>
                      <a:prstGeom prst="rect">
                        <a:avLst/>
                      </a:prstGeom>
                      <a:noFill/>
                      <a:ln>
                        <a:noFill/>
                      </a:ln>
                    </pic:spPr>
                  </pic:pic>
                </a:graphicData>
              </a:graphic>
            </wp:inline>
          </w:drawing>
        </w:r>
      </w:moveFrom>
      <w:moveFromRangeEnd w:id="7"/>
    </w:p>
    <w:sectPr w:rsidR="0044730E" w:rsidRPr="009F250A" w:rsidSect="00373BFC">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6FC85" w14:textId="77777777" w:rsidR="000F7EAE" w:rsidRDefault="000F7EAE" w:rsidP="00373BFC">
      <w:pPr>
        <w:spacing w:after="0" w:line="240" w:lineRule="auto"/>
      </w:pPr>
      <w:r>
        <w:separator/>
      </w:r>
    </w:p>
  </w:endnote>
  <w:endnote w:type="continuationSeparator" w:id="0">
    <w:p w14:paraId="5801C468" w14:textId="77777777" w:rsidR="000F7EAE" w:rsidRDefault="000F7EAE" w:rsidP="003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894731"/>
      <w:docPartObj>
        <w:docPartGallery w:val="Page Numbers (Bottom of Page)"/>
        <w:docPartUnique/>
      </w:docPartObj>
    </w:sdtPr>
    <w:sdtEndPr>
      <w:rPr>
        <w:noProof/>
      </w:rPr>
    </w:sdtEndPr>
    <w:sdtContent>
      <w:p w14:paraId="18D133E5" w14:textId="77777777" w:rsidR="00CB5DEB" w:rsidRDefault="00CB5D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CB5DEB" w:rsidRDefault="00CB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5B9B" w14:textId="77777777" w:rsidR="000F7EAE" w:rsidRDefault="000F7EAE" w:rsidP="00373BFC">
      <w:pPr>
        <w:spacing w:after="0" w:line="240" w:lineRule="auto"/>
      </w:pPr>
      <w:r>
        <w:separator/>
      </w:r>
    </w:p>
  </w:footnote>
  <w:footnote w:type="continuationSeparator" w:id="0">
    <w:p w14:paraId="07E54E23" w14:textId="77777777" w:rsidR="000F7EAE" w:rsidRDefault="000F7EAE" w:rsidP="00373BF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urdoch">
    <w15:presenceInfo w15:providerId="None" w15:userId="Andrew Murdo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4E6F"/>
    <w:rsid w:val="00014994"/>
    <w:rsid w:val="00022947"/>
    <w:rsid w:val="00051C04"/>
    <w:rsid w:val="000555AE"/>
    <w:rsid w:val="0006278E"/>
    <w:rsid w:val="00066450"/>
    <w:rsid w:val="0007258C"/>
    <w:rsid w:val="000834C7"/>
    <w:rsid w:val="00087C7D"/>
    <w:rsid w:val="00093A69"/>
    <w:rsid w:val="00093B71"/>
    <w:rsid w:val="00095E54"/>
    <w:rsid w:val="000A1E39"/>
    <w:rsid w:val="000D459E"/>
    <w:rsid w:val="000D624D"/>
    <w:rsid w:val="000E16C2"/>
    <w:rsid w:val="000E2411"/>
    <w:rsid w:val="000E6B33"/>
    <w:rsid w:val="000F2C0F"/>
    <w:rsid w:val="000F7EAE"/>
    <w:rsid w:val="0011474C"/>
    <w:rsid w:val="00115739"/>
    <w:rsid w:val="00125C27"/>
    <w:rsid w:val="0013381D"/>
    <w:rsid w:val="00136386"/>
    <w:rsid w:val="00140666"/>
    <w:rsid w:val="00144B84"/>
    <w:rsid w:val="0014527F"/>
    <w:rsid w:val="0016222A"/>
    <w:rsid w:val="001644AD"/>
    <w:rsid w:val="001671C0"/>
    <w:rsid w:val="00175F56"/>
    <w:rsid w:val="00184BC7"/>
    <w:rsid w:val="0019145E"/>
    <w:rsid w:val="00192A71"/>
    <w:rsid w:val="001B7F29"/>
    <w:rsid w:val="001C39A2"/>
    <w:rsid w:val="001D151B"/>
    <w:rsid w:val="001D1C46"/>
    <w:rsid w:val="001E08D3"/>
    <w:rsid w:val="001E23F6"/>
    <w:rsid w:val="001E2909"/>
    <w:rsid w:val="00204C97"/>
    <w:rsid w:val="0022551E"/>
    <w:rsid w:val="002511B6"/>
    <w:rsid w:val="002536BF"/>
    <w:rsid w:val="00256CFA"/>
    <w:rsid w:val="0026192E"/>
    <w:rsid w:val="00285289"/>
    <w:rsid w:val="002917FF"/>
    <w:rsid w:val="002A50F4"/>
    <w:rsid w:val="002A66B6"/>
    <w:rsid w:val="002B46F8"/>
    <w:rsid w:val="002C4510"/>
    <w:rsid w:val="002C6815"/>
    <w:rsid w:val="002C6BE3"/>
    <w:rsid w:val="0030318F"/>
    <w:rsid w:val="00305D87"/>
    <w:rsid w:val="003264FF"/>
    <w:rsid w:val="00327009"/>
    <w:rsid w:val="003308FF"/>
    <w:rsid w:val="003360D5"/>
    <w:rsid w:val="00337B8A"/>
    <w:rsid w:val="00347C17"/>
    <w:rsid w:val="00360DE4"/>
    <w:rsid w:val="00373BFC"/>
    <w:rsid w:val="00380E38"/>
    <w:rsid w:val="00380FB5"/>
    <w:rsid w:val="00384BD4"/>
    <w:rsid w:val="003925A5"/>
    <w:rsid w:val="003A7401"/>
    <w:rsid w:val="003C3209"/>
    <w:rsid w:val="003D1026"/>
    <w:rsid w:val="003D423C"/>
    <w:rsid w:val="003D723E"/>
    <w:rsid w:val="003E19F0"/>
    <w:rsid w:val="003E1D03"/>
    <w:rsid w:val="003F11C6"/>
    <w:rsid w:val="003F2F62"/>
    <w:rsid w:val="003F58CE"/>
    <w:rsid w:val="00402DC5"/>
    <w:rsid w:val="00412F2A"/>
    <w:rsid w:val="00427F0E"/>
    <w:rsid w:val="00431753"/>
    <w:rsid w:val="00437446"/>
    <w:rsid w:val="00441CF8"/>
    <w:rsid w:val="00444FFE"/>
    <w:rsid w:val="0044730E"/>
    <w:rsid w:val="004553ED"/>
    <w:rsid w:val="004557F8"/>
    <w:rsid w:val="0045630A"/>
    <w:rsid w:val="00456423"/>
    <w:rsid w:val="00492781"/>
    <w:rsid w:val="004B27FA"/>
    <w:rsid w:val="004C37B5"/>
    <w:rsid w:val="004D347D"/>
    <w:rsid w:val="004E42F7"/>
    <w:rsid w:val="004E6625"/>
    <w:rsid w:val="004E67B8"/>
    <w:rsid w:val="00500BF5"/>
    <w:rsid w:val="00502AE3"/>
    <w:rsid w:val="00506F2B"/>
    <w:rsid w:val="00511194"/>
    <w:rsid w:val="00513F83"/>
    <w:rsid w:val="005207BE"/>
    <w:rsid w:val="0053185D"/>
    <w:rsid w:val="005356F8"/>
    <w:rsid w:val="00536FEA"/>
    <w:rsid w:val="00554151"/>
    <w:rsid w:val="00557B19"/>
    <w:rsid w:val="00573E6F"/>
    <w:rsid w:val="0057706C"/>
    <w:rsid w:val="0059207D"/>
    <w:rsid w:val="00597BB6"/>
    <w:rsid w:val="005A6E3F"/>
    <w:rsid w:val="005B4138"/>
    <w:rsid w:val="005C0606"/>
    <w:rsid w:val="005D721C"/>
    <w:rsid w:val="005E0206"/>
    <w:rsid w:val="005F2D47"/>
    <w:rsid w:val="005F5E8B"/>
    <w:rsid w:val="00600886"/>
    <w:rsid w:val="006115A2"/>
    <w:rsid w:val="00613C66"/>
    <w:rsid w:val="006261B6"/>
    <w:rsid w:val="00635756"/>
    <w:rsid w:val="00647203"/>
    <w:rsid w:val="00657A65"/>
    <w:rsid w:val="00661012"/>
    <w:rsid w:val="0066485B"/>
    <w:rsid w:val="006718FA"/>
    <w:rsid w:val="00671AC2"/>
    <w:rsid w:val="00673130"/>
    <w:rsid w:val="0068257D"/>
    <w:rsid w:val="0069223D"/>
    <w:rsid w:val="006A23F4"/>
    <w:rsid w:val="006A5CE2"/>
    <w:rsid w:val="006B1B97"/>
    <w:rsid w:val="006C1A69"/>
    <w:rsid w:val="006C5653"/>
    <w:rsid w:val="006D051B"/>
    <w:rsid w:val="006D068A"/>
    <w:rsid w:val="006D1394"/>
    <w:rsid w:val="006D3D0E"/>
    <w:rsid w:val="006E02AE"/>
    <w:rsid w:val="006F16DD"/>
    <w:rsid w:val="006F3E05"/>
    <w:rsid w:val="006F5321"/>
    <w:rsid w:val="006F7E5D"/>
    <w:rsid w:val="00701FD3"/>
    <w:rsid w:val="0072302D"/>
    <w:rsid w:val="007326CC"/>
    <w:rsid w:val="00741723"/>
    <w:rsid w:val="00746A18"/>
    <w:rsid w:val="00747507"/>
    <w:rsid w:val="00747F12"/>
    <w:rsid w:val="00754179"/>
    <w:rsid w:val="00771E3F"/>
    <w:rsid w:val="00774CA5"/>
    <w:rsid w:val="00786B68"/>
    <w:rsid w:val="00787199"/>
    <w:rsid w:val="00792B58"/>
    <w:rsid w:val="00792BFE"/>
    <w:rsid w:val="007B06EB"/>
    <w:rsid w:val="007C31DB"/>
    <w:rsid w:val="007E0C83"/>
    <w:rsid w:val="008222EC"/>
    <w:rsid w:val="008315F5"/>
    <w:rsid w:val="00833907"/>
    <w:rsid w:val="008350DF"/>
    <w:rsid w:val="00847BD2"/>
    <w:rsid w:val="00864B81"/>
    <w:rsid w:val="008658B7"/>
    <w:rsid w:val="00866A32"/>
    <w:rsid w:val="00876E15"/>
    <w:rsid w:val="00880D26"/>
    <w:rsid w:val="00881C01"/>
    <w:rsid w:val="008847C1"/>
    <w:rsid w:val="00884CE1"/>
    <w:rsid w:val="0089212E"/>
    <w:rsid w:val="008939C3"/>
    <w:rsid w:val="00893BF1"/>
    <w:rsid w:val="008A387C"/>
    <w:rsid w:val="008B1E91"/>
    <w:rsid w:val="008C5A7C"/>
    <w:rsid w:val="008E183D"/>
    <w:rsid w:val="008E23F1"/>
    <w:rsid w:val="008E34A3"/>
    <w:rsid w:val="008E400C"/>
    <w:rsid w:val="008F7165"/>
    <w:rsid w:val="00921911"/>
    <w:rsid w:val="009222F7"/>
    <w:rsid w:val="00923265"/>
    <w:rsid w:val="00924543"/>
    <w:rsid w:val="00930F48"/>
    <w:rsid w:val="009413CB"/>
    <w:rsid w:val="00947D37"/>
    <w:rsid w:val="00954C85"/>
    <w:rsid w:val="0096060C"/>
    <w:rsid w:val="009657B7"/>
    <w:rsid w:val="00984B45"/>
    <w:rsid w:val="009857CC"/>
    <w:rsid w:val="009945D9"/>
    <w:rsid w:val="009B1D54"/>
    <w:rsid w:val="009B2292"/>
    <w:rsid w:val="009C6CF4"/>
    <w:rsid w:val="009D2831"/>
    <w:rsid w:val="009D384B"/>
    <w:rsid w:val="009E0726"/>
    <w:rsid w:val="009F250A"/>
    <w:rsid w:val="009F52CE"/>
    <w:rsid w:val="009F7804"/>
    <w:rsid w:val="00A27544"/>
    <w:rsid w:val="00A354B7"/>
    <w:rsid w:val="00A65EF8"/>
    <w:rsid w:val="00A675EB"/>
    <w:rsid w:val="00A67760"/>
    <w:rsid w:val="00A73B87"/>
    <w:rsid w:val="00A7434A"/>
    <w:rsid w:val="00A75A7A"/>
    <w:rsid w:val="00A80663"/>
    <w:rsid w:val="00A84673"/>
    <w:rsid w:val="00A937C7"/>
    <w:rsid w:val="00AA2E36"/>
    <w:rsid w:val="00AA7199"/>
    <w:rsid w:val="00AC25D0"/>
    <w:rsid w:val="00AC56F0"/>
    <w:rsid w:val="00AE2966"/>
    <w:rsid w:val="00AF2D6F"/>
    <w:rsid w:val="00AF77F1"/>
    <w:rsid w:val="00B0052C"/>
    <w:rsid w:val="00B05BE0"/>
    <w:rsid w:val="00B11A01"/>
    <w:rsid w:val="00B16002"/>
    <w:rsid w:val="00B23FAF"/>
    <w:rsid w:val="00B269DE"/>
    <w:rsid w:val="00B35DD7"/>
    <w:rsid w:val="00B40EF7"/>
    <w:rsid w:val="00B702C2"/>
    <w:rsid w:val="00B72A02"/>
    <w:rsid w:val="00B772F1"/>
    <w:rsid w:val="00B8282F"/>
    <w:rsid w:val="00B85099"/>
    <w:rsid w:val="00BB61D7"/>
    <w:rsid w:val="00BC24CA"/>
    <w:rsid w:val="00BC459C"/>
    <w:rsid w:val="00BD2DD7"/>
    <w:rsid w:val="00BD3ECF"/>
    <w:rsid w:val="00BE50A0"/>
    <w:rsid w:val="00BF60B1"/>
    <w:rsid w:val="00C100AA"/>
    <w:rsid w:val="00C16A58"/>
    <w:rsid w:val="00C16E9C"/>
    <w:rsid w:val="00C17BF7"/>
    <w:rsid w:val="00C2237B"/>
    <w:rsid w:val="00C36387"/>
    <w:rsid w:val="00C432F5"/>
    <w:rsid w:val="00C4738B"/>
    <w:rsid w:val="00C506B2"/>
    <w:rsid w:val="00C50A6E"/>
    <w:rsid w:val="00C61E1F"/>
    <w:rsid w:val="00C66007"/>
    <w:rsid w:val="00C7056B"/>
    <w:rsid w:val="00C839CF"/>
    <w:rsid w:val="00C85190"/>
    <w:rsid w:val="00C8634A"/>
    <w:rsid w:val="00C90CA3"/>
    <w:rsid w:val="00C91409"/>
    <w:rsid w:val="00C96BF8"/>
    <w:rsid w:val="00C97C6A"/>
    <w:rsid w:val="00CA260E"/>
    <w:rsid w:val="00CB3B03"/>
    <w:rsid w:val="00CB5DEB"/>
    <w:rsid w:val="00CB675B"/>
    <w:rsid w:val="00CB6967"/>
    <w:rsid w:val="00CB7B58"/>
    <w:rsid w:val="00CC04DC"/>
    <w:rsid w:val="00CC0602"/>
    <w:rsid w:val="00CC4DED"/>
    <w:rsid w:val="00CD064D"/>
    <w:rsid w:val="00CD4849"/>
    <w:rsid w:val="00CD5A4A"/>
    <w:rsid w:val="00CF3EFB"/>
    <w:rsid w:val="00CF79B7"/>
    <w:rsid w:val="00D04241"/>
    <w:rsid w:val="00D2793F"/>
    <w:rsid w:val="00D310B0"/>
    <w:rsid w:val="00D44B50"/>
    <w:rsid w:val="00D4759B"/>
    <w:rsid w:val="00D50391"/>
    <w:rsid w:val="00D678D1"/>
    <w:rsid w:val="00D75CFA"/>
    <w:rsid w:val="00D77A6A"/>
    <w:rsid w:val="00D827D0"/>
    <w:rsid w:val="00D84060"/>
    <w:rsid w:val="00D854CA"/>
    <w:rsid w:val="00DA1ED2"/>
    <w:rsid w:val="00DA1F23"/>
    <w:rsid w:val="00DB40E3"/>
    <w:rsid w:val="00DC3DBE"/>
    <w:rsid w:val="00DC3EED"/>
    <w:rsid w:val="00DC47E4"/>
    <w:rsid w:val="00DC69D7"/>
    <w:rsid w:val="00DC6EBC"/>
    <w:rsid w:val="00DD2E65"/>
    <w:rsid w:val="00DD34B9"/>
    <w:rsid w:val="00DE0C7C"/>
    <w:rsid w:val="00DE3857"/>
    <w:rsid w:val="00DF3C06"/>
    <w:rsid w:val="00DF6F60"/>
    <w:rsid w:val="00E01366"/>
    <w:rsid w:val="00E03D63"/>
    <w:rsid w:val="00E14723"/>
    <w:rsid w:val="00E14C6C"/>
    <w:rsid w:val="00E16323"/>
    <w:rsid w:val="00E22038"/>
    <w:rsid w:val="00E22279"/>
    <w:rsid w:val="00E27F68"/>
    <w:rsid w:val="00E33A59"/>
    <w:rsid w:val="00E35452"/>
    <w:rsid w:val="00E40AB2"/>
    <w:rsid w:val="00E41532"/>
    <w:rsid w:val="00E44AC6"/>
    <w:rsid w:val="00E46F27"/>
    <w:rsid w:val="00E50AAE"/>
    <w:rsid w:val="00E52641"/>
    <w:rsid w:val="00E62FD0"/>
    <w:rsid w:val="00E6781C"/>
    <w:rsid w:val="00E8688D"/>
    <w:rsid w:val="00E917C4"/>
    <w:rsid w:val="00E94AD5"/>
    <w:rsid w:val="00EA5646"/>
    <w:rsid w:val="00ED046E"/>
    <w:rsid w:val="00ED246A"/>
    <w:rsid w:val="00EE6B1C"/>
    <w:rsid w:val="00EE7C66"/>
    <w:rsid w:val="00F22397"/>
    <w:rsid w:val="00F25E5F"/>
    <w:rsid w:val="00F405F9"/>
    <w:rsid w:val="00F467BD"/>
    <w:rsid w:val="00F528C1"/>
    <w:rsid w:val="00F53998"/>
    <w:rsid w:val="00F558D5"/>
    <w:rsid w:val="00F7379A"/>
    <w:rsid w:val="00F808B6"/>
    <w:rsid w:val="00F83108"/>
    <w:rsid w:val="00F9006E"/>
    <w:rsid w:val="00F9180F"/>
    <w:rsid w:val="00F926E3"/>
    <w:rsid w:val="00F93223"/>
    <w:rsid w:val="00FB2BB1"/>
    <w:rsid w:val="00FB39A7"/>
    <w:rsid w:val="00FB7CC8"/>
    <w:rsid w:val="00FC09D4"/>
    <w:rsid w:val="00FC7A3D"/>
    <w:rsid w:val="00FC7A8D"/>
    <w:rsid w:val="00FD7987"/>
    <w:rsid w:val="00FE5416"/>
    <w:rsid w:val="00FE622A"/>
    <w:rsid w:val="00FE7AE7"/>
    <w:rsid w:val="00FF0F07"/>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Truscott@dfw.wa.gov"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Kevin.See@biomark.com" TargetMode="Externa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Andrew.Murdoch@dfw.wa.gov" TargetMode="External"/><Relationship Id="rId11" Type="http://schemas.openxmlformats.org/officeDocument/2006/relationships/hyperlink" Target="file:///C:\Users\murdoarm\AppData\Roaming\Microsoft\Word\(http:\www.cbr.washington.edu\dart\query\river_daily"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usbr.gov/pn/hydromet/yakima/yakwebarcread.html%20" TargetMode="External"/><Relationship Id="rId19" Type="http://schemas.openxmlformats.org/officeDocument/2006/relationships/hyperlink" Target="http://www.R-project.org" TargetMode="External"/><Relationship Id="rId4" Type="http://schemas.openxmlformats.org/officeDocument/2006/relationships/footnotes" Target="footnotes.xml"/><Relationship Id="rId9" Type="http://schemas.openxmlformats.org/officeDocument/2006/relationships/hyperlink" Target="mailto:Andrew.Murdoch@dfw.wa.gov"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35</Pages>
  <Words>7234</Words>
  <Characters>41239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Andrew Murdoch</cp:lastModifiedBy>
  <cp:revision>11</cp:revision>
  <cp:lastPrinted>2019-10-09T15:29:00Z</cp:lastPrinted>
  <dcterms:created xsi:type="dcterms:W3CDTF">2020-03-30T17:08:00Z</dcterms:created>
  <dcterms:modified xsi:type="dcterms:W3CDTF">2020-03-30T22:29:00Z</dcterms:modified>
</cp:coreProperties>
</file>