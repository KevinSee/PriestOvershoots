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492E" w14:textId="7E45CB05" w:rsidR="00D359CE" w:rsidRDefault="00D359CE" w:rsidP="00A46F7B">
      <w:pPr>
        <w:spacing w:after="0" w:line="480" w:lineRule="auto"/>
        <w:rPr>
          <w:rFonts w:ascii="Times New Roman" w:hAnsi="Times New Roman"/>
          <w:sz w:val="24"/>
          <w:szCs w:val="24"/>
        </w:rPr>
      </w:pPr>
      <w:r>
        <w:rPr>
          <w:rFonts w:ascii="Times New Roman" w:hAnsi="Times New Roman"/>
          <w:sz w:val="24"/>
          <w:szCs w:val="24"/>
        </w:rPr>
        <w:t>Definitions</w:t>
      </w:r>
    </w:p>
    <w:p w14:paraId="4A405BEA" w14:textId="62442DB9" w:rsidR="007519EA" w:rsidRDefault="007519EA" w:rsidP="00A46F7B">
      <w:pPr>
        <w:spacing w:after="0" w:line="480" w:lineRule="auto"/>
        <w:rPr>
          <w:rFonts w:ascii="Times New Roman" w:hAnsi="Times New Roman"/>
          <w:sz w:val="24"/>
          <w:szCs w:val="24"/>
        </w:rPr>
      </w:pPr>
      <w:r w:rsidRPr="007519EA">
        <w:rPr>
          <w:rFonts w:ascii="Times New Roman" w:hAnsi="Times New Roman"/>
          <w:b/>
          <w:i/>
          <w:sz w:val="24"/>
          <w:szCs w:val="24"/>
        </w:rPr>
        <w:t xml:space="preserve">Overshoot </w:t>
      </w:r>
      <w:r w:rsidRPr="007519EA">
        <w:rPr>
          <w:rFonts w:ascii="Times New Roman" w:hAnsi="Times New Roman"/>
          <w:sz w:val="24"/>
          <w:szCs w:val="24"/>
        </w:rPr>
        <w:t>is an adult steelhead that is detected upstream of their natal stream (Keefer et al. 2008).</w:t>
      </w:r>
    </w:p>
    <w:p w14:paraId="6FE7ADF4" w14:textId="7D8DEB54" w:rsidR="007519EA" w:rsidRDefault="00D359CE" w:rsidP="00A46F7B">
      <w:pPr>
        <w:spacing w:after="0" w:line="480" w:lineRule="auto"/>
        <w:rPr>
          <w:rFonts w:ascii="Times New Roman" w:hAnsi="Times New Roman"/>
          <w:sz w:val="24"/>
          <w:szCs w:val="24"/>
        </w:rPr>
      </w:pPr>
      <w:r w:rsidRPr="007519EA">
        <w:rPr>
          <w:rFonts w:ascii="Times New Roman" w:hAnsi="Times New Roman"/>
          <w:b/>
          <w:i/>
          <w:sz w:val="24"/>
          <w:szCs w:val="24"/>
        </w:rPr>
        <w:t xml:space="preserve">Overshoot </w:t>
      </w:r>
      <w:r w:rsidR="007519EA" w:rsidRPr="007519EA">
        <w:rPr>
          <w:rFonts w:ascii="Times New Roman" w:hAnsi="Times New Roman" w:cs="Times New Roman"/>
          <w:b/>
          <w:i/>
          <w:sz w:val="24"/>
          <w:szCs w:val="24"/>
        </w:rPr>
        <w:t>a</w:t>
      </w:r>
      <w:r w:rsidRPr="007519EA">
        <w:rPr>
          <w:rFonts w:ascii="Times New Roman" w:hAnsi="Times New Roman" w:cs="Times New Roman"/>
          <w:b/>
          <w:i/>
          <w:sz w:val="24"/>
          <w:szCs w:val="24"/>
        </w:rPr>
        <w:t>bundance</w:t>
      </w:r>
      <w:r w:rsidRPr="007519EA">
        <w:rPr>
          <w:rFonts w:ascii="Times New Roman" w:hAnsi="Times New Roman" w:cs="Times New Roman"/>
          <w:sz w:val="24"/>
          <w:szCs w:val="24"/>
        </w:rPr>
        <w:t xml:space="preserve"> </w:t>
      </w:r>
      <w:r w:rsidR="007519EA" w:rsidRPr="007519EA">
        <w:rPr>
          <w:rFonts w:ascii="Times New Roman" w:hAnsi="Times New Roman" w:cs="Times New Roman"/>
          <w:sz w:val="24"/>
          <w:szCs w:val="24"/>
        </w:rPr>
        <w:t xml:space="preserve">is an estimate of </w:t>
      </w:r>
      <w:r w:rsidRPr="007519EA">
        <w:rPr>
          <w:rFonts w:ascii="Times New Roman" w:hAnsi="Times New Roman" w:cs="Times New Roman"/>
          <w:sz w:val="24"/>
          <w:szCs w:val="24"/>
        </w:rPr>
        <w:t>the</w:t>
      </w:r>
      <w:r w:rsidRPr="007519EA">
        <w:rPr>
          <w:rFonts w:ascii="Times New Roman" w:hAnsi="Times New Roman"/>
          <w:sz w:val="24"/>
          <w:szCs w:val="24"/>
        </w:rPr>
        <w:t xml:space="preserve"> number of </w:t>
      </w:r>
      <w:r w:rsidR="000E4A03">
        <w:rPr>
          <w:rFonts w:ascii="Times New Roman" w:hAnsi="Times New Roman"/>
          <w:sz w:val="24"/>
          <w:szCs w:val="24"/>
        </w:rPr>
        <w:t xml:space="preserve">steelhead </w:t>
      </w:r>
      <w:r w:rsidR="007519EA">
        <w:rPr>
          <w:rFonts w:ascii="Times New Roman" w:hAnsi="Times New Roman"/>
          <w:sz w:val="24"/>
          <w:szCs w:val="24"/>
        </w:rPr>
        <w:t>that</w:t>
      </w:r>
      <w:r w:rsidRPr="00D359CE">
        <w:rPr>
          <w:rFonts w:ascii="Times New Roman" w:hAnsi="Times New Roman"/>
          <w:sz w:val="24"/>
          <w:szCs w:val="24"/>
        </w:rPr>
        <w:t xml:space="preserve"> overshoot </w:t>
      </w:r>
      <w:r w:rsidR="007519EA">
        <w:rPr>
          <w:rFonts w:ascii="Times New Roman" w:hAnsi="Times New Roman"/>
          <w:sz w:val="24"/>
          <w:szCs w:val="24"/>
        </w:rPr>
        <w:t>their natal stream to a specific location</w:t>
      </w:r>
      <w:r w:rsidR="00833693">
        <w:rPr>
          <w:rFonts w:ascii="Times New Roman" w:hAnsi="Times New Roman"/>
          <w:sz w:val="24"/>
          <w:szCs w:val="24"/>
        </w:rPr>
        <w:t xml:space="preserve"> (i.e., Priest Rapids Dam)</w:t>
      </w:r>
      <w:r w:rsidRPr="00D359CE">
        <w:rPr>
          <w:rFonts w:ascii="Times New Roman" w:hAnsi="Times New Roman"/>
          <w:sz w:val="24"/>
          <w:szCs w:val="24"/>
        </w:rPr>
        <w:t>.</w:t>
      </w:r>
      <w:r w:rsidR="000E4A03">
        <w:rPr>
          <w:rFonts w:ascii="Times New Roman" w:hAnsi="Times New Roman"/>
          <w:sz w:val="24"/>
          <w:szCs w:val="24"/>
        </w:rPr>
        <w:t xml:space="preserve"> These fish may return to their natal (i.e., overshoot return abundance) or may not return to their natal stream (i.e., permanent stray abundance </w:t>
      </w:r>
      <w:r w:rsidR="00826216">
        <w:rPr>
          <w:rFonts w:ascii="Times New Roman" w:hAnsi="Times New Roman"/>
          <w:sz w:val="24"/>
          <w:szCs w:val="24"/>
        </w:rPr>
        <w:t>including</w:t>
      </w:r>
      <w:r w:rsidR="000E4A03">
        <w:rPr>
          <w:rFonts w:ascii="Times New Roman" w:hAnsi="Times New Roman"/>
          <w:sz w:val="24"/>
          <w:szCs w:val="24"/>
        </w:rPr>
        <w:t xml:space="preserve"> mortalities).</w:t>
      </w:r>
      <w:r w:rsidRPr="00D359CE">
        <w:rPr>
          <w:rFonts w:ascii="Times New Roman" w:hAnsi="Times New Roman"/>
          <w:sz w:val="24"/>
          <w:szCs w:val="24"/>
        </w:rPr>
        <w:t xml:space="preserve"> </w:t>
      </w:r>
    </w:p>
    <w:p w14:paraId="002C4C2E" w14:textId="4FE28FE5" w:rsidR="007519EA" w:rsidRDefault="007519EA" w:rsidP="00A46F7B">
      <w:pPr>
        <w:spacing w:after="0" w:line="480" w:lineRule="auto"/>
        <w:rPr>
          <w:rFonts w:ascii="Times New Roman" w:hAnsi="Times New Roman"/>
          <w:sz w:val="24"/>
          <w:szCs w:val="24"/>
        </w:rPr>
      </w:pPr>
      <w:r w:rsidRPr="007519EA">
        <w:rPr>
          <w:rFonts w:ascii="Times New Roman" w:hAnsi="Times New Roman"/>
          <w:b/>
          <w:i/>
          <w:sz w:val="24"/>
          <w:szCs w:val="24"/>
        </w:rPr>
        <w:t>Overshoot return abundance</w:t>
      </w:r>
      <w:r>
        <w:rPr>
          <w:rFonts w:ascii="Times New Roman" w:hAnsi="Times New Roman"/>
          <w:sz w:val="24"/>
          <w:szCs w:val="24"/>
        </w:rPr>
        <w:t xml:space="preserve"> </w:t>
      </w:r>
      <w:r w:rsidRPr="007519EA">
        <w:rPr>
          <w:rFonts w:ascii="Times New Roman" w:hAnsi="Times New Roman"/>
          <w:sz w:val="24"/>
          <w:szCs w:val="24"/>
        </w:rPr>
        <w:t>is</w:t>
      </w:r>
      <w:r>
        <w:rPr>
          <w:rFonts w:ascii="Times New Roman" w:hAnsi="Times New Roman"/>
          <w:sz w:val="24"/>
          <w:szCs w:val="24"/>
        </w:rPr>
        <w:t xml:space="preserve"> the number of </w:t>
      </w:r>
      <w:r w:rsidRPr="007519EA">
        <w:rPr>
          <w:rFonts w:ascii="Times New Roman" w:hAnsi="Times New Roman"/>
          <w:sz w:val="24"/>
          <w:szCs w:val="24"/>
        </w:rPr>
        <w:t>overshoot</w:t>
      </w:r>
      <w:r>
        <w:rPr>
          <w:rFonts w:ascii="Times New Roman" w:hAnsi="Times New Roman"/>
          <w:sz w:val="24"/>
          <w:szCs w:val="24"/>
        </w:rPr>
        <w:t>s</w:t>
      </w:r>
      <w:r w:rsidRPr="007519EA">
        <w:rPr>
          <w:rFonts w:ascii="Times New Roman" w:hAnsi="Times New Roman"/>
          <w:sz w:val="24"/>
          <w:szCs w:val="24"/>
        </w:rPr>
        <w:t xml:space="preserve"> that migrate downstream and return </w:t>
      </w:r>
      <w:r w:rsidRPr="00826216">
        <w:rPr>
          <w:rFonts w:ascii="Times New Roman" w:hAnsi="Times New Roman"/>
          <w:b/>
          <w:i/>
          <w:sz w:val="24"/>
          <w:szCs w:val="24"/>
        </w:rPr>
        <w:t>presumably</w:t>
      </w:r>
      <w:r>
        <w:rPr>
          <w:rFonts w:ascii="Times New Roman" w:hAnsi="Times New Roman"/>
          <w:sz w:val="24"/>
          <w:szCs w:val="24"/>
        </w:rPr>
        <w:t xml:space="preserve"> </w:t>
      </w:r>
      <w:r w:rsidRPr="007519EA">
        <w:rPr>
          <w:rFonts w:ascii="Times New Roman" w:hAnsi="Times New Roman"/>
          <w:sz w:val="24"/>
          <w:szCs w:val="24"/>
        </w:rPr>
        <w:t>to their natal stream.</w:t>
      </w:r>
      <w:r w:rsidR="000E4A03" w:rsidRPr="000E4A03">
        <w:t xml:space="preserve"> </w:t>
      </w:r>
      <w:r w:rsidR="000E4A03" w:rsidRPr="000E4A03">
        <w:rPr>
          <w:rFonts w:ascii="Times New Roman" w:hAnsi="Times New Roman"/>
          <w:sz w:val="24"/>
          <w:szCs w:val="24"/>
        </w:rPr>
        <w:t xml:space="preserve">You </w:t>
      </w:r>
      <w:r w:rsidR="000E4A03">
        <w:rPr>
          <w:rFonts w:ascii="Times New Roman" w:hAnsi="Times New Roman"/>
          <w:sz w:val="24"/>
          <w:szCs w:val="24"/>
        </w:rPr>
        <w:t>described this as</w:t>
      </w:r>
      <w:r w:rsidR="000E4A03" w:rsidRPr="000E4A03">
        <w:rPr>
          <w:rFonts w:ascii="Times New Roman" w:hAnsi="Times New Roman"/>
          <w:sz w:val="24"/>
          <w:szCs w:val="24"/>
        </w:rPr>
        <w:t xml:space="preserve"> fallback </w:t>
      </w:r>
      <w:r w:rsidR="000E4A03">
        <w:rPr>
          <w:rFonts w:ascii="Times New Roman" w:hAnsi="Times New Roman"/>
          <w:sz w:val="24"/>
          <w:szCs w:val="24"/>
        </w:rPr>
        <w:t xml:space="preserve">abundance </w:t>
      </w:r>
      <w:r w:rsidR="000E4A03" w:rsidRPr="000E4A03">
        <w:rPr>
          <w:rFonts w:ascii="Times New Roman" w:hAnsi="Times New Roman"/>
          <w:sz w:val="24"/>
          <w:szCs w:val="24"/>
        </w:rPr>
        <w:t>as a fish that successfully migrated to their natal stream</w:t>
      </w:r>
      <w:r w:rsidR="000E4A03">
        <w:rPr>
          <w:rFonts w:ascii="Times New Roman" w:hAnsi="Times New Roman"/>
          <w:sz w:val="24"/>
          <w:szCs w:val="24"/>
        </w:rPr>
        <w:t>.</w:t>
      </w:r>
    </w:p>
    <w:p w14:paraId="6724BB60" w14:textId="249EAC8A" w:rsidR="000E4A03" w:rsidRDefault="007519EA" w:rsidP="00A46F7B">
      <w:pPr>
        <w:spacing w:after="0" w:line="480" w:lineRule="auto"/>
        <w:rPr>
          <w:rFonts w:ascii="Times New Roman" w:hAnsi="Times New Roman"/>
          <w:sz w:val="24"/>
          <w:szCs w:val="24"/>
        </w:rPr>
      </w:pPr>
      <w:r w:rsidRPr="000E4A03">
        <w:rPr>
          <w:rFonts w:ascii="Times New Roman" w:hAnsi="Times New Roman"/>
          <w:b/>
          <w:i/>
          <w:sz w:val="24"/>
          <w:szCs w:val="24"/>
        </w:rPr>
        <w:t>Overshoot return survival</w:t>
      </w:r>
      <w:r>
        <w:rPr>
          <w:rFonts w:ascii="Times New Roman" w:hAnsi="Times New Roman"/>
          <w:sz w:val="24"/>
          <w:szCs w:val="24"/>
        </w:rPr>
        <w:t xml:space="preserve"> is the proportion of overshoots that </w:t>
      </w:r>
      <w:r w:rsidRPr="007519EA">
        <w:rPr>
          <w:rFonts w:ascii="Times New Roman" w:hAnsi="Times New Roman"/>
          <w:sz w:val="24"/>
          <w:szCs w:val="24"/>
        </w:rPr>
        <w:t>migrate downstream and return to their natal stream (i.e., overshoot return)</w:t>
      </w:r>
      <w:r w:rsidR="000E4A03">
        <w:rPr>
          <w:rFonts w:ascii="Times New Roman" w:hAnsi="Times New Roman"/>
          <w:sz w:val="24"/>
          <w:szCs w:val="24"/>
        </w:rPr>
        <w:t>. You use downstream migration success or conversion rate.</w:t>
      </w:r>
    </w:p>
    <w:p w14:paraId="4472C4E6" w14:textId="3F1CE019" w:rsidR="00826216" w:rsidRDefault="000E4A03" w:rsidP="00A46F7B">
      <w:pPr>
        <w:spacing w:after="0" w:line="480" w:lineRule="auto"/>
        <w:rPr>
          <w:rFonts w:ascii="Times New Roman" w:hAnsi="Times New Roman"/>
          <w:sz w:val="24"/>
          <w:szCs w:val="24"/>
        </w:rPr>
      </w:pPr>
      <w:r w:rsidRPr="000E4A03">
        <w:rPr>
          <w:rFonts w:ascii="Times New Roman" w:hAnsi="Times New Roman"/>
          <w:b/>
          <w:i/>
          <w:sz w:val="24"/>
          <w:szCs w:val="24"/>
        </w:rPr>
        <w:t>Direct migrant</w:t>
      </w:r>
      <w:r w:rsidRPr="000E4A03">
        <w:rPr>
          <w:rFonts w:ascii="Times New Roman" w:hAnsi="Times New Roman"/>
          <w:sz w:val="24"/>
          <w:szCs w:val="24"/>
        </w:rPr>
        <w:t xml:space="preserve"> is an adult steelhead that follows a direct migration route to their natal stream </w:t>
      </w:r>
      <w:r>
        <w:rPr>
          <w:rFonts w:ascii="Times New Roman" w:hAnsi="Times New Roman"/>
          <w:sz w:val="24"/>
          <w:szCs w:val="24"/>
        </w:rPr>
        <w:t xml:space="preserve">(i.e., </w:t>
      </w:r>
      <w:r w:rsidR="00826216">
        <w:rPr>
          <w:rFonts w:ascii="Times New Roman" w:hAnsi="Times New Roman"/>
          <w:sz w:val="24"/>
          <w:szCs w:val="24"/>
        </w:rPr>
        <w:t>a Yakima steelhead that is only detected at PRO).</w:t>
      </w:r>
    </w:p>
    <w:p w14:paraId="51CE0535" w14:textId="6F2E3554" w:rsidR="005A41A1" w:rsidRDefault="005A41A1" w:rsidP="00A46F7B">
      <w:pPr>
        <w:spacing w:after="0" w:line="480" w:lineRule="auto"/>
        <w:rPr>
          <w:rFonts w:ascii="Times New Roman" w:hAnsi="Times New Roman"/>
          <w:sz w:val="24"/>
          <w:szCs w:val="24"/>
        </w:rPr>
      </w:pPr>
      <w:r w:rsidRPr="005A41A1">
        <w:rPr>
          <w:rFonts w:ascii="Times New Roman" w:hAnsi="Times New Roman"/>
          <w:b/>
          <w:i/>
          <w:sz w:val="24"/>
          <w:szCs w:val="24"/>
        </w:rPr>
        <w:t>Dip-in</w:t>
      </w:r>
      <w:r w:rsidRPr="005A41A1">
        <w:rPr>
          <w:rFonts w:ascii="Times New Roman" w:hAnsi="Times New Roman"/>
          <w:sz w:val="24"/>
          <w:szCs w:val="24"/>
        </w:rPr>
        <w:t xml:space="preserve"> is an adult steelhead that temporarily uses an area or stream downstream of their natal stream before continuing their upstream migration</w:t>
      </w:r>
      <w:r>
        <w:rPr>
          <w:rFonts w:ascii="Times New Roman" w:hAnsi="Times New Roman"/>
          <w:sz w:val="24"/>
          <w:szCs w:val="24"/>
        </w:rPr>
        <w:t xml:space="preserve"> to their natal stream (i.e., Yakima steelhead detected in the Snake River).</w:t>
      </w:r>
    </w:p>
    <w:p w14:paraId="394CDD09" w14:textId="03D589F5" w:rsidR="00D359CE" w:rsidRDefault="00826216" w:rsidP="00A46F7B">
      <w:pPr>
        <w:spacing w:after="0" w:line="480" w:lineRule="auto"/>
        <w:rPr>
          <w:rFonts w:ascii="Times New Roman" w:hAnsi="Times New Roman"/>
          <w:sz w:val="24"/>
          <w:szCs w:val="24"/>
        </w:rPr>
      </w:pPr>
      <w:r w:rsidRPr="00826216">
        <w:rPr>
          <w:rFonts w:ascii="Times New Roman" w:hAnsi="Times New Roman"/>
          <w:b/>
          <w:i/>
          <w:sz w:val="24"/>
          <w:szCs w:val="24"/>
        </w:rPr>
        <w:t>Fallback</w:t>
      </w:r>
      <w:r w:rsidRPr="00826216">
        <w:rPr>
          <w:rFonts w:ascii="Times New Roman" w:hAnsi="Times New Roman"/>
          <w:sz w:val="24"/>
          <w:szCs w:val="24"/>
        </w:rPr>
        <w:t xml:space="preserve"> is any fish </w:t>
      </w:r>
      <w:ins w:id="0" w:author="See, Kevin" w:date="2020-08-25T14:28:00Z">
        <w:r w:rsidR="00F822ED">
          <w:rPr>
            <w:rFonts w:ascii="Times New Roman" w:hAnsi="Times New Roman"/>
            <w:sz w:val="24"/>
            <w:szCs w:val="24"/>
          </w:rPr>
          <w:t xml:space="preserve">that </w:t>
        </w:r>
      </w:ins>
      <w:r w:rsidRPr="00826216">
        <w:rPr>
          <w:rFonts w:ascii="Times New Roman" w:hAnsi="Times New Roman"/>
          <w:sz w:val="24"/>
          <w:szCs w:val="24"/>
        </w:rPr>
        <w:t xml:space="preserve">emigrated upstream past a dam and subsequently emigrated downstream past that dam using any route. </w:t>
      </w:r>
      <w:r>
        <w:rPr>
          <w:rFonts w:ascii="Times New Roman" w:hAnsi="Times New Roman"/>
          <w:sz w:val="24"/>
          <w:szCs w:val="24"/>
        </w:rPr>
        <w:t>Note a fall back is not associated with a downstream location.</w:t>
      </w:r>
    </w:p>
    <w:p w14:paraId="5C253E3A" w14:textId="621E1881" w:rsidR="00826216" w:rsidRDefault="00826216" w:rsidP="00A46F7B">
      <w:pPr>
        <w:spacing w:after="0" w:line="480" w:lineRule="auto"/>
        <w:rPr>
          <w:rFonts w:ascii="Times New Roman" w:hAnsi="Times New Roman"/>
          <w:sz w:val="24"/>
          <w:szCs w:val="24"/>
        </w:rPr>
      </w:pPr>
      <w:r>
        <w:rPr>
          <w:rFonts w:ascii="Times New Roman" w:hAnsi="Times New Roman"/>
          <w:sz w:val="24"/>
          <w:szCs w:val="24"/>
        </w:rPr>
        <w:t>__________________________________________________________________________</w:t>
      </w:r>
    </w:p>
    <w:p w14:paraId="34E269C4" w14:textId="77777777" w:rsidR="007519EA" w:rsidRDefault="007519EA" w:rsidP="00A46F7B">
      <w:pPr>
        <w:spacing w:after="0" w:line="480" w:lineRule="auto"/>
        <w:rPr>
          <w:rFonts w:ascii="Times New Roman" w:hAnsi="Times New Roman"/>
          <w:sz w:val="24"/>
          <w:szCs w:val="24"/>
        </w:rPr>
      </w:pPr>
    </w:p>
    <w:p w14:paraId="6FEB864A" w14:textId="696980F4" w:rsidR="0018608E" w:rsidRDefault="0018608E" w:rsidP="00A46F7B">
      <w:pPr>
        <w:spacing w:after="0" w:line="480" w:lineRule="auto"/>
        <w:rPr>
          <w:rFonts w:ascii="Times New Roman" w:eastAsia="Calibri" w:hAnsi="Times New Roman" w:cs="Times New Roman"/>
          <w:b/>
          <w:sz w:val="24"/>
          <w:szCs w:val="24"/>
        </w:rPr>
      </w:pPr>
      <w:r>
        <w:rPr>
          <w:rFonts w:ascii="Times New Roman" w:hAnsi="Times New Roman"/>
          <w:sz w:val="24"/>
          <w:szCs w:val="24"/>
        </w:rPr>
        <w:lastRenderedPageBreak/>
        <w:t xml:space="preserve">Given the risks associated with </w:t>
      </w:r>
      <w:r w:rsidR="0044371D">
        <w:rPr>
          <w:rFonts w:ascii="Times New Roman" w:hAnsi="Times New Roman"/>
          <w:sz w:val="24"/>
          <w:szCs w:val="24"/>
        </w:rPr>
        <w:t xml:space="preserve">adult steelhead </w:t>
      </w:r>
      <w:r>
        <w:rPr>
          <w:rFonts w:ascii="Times New Roman" w:hAnsi="Times New Roman"/>
          <w:sz w:val="24"/>
          <w:szCs w:val="24"/>
        </w:rPr>
        <w:t xml:space="preserve">overshoot behavior the goals of this study were to 1) </w:t>
      </w:r>
      <w:r w:rsidR="00C40C8E">
        <w:rPr>
          <w:rFonts w:ascii="Times New Roman" w:hAnsi="Times New Roman"/>
          <w:sz w:val="24"/>
          <w:szCs w:val="24"/>
        </w:rPr>
        <w:t xml:space="preserve">estimate the mean stray percentage of MCR steelhead into the UCR and SR DPSs, 2) </w:t>
      </w:r>
      <w:r>
        <w:rPr>
          <w:rFonts w:ascii="Times New Roman" w:hAnsi="Times New Roman"/>
          <w:sz w:val="24"/>
          <w:szCs w:val="24"/>
        </w:rPr>
        <w:t xml:space="preserve">estimate the overshoot return abundance </w:t>
      </w:r>
      <w:r w:rsidR="00937D13">
        <w:rPr>
          <w:rFonts w:ascii="Times New Roman" w:hAnsi="Times New Roman"/>
          <w:sz w:val="24"/>
          <w:szCs w:val="24"/>
        </w:rPr>
        <w:t>from adults tagged at</w:t>
      </w:r>
      <w:r w:rsidR="000C1629">
        <w:rPr>
          <w:rFonts w:ascii="Times New Roman" w:hAnsi="Times New Roman"/>
          <w:sz w:val="24"/>
          <w:szCs w:val="24"/>
        </w:rPr>
        <w:t xml:space="preserve"> </w:t>
      </w:r>
      <w:r>
        <w:rPr>
          <w:rFonts w:ascii="Times New Roman" w:hAnsi="Times New Roman"/>
          <w:sz w:val="24"/>
          <w:szCs w:val="24"/>
        </w:rPr>
        <w:t xml:space="preserve">Priest Rapids </w:t>
      </w:r>
      <w:r w:rsidR="00790904">
        <w:rPr>
          <w:rFonts w:ascii="Times New Roman" w:hAnsi="Times New Roman"/>
          <w:sz w:val="24"/>
          <w:szCs w:val="24"/>
        </w:rPr>
        <w:t>Dam</w:t>
      </w:r>
      <w:r>
        <w:rPr>
          <w:rFonts w:ascii="Times New Roman" w:hAnsi="Times New Roman"/>
          <w:sz w:val="24"/>
          <w:szCs w:val="24"/>
        </w:rPr>
        <w:t xml:space="preserve">, </w:t>
      </w:r>
      <w:r w:rsidR="00C40C8E">
        <w:rPr>
          <w:rFonts w:ascii="Times New Roman" w:hAnsi="Times New Roman"/>
          <w:sz w:val="24"/>
          <w:szCs w:val="24"/>
        </w:rPr>
        <w:t>3</w:t>
      </w:r>
      <w:r w:rsidR="00790904">
        <w:rPr>
          <w:rFonts w:ascii="Times New Roman" w:hAnsi="Times New Roman"/>
          <w:sz w:val="24"/>
          <w:szCs w:val="24"/>
        </w:rPr>
        <w:t xml:space="preserve">) </w:t>
      </w:r>
      <w:r>
        <w:rPr>
          <w:rFonts w:ascii="Times New Roman" w:hAnsi="Times New Roman"/>
          <w:sz w:val="24"/>
          <w:szCs w:val="24"/>
        </w:rPr>
        <w:t xml:space="preserve">estimate the overshoot </w:t>
      </w:r>
      <w:r w:rsidR="00790904">
        <w:rPr>
          <w:rFonts w:ascii="Times New Roman" w:hAnsi="Times New Roman"/>
          <w:sz w:val="24"/>
          <w:szCs w:val="24"/>
        </w:rPr>
        <w:t xml:space="preserve">abundance </w:t>
      </w:r>
      <w:r>
        <w:rPr>
          <w:rFonts w:ascii="Times New Roman" w:hAnsi="Times New Roman"/>
          <w:sz w:val="24"/>
          <w:szCs w:val="24"/>
        </w:rPr>
        <w:t xml:space="preserve">at Priest Rapids Dam </w:t>
      </w:r>
      <w:r w:rsidR="00C40C8E">
        <w:rPr>
          <w:rFonts w:ascii="Times New Roman" w:hAnsi="Times New Roman"/>
          <w:sz w:val="24"/>
          <w:szCs w:val="24"/>
        </w:rPr>
        <w:t>4</w:t>
      </w:r>
      <w:r>
        <w:rPr>
          <w:rFonts w:ascii="Times New Roman" w:hAnsi="Times New Roman"/>
          <w:sz w:val="24"/>
          <w:szCs w:val="24"/>
        </w:rPr>
        <w:t xml:space="preserve">) </w:t>
      </w:r>
      <w:r w:rsidR="00790904">
        <w:rPr>
          <w:rFonts w:ascii="Times New Roman" w:hAnsi="Times New Roman"/>
          <w:sz w:val="24"/>
          <w:szCs w:val="24"/>
        </w:rPr>
        <w:t xml:space="preserve">examine factors that affect the overshoot return </w:t>
      </w:r>
      <w:r w:rsidR="00937D13">
        <w:rPr>
          <w:rFonts w:ascii="Times New Roman" w:hAnsi="Times New Roman"/>
          <w:sz w:val="24"/>
          <w:szCs w:val="24"/>
        </w:rPr>
        <w:t xml:space="preserve">survival </w:t>
      </w:r>
      <w:r w:rsidR="00790904">
        <w:rPr>
          <w:rFonts w:ascii="Times New Roman" w:hAnsi="Times New Roman"/>
          <w:sz w:val="24"/>
          <w:szCs w:val="24"/>
        </w:rPr>
        <w:t xml:space="preserve">from overshoots detected in the above Priest Rapids Dam, and </w:t>
      </w:r>
      <w:del w:id="1" w:author="See, Kevin" w:date="2020-08-25T14:28:00Z">
        <w:r w:rsidR="00C40C8E" w:rsidDel="00D258C2">
          <w:rPr>
            <w:rFonts w:ascii="Times New Roman" w:hAnsi="Times New Roman"/>
            <w:sz w:val="24"/>
            <w:szCs w:val="24"/>
          </w:rPr>
          <w:delText>4</w:delText>
        </w:r>
      </w:del>
      <w:ins w:id="2" w:author="See, Kevin" w:date="2020-08-25T14:28:00Z">
        <w:r w:rsidR="00D258C2">
          <w:rPr>
            <w:rFonts w:ascii="Times New Roman" w:hAnsi="Times New Roman"/>
            <w:sz w:val="24"/>
            <w:szCs w:val="24"/>
          </w:rPr>
          <w:t>5</w:t>
        </w:r>
      </w:ins>
      <w:r w:rsidR="00790904">
        <w:rPr>
          <w:rFonts w:ascii="Times New Roman" w:hAnsi="Times New Roman"/>
          <w:sz w:val="24"/>
          <w:szCs w:val="24"/>
        </w:rPr>
        <w:t>) examine tributary migration patterns from adult steelhead exhibiting overshoots and non-overshoot behaviors.</w:t>
      </w:r>
      <w:r>
        <w:rPr>
          <w:rFonts w:ascii="Times New Roman" w:hAnsi="Times New Roman"/>
          <w:sz w:val="24"/>
          <w:szCs w:val="24"/>
        </w:rPr>
        <w:t xml:space="preserve"> </w:t>
      </w:r>
    </w:p>
    <w:p w14:paraId="779DB8C7" w14:textId="77777777" w:rsidR="00A46F7B" w:rsidRDefault="00A46F7B" w:rsidP="00A46F7B">
      <w:pPr>
        <w:spacing w:after="0" w:line="480" w:lineRule="auto"/>
        <w:rPr>
          <w:rFonts w:ascii="Times New Roman" w:eastAsia="Calibri" w:hAnsi="Times New Roman" w:cs="Times New Roman"/>
          <w:b/>
          <w:sz w:val="24"/>
          <w:szCs w:val="24"/>
        </w:rPr>
      </w:pPr>
    </w:p>
    <w:p w14:paraId="72D456AC" w14:textId="69B56B8A" w:rsidR="00AA4487" w:rsidRPr="0079577E" w:rsidRDefault="0079577E" w:rsidP="0079577E">
      <w:pPr>
        <w:spacing w:after="0" w:line="480" w:lineRule="auto"/>
        <w:ind w:firstLine="360"/>
        <w:jc w:val="center"/>
        <w:rPr>
          <w:rFonts w:ascii="Times New Roman" w:eastAsia="Calibri" w:hAnsi="Times New Roman" w:cs="Times New Roman"/>
          <w:b/>
          <w:sz w:val="24"/>
          <w:szCs w:val="24"/>
        </w:rPr>
      </w:pPr>
      <w:r w:rsidRPr="0079577E">
        <w:rPr>
          <w:rFonts w:ascii="Times New Roman" w:eastAsia="Calibri" w:hAnsi="Times New Roman" w:cs="Times New Roman"/>
          <w:b/>
          <w:sz w:val="24"/>
          <w:szCs w:val="24"/>
        </w:rPr>
        <w:t>Methods</w:t>
      </w:r>
    </w:p>
    <w:p w14:paraId="57E8DDA2" w14:textId="4EF57501" w:rsidR="00665280" w:rsidRDefault="00665280" w:rsidP="0044371D">
      <w:pPr>
        <w:spacing w:after="0" w:line="480" w:lineRule="auto"/>
        <w:ind w:firstLine="360"/>
        <w:rPr>
          <w:rFonts w:ascii="Times New Roman" w:eastAsia="Calibri" w:hAnsi="Times New Roman" w:cs="Times New Roman"/>
          <w:sz w:val="24"/>
          <w:szCs w:val="24"/>
        </w:rPr>
      </w:pPr>
      <w:r>
        <w:rPr>
          <w:rFonts w:ascii="Times New Roman" w:eastAsia="Calibri" w:hAnsi="Times New Roman" w:cs="Times New Roman"/>
          <w:i/>
          <w:sz w:val="24"/>
          <w:szCs w:val="24"/>
        </w:rPr>
        <w:t>Data Collection.</w:t>
      </w:r>
      <w:r w:rsidRPr="00665280">
        <w:rPr>
          <w:rFonts w:ascii="Times New Roman" w:eastAsia="Calibri" w:hAnsi="Times New Roman" w:cs="Times New Roman"/>
          <w:sz w:val="24"/>
          <w:szCs w:val="24"/>
        </w:rPr>
        <w:t xml:space="preserve"> </w:t>
      </w:r>
      <w:r w:rsidRPr="000E2E2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79577E">
        <w:rPr>
          <w:rFonts w:ascii="Times New Roman" w:eastAsia="Calibri" w:hAnsi="Times New Roman" w:cs="Times New Roman"/>
          <w:sz w:val="24"/>
          <w:szCs w:val="24"/>
        </w:rPr>
        <w:t xml:space="preserve">Adult summer steelhead were sampled at Priest Rapids Dam (PDR) at </w:t>
      </w:r>
      <w:r w:rsidR="00790828">
        <w:rPr>
          <w:rFonts w:ascii="Times New Roman" w:eastAsia="Calibri" w:hAnsi="Times New Roman" w:cs="Times New Roman"/>
          <w:sz w:val="24"/>
          <w:szCs w:val="24"/>
        </w:rPr>
        <w:t xml:space="preserve">Columbia River </w:t>
      </w:r>
      <w:r w:rsidR="0079577E">
        <w:rPr>
          <w:rFonts w:ascii="Times New Roman" w:eastAsia="Calibri" w:hAnsi="Times New Roman" w:cs="Times New Roman"/>
          <w:sz w:val="24"/>
          <w:szCs w:val="24"/>
        </w:rPr>
        <w:t xml:space="preserve">rkm </w:t>
      </w:r>
      <w:r w:rsidR="0044371D">
        <w:rPr>
          <w:rFonts w:ascii="Times New Roman" w:eastAsia="Calibri" w:hAnsi="Times New Roman" w:cs="Times New Roman"/>
          <w:sz w:val="24"/>
          <w:szCs w:val="24"/>
        </w:rPr>
        <w:t>639</w:t>
      </w:r>
      <w:r w:rsidR="0079577E">
        <w:rPr>
          <w:rFonts w:ascii="Times New Roman" w:eastAsia="Calibri" w:hAnsi="Times New Roman" w:cs="Times New Roman"/>
          <w:sz w:val="24"/>
          <w:szCs w:val="24"/>
        </w:rPr>
        <w:t xml:space="preserve"> during their </w:t>
      </w:r>
      <w:r w:rsidR="0018608E">
        <w:rPr>
          <w:rFonts w:ascii="Times New Roman" w:eastAsia="Calibri" w:hAnsi="Times New Roman" w:cs="Times New Roman"/>
          <w:sz w:val="24"/>
          <w:szCs w:val="24"/>
        </w:rPr>
        <w:t xml:space="preserve">adult </w:t>
      </w:r>
      <w:r w:rsidR="0079577E">
        <w:rPr>
          <w:rFonts w:ascii="Times New Roman" w:eastAsia="Calibri" w:hAnsi="Times New Roman" w:cs="Times New Roman"/>
          <w:sz w:val="24"/>
          <w:szCs w:val="24"/>
        </w:rPr>
        <w:t xml:space="preserve">migration </w:t>
      </w:r>
      <w:r w:rsidR="00EC4813">
        <w:rPr>
          <w:rFonts w:ascii="Times New Roman" w:eastAsia="Calibri" w:hAnsi="Times New Roman" w:cs="Times New Roman"/>
          <w:sz w:val="24"/>
          <w:szCs w:val="24"/>
        </w:rPr>
        <w:t xml:space="preserve">in return </w:t>
      </w:r>
      <w:r w:rsidR="0079577E">
        <w:rPr>
          <w:rFonts w:ascii="Times New Roman" w:eastAsia="Calibri" w:hAnsi="Times New Roman" w:cs="Times New Roman"/>
          <w:sz w:val="24"/>
          <w:szCs w:val="24"/>
        </w:rPr>
        <w:t xml:space="preserve">years </w:t>
      </w:r>
      <w:commentRangeStart w:id="3"/>
      <w:r w:rsidR="0079577E">
        <w:rPr>
          <w:rFonts w:ascii="Times New Roman" w:eastAsia="Calibri" w:hAnsi="Times New Roman" w:cs="Times New Roman"/>
          <w:sz w:val="24"/>
          <w:szCs w:val="24"/>
        </w:rPr>
        <w:t>201</w:t>
      </w:r>
      <w:r w:rsidR="00EC4813">
        <w:rPr>
          <w:rFonts w:ascii="Times New Roman" w:eastAsia="Calibri" w:hAnsi="Times New Roman" w:cs="Times New Roman"/>
          <w:sz w:val="24"/>
          <w:szCs w:val="24"/>
        </w:rPr>
        <w:t>0</w:t>
      </w:r>
      <w:r w:rsidR="0079577E">
        <w:rPr>
          <w:rFonts w:ascii="Times New Roman" w:eastAsia="Calibri" w:hAnsi="Times New Roman" w:cs="Times New Roman"/>
          <w:sz w:val="24"/>
          <w:szCs w:val="24"/>
        </w:rPr>
        <w:t xml:space="preserve"> to 201</w:t>
      </w:r>
      <w:r w:rsidR="00EC4813">
        <w:rPr>
          <w:rFonts w:ascii="Times New Roman" w:eastAsia="Calibri" w:hAnsi="Times New Roman" w:cs="Times New Roman"/>
          <w:sz w:val="24"/>
          <w:szCs w:val="24"/>
        </w:rPr>
        <w:t>7</w:t>
      </w:r>
      <w:r w:rsidR="0079577E">
        <w:rPr>
          <w:rFonts w:ascii="Times New Roman" w:eastAsia="Calibri" w:hAnsi="Times New Roman" w:cs="Times New Roman"/>
          <w:sz w:val="24"/>
          <w:szCs w:val="24"/>
        </w:rPr>
        <w:t xml:space="preserve"> </w:t>
      </w:r>
      <w:commentRangeEnd w:id="3"/>
      <w:r w:rsidR="00EC4813">
        <w:rPr>
          <w:rStyle w:val="CommentReference"/>
          <w:rFonts w:ascii="Calibri" w:eastAsia="Calibri" w:hAnsi="Calibri" w:cs="Times New Roman"/>
        </w:rPr>
        <w:commentReference w:id="3"/>
      </w:r>
      <w:r w:rsidR="0079577E">
        <w:rPr>
          <w:rFonts w:ascii="Times New Roman" w:eastAsia="Calibri" w:hAnsi="Times New Roman" w:cs="Times New Roman"/>
          <w:sz w:val="24"/>
          <w:szCs w:val="24"/>
        </w:rPr>
        <w:t>(</w:t>
      </w:r>
      <w:r w:rsidR="009F5BB3">
        <w:rPr>
          <w:rFonts w:ascii="Times New Roman" w:eastAsia="Calibri" w:hAnsi="Times New Roman" w:cs="Times New Roman"/>
          <w:sz w:val="24"/>
          <w:szCs w:val="24"/>
        </w:rPr>
        <w:t xml:space="preserve">Figure 1, </w:t>
      </w:r>
      <w:r w:rsidR="0079577E">
        <w:rPr>
          <w:rFonts w:ascii="Times New Roman" w:eastAsia="Calibri" w:hAnsi="Times New Roman" w:cs="Times New Roman"/>
          <w:sz w:val="24"/>
          <w:szCs w:val="24"/>
        </w:rPr>
        <w:t xml:space="preserve">Waterhouse et al. 2020). </w:t>
      </w:r>
      <w:r w:rsidR="000F383B">
        <w:rPr>
          <w:rFonts w:ascii="Times New Roman" w:eastAsia="Calibri" w:hAnsi="Times New Roman" w:cs="Times New Roman"/>
          <w:sz w:val="24"/>
          <w:szCs w:val="24"/>
        </w:rPr>
        <w:t xml:space="preserve">We collected biological data, scale samples, and PIT tagged </w:t>
      </w:r>
      <w:r w:rsidR="0079577E">
        <w:rPr>
          <w:rFonts w:ascii="Times New Roman" w:eastAsia="Calibri" w:hAnsi="Times New Roman" w:cs="Times New Roman"/>
          <w:sz w:val="24"/>
          <w:szCs w:val="24"/>
        </w:rPr>
        <w:t>adult hatchery and wild steelhead</w:t>
      </w:r>
      <w:r w:rsidR="000F383B">
        <w:rPr>
          <w:rFonts w:ascii="Times New Roman" w:eastAsia="Calibri" w:hAnsi="Times New Roman" w:cs="Times New Roman"/>
          <w:sz w:val="24"/>
          <w:szCs w:val="24"/>
        </w:rPr>
        <w:t xml:space="preserve"> at the PRD trap</w:t>
      </w:r>
      <w:r w:rsidR="0044371D">
        <w:rPr>
          <w:rFonts w:ascii="Times New Roman" w:eastAsia="Calibri" w:hAnsi="Times New Roman" w:cs="Times New Roman"/>
          <w:sz w:val="24"/>
          <w:szCs w:val="24"/>
        </w:rPr>
        <w:t xml:space="preserve"> </w:t>
      </w:r>
      <w:r w:rsidR="00F83879">
        <w:rPr>
          <w:rFonts w:ascii="Times New Roman" w:eastAsia="Calibri" w:hAnsi="Times New Roman" w:cs="Times New Roman"/>
          <w:sz w:val="24"/>
          <w:szCs w:val="24"/>
        </w:rPr>
        <w:t>using</w:t>
      </w:r>
      <w:r w:rsidR="0044371D">
        <w:rPr>
          <w:rFonts w:ascii="Times New Roman" w:eastAsia="Calibri" w:hAnsi="Times New Roman" w:cs="Times New Roman"/>
          <w:sz w:val="24"/>
          <w:szCs w:val="24"/>
        </w:rPr>
        <w:t xml:space="preserve"> an </w:t>
      </w:r>
      <w:r w:rsidR="000F383B">
        <w:rPr>
          <w:rFonts w:ascii="Times New Roman" w:eastAsia="Calibri" w:hAnsi="Times New Roman" w:cs="Times New Roman"/>
          <w:sz w:val="24"/>
          <w:szCs w:val="24"/>
        </w:rPr>
        <w:t xml:space="preserve">annual sample rate </w:t>
      </w:r>
      <w:r w:rsidR="0044371D">
        <w:rPr>
          <w:rFonts w:ascii="Times New Roman" w:eastAsia="Calibri" w:hAnsi="Times New Roman" w:cs="Times New Roman"/>
          <w:sz w:val="24"/>
          <w:szCs w:val="24"/>
        </w:rPr>
        <w:t xml:space="preserve">of </w:t>
      </w:r>
      <w:r w:rsidR="000F383B">
        <w:rPr>
          <w:rFonts w:ascii="Times New Roman" w:eastAsia="Calibri" w:hAnsi="Times New Roman" w:cs="Times New Roman"/>
          <w:sz w:val="24"/>
          <w:szCs w:val="24"/>
        </w:rPr>
        <w:t xml:space="preserve">~ 15%. Adult </w:t>
      </w:r>
      <w:r w:rsidR="00773DD4">
        <w:rPr>
          <w:rFonts w:ascii="Times New Roman" w:eastAsia="Calibri" w:hAnsi="Times New Roman" w:cs="Times New Roman"/>
          <w:sz w:val="24"/>
          <w:szCs w:val="24"/>
        </w:rPr>
        <w:t xml:space="preserve">steelhead </w:t>
      </w:r>
      <w:r w:rsidR="000F383B">
        <w:rPr>
          <w:rFonts w:ascii="Times New Roman" w:eastAsia="Calibri" w:hAnsi="Times New Roman" w:cs="Times New Roman"/>
          <w:sz w:val="24"/>
          <w:szCs w:val="24"/>
        </w:rPr>
        <w:t>PIT tag data w</w:t>
      </w:r>
      <w:r w:rsidR="0018608E">
        <w:rPr>
          <w:rFonts w:ascii="Times New Roman" w:eastAsia="Calibri" w:hAnsi="Times New Roman" w:cs="Times New Roman"/>
          <w:sz w:val="24"/>
          <w:szCs w:val="24"/>
        </w:rPr>
        <w:t>ere</w:t>
      </w:r>
      <w:r w:rsidR="000F383B">
        <w:rPr>
          <w:rFonts w:ascii="Times New Roman" w:eastAsia="Calibri" w:hAnsi="Times New Roman" w:cs="Times New Roman"/>
          <w:sz w:val="24"/>
          <w:szCs w:val="24"/>
        </w:rPr>
        <w:t xml:space="preserve"> uploaded into the regional PIT </w:t>
      </w:r>
      <w:r w:rsidR="00A907D8">
        <w:rPr>
          <w:rFonts w:ascii="Times New Roman" w:eastAsia="Calibri" w:hAnsi="Times New Roman" w:cs="Times New Roman"/>
          <w:sz w:val="24"/>
          <w:szCs w:val="24"/>
        </w:rPr>
        <w:t>T</w:t>
      </w:r>
      <w:r w:rsidR="000F383B">
        <w:rPr>
          <w:rFonts w:ascii="Times New Roman" w:eastAsia="Calibri" w:hAnsi="Times New Roman" w:cs="Times New Roman"/>
          <w:sz w:val="24"/>
          <w:szCs w:val="24"/>
        </w:rPr>
        <w:t xml:space="preserve">ag </w:t>
      </w:r>
      <w:r w:rsidR="00A907D8">
        <w:rPr>
          <w:rFonts w:ascii="Times New Roman" w:eastAsia="Calibri" w:hAnsi="Times New Roman" w:cs="Times New Roman"/>
          <w:sz w:val="24"/>
          <w:szCs w:val="24"/>
        </w:rPr>
        <w:t xml:space="preserve">Information System </w:t>
      </w:r>
      <w:r w:rsidR="000F383B">
        <w:rPr>
          <w:rFonts w:ascii="Times New Roman" w:eastAsia="Calibri" w:hAnsi="Times New Roman" w:cs="Times New Roman"/>
          <w:sz w:val="24"/>
          <w:szCs w:val="24"/>
        </w:rPr>
        <w:t>database (PTAGIS,</w:t>
      </w:r>
      <w:r w:rsidR="00076BA1">
        <w:rPr>
          <w:rFonts w:ascii="Times New Roman" w:eastAsia="Calibri" w:hAnsi="Times New Roman" w:cs="Times New Roman"/>
          <w:sz w:val="24"/>
          <w:szCs w:val="24"/>
        </w:rPr>
        <w:t xml:space="preserve"> Tenney et al. 2017</w:t>
      </w:r>
      <w:r w:rsidR="000F383B">
        <w:rPr>
          <w:rFonts w:ascii="Times New Roman" w:eastAsia="Calibri" w:hAnsi="Times New Roman" w:cs="Times New Roman"/>
          <w:sz w:val="24"/>
          <w:szCs w:val="24"/>
        </w:rPr>
        <w:t>). The PTAGIS database</w:t>
      </w:r>
      <w:r w:rsidR="0044371D">
        <w:rPr>
          <w:rFonts w:ascii="Times New Roman" w:eastAsia="Calibri" w:hAnsi="Times New Roman" w:cs="Times New Roman"/>
          <w:sz w:val="24"/>
          <w:szCs w:val="24"/>
        </w:rPr>
        <w:t xml:space="preserve"> (</w:t>
      </w:r>
      <w:hyperlink r:id="rId10" w:history="1">
        <w:r w:rsidR="0044371D" w:rsidRPr="00E9698A">
          <w:rPr>
            <w:rStyle w:val="Hyperlink"/>
            <w:rFonts w:ascii="Times New Roman" w:eastAsia="Calibri" w:hAnsi="Times New Roman" w:cs="Times New Roman"/>
            <w:sz w:val="24"/>
            <w:szCs w:val="24"/>
          </w:rPr>
          <w:t>https://www.ptagis.org/</w:t>
        </w:r>
      </w:hyperlink>
      <w:r w:rsidR="0044371D">
        <w:rPr>
          <w:rFonts w:ascii="Times New Roman" w:eastAsia="Calibri" w:hAnsi="Times New Roman" w:cs="Times New Roman"/>
          <w:sz w:val="24"/>
          <w:szCs w:val="24"/>
        </w:rPr>
        <w:t>)</w:t>
      </w:r>
      <w:r w:rsidR="000F383B">
        <w:rPr>
          <w:rFonts w:ascii="Times New Roman" w:eastAsia="Calibri" w:hAnsi="Times New Roman" w:cs="Times New Roman"/>
          <w:sz w:val="24"/>
          <w:szCs w:val="24"/>
        </w:rPr>
        <w:t xml:space="preserve"> was subsequently queried to obtain PIT tag detections at mainstem dams on the Snake/Columbia Rivers and instream PIT tag detection sites </w:t>
      </w:r>
      <w:r w:rsidR="009F5BB3">
        <w:rPr>
          <w:rFonts w:ascii="Times New Roman" w:eastAsia="Calibri" w:hAnsi="Times New Roman" w:cs="Times New Roman"/>
          <w:sz w:val="24"/>
          <w:szCs w:val="24"/>
        </w:rPr>
        <w:t xml:space="preserve">from the </w:t>
      </w:r>
      <w:r w:rsidR="002765C5">
        <w:rPr>
          <w:rFonts w:ascii="Times New Roman" w:eastAsia="Calibri" w:hAnsi="Times New Roman" w:cs="Times New Roman"/>
          <w:sz w:val="24"/>
          <w:szCs w:val="24"/>
        </w:rPr>
        <w:t>adults PIT tagged at P</w:t>
      </w:r>
      <w:r w:rsidR="00F83879">
        <w:rPr>
          <w:rFonts w:ascii="Times New Roman" w:eastAsia="Calibri" w:hAnsi="Times New Roman" w:cs="Times New Roman"/>
          <w:sz w:val="24"/>
          <w:szCs w:val="24"/>
        </w:rPr>
        <w:t>RD</w:t>
      </w:r>
      <w:r w:rsidR="000F383B">
        <w:rPr>
          <w:rFonts w:ascii="Times New Roman" w:eastAsia="Calibri" w:hAnsi="Times New Roman" w:cs="Times New Roman"/>
          <w:sz w:val="24"/>
          <w:szCs w:val="24"/>
        </w:rPr>
        <w:t xml:space="preserve">. These data were formatted for analysis </w:t>
      </w:r>
      <w:r w:rsidR="00F83879">
        <w:rPr>
          <w:rFonts w:ascii="Times New Roman" w:eastAsia="Calibri" w:hAnsi="Times New Roman" w:cs="Times New Roman"/>
          <w:sz w:val="24"/>
          <w:szCs w:val="24"/>
        </w:rPr>
        <w:t xml:space="preserve">to estimate adult </w:t>
      </w:r>
      <w:r w:rsidR="00F0390C">
        <w:rPr>
          <w:rFonts w:ascii="Times New Roman" w:eastAsia="Calibri" w:hAnsi="Times New Roman" w:cs="Times New Roman"/>
          <w:sz w:val="24"/>
          <w:szCs w:val="24"/>
        </w:rPr>
        <w:t xml:space="preserve">overshoot </w:t>
      </w:r>
      <w:r w:rsidR="00F83879">
        <w:rPr>
          <w:rFonts w:ascii="Times New Roman" w:eastAsia="Calibri" w:hAnsi="Times New Roman" w:cs="Times New Roman"/>
          <w:sz w:val="24"/>
          <w:szCs w:val="24"/>
        </w:rPr>
        <w:t xml:space="preserve">return abundance </w:t>
      </w:r>
      <w:r w:rsidR="00773DD4">
        <w:rPr>
          <w:rFonts w:ascii="Times New Roman" w:eastAsia="Calibri" w:hAnsi="Times New Roman" w:cs="Times New Roman"/>
          <w:sz w:val="24"/>
          <w:szCs w:val="24"/>
        </w:rPr>
        <w:t xml:space="preserve">at PRD </w:t>
      </w:r>
      <w:r w:rsidR="00F83879">
        <w:rPr>
          <w:rFonts w:ascii="Times New Roman" w:eastAsia="Calibri" w:hAnsi="Times New Roman" w:cs="Times New Roman"/>
          <w:sz w:val="24"/>
          <w:szCs w:val="24"/>
        </w:rPr>
        <w:t xml:space="preserve">as </w:t>
      </w:r>
      <w:r w:rsidR="000F383B">
        <w:rPr>
          <w:rFonts w:ascii="Times New Roman" w:eastAsia="Calibri" w:hAnsi="Times New Roman" w:cs="Times New Roman"/>
          <w:sz w:val="24"/>
          <w:szCs w:val="24"/>
        </w:rPr>
        <w:t>described</w:t>
      </w:r>
      <w:r w:rsidR="00790828">
        <w:rPr>
          <w:rFonts w:ascii="Times New Roman" w:eastAsia="Calibri" w:hAnsi="Times New Roman" w:cs="Times New Roman"/>
          <w:sz w:val="24"/>
          <w:szCs w:val="24"/>
        </w:rPr>
        <w:t xml:space="preserve"> below.</w:t>
      </w:r>
    </w:p>
    <w:p w14:paraId="6466A29F" w14:textId="6BDB1527" w:rsidR="006A74AB" w:rsidRDefault="000F383B" w:rsidP="00B0386B">
      <w:pPr>
        <w:spacing w:after="0" w:line="48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PIT tagging of juvenile steelhead occurs in Columbia River</w:t>
      </w:r>
      <w:r w:rsidR="00AA547E">
        <w:rPr>
          <w:rFonts w:ascii="Times New Roman" w:eastAsia="Calibri" w:hAnsi="Times New Roman" w:cs="Times New Roman"/>
          <w:sz w:val="24"/>
          <w:szCs w:val="24"/>
        </w:rPr>
        <w:t xml:space="preserve"> tributaries</w:t>
      </w:r>
      <w:r>
        <w:rPr>
          <w:rFonts w:ascii="Times New Roman" w:eastAsia="Calibri" w:hAnsi="Times New Roman" w:cs="Times New Roman"/>
          <w:sz w:val="24"/>
          <w:szCs w:val="24"/>
        </w:rPr>
        <w:t xml:space="preserve"> </w:t>
      </w:r>
      <w:r w:rsidR="00AA547E">
        <w:rPr>
          <w:rFonts w:ascii="Times New Roman" w:eastAsia="Calibri" w:hAnsi="Times New Roman" w:cs="Times New Roman"/>
          <w:sz w:val="24"/>
          <w:szCs w:val="24"/>
        </w:rPr>
        <w:t>and hatcheries to estimate smolt abundance, assess juvenile and adult survival, travel time, migration patterns and to address other research or management questions (</w:t>
      </w:r>
      <w:r w:rsidR="00076BA1">
        <w:rPr>
          <w:rFonts w:ascii="Times New Roman" w:eastAsia="Calibri" w:hAnsi="Times New Roman" w:cs="Times New Roman"/>
          <w:sz w:val="24"/>
          <w:szCs w:val="24"/>
        </w:rPr>
        <w:t xml:space="preserve">e.g., </w:t>
      </w:r>
      <w:r w:rsidR="008A6CCA">
        <w:rPr>
          <w:rFonts w:ascii="Times New Roman" w:eastAsia="Calibri" w:hAnsi="Times New Roman" w:cs="Times New Roman"/>
          <w:sz w:val="24"/>
          <w:szCs w:val="24"/>
        </w:rPr>
        <w:t>Haeseker et al. 2012</w:t>
      </w:r>
      <w:r w:rsidR="00AA547E">
        <w:rPr>
          <w:rFonts w:ascii="Times New Roman" w:eastAsia="Calibri" w:hAnsi="Times New Roman" w:cs="Times New Roman"/>
          <w:sz w:val="24"/>
          <w:szCs w:val="24"/>
        </w:rPr>
        <w:t xml:space="preserve">). The PTAGIS database was queried to obtain a list of wild adult steelhead that were PIT tagged as juveniles </w:t>
      </w:r>
      <w:r w:rsidR="00015656">
        <w:rPr>
          <w:rFonts w:ascii="Times New Roman" w:eastAsia="Calibri" w:hAnsi="Times New Roman" w:cs="Times New Roman"/>
          <w:sz w:val="24"/>
          <w:szCs w:val="24"/>
        </w:rPr>
        <w:t xml:space="preserve">in the Middle Columbia River (MCR) Distinct Population Segments (DPS) </w:t>
      </w:r>
      <w:r w:rsidR="00AA547E">
        <w:rPr>
          <w:rFonts w:ascii="Times New Roman" w:eastAsia="Calibri" w:hAnsi="Times New Roman" w:cs="Times New Roman"/>
          <w:sz w:val="24"/>
          <w:szCs w:val="24"/>
        </w:rPr>
        <w:t xml:space="preserve">detected as adults at PRD and </w:t>
      </w:r>
      <w:r w:rsidR="0018608E">
        <w:rPr>
          <w:rFonts w:ascii="Times New Roman" w:eastAsia="Calibri" w:hAnsi="Times New Roman" w:cs="Times New Roman"/>
          <w:sz w:val="24"/>
          <w:szCs w:val="24"/>
        </w:rPr>
        <w:t xml:space="preserve">subsequently detected </w:t>
      </w:r>
      <w:r w:rsidR="00AA547E">
        <w:rPr>
          <w:rFonts w:ascii="Times New Roman" w:eastAsia="Calibri" w:hAnsi="Times New Roman" w:cs="Times New Roman"/>
          <w:sz w:val="24"/>
          <w:szCs w:val="24"/>
        </w:rPr>
        <w:t xml:space="preserve">at other </w:t>
      </w:r>
      <w:r w:rsidR="0018608E">
        <w:rPr>
          <w:rFonts w:ascii="Times New Roman" w:eastAsia="Calibri" w:hAnsi="Times New Roman" w:cs="Times New Roman"/>
          <w:sz w:val="24"/>
          <w:szCs w:val="24"/>
        </w:rPr>
        <w:t xml:space="preserve">PTAGIS </w:t>
      </w:r>
      <w:r w:rsidR="00015656">
        <w:rPr>
          <w:rFonts w:ascii="Times New Roman" w:eastAsia="Calibri" w:hAnsi="Times New Roman" w:cs="Times New Roman"/>
          <w:sz w:val="24"/>
          <w:szCs w:val="24"/>
        </w:rPr>
        <w:t xml:space="preserve">sites in the Upper Columbia River (UCR), </w:t>
      </w:r>
      <w:r w:rsidR="00015656">
        <w:rPr>
          <w:rFonts w:ascii="Times New Roman" w:eastAsia="Calibri" w:hAnsi="Times New Roman" w:cs="Times New Roman"/>
          <w:sz w:val="24"/>
          <w:szCs w:val="24"/>
        </w:rPr>
        <w:lastRenderedPageBreak/>
        <w:t xml:space="preserve">MRC, and </w:t>
      </w:r>
      <w:r w:rsidR="00937D13">
        <w:rPr>
          <w:rFonts w:ascii="Times New Roman" w:eastAsia="Calibri" w:hAnsi="Times New Roman" w:cs="Times New Roman"/>
          <w:sz w:val="24"/>
          <w:szCs w:val="24"/>
        </w:rPr>
        <w:t>Snake River (</w:t>
      </w:r>
      <w:r w:rsidR="00015656">
        <w:rPr>
          <w:rFonts w:ascii="Times New Roman" w:eastAsia="Calibri" w:hAnsi="Times New Roman" w:cs="Times New Roman"/>
          <w:sz w:val="24"/>
          <w:szCs w:val="24"/>
        </w:rPr>
        <w:t>SR</w:t>
      </w:r>
      <w:r w:rsidR="00937D13">
        <w:rPr>
          <w:rFonts w:ascii="Times New Roman" w:eastAsia="Calibri" w:hAnsi="Times New Roman" w:cs="Times New Roman"/>
          <w:sz w:val="24"/>
          <w:szCs w:val="24"/>
        </w:rPr>
        <w:t>)</w:t>
      </w:r>
      <w:r w:rsidR="00015656">
        <w:rPr>
          <w:rFonts w:ascii="Times New Roman" w:eastAsia="Calibri" w:hAnsi="Times New Roman" w:cs="Times New Roman"/>
          <w:sz w:val="24"/>
          <w:szCs w:val="24"/>
        </w:rPr>
        <w:t xml:space="preserve"> DPSs</w:t>
      </w:r>
      <w:r w:rsidR="00F83879">
        <w:rPr>
          <w:rFonts w:ascii="Times New Roman" w:eastAsia="Calibri" w:hAnsi="Times New Roman" w:cs="Times New Roman"/>
          <w:sz w:val="24"/>
          <w:szCs w:val="24"/>
        </w:rPr>
        <w:t xml:space="preserve"> (Figure 1)</w:t>
      </w:r>
      <w:r w:rsidR="00AA547E">
        <w:rPr>
          <w:rFonts w:ascii="Times New Roman" w:eastAsia="Calibri" w:hAnsi="Times New Roman" w:cs="Times New Roman"/>
          <w:sz w:val="24"/>
          <w:szCs w:val="24"/>
        </w:rPr>
        <w:t xml:space="preserve">. These </w:t>
      </w:r>
      <w:r w:rsidR="00F83879">
        <w:rPr>
          <w:rFonts w:ascii="Times New Roman" w:eastAsia="Calibri" w:hAnsi="Times New Roman" w:cs="Times New Roman"/>
          <w:sz w:val="24"/>
          <w:szCs w:val="24"/>
        </w:rPr>
        <w:t>data</w:t>
      </w:r>
      <w:r w:rsidR="00AA547E">
        <w:rPr>
          <w:rFonts w:ascii="Times New Roman" w:eastAsia="Calibri" w:hAnsi="Times New Roman" w:cs="Times New Roman"/>
          <w:sz w:val="24"/>
          <w:szCs w:val="24"/>
        </w:rPr>
        <w:t xml:space="preserve"> </w:t>
      </w:r>
      <w:ins w:id="4" w:author="See, Kevin" w:date="2020-08-25T14:30:00Z">
        <w:r w:rsidR="002D7F8C">
          <w:rPr>
            <w:rFonts w:ascii="Times New Roman" w:eastAsia="Calibri" w:hAnsi="Times New Roman" w:cs="Times New Roman"/>
            <w:sz w:val="24"/>
            <w:szCs w:val="24"/>
          </w:rPr>
          <w:t xml:space="preserve">are </w:t>
        </w:r>
      </w:ins>
      <w:r w:rsidR="00AA547E">
        <w:rPr>
          <w:rFonts w:ascii="Times New Roman" w:eastAsia="Calibri" w:hAnsi="Times New Roman" w:cs="Times New Roman"/>
          <w:sz w:val="24"/>
          <w:szCs w:val="24"/>
        </w:rPr>
        <w:t xml:space="preserve">referred to as </w:t>
      </w:r>
      <w:r w:rsidR="00F063EA">
        <w:rPr>
          <w:rFonts w:ascii="Times New Roman" w:eastAsia="Calibri" w:hAnsi="Times New Roman" w:cs="Times New Roman"/>
          <w:sz w:val="24"/>
          <w:szCs w:val="24"/>
        </w:rPr>
        <w:t xml:space="preserve">observed </w:t>
      </w:r>
      <w:r w:rsidR="00AA547E">
        <w:rPr>
          <w:rFonts w:ascii="Times New Roman" w:eastAsia="Calibri" w:hAnsi="Times New Roman" w:cs="Times New Roman"/>
          <w:sz w:val="24"/>
          <w:szCs w:val="24"/>
        </w:rPr>
        <w:t>know</w:t>
      </w:r>
      <w:ins w:id="5" w:author="See, Kevin" w:date="2020-08-25T14:30:00Z">
        <w:r w:rsidR="001E6D7A">
          <w:rPr>
            <w:rFonts w:ascii="Times New Roman" w:eastAsia="Calibri" w:hAnsi="Times New Roman" w:cs="Times New Roman"/>
            <w:sz w:val="24"/>
            <w:szCs w:val="24"/>
          </w:rPr>
          <w:t>n</w:t>
        </w:r>
      </w:ins>
      <w:r w:rsidR="00AA547E">
        <w:rPr>
          <w:rFonts w:ascii="Times New Roman" w:eastAsia="Calibri" w:hAnsi="Times New Roman" w:cs="Times New Roman"/>
          <w:sz w:val="24"/>
          <w:szCs w:val="24"/>
        </w:rPr>
        <w:t xml:space="preserve"> origin steelhead</w:t>
      </w:r>
      <w:r w:rsidR="00015656">
        <w:rPr>
          <w:rFonts w:ascii="Times New Roman" w:eastAsia="Calibri" w:hAnsi="Times New Roman" w:cs="Times New Roman"/>
          <w:sz w:val="24"/>
          <w:szCs w:val="24"/>
        </w:rPr>
        <w:t xml:space="preserve"> and were used </w:t>
      </w:r>
      <w:r w:rsidR="005A41A1">
        <w:rPr>
          <w:rFonts w:ascii="Times New Roman" w:eastAsia="Calibri" w:hAnsi="Times New Roman" w:cs="Times New Roman"/>
          <w:sz w:val="24"/>
          <w:szCs w:val="24"/>
        </w:rPr>
        <w:t>to</w:t>
      </w:r>
      <w:r w:rsidR="00015656">
        <w:rPr>
          <w:rFonts w:ascii="Times New Roman" w:eastAsia="Calibri" w:hAnsi="Times New Roman" w:cs="Times New Roman"/>
          <w:sz w:val="24"/>
          <w:szCs w:val="24"/>
        </w:rPr>
        <w:t xml:space="preserve"> estimat</w:t>
      </w:r>
      <w:r w:rsidR="005A41A1">
        <w:rPr>
          <w:rFonts w:ascii="Times New Roman" w:eastAsia="Calibri" w:hAnsi="Times New Roman" w:cs="Times New Roman"/>
          <w:sz w:val="24"/>
          <w:szCs w:val="24"/>
        </w:rPr>
        <w:t xml:space="preserve">e MCR </w:t>
      </w:r>
      <w:r w:rsidR="00C40C8E">
        <w:rPr>
          <w:rFonts w:ascii="Times New Roman" w:eastAsia="Calibri" w:hAnsi="Times New Roman" w:cs="Times New Roman"/>
          <w:sz w:val="24"/>
          <w:szCs w:val="24"/>
        </w:rPr>
        <w:t>stray percentages</w:t>
      </w:r>
      <w:r w:rsidR="005A41A1">
        <w:rPr>
          <w:rFonts w:ascii="Times New Roman" w:eastAsia="Calibri" w:hAnsi="Times New Roman" w:cs="Times New Roman"/>
          <w:sz w:val="24"/>
          <w:szCs w:val="24"/>
        </w:rPr>
        <w:t xml:space="preserve"> by population detected </w:t>
      </w:r>
      <w:r w:rsidR="00C40C8E">
        <w:rPr>
          <w:rFonts w:ascii="Times New Roman" w:eastAsia="Calibri" w:hAnsi="Times New Roman" w:cs="Times New Roman"/>
          <w:sz w:val="24"/>
          <w:szCs w:val="24"/>
        </w:rPr>
        <w:t>in the UCR an</w:t>
      </w:r>
      <w:ins w:id="6" w:author="See, Kevin" w:date="2020-08-25T14:30:00Z">
        <w:r w:rsidR="001E6D7A">
          <w:rPr>
            <w:rFonts w:ascii="Times New Roman" w:eastAsia="Calibri" w:hAnsi="Times New Roman" w:cs="Times New Roman"/>
            <w:sz w:val="24"/>
            <w:szCs w:val="24"/>
          </w:rPr>
          <w:t>d</w:t>
        </w:r>
      </w:ins>
      <w:r w:rsidR="00C40C8E">
        <w:rPr>
          <w:rFonts w:ascii="Times New Roman" w:eastAsia="Calibri" w:hAnsi="Times New Roman" w:cs="Times New Roman"/>
          <w:sz w:val="24"/>
          <w:szCs w:val="24"/>
        </w:rPr>
        <w:t xml:space="preserve"> SR DPSs, </w:t>
      </w:r>
      <w:r w:rsidR="00015656">
        <w:rPr>
          <w:rFonts w:ascii="Times New Roman" w:eastAsia="Calibri" w:hAnsi="Times New Roman" w:cs="Times New Roman"/>
          <w:sz w:val="24"/>
          <w:szCs w:val="24"/>
        </w:rPr>
        <w:t>overshoot abundance</w:t>
      </w:r>
      <w:r w:rsidR="005A41A1">
        <w:rPr>
          <w:rFonts w:ascii="Times New Roman" w:eastAsia="Calibri" w:hAnsi="Times New Roman" w:cs="Times New Roman"/>
          <w:sz w:val="24"/>
          <w:szCs w:val="24"/>
        </w:rPr>
        <w:t>,</w:t>
      </w:r>
      <w:r w:rsidR="00015656">
        <w:rPr>
          <w:rFonts w:ascii="Times New Roman" w:eastAsia="Calibri" w:hAnsi="Times New Roman" w:cs="Times New Roman"/>
          <w:sz w:val="24"/>
          <w:szCs w:val="24"/>
        </w:rPr>
        <w:t xml:space="preserve"> </w:t>
      </w:r>
      <w:r w:rsidR="00B0386B">
        <w:rPr>
          <w:rFonts w:ascii="Times New Roman" w:eastAsia="Calibri" w:hAnsi="Times New Roman" w:cs="Times New Roman"/>
          <w:sz w:val="24"/>
          <w:szCs w:val="24"/>
        </w:rPr>
        <w:t xml:space="preserve">stray and </w:t>
      </w:r>
      <w:r w:rsidR="00015656">
        <w:rPr>
          <w:rFonts w:ascii="Times New Roman" w:eastAsia="Calibri" w:hAnsi="Times New Roman" w:cs="Times New Roman"/>
          <w:sz w:val="24"/>
          <w:szCs w:val="24"/>
        </w:rPr>
        <w:t>overshoot return</w:t>
      </w:r>
      <w:r w:rsidR="00937D13">
        <w:rPr>
          <w:rFonts w:ascii="Times New Roman" w:eastAsia="Calibri" w:hAnsi="Times New Roman" w:cs="Times New Roman"/>
          <w:sz w:val="24"/>
          <w:szCs w:val="24"/>
        </w:rPr>
        <w:t xml:space="preserve"> survival</w:t>
      </w:r>
      <w:r w:rsidR="00B0386B">
        <w:rPr>
          <w:rFonts w:ascii="Times New Roman" w:eastAsia="Calibri" w:hAnsi="Times New Roman" w:cs="Times New Roman"/>
          <w:sz w:val="24"/>
          <w:szCs w:val="24"/>
        </w:rPr>
        <w:t>, and migration timing</w:t>
      </w:r>
      <w:r w:rsidR="00015656">
        <w:rPr>
          <w:rFonts w:ascii="Times New Roman" w:eastAsia="Calibri" w:hAnsi="Times New Roman" w:cs="Times New Roman"/>
          <w:sz w:val="24"/>
          <w:szCs w:val="24"/>
        </w:rPr>
        <w:t>.</w:t>
      </w:r>
      <w:del w:id="7" w:author="Rawding, Daniel J (DFW)" w:date="2020-05-11T04:26:00Z">
        <w:r w:rsidR="00015656" w:rsidDel="000734C4">
          <w:rPr>
            <w:rFonts w:ascii="Times New Roman" w:eastAsia="Calibri" w:hAnsi="Times New Roman" w:cs="Times New Roman"/>
            <w:sz w:val="24"/>
            <w:szCs w:val="24"/>
          </w:rPr>
          <w:delText>To examine the role of temperature in overshoot behavior, the m</w:delText>
        </w:r>
        <w:r w:rsidR="00015656" w:rsidRPr="000E2E29" w:rsidDel="000734C4">
          <w:rPr>
            <w:rFonts w:ascii="Times New Roman" w:eastAsia="Calibri" w:hAnsi="Times New Roman" w:cs="Times New Roman"/>
            <w:sz w:val="24"/>
            <w:szCs w:val="24"/>
          </w:rPr>
          <w:delText>ean monthly water temperature in the lower Yakima River were queried from the U.S, Bureau of Reclamation Hydromet station at Kiona (</w:delText>
        </w:r>
        <w:r w:rsidR="00672125" w:rsidDel="000734C4">
          <w:fldChar w:fldCharType="begin"/>
        </w:r>
        <w:r w:rsidR="00672125" w:rsidDel="000734C4">
          <w:delInstrText xml:space="preserve"> HYPERLINK "https://www.usbr.gov/pn/hydromet/yakima/yakwebarcread.html%20" </w:delInstrText>
        </w:r>
        <w:r w:rsidR="00672125" w:rsidDel="000734C4">
          <w:fldChar w:fldCharType="separate"/>
        </w:r>
        <w:r w:rsidR="00015656" w:rsidRPr="000E2E29" w:rsidDel="000734C4">
          <w:rPr>
            <w:rFonts w:ascii="Times New Roman" w:eastAsia="Calibri" w:hAnsi="Times New Roman" w:cs="Times New Roman"/>
            <w:color w:val="000099"/>
            <w:sz w:val="24"/>
            <w:szCs w:val="24"/>
            <w:u w:val="single"/>
          </w:rPr>
          <w:delText>https://www.usbr.gov/pn/hydromet/yakima/yakwebarcread.html</w:delText>
        </w:r>
        <w:r w:rsidR="00672125" w:rsidDel="000734C4">
          <w:rPr>
            <w:rFonts w:ascii="Times New Roman" w:eastAsia="Calibri" w:hAnsi="Times New Roman" w:cs="Times New Roman"/>
            <w:color w:val="000099"/>
            <w:sz w:val="24"/>
            <w:szCs w:val="24"/>
            <w:u w:val="single"/>
          </w:rPr>
          <w:fldChar w:fldCharType="end"/>
        </w:r>
        <w:r w:rsidR="00015656" w:rsidRPr="000E2E29" w:rsidDel="000734C4">
          <w:rPr>
            <w:rFonts w:ascii="Times New Roman" w:eastAsia="Calibri" w:hAnsi="Times New Roman" w:cs="Times New Roman"/>
            <w:color w:val="000099"/>
            <w:sz w:val="24"/>
            <w:szCs w:val="24"/>
            <w:u w:val="single"/>
          </w:rPr>
          <w:delText>)</w:delText>
        </w:r>
        <w:r w:rsidR="00015656" w:rsidRPr="000E2E29" w:rsidDel="000734C4">
          <w:rPr>
            <w:rFonts w:ascii="Times New Roman" w:eastAsia="Calibri" w:hAnsi="Times New Roman" w:cs="Times New Roman"/>
            <w:sz w:val="24"/>
            <w:szCs w:val="24"/>
          </w:rPr>
          <w:delText xml:space="preserve"> and Columbia River from the tailrace of Priest Rapids Dam Data Access Real time (DART) website </w:delText>
        </w:r>
        <w:r w:rsidR="00672125" w:rsidDel="000734C4">
          <w:fldChar w:fldCharType="begin"/>
        </w:r>
        <w:r w:rsidR="00672125" w:rsidDel="000734C4">
          <w:delInstrText xml:space="preserve"> HYPERLINK "file:///C:\\Users\\murdoarm\\AppData\\Roaming\\Microsoft\\Word\\(http:\\www.cbr.washington.edu\\dart\\query\\river_daily" </w:delInstrText>
        </w:r>
        <w:r w:rsidR="00672125" w:rsidDel="000734C4">
          <w:fldChar w:fldCharType="separate"/>
        </w:r>
        <w:r w:rsidR="00015656" w:rsidRPr="000E2E29" w:rsidDel="000734C4">
          <w:rPr>
            <w:rFonts w:ascii="Times New Roman" w:eastAsia="Calibri" w:hAnsi="Times New Roman" w:cs="Times New Roman"/>
            <w:color w:val="000099"/>
            <w:sz w:val="24"/>
            <w:szCs w:val="24"/>
            <w:u w:val="single"/>
          </w:rPr>
          <w:delText>(http://www.cbr.washington.edu/dart/query/river_daily</w:delText>
        </w:r>
        <w:r w:rsidR="00672125" w:rsidDel="000734C4">
          <w:rPr>
            <w:rFonts w:ascii="Times New Roman" w:eastAsia="Calibri" w:hAnsi="Times New Roman" w:cs="Times New Roman"/>
            <w:color w:val="000099"/>
            <w:sz w:val="24"/>
            <w:szCs w:val="24"/>
            <w:u w:val="single"/>
          </w:rPr>
          <w:fldChar w:fldCharType="end"/>
        </w:r>
        <w:r w:rsidR="00015656" w:rsidRPr="000E2E29" w:rsidDel="000734C4">
          <w:rPr>
            <w:rFonts w:ascii="Times New Roman" w:eastAsia="Calibri" w:hAnsi="Times New Roman" w:cs="Times New Roman"/>
            <w:sz w:val="24"/>
            <w:szCs w:val="24"/>
          </w:rPr>
          <w:delText>)</w:delText>
        </w:r>
        <w:r w:rsidR="00015656" w:rsidDel="000734C4">
          <w:rPr>
            <w:rFonts w:ascii="Times New Roman" w:eastAsia="Calibri" w:hAnsi="Times New Roman" w:cs="Times New Roman"/>
            <w:sz w:val="24"/>
            <w:szCs w:val="24"/>
          </w:rPr>
          <w:delText>.</w:delText>
        </w:r>
      </w:del>
    </w:p>
    <w:p w14:paraId="52C68169" w14:textId="486D884F" w:rsidR="00665280" w:rsidRDefault="00A50FA6" w:rsidP="00BD499D">
      <w:pPr>
        <w:spacing w:after="0" w:line="48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 xml:space="preserve">In a related study, a </w:t>
      </w:r>
      <w:r w:rsidR="00790828">
        <w:rPr>
          <w:rFonts w:ascii="Times New Roman" w:eastAsia="Calibri" w:hAnsi="Times New Roman" w:cs="Times New Roman"/>
          <w:sz w:val="24"/>
          <w:szCs w:val="24"/>
        </w:rPr>
        <w:t>subset</w:t>
      </w:r>
      <w:r>
        <w:rPr>
          <w:rFonts w:ascii="Times New Roman" w:eastAsia="Calibri" w:hAnsi="Times New Roman" w:cs="Times New Roman"/>
          <w:sz w:val="24"/>
          <w:szCs w:val="24"/>
        </w:rPr>
        <w:t xml:space="preserve"> of the PIT tagged steelhead captured at PRD were also radio tagged (Fuchs et al. 2020). The survival of steelhead at PRD tagged in </w:t>
      </w:r>
      <w:r w:rsidR="00EC4813">
        <w:rPr>
          <w:rFonts w:ascii="Times New Roman" w:eastAsia="Calibri" w:hAnsi="Times New Roman" w:cs="Times New Roman"/>
          <w:sz w:val="24"/>
          <w:szCs w:val="24"/>
        </w:rPr>
        <w:t xml:space="preserve">return </w:t>
      </w:r>
      <w:r>
        <w:rPr>
          <w:rFonts w:ascii="Times New Roman" w:eastAsia="Calibri" w:hAnsi="Times New Roman" w:cs="Times New Roman"/>
          <w:sz w:val="24"/>
          <w:szCs w:val="24"/>
        </w:rPr>
        <w:t>year 201</w:t>
      </w:r>
      <w:r w:rsidR="00EC4813">
        <w:rPr>
          <w:rFonts w:ascii="Times New Roman" w:eastAsia="Calibri" w:hAnsi="Times New Roman" w:cs="Times New Roman"/>
          <w:sz w:val="24"/>
          <w:szCs w:val="24"/>
        </w:rPr>
        <w:t>5</w:t>
      </w:r>
      <w:r>
        <w:rPr>
          <w:rFonts w:ascii="Times New Roman" w:eastAsia="Calibri" w:hAnsi="Times New Roman" w:cs="Times New Roman"/>
          <w:sz w:val="24"/>
          <w:szCs w:val="24"/>
        </w:rPr>
        <w:t xml:space="preserve"> and 201</w:t>
      </w:r>
      <w:r w:rsidR="00EC4813">
        <w:rPr>
          <w:rFonts w:ascii="Times New Roman" w:eastAsia="Calibri" w:hAnsi="Times New Roman" w:cs="Times New Roman"/>
          <w:sz w:val="24"/>
          <w:szCs w:val="24"/>
        </w:rPr>
        <w:t>6</w:t>
      </w:r>
      <w:r>
        <w:rPr>
          <w:rFonts w:ascii="Times New Roman" w:eastAsia="Calibri" w:hAnsi="Times New Roman" w:cs="Times New Roman"/>
          <w:sz w:val="24"/>
          <w:szCs w:val="24"/>
        </w:rPr>
        <w:t xml:space="preserve"> was estimated based on </w:t>
      </w:r>
      <w:r w:rsidR="00773DD4">
        <w:rPr>
          <w:rFonts w:ascii="Times New Roman" w:eastAsia="Calibri" w:hAnsi="Times New Roman" w:cs="Times New Roman"/>
          <w:sz w:val="24"/>
          <w:szCs w:val="24"/>
        </w:rPr>
        <w:t xml:space="preserve">radio </w:t>
      </w:r>
      <w:r>
        <w:rPr>
          <w:rFonts w:ascii="Times New Roman" w:eastAsia="Calibri" w:hAnsi="Times New Roman" w:cs="Times New Roman"/>
          <w:sz w:val="24"/>
          <w:szCs w:val="24"/>
        </w:rPr>
        <w:t>and PIT tag detection</w:t>
      </w:r>
      <w:r w:rsidR="00773DD4">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73DD4">
        <w:rPr>
          <w:rFonts w:ascii="Times New Roman" w:eastAsia="Calibri" w:hAnsi="Times New Roman" w:cs="Times New Roman"/>
          <w:sz w:val="24"/>
          <w:szCs w:val="24"/>
        </w:rPr>
        <w:t xml:space="preserve">The last tag observation of wild steelhead that fell back past PRD are presented in Appendix 3 of </w:t>
      </w:r>
      <w:r>
        <w:rPr>
          <w:rFonts w:ascii="Times New Roman" w:eastAsia="Calibri" w:hAnsi="Times New Roman" w:cs="Times New Roman"/>
          <w:sz w:val="24"/>
          <w:szCs w:val="24"/>
        </w:rPr>
        <w:t xml:space="preserve">Fuchs et al. </w:t>
      </w:r>
      <w:r w:rsidR="00773DD4">
        <w:rPr>
          <w:rFonts w:ascii="Times New Roman" w:eastAsia="Calibri" w:hAnsi="Times New Roman" w:cs="Times New Roman"/>
          <w:sz w:val="24"/>
          <w:szCs w:val="24"/>
        </w:rPr>
        <w:t>(</w:t>
      </w:r>
      <w:commentRangeStart w:id="8"/>
      <w:r>
        <w:rPr>
          <w:rFonts w:ascii="Times New Roman" w:eastAsia="Calibri" w:hAnsi="Times New Roman" w:cs="Times New Roman"/>
          <w:sz w:val="24"/>
          <w:szCs w:val="24"/>
        </w:rPr>
        <w:t>2000</w:t>
      </w:r>
      <w:commentRangeEnd w:id="8"/>
      <w:r w:rsidR="000D2D4D">
        <w:rPr>
          <w:rStyle w:val="CommentReference"/>
          <w:rFonts w:ascii="Calibri" w:eastAsia="Calibri" w:hAnsi="Calibri" w:cs="Times New Roman"/>
        </w:rPr>
        <w:commentReference w:id="8"/>
      </w:r>
      <w:r w:rsidR="00773DD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commentRangeStart w:id="9"/>
      <w:r w:rsidR="00773DD4">
        <w:rPr>
          <w:rFonts w:ascii="Times New Roman" w:eastAsia="Calibri" w:hAnsi="Times New Roman" w:cs="Times New Roman"/>
          <w:sz w:val="24"/>
          <w:szCs w:val="24"/>
        </w:rPr>
        <w:t xml:space="preserve">They </w:t>
      </w:r>
      <w:r>
        <w:rPr>
          <w:rFonts w:ascii="Times New Roman" w:eastAsia="Calibri" w:hAnsi="Times New Roman" w:cs="Times New Roman"/>
          <w:sz w:val="24"/>
          <w:szCs w:val="24"/>
        </w:rPr>
        <w:t xml:space="preserve">found 30/33 steelhead </w:t>
      </w:r>
      <w:r w:rsidR="00773DD4">
        <w:rPr>
          <w:rFonts w:ascii="Times New Roman" w:eastAsia="Calibri" w:hAnsi="Times New Roman" w:cs="Times New Roman"/>
          <w:sz w:val="24"/>
          <w:szCs w:val="24"/>
        </w:rPr>
        <w:t>were observed in the SR and MCR DPSs in 201</w:t>
      </w:r>
      <w:r w:rsidR="00937D13">
        <w:rPr>
          <w:rFonts w:ascii="Times New Roman" w:eastAsia="Calibri" w:hAnsi="Times New Roman" w:cs="Times New Roman"/>
          <w:sz w:val="24"/>
          <w:szCs w:val="24"/>
        </w:rPr>
        <w:t>5</w:t>
      </w:r>
      <w:r w:rsidR="00773DD4">
        <w:rPr>
          <w:rFonts w:ascii="Times New Roman" w:eastAsia="Calibri" w:hAnsi="Times New Roman" w:cs="Times New Roman"/>
          <w:sz w:val="24"/>
          <w:szCs w:val="24"/>
        </w:rPr>
        <w:t xml:space="preserve"> and 14/17 in 201</w:t>
      </w:r>
      <w:r w:rsidR="00937D13">
        <w:rPr>
          <w:rFonts w:ascii="Times New Roman" w:eastAsia="Calibri" w:hAnsi="Times New Roman" w:cs="Times New Roman"/>
          <w:sz w:val="24"/>
          <w:szCs w:val="24"/>
        </w:rPr>
        <w:t>5</w:t>
      </w:r>
      <w:r w:rsidR="00773DD4">
        <w:rPr>
          <w:rFonts w:ascii="Times New Roman" w:eastAsia="Calibri" w:hAnsi="Times New Roman" w:cs="Times New Roman"/>
          <w:sz w:val="24"/>
          <w:szCs w:val="24"/>
        </w:rPr>
        <w:t>. Th</w:t>
      </w:r>
      <w:r w:rsidR="00790828">
        <w:rPr>
          <w:rFonts w:ascii="Times New Roman" w:eastAsia="Calibri" w:hAnsi="Times New Roman" w:cs="Times New Roman"/>
          <w:sz w:val="24"/>
          <w:szCs w:val="24"/>
        </w:rPr>
        <w:t>ese</w:t>
      </w:r>
      <w:r w:rsidR="00773DD4">
        <w:rPr>
          <w:rFonts w:ascii="Times New Roman" w:eastAsia="Calibri" w:hAnsi="Times New Roman" w:cs="Times New Roman"/>
          <w:sz w:val="24"/>
          <w:szCs w:val="24"/>
        </w:rPr>
        <w:t xml:space="preserve"> data w</w:t>
      </w:r>
      <w:r w:rsidR="00790828">
        <w:rPr>
          <w:rFonts w:ascii="Times New Roman" w:eastAsia="Calibri" w:hAnsi="Times New Roman" w:cs="Times New Roman"/>
          <w:sz w:val="24"/>
          <w:szCs w:val="24"/>
        </w:rPr>
        <w:t>ere</w:t>
      </w:r>
      <w:r w:rsidR="00773DD4">
        <w:rPr>
          <w:rFonts w:ascii="Times New Roman" w:eastAsia="Calibri" w:hAnsi="Times New Roman" w:cs="Times New Roman"/>
          <w:sz w:val="24"/>
          <w:szCs w:val="24"/>
        </w:rPr>
        <w:t xml:space="preserve"> used to estimate </w:t>
      </w:r>
      <w:del w:id="10" w:author="See, Kevin" w:date="2020-08-25T14:35:00Z">
        <w:r w:rsidR="00CC6FCC" w:rsidDel="00A7174E">
          <w:rPr>
            <w:rFonts w:ascii="Times New Roman" w:eastAsia="Calibri" w:hAnsi="Times New Roman" w:cs="Times New Roman"/>
            <w:sz w:val="24"/>
            <w:szCs w:val="24"/>
          </w:rPr>
          <w:delText>fall back</w:delText>
        </w:r>
      </w:del>
      <w:ins w:id="11" w:author="See, Kevin" w:date="2020-08-25T14:35:00Z">
        <w:r w:rsidR="00A7174E">
          <w:rPr>
            <w:rFonts w:ascii="Times New Roman" w:eastAsia="Calibri" w:hAnsi="Times New Roman" w:cs="Times New Roman"/>
            <w:sz w:val="24"/>
            <w:szCs w:val="24"/>
          </w:rPr>
          <w:t>overshoot return</w:t>
        </w:r>
      </w:ins>
      <w:r w:rsidR="00F0390C">
        <w:rPr>
          <w:rFonts w:ascii="Times New Roman" w:eastAsia="Calibri" w:hAnsi="Times New Roman" w:cs="Times New Roman"/>
          <w:sz w:val="24"/>
          <w:szCs w:val="24"/>
        </w:rPr>
        <w:t xml:space="preserve"> survival </w:t>
      </w:r>
      <w:r w:rsidR="00773DD4">
        <w:rPr>
          <w:rFonts w:ascii="Times New Roman" w:eastAsia="Calibri" w:hAnsi="Times New Roman" w:cs="Times New Roman"/>
          <w:sz w:val="24"/>
          <w:szCs w:val="24"/>
        </w:rPr>
        <w:t>described below.</w:t>
      </w:r>
      <w:commentRangeEnd w:id="9"/>
      <w:r w:rsidR="000D2D4D">
        <w:rPr>
          <w:rStyle w:val="CommentReference"/>
          <w:rFonts w:ascii="Calibri" w:eastAsia="Calibri" w:hAnsi="Calibri" w:cs="Times New Roman"/>
        </w:rPr>
        <w:commentReference w:id="9"/>
      </w:r>
    </w:p>
    <w:p w14:paraId="7BA2A0D7" w14:textId="12612B31" w:rsidR="002069C6" w:rsidRPr="00BD499D" w:rsidRDefault="002069C6" w:rsidP="00BD499D">
      <w:pPr>
        <w:spacing w:after="0" w:line="480" w:lineRule="auto"/>
        <w:ind w:firstLine="360"/>
        <w:rPr>
          <w:rFonts w:ascii="Times New Roman" w:eastAsia="Calibri" w:hAnsi="Times New Roman" w:cs="Times New Roman"/>
          <w:sz w:val="24"/>
          <w:szCs w:val="24"/>
        </w:rPr>
      </w:pPr>
      <w:r>
        <w:rPr>
          <w:rFonts w:ascii="Times New Roman" w:eastAsia="Calibri" w:hAnsi="Times New Roman" w:cs="Times New Roman"/>
          <w:i/>
          <w:sz w:val="24"/>
          <w:szCs w:val="24"/>
        </w:rPr>
        <w:t xml:space="preserve">MCR Stray </w:t>
      </w:r>
      <w:r w:rsidRPr="002069C6">
        <w:rPr>
          <w:rFonts w:ascii="Times New Roman" w:eastAsia="Calibri" w:hAnsi="Times New Roman" w:cs="Times New Roman"/>
          <w:i/>
          <w:sz w:val="24"/>
          <w:szCs w:val="24"/>
        </w:rPr>
        <w:t>Percentage.</w:t>
      </w:r>
      <w:r>
        <w:rPr>
          <w:rFonts w:ascii="Times New Roman" w:eastAsia="Calibri" w:hAnsi="Times New Roman" w:cs="Times New Roman"/>
          <w:sz w:val="24"/>
          <w:szCs w:val="24"/>
        </w:rPr>
        <w:t xml:space="preserve"> </w:t>
      </w:r>
      <w:r w:rsidRPr="000E2E29">
        <w:rPr>
          <w:rFonts w:ascii="Times New Roman" w:eastAsia="Calibri" w:hAnsi="Times New Roman" w:cs="Times New Roman"/>
          <w:sz w:val="24"/>
          <w:szCs w:val="24"/>
        </w:rPr>
        <w:t>–</w:t>
      </w:r>
      <w:r>
        <w:rPr>
          <w:rFonts w:ascii="Times New Roman" w:eastAsia="Calibri" w:hAnsi="Times New Roman" w:cs="Times New Roman"/>
          <w:sz w:val="24"/>
          <w:szCs w:val="24"/>
        </w:rPr>
        <w:t xml:space="preserve">  MCR steelhead have been observed to stray from their natal streams and enter the UCR and SR DPSs. Using known origin MCR adults from juvenile PIT tagging we estimate the proportion </w:t>
      </w:r>
      <w:r w:rsidR="00C40C8E">
        <w:rPr>
          <w:rFonts w:ascii="Times New Roman" w:eastAsia="Calibri" w:hAnsi="Times New Roman" w:cs="Times New Roman"/>
          <w:sz w:val="24"/>
          <w:szCs w:val="24"/>
        </w:rPr>
        <w:t>from each population that were detected at PRD and IHR Dams. Due to limited sample size we pooled detections across years to estimate these population specific stray percentage</w:t>
      </w:r>
      <w:ins w:id="12" w:author="See, Kevin" w:date="2020-08-25T14:36:00Z">
        <w:r w:rsidR="00327429">
          <w:rPr>
            <w:rFonts w:ascii="Times New Roman" w:eastAsia="Calibri" w:hAnsi="Times New Roman" w:cs="Times New Roman"/>
            <w:sz w:val="24"/>
            <w:szCs w:val="24"/>
          </w:rPr>
          <w:t>s</w:t>
        </w:r>
      </w:ins>
      <w:r w:rsidR="00C40C8E">
        <w:rPr>
          <w:rFonts w:ascii="Times New Roman" w:eastAsia="Calibri" w:hAnsi="Times New Roman" w:cs="Times New Roman"/>
          <w:sz w:val="24"/>
          <w:szCs w:val="24"/>
        </w:rPr>
        <w:t>.</w:t>
      </w:r>
    </w:p>
    <w:p w14:paraId="42476E60" w14:textId="3C9104DE" w:rsidR="002D1C2F" w:rsidRDefault="002D1C2F" w:rsidP="007226C0">
      <w:pPr>
        <w:spacing w:after="0" w:line="480" w:lineRule="auto"/>
        <w:ind w:firstLine="360"/>
        <w:rPr>
          <w:rFonts w:ascii="Times New Roman" w:eastAsia="Calibri" w:hAnsi="Times New Roman" w:cs="Times New Roman"/>
          <w:sz w:val="24"/>
          <w:szCs w:val="24"/>
        </w:rPr>
      </w:pPr>
      <w:del w:id="13" w:author="See, Kevin" w:date="2020-08-25T14:36:00Z">
        <w:r w:rsidRPr="000E2E29" w:rsidDel="001F2765">
          <w:rPr>
            <w:rFonts w:ascii="Times New Roman" w:eastAsia="Calibri" w:hAnsi="Times New Roman" w:cs="Times New Roman"/>
            <w:i/>
            <w:sz w:val="24"/>
            <w:szCs w:val="24"/>
          </w:rPr>
          <w:delText xml:space="preserve">Fallback </w:delText>
        </w:r>
      </w:del>
      <w:ins w:id="14" w:author="See, Kevin" w:date="2020-08-25T14:36:00Z">
        <w:r w:rsidR="001F2765">
          <w:rPr>
            <w:rFonts w:ascii="Times New Roman" w:eastAsia="Calibri" w:hAnsi="Times New Roman" w:cs="Times New Roman"/>
            <w:i/>
            <w:sz w:val="24"/>
            <w:szCs w:val="24"/>
          </w:rPr>
          <w:t>Overshoot return</w:t>
        </w:r>
        <w:r w:rsidR="001F2765" w:rsidRPr="000E2E29">
          <w:rPr>
            <w:rFonts w:ascii="Times New Roman" w:eastAsia="Calibri" w:hAnsi="Times New Roman" w:cs="Times New Roman"/>
            <w:i/>
            <w:sz w:val="24"/>
            <w:szCs w:val="24"/>
          </w:rPr>
          <w:t xml:space="preserve"> </w:t>
        </w:r>
      </w:ins>
      <w:r w:rsidRPr="000E2E29">
        <w:rPr>
          <w:rFonts w:ascii="Times New Roman" w:eastAsia="Calibri" w:hAnsi="Times New Roman" w:cs="Times New Roman"/>
          <w:i/>
          <w:sz w:val="24"/>
          <w:szCs w:val="24"/>
        </w:rPr>
        <w:t>abundance</w:t>
      </w:r>
      <w:r w:rsidRPr="000E2E29">
        <w:rPr>
          <w:rFonts w:ascii="Times New Roman" w:eastAsia="Calibri" w:hAnsi="Times New Roman" w:cs="Times New Roman"/>
          <w:sz w:val="24"/>
          <w:szCs w:val="24"/>
        </w:rPr>
        <w:t>.</w:t>
      </w:r>
      <w:bookmarkStart w:id="15" w:name="_Hlk39906995"/>
      <w:r w:rsidRPr="000E2E29">
        <w:rPr>
          <w:rFonts w:ascii="Times New Roman" w:eastAsia="Calibri" w:hAnsi="Times New Roman" w:cs="Times New Roman"/>
          <w:sz w:val="24"/>
          <w:szCs w:val="24"/>
        </w:rPr>
        <w:t>–</w:t>
      </w:r>
      <w:bookmarkEnd w:id="15"/>
      <w:r w:rsidRPr="000E2E29">
        <w:rPr>
          <w:rFonts w:ascii="Times New Roman" w:eastAsia="Calibri" w:hAnsi="Times New Roman" w:cs="Times New Roman"/>
          <w:sz w:val="24"/>
          <w:szCs w:val="24"/>
        </w:rPr>
        <w:t xml:space="preserve"> </w:t>
      </w:r>
      <w:commentRangeStart w:id="16"/>
      <w:del w:id="17" w:author="Rawding, Daniel J (DFW)" w:date="2020-05-11T04:16:00Z">
        <w:r w:rsidR="000006B6" w:rsidRPr="000E2E29" w:rsidDel="00C40C8E">
          <w:rPr>
            <w:rFonts w:ascii="Times New Roman" w:eastAsia="Calibri" w:hAnsi="Times New Roman" w:cs="Times New Roman"/>
            <w:sz w:val="24"/>
            <w:szCs w:val="24"/>
          </w:rPr>
          <w:delText>R</w:delText>
        </w:r>
      </w:del>
      <w:commentRangeEnd w:id="16"/>
      <w:r w:rsidR="00C40C8E">
        <w:rPr>
          <w:rStyle w:val="CommentReference"/>
          <w:rFonts w:ascii="Calibri" w:eastAsia="Calibri" w:hAnsi="Calibri" w:cs="Times New Roman"/>
        </w:rPr>
        <w:commentReference w:id="16"/>
      </w:r>
      <w:del w:id="18" w:author="Rawding, Daniel J (DFW)" w:date="2020-05-11T04:16:00Z">
        <w:r w:rsidR="000006B6" w:rsidRPr="000E2E29" w:rsidDel="00C40C8E">
          <w:rPr>
            <w:rFonts w:ascii="Times New Roman" w:eastAsia="Calibri" w:hAnsi="Times New Roman" w:cs="Times New Roman"/>
            <w:sz w:val="24"/>
            <w:szCs w:val="24"/>
          </w:rPr>
          <w:delText xml:space="preserve">ichins and Skalski (2018) used adult steelhead tagged as juveniles in the natal stream to estimate overshoot and </w:delText>
        </w:r>
        <w:r w:rsidR="000006B6" w:rsidDel="00C40C8E">
          <w:rPr>
            <w:rFonts w:ascii="Times New Roman" w:eastAsia="Calibri" w:hAnsi="Times New Roman" w:cs="Times New Roman"/>
            <w:sz w:val="24"/>
            <w:szCs w:val="24"/>
          </w:rPr>
          <w:delText>overshoot return rate</w:delText>
        </w:r>
        <w:r w:rsidDel="00C40C8E">
          <w:rPr>
            <w:rFonts w:ascii="Times New Roman" w:eastAsia="Calibri" w:hAnsi="Times New Roman" w:cs="Times New Roman"/>
            <w:sz w:val="24"/>
            <w:szCs w:val="24"/>
          </w:rPr>
          <w:delText>s</w:delText>
        </w:r>
        <w:r w:rsidR="000006B6" w:rsidDel="00C40C8E">
          <w:rPr>
            <w:rFonts w:ascii="Times New Roman" w:eastAsia="Calibri" w:hAnsi="Times New Roman" w:cs="Times New Roman"/>
            <w:sz w:val="24"/>
            <w:szCs w:val="24"/>
          </w:rPr>
          <w:delText xml:space="preserve"> but did not estimate overshoot abundance and overshoot return abundance</w:delText>
        </w:r>
        <w:r w:rsidR="000006B6" w:rsidRPr="000E2E29" w:rsidDel="00C40C8E">
          <w:rPr>
            <w:rFonts w:ascii="Times New Roman" w:eastAsia="Calibri" w:hAnsi="Times New Roman" w:cs="Times New Roman"/>
            <w:sz w:val="24"/>
            <w:szCs w:val="24"/>
          </w:rPr>
          <w:delText xml:space="preserve">.  </w:delText>
        </w:r>
        <w:r w:rsidRPr="000E2E29" w:rsidDel="00C40C8E">
          <w:rPr>
            <w:rFonts w:ascii="Times New Roman" w:eastAsia="Calibri" w:hAnsi="Times New Roman" w:cs="Times New Roman"/>
            <w:sz w:val="24"/>
            <w:szCs w:val="24"/>
          </w:rPr>
          <w:delText>They reported that fallback rates were unrelated to overshoot rates and ranged from 7.7% to 93.4%. Hence, fallback abundance estimates underrepresent the abundance of steelhead that overshot their natal stream.</w:delText>
        </w:r>
        <w:r w:rsidR="004122E6" w:rsidDel="00C40C8E">
          <w:rPr>
            <w:rFonts w:ascii="Times New Roman" w:eastAsia="Calibri" w:hAnsi="Times New Roman" w:cs="Times New Roman"/>
            <w:sz w:val="24"/>
            <w:szCs w:val="24"/>
          </w:rPr>
          <w:delText xml:space="preserve"> </w:delText>
        </w:r>
        <w:r w:rsidRPr="000E2E29" w:rsidDel="00C40C8E">
          <w:rPr>
            <w:rFonts w:ascii="Times New Roman" w:eastAsia="Calibri" w:hAnsi="Times New Roman" w:cs="Times New Roman"/>
            <w:sz w:val="24"/>
            <w:szCs w:val="24"/>
          </w:rPr>
          <w:delText xml:space="preserve">Estimating overshoot abundance is important because when combined with the abundance of steelhead that did not overshoot their natal tributary represents the total number of adults that returned at least as far as the Columbia River. Therefore, estimates of population </w:delText>
        </w:r>
        <w:r w:rsidR="004122E6" w:rsidDel="00C40C8E">
          <w:rPr>
            <w:rFonts w:ascii="Times New Roman" w:eastAsia="Calibri" w:hAnsi="Times New Roman" w:cs="Times New Roman"/>
            <w:sz w:val="24"/>
            <w:szCs w:val="24"/>
          </w:rPr>
          <w:delText xml:space="preserve">return </w:delText>
        </w:r>
        <w:r w:rsidRPr="000E2E29" w:rsidDel="00C40C8E">
          <w:rPr>
            <w:rFonts w:ascii="Times New Roman" w:eastAsia="Calibri" w:hAnsi="Times New Roman" w:cs="Times New Roman"/>
            <w:sz w:val="24"/>
            <w:szCs w:val="24"/>
          </w:rPr>
          <w:delText xml:space="preserve">abundance </w:delText>
        </w:r>
        <w:r w:rsidR="00F83879" w:rsidDel="00C40C8E">
          <w:rPr>
            <w:rFonts w:ascii="Times New Roman" w:eastAsia="Calibri" w:hAnsi="Times New Roman" w:cs="Times New Roman"/>
            <w:sz w:val="24"/>
            <w:szCs w:val="24"/>
          </w:rPr>
          <w:delText>and</w:delText>
        </w:r>
        <w:r w:rsidR="004122E6" w:rsidDel="00C40C8E">
          <w:rPr>
            <w:rFonts w:ascii="Times New Roman" w:eastAsia="Calibri" w:hAnsi="Times New Roman" w:cs="Times New Roman"/>
            <w:sz w:val="24"/>
            <w:szCs w:val="24"/>
          </w:rPr>
          <w:delText xml:space="preserve"> productivity </w:delText>
        </w:r>
        <w:r w:rsidRPr="000E2E29" w:rsidDel="00C40C8E">
          <w:rPr>
            <w:rFonts w:ascii="Times New Roman" w:eastAsia="Calibri" w:hAnsi="Times New Roman" w:cs="Times New Roman"/>
            <w:sz w:val="24"/>
            <w:szCs w:val="24"/>
          </w:rPr>
          <w:delText xml:space="preserve">based solely on returns to the natal stream may be an underestimate.  </w:delText>
        </w:r>
      </w:del>
    </w:p>
    <w:p w14:paraId="5A98601D" w14:textId="4094FF08" w:rsidR="007226C0" w:rsidRPr="007226C0" w:rsidRDefault="000006B6" w:rsidP="007226C0">
      <w:pPr>
        <w:spacing w:after="0" w:line="480" w:lineRule="auto"/>
        <w:ind w:firstLine="360"/>
        <w:rPr>
          <w:rFonts w:ascii="Times New Roman" w:eastAsia="Calibri" w:hAnsi="Times New Roman" w:cs="Times New Roman"/>
          <w:sz w:val="24"/>
          <w:szCs w:val="24"/>
        </w:rPr>
      </w:pPr>
      <w:commentRangeStart w:id="19"/>
      <w:r>
        <w:rPr>
          <w:rFonts w:ascii="Times New Roman" w:eastAsia="Calibri" w:hAnsi="Times New Roman" w:cs="Times New Roman"/>
          <w:sz w:val="24"/>
          <w:szCs w:val="24"/>
        </w:rPr>
        <w:t>We</w:t>
      </w:r>
      <w:commentRangeEnd w:id="19"/>
      <w:r w:rsidR="000734C4">
        <w:rPr>
          <w:rStyle w:val="CommentReference"/>
          <w:rFonts w:ascii="Calibri" w:eastAsia="Calibri" w:hAnsi="Calibri" w:cs="Times New Roman"/>
        </w:rPr>
        <w:commentReference w:id="19"/>
      </w:r>
      <w:r>
        <w:rPr>
          <w:rFonts w:ascii="Times New Roman" w:eastAsia="Calibri" w:hAnsi="Times New Roman" w:cs="Times New Roman"/>
          <w:sz w:val="24"/>
          <w:szCs w:val="24"/>
        </w:rPr>
        <w:t xml:space="preserve"> used </w:t>
      </w:r>
      <w:r w:rsidR="007226C0" w:rsidRPr="007226C0">
        <w:rPr>
          <w:rFonts w:ascii="Times New Roman" w:eastAsia="Calibri" w:hAnsi="Times New Roman" w:cs="Times New Roman"/>
          <w:sz w:val="24"/>
          <w:szCs w:val="24"/>
        </w:rPr>
        <w:t xml:space="preserve">a Bayesian nested </w:t>
      </w:r>
      <w:r w:rsidR="002765C5">
        <w:rPr>
          <w:rFonts w:ascii="Times New Roman" w:eastAsia="Calibri" w:hAnsi="Times New Roman" w:cs="Times New Roman"/>
          <w:sz w:val="24"/>
          <w:szCs w:val="24"/>
        </w:rPr>
        <w:t>P</w:t>
      </w:r>
      <w:r w:rsidR="007226C0" w:rsidRPr="007226C0">
        <w:rPr>
          <w:rFonts w:ascii="Times New Roman" w:eastAsia="Calibri" w:hAnsi="Times New Roman" w:cs="Times New Roman"/>
          <w:sz w:val="24"/>
          <w:szCs w:val="24"/>
        </w:rPr>
        <w:t xml:space="preserve">atch </w:t>
      </w:r>
      <w:r w:rsidR="002765C5">
        <w:rPr>
          <w:rFonts w:ascii="Times New Roman" w:eastAsia="Calibri" w:hAnsi="Times New Roman" w:cs="Times New Roman"/>
          <w:sz w:val="24"/>
          <w:szCs w:val="24"/>
        </w:rPr>
        <w:t>O</w:t>
      </w:r>
      <w:r w:rsidR="007226C0" w:rsidRPr="007226C0">
        <w:rPr>
          <w:rFonts w:ascii="Times New Roman" w:eastAsia="Calibri" w:hAnsi="Times New Roman" w:cs="Times New Roman"/>
          <w:sz w:val="24"/>
          <w:szCs w:val="24"/>
        </w:rPr>
        <w:t xml:space="preserve">ccupancy </w:t>
      </w:r>
      <w:r w:rsidR="002765C5">
        <w:rPr>
          <w:rFonts w:ascii="Times New Roman" w:eastAsia="Calibri" w:hAnsi="Times New Roman" w:cs="Times New Roman"/>
          <w:sz w:val="24"/>
          <w:szCs w:val="24"/>
        </w:rPr>
        <w:t>M</w:t>
      </w:r>
      <w:r w:rsidR="007226C0" w:rsidRPr="007226C0">
        <w:rPr>
          <w:rFonts w:ascii="Times New Roman" w:eastAsia="Calibri" w:hAnsi="Times New Roman" w:cs="Times New Roman"/>
          <w:sz w:val="24"/>
          <w:szCs w:val="24"/>
        </w:rPr>
        <w:t xml:space="preserve">odel </w:t>
      </w:r>
      <w:r w:rsidR="002765C5">
        <w:rPr>
          <w:rFonts w:ascii="Times New Roman" w:eastAsia="Calibri" w:hAnsi="Times New Roman" w:cs="Times New Roman"/>
          <w:sz w:val="24"/>
          <w:szCs w:val="24"/>
        </w:rPr>
        <w:t xml:space="preserve">(POM) </w:t>
      </w:r>
      <w:r>
        <w:rPr>
          <w:rFonts w:ascii="Times New Roman" w:eastAsia="Calibri" w:hAnsi="Times New Roman" w:cs="Times New Roman"/>
          <w:sz w:val="24"/>
          <w:szCs w:val="24"/>
        </w:rPr>
        <w:t xml:space="preserve">to estimate overshoot return abundance </w:t>
      </w:r>
      <w:r w:rsidR="007226C0" w:rsidRPr="007226C0">
        <w:rPr>
          <w:rFonts w:ascii="Times New Roman" w:eastAsia="Calibri" w:hAnsi="Times New Roman" w:cs="Times New Roman"/>
          <w:sz w:val="24"/>
          <w:szCs w:val="24"/>
        </w:rPr>
        <w:t>(Waterhouse et al. 2020). The model estimate</w:t>
      </w:r>
      <w:r w:rsidR="00BE6179">
        <w:rPr>
          <w:rFonts w:ascii="Times New Roman" w:eastAsia="Calibri" w:hAnsi="Times New Roman" w:cs="Times New Roman"/>
          <w:sz w:val="24"/>
          <w:szCs w:val="24"/>
        </w:rPr>
        <w:t>s</w:t>
      </w:r>
      <w:r w:rsidR="007226C0" w:rsidRPr="007226C0">
        <w:rPr>
          <w:rFonts w:ascii="Times New Roman" w:eastAsia="Calibri" w:hAnsi="Times New Roman" w:cs="Times New Roman"/>
          <w:sz w:val="24"/>
          <w:szCs w:val="24"/>
        </w:rPr>
        <w:t xml:space="preserve"> transition probabilities past various detection points while accounting for imperfect detection at those sites, essentially a multi-state </w:t>
      </w:r>
      <w:r w:rsidR="00F83879">
        <w:rPr>
          <w:rFonts w:ascii="Times New Roman" w:eastAsia="Calibri" w:hAnsi="Times New Roman" w:cs="Times New Roman"/>
          <w:sz w:val="24"/>
          <w:szCs w:val="24"/>
        </w:rPr>
        <w:t xml:space="preserve">variation of </w:t>
      </w:r>
      <w:r w:rsidR="00937D13">
        <w:rPr>
          <w:rFonts w:ascii="Times New Roman" w:eastAsia="Calibri" w:hAnsi="Times New Roman" w:cs="Times New Roman"/>
          <w:sz w:val="24"/>
          <w:szCs w:val="24"/>
        </w:rPr>
        <w:t>a spatial</w:t>
      </w:r>
      <w:r w:rsidR="00F83879">
        <w:rPr>
          <w:rFonts w:ascii="Times New Roman" w:eastAsia="Calibri" w:hAnsi="Times New Roman" w:cs="Times New Roman"/>
          <w:sz w:val="24"/>
          <w:szCs w:val="24"/>
        </w:rPr>
        <w:t xml:space="preserve"> </w:t>
      </w:r>
      <w:r w:rsidR="007226C0" w:rsidRPr="007226C0">
        <w:rPr>
          <w:rFonts w:ascii="Times New Roman" w:eastAsia="Calibri" w:hAnsi="Times New Roman" w:cs="Times New Roman"/>
          <w:sz w:val="24"/>
          <w:szCs w:val="24"/>
        </w:rPr>
        <w:t>Cormack</w:t>
      </w:r>
      <w:r w:rsidR="00F83879">
        <w:rPr>
          <w:rFonts w:ascii="Times New Roman" w:eastAsia="Calibri" w:hAnsi="Times New Roman" w:cs="Times New Roman"/>
          <w:sz w:val="24"/>
          <w:szCs w:val="24"/>
        </w:rPr>
        <w:t>-</w:t>
      </w:r>
      <w:r w:rsidR="007226C0" w:rsidRPr="007226C0">
        <w:rPr>
          <w:rFonts w:ascii="Times New Roman" w:eastAsia="Calibri" w:hAnsi="Times New Roman" w:cs="Times New Roman"/>
          <w:sz w:val="24"/>
          <w:szCs w:val="24"/>
        </w:rPr>
        <w:t xml:space="preserve">Jolly-Seber model. Detection probabilities </w:t>
      </w:r>
      <w:r w:rsidR="00BE6179">
        <w:rPr>
          <w:rFonts w:ascii="Times New Roman" w:eastAsia="Calibri" w:hAnsi="Times New Roman" w:cs="Times New Roman"/>
          <w:sz w:val="24"/>
          <w:szCs w:val="24"/>
        </w:rPr>
        <w:t>a</w:t>
      </w:r>
      <w:r w:rsidR="00865F6C">
        <w:rPr>
          <w:rFonts w:ascii="Times New Roman" w:eastAsia="Calibri" w:hAnsi="Times New Roman" w:cs="Times New Roman"/>
          <w:sz w:val="24"/>
          <w:szCs w:val="24"/>
        </w:rPr>
        <w:t>re</w:t>
      </w:r>
      <w:r w:rsidR="007226C0" w:rsidRPr="007226C0">
        <w:rPr>
          <w:rFonts w:ascii="Times New Roman" w:eastAsia="Calibri" w:hAnsi="Times New Roman" w:cs="Times New Roman"/>
          <w:sz w:val="24"/>
          <w:szCs w:val="24"/>
        </w:rPr>
        <w:t xml:space="preserve"> estimated </w:t>
      </w:r>
      <w:r w:rsidR="008D6010">
        <w:rPr>
          <w:rFonts w:ascii="Times New Roman" w:eastAsia="Calibri" w:hAnsi="Times New Roman" w:cs="Times New Roman"/>
          <w:sz w:val="24"/>
          <w:szCs w:val="24"/>
        </w:rPr>
        <w:t xml:space="preserve">from </w:t>
      </w:r>
      <w:r w:rsidR="007226C0">
        <w:rPr>
          <w:rFonts w:ascii="Times New Roman" w:eastAsia="Calibri" w:hAnsi="Times New Roman" w:cs="Times New Roman"/>
          <w:sz w:val="24"/>
          <w:szCs w:val="24"/>
        </w:rPr>
        <w:t xml:space="preserve">all </w:t>
      </w:r>
      <w:r w:rsidR="007226C0" w:rsidRPr="007226C0">
        <w:rPr>
          <w:rFonts w:ascii="Times New Roman" w:eastAsia="Calibri" w:hAnsi="Times New Roman" w:cs="Times New Roman"/>
          <w:sz w:val="24"/>
          <w:szCs w:val="24"/>
        </w:rPr>
        <w:t xml:space="preserve">detections from sites upstream </w:t>
      </w:r>
      <w:r w:rsidR="00083854">
        <w:rPr>
          <w:rFonts w:ascii="Times New Roman" w:eastAsia="Calibri" w:hAnsi="Times New Roman" w:cs="Times New Roman"/>
          <w:sz w:val="24"/>
          <w:szCs w:val="24"/>
        </w:rPr>
        <w:t>from</w:t>
      </w:r>
      <w:r w:rsidR="007226C0" w:rsidRPr="007226C0">
        <w:rPr>
          <w:rFonts w:ascii="Times New Roman" w:eastAsia="Calibri" w:hAnsi="Times New Roman" w:cs="Times New Roman"/>
          <w:sz w:val="24"/>
          <w:szCs w:val="24"/>
        </w:rPr>
        <w:t xml:space="preserve"> </w:t>
      </w:r>
      <w:r w:rsidR="008D6010">
        <w:rPr>
          <w:rFonts w:ascii="Times New Roman" w:eastAsia="Calibri" w:hAnsi="Times New Roman" w:cs="Times New Roman"/>
          <w:sz w:val="24"/>
          <w:szCs w:val="24"/>
        </w:rPr>
        <w:t xml:space="preserve">each site </w:t>
      </w:r>
      <w:r w:rsidR="00790828">
        <w:rPr>
          <w:rFonts w:ascii="Times New Roman" w:eastAsia="Calibri" w:hAnsi="Times New Roman" w:cs="Times New Roman"/>
          <w:sz w:val="24"/>
          <w:szCs w:val="24"/>
        </w:rPr>
        <w:t>(Figure 1)</w:t>
      </w:r>
      <w:r w:rsidR="007226C0" w:rsidRPr="007226C0">
        <w:rPr>
          <w:rFonts w:ascii="Times New Roman" w:eastAsia="Calibri" w:hAnsi="Times New Roman" w:cs="Times New Roman"/>
          <w:sz w:val="24"/>
          <w:szCs w:val="24"/>
        </w:rPr>
        <w:t xml:space="preserve">. After each detection point, </w:t>
      </w:r>
      <w:r w:rsidR="007226C0" w:rsidRPr="007226C0">
        <w:rPr>
          <w:rFonts w:ascii="Times New Roman" w:eastAsia="Calibri" w:hAnsi="Times New Roman" w:cs="Times New Roman"/>
          <w:i/>
          <w:iCs/>
          <w:sz w:val="24"/>
          <w:szCs w:val="24"/>
        </w:rPr>
        <w:t>j</w:t>
      </w:r>
      <w:r w:rsidR="007226C0" w:rsidRPr="007226C0">
        <w:rPr>
          <w:rFonts w:ascii="Times New Roman" w:eastAsia="Calibri" w:hAnsi="Times New Roman" w:cs="Times New Roman"/>
          <w:sz w:val="24"/>
          <w:szCs w:val="24"/>
        </w:rPr>
        <w:t xml:space="preserve">, (including the initial one at Priest Rapids), the true location of fish </w:t>
      </w:r>
      <w:r w:rsidR="007226C0" w:rsidRPr="007226C0">
        <w:rPr>
          <w:rFonts w:ascii="Times New Roman" w:eastAsia="Calibri" w:hAnsi="Times New Roman" w:cs="Times New Roman"/>
          <w:i/>
          <w:iCs/>
          <w:sz w:val="24"/>
          <w:szCs w:val="24"/>
        </w:rPr>
        <w:t>i</w:t>
      </w:r>
      <w:r w:rsidR="007226C0" w:rsidRPr="007226C0">
        <w:rPr>
          <w:rFonts w:ascii="Times New Roman" w:eastAsia="Calibri" w:hAnsi="Times New Roman" w:cs="Times New Roman"/>
          <w:sz w:val="24"/>
          <w:szCs w:val="24"/>
        </w:rPr>
        <w:t xml:space="preserve">, </w:t>
      </w:r>
      <w:r w:rsidR="007226C0" w:rsidRPr="007226C0">
        <w:rPr>
          <w:rFonts w:ascii="Times New Roman" w:eastAsia="Calibri" w:hAnsi="Times New Roman" w:cs="Times New Roman"/>
          <w:i/>
          <w:iCs/>
          <w:sz w:val="24"/>
          <w:szCs w:val="24"/>
        </w:rPr>
        <w:t>z</w:t>
      </w:r>
      <w:r w:rsidR="007226C0" w:rsidRPr="007226C0">
        <w:rPr>
          <w:rFonts w:ascii="Times New Roman" w:eastAsia="Calibri" w:hAnsi="Times New Roman" w:cs="Times New Roman"/>
          <w:i/>
          <w:iCs/>
          <w:sz w:val="24"/>
          <w:szCs w:val="24"/>
          <w:vertAlign w:val="subscript"/>
        </w:rPr>
        <w:t>i,j+1</w:t>
      </w:r>
      <w:r w:rsidR="007226C0" w:rsidRPr="007226C0">
        <w:rPr>
          <w:rFonts w:ascii="Times New Roman" w:eastAsia="Calibri" w:hAnsi="Times New Roman" w:cs="Times New Roman"/>
          <w:sz w:val="24"/>
          <w:szCs w:val="24"/>
        </w:rPr>
        <w:t xml:space="preserve">, </w:t>
      </w:r>
      <w:r w:rsidR="00BE6179">
        <w:rPr>
          <w:rFonts w:ascii="Times New Roman" w:eastAsia="Calibri" w:hAnsi="Times New Roman" w:cs="Times New Roman"/>
          <w:sz w:val="24"/>
          <w:szCs w:val="24"/>
        </w:rPr>
        <w:t>is</w:t>
      </w:r>
      <w:r w:rsidR="007226C0" w:rsidRPr="007226C0">
        <w:rPr>
          <w:rFonts w:ascii="Times New Roman" w:eastAsia="Calibri" w:hAnsi="Times New Roman" w:cs="Times New Roman"/>
          <w:sz w:val="24"/>
          <w:szCs w:val="24"/>
        </w:rPr>
        <w:t xml:space="preserve"> drawn from a multinomial distribution with transition probabilities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ψ</m:t>
            </m:r>
          </m:e>
          <m:sub>
            <m:r>
              <w:rPr>
                <w:rFonts w:ascii="Cambria Math" w:eastAsia="Calibri" w:hAnsi="Cambria Math" w:cs="Times New Roman"/>
                <w:sz w:val="24"/>
                <w:szCs w:val="24"/>
              </w:rPr>
              <m:t>j</m:t>
            </m:r>
          </m:sub>
        </m:sSub>
      </m:oMath>
      <w:r w:rsidR="007226C0" w:rsidRPr="007226C0">
        <w:rPr>
          <w:rFonts w:ascii="Times New Roman" w:eastAsia="Calibri" w:hAnsi="Times New Roman" w:cs="Times New Roman"/>
          <w:sz w:val="24"/>
          <w:szCs w:val="24"/>
        </w:rPr>
        <w:t>,</w:t>
      </w:r>
    </w:p>
    <w:p w14:paraId="22AC30CC" w14:textId="77777777" w:rsidR="007226C0" w:rsidRPr="007226C0" w:rsidRDefault="00B05474" w:rsidP="007226C0">
      <w:pPr>
        <w:spacing w:after="0" w:line="480" w:lineRule="auto"/>
        <w:ind w:firstLine="360"/>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i,j+1</m:t>
              </m:r>
            </m:sub>
          </m:sSub>
          <m:r>
            <w:rPr>
              <w:rFonts w:ascii="Cambria Math" w:eastAsia="Calibri" w:hAnsi="Cambria Math" w:cs="Times New Roman"/>
              <w:sz w:val="24"/>
              <w:szCs w:val="24"/>
            </w:rPr>
            <m:t xml:space="preserve"> ~ MultiNom(1,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ψ</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oMath>
      </m:oMathPara>
    </w:p>
    <w:p w14:paraId="42D8CA0A" w14:textId="77777777" w:rsidR="007226C0" w:rsidRPr="007226C0" w:rsidRDefault="007226C0" w:rsidP="007226C0">
      <w:pPr>
        <w:spacing w:after="0" w:line="480" w:lineRule="auto"/>
        <w:rPr>
          <w:rFonts w:ascii="Times New Roman" w:eastAsia="Calibri" w:hAnsi="Times New Roman" w:cs="Times New Roman"/>
          <w:sz w:val="24"/>
          <w:szCs w:val="24"/>
        </w:rPr>
      </w:pPr>
      <w:r w:rsidRPr="007226C0">
        <w:rPr>
          <w:rFonts w:ascii="Times New Roman" w:eastAsia="Calibri" w:hAnsi="Times New Roman" w:cs="Times New Roman"/>
          <w:sz w:val="24"/>
          <w:szCs w:val="24"/>
        </w:rPr>
        <w:t xml:space="preserve">and the detection of that fish at each array </w:t>
      </w:r>
      <w:r w:rsidRPr="007226C0">
        <w:rPr>
          <w:rFonts w:ascii="Times New Roman" w:eastAsia="Calibri" w:hAnsi="Times New Roman" w:cs="Times New Roman"/>
          <w:i/>
          <w:iCs/>
          <w:sz w:val="24"/>
          <w:szCs w:val="24"/>
        </w:rPr>
        <w:t>k</w:t>
      </w:r>
      <w:r w:rsidRPr="007226C0">
        <w:rPr>
          <w:rFonts w:ascii="Times New Roman" w:eastAsia="Calibri" w:hAnsi="Times New Roman" w:cs="Times New Roman"/>
          <w:sz w:val="24"/>
          <w:szCs w:val="24"/>
        </w:rPr>
        <w:t xml:space="preserve"> at site </w:t>
      </w:r>
      <w:r w:rsidRPr="007226C0">
        <w:rPr>
          <w:rFonts w:ascii="Times New Roman" w:eastAsia="Calibri" w:hAnsi="Times New Roman" w:cs="Times New Roman"/>
          <w:i/>
          <w:iCs/>
          <w:sz w:val="24"/>
          <w:szCs w:val="24"/>
        </w:rPr>
        <w:t>j</w:t>
      </w:r>
      <w:r w:rsidRPr="007226C0">
        <w:rPr>
          <w:rFonts w:ascii="Times New Roman" w:eastAsia="Calibri" w:hAnsi="Times New Roman" w:cs="Times New Roman"/>
          <w:sz w:val="24"/>
          <w:szCs w:val="24"/>
        </w:rPr>
        <w:t xml:space="preserve">, </w:t>
      </w:r>
      <w:r w:rsidRPr="007226C0">
        <w:rPr>
          <w:rFonts w:ascii="Times New Roman" w:eastAsia="Calibri" w:hAnsi="Times New Roman" w:cs="Times New Roman"/>
          <w:i/>
          <w:iCs/>
          <w:sz w:val="24"/>
          <w:szCs w:val="24"/>
        </w:rPr>
        <w:t>y</w:t>
      </w:r>
      <w:r w:rsidRPr="007226C0">
        <w:rPr>
          <w:rFonts w:ascii="Times New Roman" w:eastAsia="Calibri" w:hAnsi="Times New Roman" w:cs="Times New Roman"/>
          <w:i/>
          <w:iCs/>
          <w:sz w:val="24"/>
          <w:szCs w:val="24"/>
          <w:vertAlign w:val="subscript"/>
        </w:rPr>
        <w:t>i,j,k</w:t>
      </w:r>
      <w:r w:rsidRPr="007226C0">
        <w:rPr>
          <w:rFonts w:ascii="Times New Roman" w:eastAsia="Calibri" w:hAnsi="Times New Roman" w:cs="Times New Roman"/>
          <w:sz w:val="24"/>
          <w:szCs w:val="24"/>
        </w:rPr>
        <w:t xml:space="preserve">, is modeled as a Bernoulli distribution with detection probability </w:t>
      </w:r>
      <w:r w:rsidRPr="007226C0">
        <w:rPr>
          <w:rFonts w:ascii="Times New Roman" w:eastAsia="Calibri" w:hAnsi="Times New Roman" w:cs="Times New Roman"/>
          <w:i/>
          <w:iCs/>
          <w:sz w:val="24"/>
          <w:szCs w:val="24"/>
        </w:rPr>
        <w:t>p</w:t>
      </w:r>
      <w:r w:rsidRPr="007226C0">
        <w:rPr>
          <w:rFonts w:ascii="Times New Roman" w:eastAsia="Calibri" w:hAnsi="Times New Roman" w:cs="Times New Roman"/>
          <w:i/>
          <w:iCs/>
          <w:sz w:val="24"/>
          <w:szCs w:val="24"/>
          <w:vertAlign w:val="subscript"/>
        </w:rPr>
        <w:t>j,k</w:t>
      </w:r>
      <w:r w:rsidRPr="007226C0">
        <w:rPr>
          <w:rFonts w:ascii="Times New Roman" w:eastAsia="Calibri" w:hAnsi="Times New Roman" w:cs="Times New Roman"/>
          <w:sz w:val="24"/>
          <w:szCs w:val="24"/>
        </w:rPr>
        <w:t>.</w:t>
      </w:r>
    </w:p>
    <w:p w14:paraId="11CBC9DC" w14:textId="77777777" w:rsidR="007226C0" w:rsidRPr="007226C0" w:rsidRDefault="00B05474" w:rsidP="007226C0">
      <w:pPr>
        <w:spacing w:after="0" w:line="480" w:lineRule="auto"/>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i,j,k</m:t>
              </m:r>
            </m:sub>
          </m:sSub>
          <m:r>
            <w:rPr>
              <w:rFonts w:ascii="Cambria Math" w:eastAsia="Calibri" w:hAnsi="Cambria Math" w:cs="Times New Roman"/>
              <w:sz w:val="24"/>
              <w:szCs w:val="24"/>
            </w:rPr>
            <m:t>~Bern</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i,j</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j,k</m:t>
                  </m:r>
                </m:sub>
              </m:sSub>
            </m:e>
          </m:d>
        </m:oMath>
      </m:oMathPara>
    </w:p>
    <w:p w14:paraId="520BC9CC" w14:textId="77777777" w:rsidR="007226C0" w:rsidRPr="007226C0" w:rsidRDefault="00B05474" w:rsidP="007226C0">
      <w:pPr>
        <w:spacing w:after="0" w:line="480" w:lineRule="auto"/>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j,k</m:t>
              </m:r>
            </m:sub>
          </m:sSub>
          <m:r>
            <w:rPr>
              <w:rFonts w:ascii="Cambria Math" w:eastAsia="Calibri" w:hAnsi="Cambria Math" w:cs="Times New Roman"/>
              <w:sz w:val="24"/>
              <w:szCs w:val="24"/>
            </w:rPr>
            <m:t>=</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Pr</m:t>
              </m:r>
            </m:fName>
            <m:e>
              <m:d>
                <m:dPr>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i,j,k</m:t>
                      </m:r>
                    </m:sub>
                  </m:sSub>
                  <m:r>
                    <w:rPr>
                      <w:rFonts w:ascii="Cambria Math" w:eastAsia="Calibri" w:hAnsi="Cambria Math" w:cs="Times New Roman"/>
                      <w:sz w:val="24"/>
                      <w:szCs w:val="24"/>
                    </w:rPr>
                    <m:t xml:space="preserve">=1 </m:t>
                  </m:r>
                </m:e>
              </m:d>
            </m:e>
          </m:func>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j,k</m:t>
              </m:r>
            </m:sub>
          </m:sSub>
          <m:r>
            <w:rPr>
              <w:rFonts w:ascii="Cambria Math" w:eastAsia="Calibri" w:hAnsi="Cambria Math" w:cs="Times New Roman"/>
              <w:sz w:val="24"/>
              <w:szCs w:val="24"/>
            </w:rPr>
            <m:t>=1)</m:t>
          </m:r>
        </m:oMath>
      </m:oMathPara>
    </w:p>
    <w:p w14:paraId="3D7178E8" w14:textId="5C330468" w:rsidR="004122E6" w:rsidRDefault="007226C0" w:rsidP="004122E6">
      <w:pPr>
        <w:spacing w:after="0" w:line="480" w:lineRule="auto"/>
        <w:rPr>
          <w:rFonts w:ascii="Times New Roman" w:eastAsia="Calibri" w:hAnsi="Times New Roman" w:cs="Times New Roman"/>
          <w:sz w:val="24"/>
          <w:szCs w:val="24"/>
        </w:rPr>
      </w:pPr>
      <w:r w:rsidRPr="007226C0">
        <w:rPr>
          <w:rFonts w:ascii="Times New Roman" w:eastAsia="Calibri" w:hAnsi="Times New Roman" w:cs="Times New Roman"/>
          <w:sz w:val="24"/>
          <w:szCs w:val="24"/>
        </w:rPr>
        <w:t xml:space="preserve">The overall probability of a fish moving past a particular detection site </w:t>
      </w:r>
      <w:r w:rsidR="00BE6179">
        <w:rPr>
          <w:rFonts w:ascii="Times New Roman" w:eastAsia="Calibri" w:hAnsi="Times New Roman" w:cs="Times New Roman"/>
          <w:sz w:val="24"/>
          <w:szCs w:val="24"/>
        </w:rPr>
        <w:t>i</w:t>
      </w:r>
      <w:r w:rsidR="00865F6C">
        <w:rPr>
          <w:rFonts w:ascii="Times New Roman" w:eastAsia="Calibri" w:hAnsi="Times New Roman" w:cs="Times New Roman"/>
          <w:sz w:val="24"/>
          <w:szCs w:val="24"/>
        </w:rPr>
        <w:t>s</w:t>
      </w:r>
      <w:r w:rsidRPr="007226C0">
        <w:rPr>
          <w:rFonts w:ascii="Times New Roman" w:eastAsia="Calibri" w:hAnsi="Times New Roman" w:cs="Times New Roman"/>
          <w:sz w:val="24"/>
          <w:szCs w:val="24"/>
        </w:rPr>
        <w:t xml:space="preserve"> the multiplication of all the subsequent downstream transition probabilities along that path. </w:t>
      </w:r>
      <w:commentRangeStart w:id="20"/>
      <w:commentRangeStart w:id="21"/>
      <w:r w:rsidRPr="007226C0">
        <w:rPr>
          <w:rFonts w:ascii="Times New Roman" w:eastAsia="Calibri" w:hAnsi="Times New Roman" w:cs="Times New Roman"/>
          <w:sz w:val="24"/>
          <w:szCs w:val="24"/>
        </w:rPr>
        <w:t xml:space="preserve">These </w:t>
      </w:r>
      <w:r w:rsidR="004F2A54">
        <w:rPr>
          <w:rFonts w:ascii="Times New Roman" w:eastAsia="Calibri" w:hAnsi="Times New Roman" w:cs="Times New Roman"/>
          <w:sz w:val="24"/>
          <w:szCs w:val="24"/>
        </w:rPr>
        <w:t xml:space="preserve">transition </w:t>
      </w:r>
      <w:r w:rsidRPr="007226C0">
        <w:rPr>
          <w:rFonts w:ascii="Times New Roman" w:eastAsia="Calibri" w:hAnsi="Times New Roman" w:cs="Times New Roman"/>
          <w:sz w:val="24"/>
          <w:szCs w:val="24"/>
        </w:rPr>
        <w:t xml:space="preserve">probabilities </w:t>
      </w:r>
      <w:r w:rsidR="00F83879">
        <w:rPr>
          <w:rFonts w:ascii="Times New Roman" w:eastAsia="Calibri" w:hAnsi="Times New Roman" w:cs="Times New Roman"/>
          <w:sz w:val="24"/>
          <w:szCs w:val="24"/>
        </w:rPr>
        <w:t>a</w:t>
      </w:r>
      <w:r w:rsidR="00865F6C">
        <w:rPr>
          <w:rFonts w:ascii="Times New Roman" w:eastAsia="Calibri" w:hAnsi="Times New Roman" w:cs="Times New Roman"/>
          <w:sz w:val="24"/>
          <w:szCs w:val="24"/>
        </w:rPr>
        <w:t>re</w:t>
      </w:r>
      <w:r w:rsidRPr="007226C0">
        <w:rPr>
          <w:rFonts w:ascii="Times New Roman" w:eastAsia="Calibri" w:hAnsi="Times New Roman" w:cs="Times New Roman"/>
          <w:sz w:val="24"/>
          <w:szCs w:val="24"/>
        </w:rPr>
        <w:t xml:space="preserve"> multiplied by an estimate of total abundance at Priest Rapids Dam, providing estimates of escapement past that detection site</w:t>
      </w:r>
      <w:commentRangeEnd w:id="20"/>
      <w:r w:rsidR="004F2A54">
        <w:rPr>
          <w:rStyle w:val="CommentReference"/>
          <w:rFonts w:ascii="Calibri" w:eastAsia="Calibri" w:hAnsi="Calibri" w:cs="Times New Roman"/>
        </w:rPr>
        <w:commentReference w:id="20"/>
      </w:r>
      <w:commentRangeEnd w:id="21"/>
      <w:r w:rsidR="00143EFE">
        <w:rPr>
          <w:rStyle w:val="CommentReference"/>
          <w:rFonts w:ascii="Calibri" w:eastAsia="Calibri" w:hAnsi="Calibri" w:cs="Times New Roman"/>
        </w:rPr>
        <w:commentReference w:id="21"/>
      </w:r>
      <w:r w:rsidRPr="007226C0">
        <w:rPr>
          <w:rFonts w:ascii="Times New Roman" w:eastAsia="Calibri" w:hAnsi="Times New Roman" w:cs="Times New Roman"/>
          <w:sz w:val="24"/>
          <w:szCs w:val="24"/>
        </w:rPr>
        <w:t xml:space="preserve">. </w:t>
      </w:r>
    </w:p>
    <w:p w14:paraId="1C353C39" w14:textId="6B7A472D" w:rsidR="000006B6" w:rsidRDefault="004F2A54" w:rsidP="004122E6">
      <w:pPr>
        <w:spacing w:after="0" w:line="480" w:lineRule="auto"/>
        <w:ind w:firstLine="360"/>
        <w:rPr>
          <w:rFonts w:ascii="Times New Roman" w:eastAsia="Calibri" w:hAnsi="Times New Roman" w:cs="Times New Roman"/>
          <w:sz w:val="24"/>
          <w:szCs w:val="24"/>
        </w:rPr>
      </w:pPr>
      <w:r w:rsidRPr="000E2E29">
        <w:rPr>
          <w:rFonts w:ascii="Times New Roman" w:eastAsia="Calibri" w:hAnsi="Times New Roman" w:cs="Times New Roman"/>
          <w:sz w:val="24"/>
          <w:szCs w:val="24"/>
        </w:rPr>
        <w:t xml:space="preserve">Escapement estimates of the four </w:t>
      </w:r>
      <w:r w:rsidR="004122E6">
        <w:rPr>
          <w:rFonts w:ascii="Times New Roman" w:eastAsia="Calibri" w:hAnsi="Times New Roman" w:cs="Times New Roman"/>
          <w:sz w:val="24"/>
          <w:szCs w:val="24"/>
        </w:rPr>
        <w:t xml:space="preserve">steelhead </w:t>
      </w:r>
      <w:r w:rsidRPr="000E2E29">
        <w:rPr>
          <w:rFonts w:ascii="Times New Roman" w:eastAsia="Calibri" w:hAnsi="Times New Roman" w:cs="Times New Roman"/>
          <w:sz w:val="24"/>
          <w:szCs w:val="24"/>
        </w:rPr>
        <w:t>populations that comprise the UCR DPS have been estimated</w:t>
      </w:r>
      <w:r>
        <w:rPr>
          <w:rFonts w:ascii="Times New Roman" w:eastAsia="Calibri" w:hAnsi="Times New Roman" w:cs="Times New Roman"/>
          <w:sz w:val="24"/>
          <w:szCs w:val="24"/>
        </w:rPr>
        <w:t xml:space="preserve"> using the POM beginning in</w:t>
      </w:r>
      <w:r w:rsidRPr="000E2E29">
        <w:rPr>
          <w:rFonts w:ascii="Times New Roman" w:eastAsia="Calibri" w:hAnsi="Times New Roman" w:cs="Times New Roman"/>
          <w:sz w:val="24"/>
          <w:szCs w:val="24"/>
        </w:rPr>
        <w:t xml:space="preserve"> </w:t>
      </w:r>
      <w:r w:rsidR="000734C4">
        <w:rPr>
          <w:rFonts w:ascii="Times New Roman" w:eastAsia="Calibri" w:hAnsi="Times New Roman" w:cs="Times New Roman"/>
          <w:sz w:val="24"/>
          <w:szCs w:val="24"/>
        </w:rPr>
        <w:t>return</w:t>
      </w:r>
      <w:r>
        <w:rPr>
          <w:rFonts w:ascii="Times New Roman" w:eastAsia="Calibri" w:hAnsi="Times New Roman" w:cs="Times New Roman"/>
          <w:sz w:val="24"/>
          <w:szCs w:val="24"/>
        </w:rPr>
        <w:t xml:space="preserve"> year </w:t>
      </w:r>
      <w:r w:rsidRPr="000E2E29">
        <w:rPr>
          <w:rFonts w:ascii="Times New Roman" w:eastAsia="Calibri" w:hAnsi="Times New Roman" w:cs="Times New Roman"/>
          <w:sz w:val="24"/>
          <w:szCs w:val="24"/>
        </w:rPr>
        <w:t>2011</w:t>
      </w:r>
      <w:r w:rsidR="004122E6">
        <w:rPr>
          <w:rFonts w:ascii="Times New Roman" w:eastAsia="Calibri" w:hAnsi="Times New Roman" w:cs="Times New Roman"/>
          <w:sz w:val="24"/>
          <w:szCs w:val="24"/>
        </w:rPr>
        <w:t xml:space="preserve"> (Waterhouse et al. 2020)</w:t>
      </w:r>
      <w:r>
        <w:rPr>
          <w:rFonts w:ascii="Times New Roman" w:eastAsia="Calibri" w:hAnsi="Times New Roman" w:cs="Times New Roman"/>
          <w:sz w:val="24"/>
          <w:szCs w:val="24"/>
        </w:rPr>
        <w:t xml:space="preserve">. </w:t>
      </w:r>
      <w:r w:rsidR="000006B6">
        <w:rPr>
          <w:rFonts w:ascii="Times New Roman" w:eastAsia="Calibri" w:hAnsi="Times New Roman" w:cs="Times New Roman"/>
          <w:sz w:val="24"/>
          <w:szCs w:val="24"/>
        </w:rPr>
        <w:t>S</w:t>
      </w:r>
      <w:r w:rsidR="007226C0" w:rsidRPr="007226C0">
        <w:rPr>
          <w:rFonts w:ascii="Times New Roman" w:eastAsia="Calibri" w:hAnsi="Times New Roman" w:cs="Times New Roman"/>
          <w:sz w:val="24"/>
          <w:szCs w:val="24"/>
        </w:rPr>
        <w:t xml:space="preserve">ome </w:t>
      </w:r>
      <w:r w:rsidR="002D1C2F">
        <w:rPr>
          <w:rFonts w:ascii="Times New Roman" w:eastAsia="Calibri" w:hAnsi="Times New Roman" w:cs="Times New Roman"/>
          <w:sz w:val="24"/>
          <w:szCs w:val="24"/>
        </w:rPr>
        <w:t xml:space="preserve">adult </w:t>
      </w:r>
      <w:r w:rsidR="007226C0" w:rsidRPr="007226C0">
        <w:rPr>
          <w:rFonts w:ascii="Times New Roman" w:eastAsia="Calibri" w:hAnsi="Times New Roman" w:cs="Times New Roman"/>
          <w:sz w:val="24"/>
          <w:szCs w:val="24"/>
        </w:rPr>
        <w:t xml:space="preserve">steelhead </w:t>
      </w:r>
      <w:r w:rsidR="000006B6">
        <w:rPr>
          <w:rFonts w:ascii="Times New Roman" w:eastAsia="Calibri" w:hAnsi="Times New Roman" w:cs="Times New Roman"/>
          <w:sz w:val="24"/>
          <w:szCs w:val="24"/>
        </w:rPr>
        <w:t xml:space="preserve">PIT tagged at </w:t>
      </w:r>
      <w:r w:rsidR="00F83879">
        <w:rPr>
          <w:rFonts w:ascii="Times New Roman" w:eastAsia="Calibri" w:hAnsi="Times New Roman" w:cs="Times New Roman"/>
          <w:sz w:val="24"/>
          <w:szCs w:val="24"/>
        </w:rPr>
        <w:t xml:space="preserve">PRD </w:t>
      </w:r>
      <w:r w:rsidR="007226C0" w:rsidRPr="007226C0">
        <w:rPr>
          <w:rFonts w:ascii="Times New Roman" w:eastAsia="Calibri" w:hAnsi="Times New Roman" w:cs="Times New Roman"/>
          <w:sz w:val="24"/>
          <w:szCs w:val="24"/>
        </w:rPr>
        <w:t>overshoot</w:t>
      </w:r>
      <w:r w:rsidR="002D1C2F">
        <w:rPr>
          <w:rFonts w:ascii="Times New Roman" w:eastAsia="Calibri" w:hAnsi="Times New Roman" w:cs="Times New Roman"/>
          <w:sz w:val="24"/>
          <w:szCs w:val="24"/>
        </w:rPr>
        <w:t xml:space="preserve"> their natal stream</w:t>
      </w:r>
      <w:r w:rsidR="000006B6">
        <w:rPr>
          <w:rFonts w:ascii="Times New Roman" w:eastAsia="Calibri" w:hAnsi="Times New Roman" w:cs="Times New Roman"/>
          <w:sz w:val="24"/>
          <w:szCs w:val="24"/>
        </w:rPr>
        <w:t xml:space="preserve">, </w:t>
      </w:r>
      <w:r w:rsidR="007226C0" w:rsidRPr="007226C0">
        <w:rPr>
          <w:rFonts w:ascii="Times New Roman" w:eastAsia="Calibri" w:hAnsi="Times New Roman" w:cs="Times New Roman"/>
          <w:sz w:val="24"/>
          <w:szCs w:val="24"/>
        </w:rPr>
        <w:t xml:space="preserve">fallback, and ascend their </w:t>
      </w:r>
      <w:r w:rsidR="007226C0">
        <w:rPr>
          <w:rFonts w:ascii="Times New Roman" w:eastAsia="Calibri" w:hAnsi="Times New Roman" w:cs="Times New Roman"/>
          <w:sz w:val="24"/>
          <w:szCs w:val="24"/>
        </w:rPr>
        <w:t xml:space="preserve">presumed </w:t>
      </w:r>
      <w:r w:rsidR="007226C0" w:rsidRPr="007226C0">
        <w:rPr>
          <w:rFonts w:ascii="Times New Roman" w:eastAsia="Calibri" w:hAnsi="Times New Roman" w:cs="Times New Roman"/>
          <w:sz w:val="24"/>
          <w:szCs w:val="24"/>
        </w:rPr>
        <w:t>natal stream to spawn</w:t>
      </w:r>
      <w:r>
        <w:rPr>
          <w:rFonts w:ascii="Times New Roman" w:eastAsia="Calibri" w:hAnsi="Times New Roman" w:cs="Times New Roman"/>
          <w:sz w:val="24"/>
          <w:szCs w:val="24"/>
        </w:rPr>
        <w:t xml:space="preserve"> </w:t>
      </w:r>
      <w:r w:rsidR="007226C0" w:rsidRPr="007226C0">
        <w:rPr>
          <w:rFonts w:ascii="Times New Roman" w:eastAsia="Calibri" w:hAnsi="Times New Roman" w:cs="Times New Roman"/>
          <w:sz w:val="24"/>
          <w:szCs w:val="24"/>
        </w:rPr>
        <w:t xml:space="preserve">where </w:t>
      </w:r>
      <w:r w:rsidR="00865F6C">
        <w:rPr>
          <w:rFonts w:ascii="Times New Roman" w:eastAsia="Calibri" w:hAnsi="Times New Roman" w:cs="Times New Roman"/>
          <w:sz w:val="24"/>
          <w:szCs w:val="24"/>
        </w:rPr>
        <w:t xml:space="preserve">they </w:t>
      </w:r>
      <w:r w:rsidR="007226C0" w:rsidRPr="007226C0">
        <w:rPr>
          <w:rFonts w:ascii="Times New Roman" w:eastAsia="Calibri" w:hAnsi="Times New Roman" w:cs="Times New Roman"/>
          <w:sz w:val="24"/>
          <w:szCs w:val="24"/>
        </w:rPr>
        <w:t>are detected</w:t>
      </w:r>
      <w:r w:rsidR="002D1C2F">
        <w:rPr>
          <w:rFonts w:ascii="Times New Roman" w:eastAsia="Calibri" w:hAnsi="Times New Roman" w:cs="Times New Roman"/>
          <w:sz w:val="24"/>
          <w:szCs w:val="24"/>
        </w:rPr>
        <w:t xml:space="preserve"> </w:t>
      </w:r>
      <w:r w:rsidR="002D1C2F" w:rsidRPr="002D1C2F">
        <w:rPr>
          <w:rFonts w:ascii="Times New Roman" w:eastAsia="Calibri" w:hAnsi="Times New Roman" w:cs="Times New Roman"/>
          <w:sz w:val="24"/>
          <w:szCs w:val="24"/>
        </w:rPr>
        <w:t>(</w:t>
      </w:r>
      <w:r w:rsidR="00F9198F" w:rsidRPr="002D1C2F">
        <w:rPr>
          <w:rFonts w:ascii="Times New Roman" w:eastAsia="Calibri" w:hAnsi="Times New Roman" w:cs="Times New Roman"/>
          <w:sz w:val="24"/>
          <w:szCs w:val="24"/>
        </w:rPr>
        <w:t>i.e.</w:t>
      </w:r>
      <w:r w:rsidR="002D1C2F" w:rsidRPr="002D1C2F">
        <w:rPr>
          <w:rFonts w:ascii="Times New Roman" w:eastAsia="Calibri" w:hAnsi="Times New Roman" w:cs="Times New Roman"/>
          <w:sz w:val="24"/>
          <w:szCs w:val="24"/>
        </w:rPr>
        <w:t>, overshoot return)</w:t>
      </w:r>
      <w:r>
        <w:rPr>
          <w:rFonts w:ascii="Times New Roman" w:eastAsia="Calibri" w:hAnsi="Times New Roman" w:cs="Times New Roman"/>
          <w:sz w:val="24"/>
          <w:szCs w:val="24"/>
        </w:rPr>
        <w:t xml:space="preserve">. </w:t>
      </w:r>
      <w:r w:rsidR="000006B6">
        <w:rPr>
          <w:rFonts w:ascii="Times New Roman" w:eastAsia="Calibri" w:hAnsi="Times New Roman" w:cs="Times New Roman"/>
          <w:sz w:val="24"/>
          <w:szCs w:val="24"/>
        </w:rPr>
        <w:t xml:space="preserve">To account for this behavior </w:t>
      </w:r>
      <w:r w:rsidR="007226C0" w:rsidRPr="007226C0">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original </w:t>
      </w:r>
      <w:r w:rsidR="007226C0" w:rsidRPr="007226C0">
        <w:rPr>
          <w:rFonts w:ascii="Times New Roman" w:eastAsia="Calibri" w:hAnsi="Times New Roman" w:cs="Times New Roman"/>
          <w:sz w:val="24"/>
          <w:szCs w:val="24"/>
        </w:rPr>
        <w:t xml:space="preserve">model structure </w:t>
      </w:r>
      <w:r>
        <w:rPr>
          <w:rFonts w:ascii="Times New Roman" w:eastAsia="Calibri" w:hAnsi="Times New Roman" w:cs="Times New Roman"/>
          <w:sz w:val="24"/>
          <w:szCs w:val="24"/>
        </w:rPr>
        <w:t>was extended to estimate overshoot return abundance at</w:t>
      </w:r>
      <w:r w:rsidR="007226C0" w:rsidRPr="007226C0">
        <w:rPr>
          <w:rFonts w:ascii="Times New Roman" w:eastAsia="Calibri" w:hAnsi="Times New Roman" w:cs="Times New Roman"/>
          <w:sz w:val="24"/>
          <w:szCs w:val="24"/>
        </w:rPr>
        <w:t xml:space="preserve"> interrogation sites downstream of Priest Rapids Dam.</w:t>
      </w:r>
      <w:r w:rsidR="000006B6">
        <w:rPr>
          <w:rFonts w:ascii="Times New Roman" w:eastAsia="Calibri" w:hAnsi="Times New Roman" w:cs="Times New Roman"/>
          <w:sz w:val="24"/>
          <w:szCs w:val="24"/>
        </w:rPr>
        <w:t xml:space="preserve"> </w:t>
      </w:r>
      <w:r>
        <w:rPr>
          <w:rFonts w:ascii="Times New Roman" w:eastAsia="Calibri" w:hAnsi="Times New Roman" w:cs="Times New Roman"/>
          <w:sz w:val="24"/>
          <w:szCs w:val="24"/>
        </w:rPr>
        <w:t>Specifically, overshoot return abundance</w:t>
      </w:r>
      <w:r w:rsidR="006C5590">
        <w:rPr>
          <w:rFonts w:ascii="Times New Roman" w:eastAsia="Calibri" w:hAnsi="Times New Roman" w:cs="Times New Roman"/>
          <w:sz w:val="24"/>
          <w:szCs w:val="24"/>
        </w:rPr>
        <w:t>s</w:t>
      </w:r>
      <w:r>
        <w:rPr>
          <w:rFonts w:ascii="Times New Roman" w:eastAsia="Calibri" w:hAnsi="Times New Roman" w:cs="Times New Roman"/>
          <w:sz w:val="24"/>
          <w:szCs w:val="24"/>
        </w:rPr>
        <w:t xml:space="preserve"> in the</w:t>
      </w:r>
      <w:r w:rsidR="000006B6">
        <w:rPr>
          <w:rFonts w:ascii="Times New Roman" w:eastAsia="Calibri" w:hAnsi="Times New Roman" w:cs="Times New Roman"/>
          <w:sz w:val="24"/>
          <w:szCs w:val="24"/>
        </w:rPr>
        <w:t xml:space="preserve"> </w:t>
      </w:r>
      <w:r w:rsidR="007226C0" w:rsidRPr="007226C0">
        <w:rPr>
          <w:rFonts w:ascii="Times New Roman" w:eastAsia="Calibri" w:hAnsi="Times New Roman" w:cs="Times New Roman"/>
          <w:sz w:val="24"/>
          <w:szCs w:val="24"/>
        </w:rPr>
        <w:t xml:space="preserve">MCR DPS </w:t>
      </w:r>
      <w:r w:rsidR="006C5590">
        <w:rPr>
          <w:rFonts w:ascii="Times New Roman" w:eastAsia="Calibri" w:hAnsi="Times New Roman" w:cs="Times New Roman"/>
          <w:sz w:val="24"/>
          <w:szCs w:val="24"/>
        </w:rPr>
        <w:t>were</w:t>
      </w:r>
      <w:r>
        <w:rPr>
          <w:rFonts w:ascii="Times New Roman" w:eastAsia="Calibri" w:hAnsi="Times New Roman" w:cs="Times New Roman"/>
          <w:sz w:val="24"/>
          <w:szCs w:val="24"/>
        </w:rPr>
        <w:t xml:space="preserve"> estimated for the </w:t>
      </w:r>
      <w:r w:rsidR="007226C0" w:rsidRPr="007226C0">
        <w:rPr>
          <w:rFonts w:ascii="Times New Roman" w:eastAsia="Calibri" w:hAnsi="Times New Roman" w:cs="Times New Roman"/>
          <w:sz w:val="24"/>
          <w:szCs w:val="24"/>
        </w:rPr>
        <w:t xml:space="preserve">Yakima River at </w:t>
      </w:r>
      <w:commentRangeStart w:id="22"/>
      <w:r w:rsidR="007226C0" w:rsidRPr="007226C0">
        <w:rPr>
          <w:rFonts w:ascii="Times New Roman" w:eastAsia="Calibri" w:hAnsi="Times New Roman" w:cs="Times New Roman"/>
          <w:sz w:val="24"/>
          <w:szCs w:val="24"/>
        </w:rPr>
        <w:t>rkm 76 (Prosser Dam [PRO]), Walla Walla River at rkm 9 [PRV]), Umatilla River at rkm 5 (Three Mile Falls Dam [TMF]), the John Day River at rkm 35 (McDonald Ferry site [JD1])</w:t>
      </w:r>
      <w:r w:rsidR="007226C0">
        <w:rPr>
          <w:rFonts w:ascii="Times New Roman" w:eastAsia="Calibri" w:hAnsi="Times New Roman" w:cs="Times New Roman"/>
          <w:sz w:val="24"/>
          <w:szCs w:val="24"/>
        </w:rPr>
        <w:t>, and the SR DPS at Ice Harbor Dam at rkm 16</w:t>
      </w:r>
      <w:r w:rsidR="000006B6">
        <w:rPr>
          <w:rFonts w:ascii="Times New Roman" w:eastAsia="Calibri" w:hAnsi="Times New Roman" w:cs="Times New Roman"/>
          <w:sz w:val="24"/>
          <w:szCs w:val="24"/>
        </w:rPr>
        <w:t xml:space="preserve"> </w:t>
      </w:r>
      <w:r w:rsidR="007226C0">
        <w:rPr>
          <w:rFonts w:ascii="Times New Roman" w:eastAsia="Calibri" w:hAnsi="Times New Roman" w:cs="Times New Roman"/>
          <w:sz w:val="24"/>
          <w:szCs w:val="24"/>
        </w:rPr>
        <w:t>[IHA</w:t>
      </w:r>
      <w:r w:rsidR="000006B6">
        <w:rPr>
          <w:rFonts w:ascii="Times New Roman" w:eastAsia="Calibri" w:hAnsi="Times New Roman" w:cs="Times New Roman"/>
          <w:sz w:val="24"/>
          <w:szCs w:val="24"/>
        </w:rPr>
        <w:t>]</w:t>
      </w:r>
      <w:r w:rsidR="007226C0" w:rsidRPr="007226C0">
        <w:rPr>
          <w:rFonts w:ascii="Times New Roman" w:eastAsia="Calibri" w:hAnsi="Times New Roman" w:cs="Times New Roman"/>
          <w:sz w:val="24"/>
          <w:szCs w:val="24"/>
        </w:rPr>
        <w:t>.</w:t>
      </w:r>
      <w:r w:rsidR="00865F6C">
        <w:rPr>
          <w:rFonts w:ascii="Times New Roman" w:eastAsia="Calibri" w:hAnsi="Times New Roman" w:cs="Times New Roman"/>
          <w:sz w:val="24"/>
          <w:szCs w:val="24"/>
        </w:rPr>
        <w:t xml:space="preserve"> </w:t>
      </w:r>
      <w:r w:rsidR="007226C0" w:rsidRPr="007226C0">
        <w:rPr>
          <w:rFonts w:ascii="Times New Roman" w:eastAsia="Calibri" w:hAnsi="Times New Roman" w:cs="Times New Roman"/>
          <w:sz w:val="24"/>
          <w:szCs w:val="24"/>
        </w:rPr>
        <w:t xml:space="preserve">  </w:t>
      </w:r>
      <w:commentRangeEnd w:id="22"/>
      <w:r w:rsidR="008E3248">
        <w:rPr>
          <w:rStyle w:val="CommentReference"/>
          <w:rFonts w:ascii="Calibri" w:eastAsia="Calibri" w:hAnsi="Calibri" w:cs="Times New Roman"/>
        </w:rPr>
        <w:commentReference w:id="22"/>
      </w:r>
    </w:p>
    <w:p w14:paraId="4C58B6C3" w14:textId="3F38118F" w:rsidR="004122E6" w:rsidRDefault="000006B6" w:rsidP="00665280">
      <w:pPr>
        <w:spacing w:after="0" w:line="480" w:lineRule="auto"/>
        <w:ind w:firstLine="360"/>
        <w:rPr>
          <w:rFonts w:ascii="Times New Roman" w:eastAsia="Calibri" w:hAnsi="Times New Roman" w:cs="Times New Roman"/>
          <w:sz w:val="24"/>
          <w:szCs w:val="24"/>
        </w:rPr>
      </w:pPr>
      <w:r w:rsidRPr="000E2E29">
        <w:rPr>
          <w:rFonts w:ascii="Times New Roman" w:eastAsia="Calibri" w:hAnsi="Times New Roman" w:cs="Times New Roman"/>
          <w:i/>
          <w:sz w:val="24"/>
          <w:szCs w:val="24"/>
        </w:rPr>
        <w:t>Overshoot abundance</w:t>
      </w:r>
      <w:r w:rsidRPr="000E2E29">
        <w:rPr>
          <w:rFonts w:ascii="Times New Roman" w:eastAsia="Calibri" w:hAnsi="Times New Roman" w:cs="Times New Roman"/>
          <w:sz w:val="24"/>
          <w:szCs w:val="24"/>
        </w:rPr>
        <w:t xml:space="preserve">. – </w:t>
      </w:r>
      <w:r w:rsidR="004122E6">
        <w:rPr>
          <w:rFonts w:ascii="Times New Roman" w:eastAsia="Calibri" w:hAnsi="Times New Roman" w:cs="Times New Roman"/>
          <w:sz w:val="24"/>
          <w:szCs w:val="24"/>
        </w:rPr>
        <w:t xml:space="preserve"> </w:t>
      </w:r>
      <w:r w:rsidR="004F2A54">
        <w:rPr>
          <w:rFonts w:ascii="Times New Roman" w:eastAsia="Calibri" w:hAnsi="Times New Roman" w:cs="Times New Roman"/>
          <w:sz w:val="24"/>
          <w:szCs w:val="24"/>
        </w:rPr>
        <w:t xml:space="preserve">One approach to estimate wild steelhead overshoot abundance at </w:t>
      </w:r>
      <w:r w:rsidR="001A2682">
        <w:rPr>
          <w:rFonts w:ascii="Times New Roman" w:eastAsia="Calibri" w:hAnsi="Times New Roman" w:cs="Times New Roman"/>
          <w:sz w:val="24"/>
          <w:szCs w:val="24"/>
        </w:rPr>
        <w:t xml:space="preserve">PDR </w:t>
      </w:r>
      <w:r w:rsidR="00BE6179">
        <w:rPr>
          <w:rFonts w:ascii="Times New Roman" w:eastAsia="Calibri" w:hAnsi="Times New Roman" w:cs="Times New Roman"/>
          <w:sz w:val="24"/>
          <w:szCs w:val="24"/>
        </w:rPr>
        <w:t xml:space="preserve">is to </w:t>
      </w:r>
      <w:r w:rsidR="004F2A54">
        <w:rPr>
          <w:rFonts w:ascii="Times New Roman" w:eastAsia="Calibri" w:hAnsi="Times New Roman" w:cs="Times New Roman"/>
          <w:sz w:val="24"/>
          <w:szCs w:val="24"/>
        </w:rPr>
        <w:t xml:space="preserve">use the methods of Richins and Skalski (2018) to estimate </w:t>
      </w:r>
      <w:r w:rsidR="002D1C2F">
        <w:rPr>
          <w:rFonts w:ascii="Times New Roman" w:eastAsia="Calibri" w:hAnsi="Times New Roman" w:cs="Times New Roman"/>
          <w:sz w:val="24"/>
          <w:szCs w:val="24"/>
        </w:rPr>
        <w:t xml:space="preserve">the </w:t>
      </w:r>
      <w:r w:rsidR="00BE6179">
        <w:rPr>
          <w:rFonts w:ascii="Times New Roman" w:eastAsia="Calibri" w:hAnsi="Times New Roman" w:cs="Times New Roman"/>
          <w:sz w:val="24"/>
          <w:szCs w:val="24"/>
        </w:rPr>
        <w:t xml:space="preserve">known </w:t>
      </w:r>
      <w:r w:rsidR="002D1C2F">
        <w:rPr>
          <w:rFonts w:ascii="Times New Roman" w:eastAsia="Calibri" w:hAnsi="Times New Roman" w:cs="Times New Roman"/>
          <w:sz w:val="24"/>
          <w:szCs w:val="24"/>
        </w:rPr>
        <w:t>percentage of overshoots and expand by the population specific juvenile PIT tag rate. However, due to the complex rearing strategies of interior Columbia River steelhead juveniles</w:t>
      </w:r>
      <w:r w:rsidR="004122E6">
        <w:rPr>
          <w:rFonts w:ascii="Times New Roman" w:eastAsia="Calibri" w:hAnsi="Times New Roman" w:cs="Times New Roman"/>
          <w:sz w:val="24"/>
          <w:szCs w:val="24"/>
        </w:rPr>
        <w:t xml:space="preserve">, the population specific </w:t>
      </w:r>
      <w:r w:rsidR="004122E6">
        <w:rPr>
          <w:rFonts w:ascii="Times New Roman" w:eastAsia="Calibri" w:hAnsi="Times New Roman" w:cs="Times New Roman"/>
          <w:sz w:val="24"/>
          <w:szCs w:val="24"/>
        </w:rPr>
        <w:lastRenderedPageBreak/>
        <w:t xml:space="preserve">tag rates are unknown </w:t>
      </w:r>
      <w:r w:rsidR="002D1C2F">
        <w:rPr>
          <w:rFonts w:ascii="Times New Roman" w:eastAsia="Calibri" w:hAnsi="Times New Roman" w:cs="Times New Roman"/>
          <w:sz w:val="24"/>
          <w:szCs w:val="24"/>
        </w:rPr>
        <w:t>(</w:t>
      </w:r>
      <w:r w:rsidR="002D1C2F" w:rsidRPr="00B00A26">
        <w:rPr>
          <w:rFonts w:ascii="Times New Roman" w:eastAsia="Calibri" w:hAnsi="Times New Roman" w:cs="Times New Roman"/>
          <w:sz w:val="24"/>
          <w:szCs w:val="24"/>
          <w:highlight w:val="yellow"/>
        </w:rPr>
        <w:t>reference</w:t>
      </w:r>
      <w:r w:rsidR="002D1C2F">
        <w:rPr>
          <w:rFonts w:ascii="Times New Roman" w:eastAsia="Calibri" w:hAnsi="Times New Roman" w:cs="Times New Roman"/>
          <w:sz w:val="24"/>
          <w:szCs w:val="24"/>
        </w:rPr>
        <w:t>)</w:t>
      </w:r>
      <w:r w:rsidR="004122E6">
        <w:rPr>
          <w:rFonts w:ascii="Times New Roman" w:eastAsia="Calibri" w:hAnsi="Times New Roman" w:cs="Times New Roman"/>
          <w:sz w:val="24"/>
          <w:szCs w:val="24"/>
        </w:rPr>
        <w:t>. We estimate</w:t>
      </w:r>
      <w:r w:rsidR="00BE6179">
        <w:rPr>
          <w:rFonts w:ascii="Times New Roman" w:eastAsia="Calibri" w:hAnsi="Times New Roman" w:cs="Times New Roman"/>
          <w:sz w:val="24"/>
          <w:szCs w:val="24"/>
        </w:rPr>
        <w:t>d</w:t>
      </w:r>
      <w:r w:rsidR="004122E6">
        <w:rPr>
          <w:rFonts w:ascii="Times New Roman" w:eastAsia="Calibri" w:hAnsi="Times New Roman" w:cs="Times New Roman"/>
          <w:sz w:val="24"/>
          <w:szCs w:val="24"/>
        </w:rPr>
        <w:t xml:space="preserve"> overshoot abundance at </w:t>
      </w:r>
      <w:r w:rsidR="001A2682">
        <w:rPr>
          <w:rFonts w:ascii="Times New Roman" w:eastAsia="Calibri" w:hAnsi="Times New Roman" w:cs="Times New Roman"/>
          <w:sz w:val="24"/>
          <w:szCs w:val="24"/>
        </w:rPr>
        <w:t xml:space="preserve">PRD </w:t>
      </w:r>
      <w:r w:rsidR="004122E6">
        <w:rPr>
          <w:rFonts w:ascii="Times New Roman" w:eastAsia="Calibri" w:hAnsi="Times New Roman" w:cs="Times New Roman"/>
          <w:sz w:val="24"/>
          <w:szCs w:val="24"/>
        </w:rPr>
        <w:t>based on linear regression:</w:t>
      </w:r>
    </w:p>
    <w:p w14:paraId="46AF60EF" w14:textId="3FEB4F91" w:rsidR="002D1C2F" w:rsidRPr="00B12029" w:rsidRDefault="00B05474" w:rsidP="007226C0">
      <w:pPr>
        <w:spacing w:after="0" w:line="480" w:lineRule="auto"/>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r>
            <w:rPr>
              <w:rFonts w:ascii="Cambria Math" w:eastAsia="Calibri" w:hAnsi="Cambria Math" w:cs="Calibri"/>
              <w:sz w:val="24"/>
              <w:szCs w:val="24"/>
            </w:rPr>
            <m:t>α</m:t>
          </m:r>
          <m:r>
            <w:rPr>
              <w:rFonts w:ascii="Cambria Math" w:eastAsia="Calibri" w:hAnsi="Cambria Math" w:cs="Times New Roman"/>
              <w:sz w:val="24"/>
              <w:szCs w:val="24"/>
            </w:rPr>
            <m:t>+β</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ε</m:t>
              </m:r>
            </m:e>
            <m:sub>
              <m:r>
                <w:rPr>
                  <w:rFonts w:ascii="Cambria Math" w:eastAsia="Calibri" w:hAnsi="Cambria Math" w:cs="Times New Roman"/>
                  <w:sz w:val="24"/>
                  <w:szCs w:val="24"/>
                </w:rPr>
                <m:t>i</m:t>
              </m:r>
            </m:sub>
          </m:sSub>
        </m:oMath>
      </m:oMathPara>
    </w:p>
    <w:p w14:paraId="21757B43" w14:textId="55924B22" w:rsidR="00BE6179" w:rsidRDefault="00B12029" w:rsidP="0021656F">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oMath>
      <w:r>
        <w:rPr>
          <w:rFonts w:ascii="Times New Roman" w:eastAsia="Calibri" w:hAnsi="Times New Roman" w:cs="Times New Roman"/>
          <w:sz w:val="24"/>
          <w:szCs w:val="24"/>
        </w:rPr>
        <w:t xml:space="preserve"> </w:t>
      </w:r>
      <w:commentRangeStart w:id="23"/>
      <w:r>
        <w:rPr>
          <w:rFonts w:ascii="Times New Roman" w:eastAsia="Calibri" w:hAnsi="Times New Roman" w:cs="Times New Roman"/>
          <w:sz w:val="24"/>
          <w:szCs w:val="24"/>
        </w:rPr>
        <w:t>is</w:t>
      </w:r>
      <w:commentRangeEnd w:id="23"/>
      <w:r w:rsidR="00083854">
        <w:rPr>
          <w:rStyle w:val="CommentReference"/>
          <w:rFonts w:ascii="Calibri" w:eastAsia="Calibri" w:hAnsi="Calibri" w:cs="Times New Roman"/>
        </w:rPr>
        <w:commentReference w:id="23"/>
      </w:r>
      <w:r>
        <w:rPr>
          <w:rFonts w:ascii="Times New Roman" w:eastAsia="Calibri" w:hAnsi="Times New Roman" w:cs="Times New Roman"/>
          <w:sz w:val="24"/>
          <w:szCs w:val="24"/>
        </w:rPr>
        <w:t xml:space="preserve"> the combined </w:t>
      </w:r>
      <w:r w:rsidR="001A2682">
        <w:rPr>
          <w:rFonts w:ascii="Times New Roman" w:eastAsia="Calibri" w:hAnsi="Times New Roman" w:cs="Times New Roman"/>
          <w:sz w:val="24"/>
          <w:szCs w:val="24"/>
        </w:rPr>
        <w:t xml:space="preserve">MCR and SR DPS </w:t>
      </w:r>
      <w:r>
        <w:rPr>
          <w:rFonts w:ascii="Times New Roman" w:eastAsia="Calibri" w:hAnsi="Times New Roman" w:cs="Times New Roman"/>
          <w:sz w:val="24"/>
          <w:szCs w:val="24"/>
        </w:rPr>
        <w:t xml:space="preserve">estimated overshoot return abundance from the POM for year </w:t>
      </w:r>
      <w:r w:rsidRPr="001A2682">
        <w:rPr>
          <w:rFonts w:ascii="Times New Roman" w:eastAsia="Calibri" w:hAnsi="Times New Roman" w:cs="Times New Roman"/>
          <w:i/>
          <w:sz w:val="24"/>
          <w:szCs w:val="24"/>
        </w:rPr>
        <w:t>i</w:t>
      </w:r>
      <w:r>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oMath>
      <w:r>
        <w:rPr>
          <w:rFonts w:ascii="Times New Roman" w:eastAsia="Calibri" w:hAnsi="Times New Roman" w:cs="Times New Roman"/>
          <w:sz w:val="24"/>
          <w:szCs w:val="24"/>
        </w:rPr>
        <w:t xml:space="preserve"> is </w:t>
      </w:r>
      <w:bookmarkStart w:id="24" w:name="_Hlk39901967"/>
      <w:del w:id="25" w:author="See, Kevin" w:date="2020-08-25T14:50:00Z">
        <w:r w:rsidDel="00EF427A">
          <w:rPr>
            <w:rFonts w:ascii="Times New Roman" w:eastAsia="Calibri" w:hAnsi="Times New Roman" w:cs="Times New Roman"/>
            <w:sz w:val="24"/>
            <w:szCs w:val="24"/>
          </w:rPr>
          <w:delText xml:space="preserve">estimated </w:delText>
        </w:r>
      </w:del>
      <w:ins w:id="26" w:author="See, Kevin" w:date="2020-08-25T14:50:00Z">
        <w:r w:rsidR="00EF427A">
          <w:rPr>
            <w:rFonts w:ascii="Times New Roman" w:eastAsia="Calibri" w:hAnsi="Times New Roman" w:cs="Times New Roman"/>
            <w:sz w:val="24"/>
            <w:szCs w:val="24"/>
          </w:rPr>
          <w:t>the</w:t>
        </w:r>
      </w:ins>
      <w:ins w:id="27" w:author="See, Kevin" w:date="2020-08-25T15:05:00Z">
        <w:r w:rsidR="00622D89">
          <w:rPr>
            <w:rFonts w:ascii="Times New Roman" w:eastAsia="Calibri" w:hAnsi="Times New Roman" w:cs="Times New Roman"/>
            <w:sz w:val="24"/>
            <w:szCs w:val="24"/>
          </w:rPr>
          <w:t xml:space="preserve"> </w:t>
        </w:r>
      </w:ins>
      <w:r>
        <w:rPr>
          <w:rFonts w:ascii="Times New Roman" w:eastAsia="Calibri" w:hAnsi="Times New Roman" w:cs="Times New Roman"/>
          <w:sz w:val="24"/>
          <w:szCs w:val="24"/>
        </w:rPr>
        <w:t xml:space="preserve">number of known </w:t>
      </w:r>
      <w:r w:rsidR="00F04265">
        <w:rPr>
          <w:rFonts w:ascii="Times New Roman" w:eastAsia="Calibri" w:hAnsi="Times New Roman" w:cs="Times New Roman"/>
          <w:sz w:val="24"/>
          <w:szCs w:val="24"/>
        </w:rPr>
        <w:t xml:space="preserve">of overshoots that </w:t>
      </w:r>
      <w:r>
        <w:rPr>
          <w:rFonts w:ascii="Times New Roman" w:eastAsia="Calibri" w:hAnsi="Times New Roman" w:cs="Times New Roman"/>
          <w:sz w:val="24"/>
          <w:szCs w:val="24"/>
        </w:rPr>
        <w:t>fall</w:t>
      </w:r>
      <w:r w:rsidR="00F04265">
        <w:rPr>
          <w:rFonts w:ascii="Times New Roman" w:eastAsia="Calibri" w:hAnsi="Times New Roman" w:cs="Times New Roman"/>
          <w:sz w:val="24"/>
          <w:szCs w:val="24"/>
        </w:rPr>
        <w:t xml:space="preserve"> </w:t>
      </w:r>
      <w:r>
        <w:rPr>
          <w:rFonts w:ascii="Times New Roman" w:eastAsia="Calibri" w:hAnsi="Times New Roman" w:cs="Times New Roman"/>
          <w:sz w:val="24"/>
          <w:szCs w:val="24"/>
        </w:rPr>
        <w:t>back</w:t>
      </w:r>
      <w:r w:rsidR="00F04265">
        <w:rPr>
          <w:rFonts w:ascii="Times New Roman" w:eastAsia="Calibri" w:hAnsi="Times New Roman" w:cs="Times New Roman"/>
          <w:sz w:val="24"/>
          <w:szCs w:val="24"/>
        </w:rPr>
        <w:t xml:space="preserve"> past P</w:t>
      </w:r>
      <w:bookmarkEnd w:id="24"/>
      <w:r w:rsidR="001A2682">
        <w:rPr>
          <w:rFonts w:ascii="Times New Roman" w:eastAsia="Calibri" w:hAnsi="Times New Roman" w:cs="Times New Roman"/>
          <w:sz w:val="24"/>
          <w:szCs w:val="24"/>
        </w:rPr>
        <w:t>RD</w:t>
      </w:r>
      <w:r>
        <w:rPr>
          <w:rFonts w:ascii="Times New Roman" w:eastAsia="Calibri" w:hAnsi="Times New Roman" w:cs="Times New Roman"/>
          <w:sz w:val="24"/>
          <w:szCs w:val="24"/>
        </w:rPr>
        <w:t xml:space="preserve">, </w:t>
      </w:r>
      <w:r>
        <w:rPr>
          <w:rFonts w:ascii="Calibri" w:eastAsia="Calibri" w:hAnsi="Calibri" w:cs="Calibri"/>
          <w:sz w:val="24"/>
          <w:szCs w:val="24"/>
        </w:rPr>
        <w:t>α</w:t>
      </w:r>
      <w:r>
        <w:rPr>
          <w:rFonts w:ascii="Times New Roman" w:eastAsia="Calibri" w:hAnsi="Times New Roman" w:cs="Times New Roman"/>
          <w:sz w:val="24"/>
          <w:szCs w:val="24"/>
        </w:rPr>
        <w:t xml:space="preserve"> and </w:t>
      </w:r>
      <w:r>
        <w:rPr>
          <w:rFonts w:ascii="Calibri" w:eastAsia="Calibri" w:hAnsi="Calibri" w:cs="Calibri"/>
          <w:sz w:val="24"/>
          <w:szCs w:val="24"/>
        </w:rPr>
        <w:t xml:space="preserve">β </w:t>
      </w:r>
      <w:r w:rsidRPr="00F0390C">
        <w:rPr>
          <w:rFonts w:ascii="Times New Roman" w:eastAsia="Calibri" w:hAnsi="Times New Roman" w:cs="Times New Roman"/>
          <w:sz w:val="24"/>
          <w:szCs w:val="24"/>
        </w:rPr>
        <w:t>are the regression coefficients,</w:t>
      </w:r>
      <w:r>
        <w:rPr>
          <w:rFonts w:ascii="Calibri" w:eastAsia="Calibri" w:hAnsi="Calibri" w:cs="Calibri"/>
          <w:sz w:val="24"/>
          <w:szCs w:val="24"/>
        </w:rPr>
        <w:t xml:space="preserve"> </w:t>
      </w:r>
      <w:r>
        <w:rPr>
          <w:rFonts w:ascii="Times New Roman" w:eastAsia="Calibri" w:hAnsi="Times New Roman" w:cs="Times New Roman"/>
          <w:sz w:val="24"/>
          <w:szCs w:val="24"/>
        </w:rPr>
        <w:t xml:space="preserve">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ε</m:t>
            </m:r>
          </m:e>
          <m:sub>
            <m:r>
              <w:rPr>
                <w:rFonts w:ascii="Cambria Math" w:eastAsia="Calibri" w:hAnsi="Cambria Math" w:cs="Times New Roman"/>
                <w:sz w:val="24"/>
                <w:szCs w:val="24"/>
              </w:rPr>
              <m:t>i</m:t>
            </m:r>
          </m:sub>
        </m:sSub>
      </m:oMath>
      <w:r>
        <w:rPr>
          <w:rFonts w:ascii="Times New Roman" w:eastAsia="Calibri" w:hAnsi="Times New Roman" w:cs="Times New Roman"/>
          <w:sz w:val="24"/>
          <w:szCs w:val="24"/>
        </w:rPr>
        <w:t xml:space="preserve"> </w:t>
      </w:r>
      <w:r w:rsidR="00F04265">
        <w:rPr>
          <w:rFonts w:ascii="Times New Roman" w:eastAsia="Calibri" w:hAnsi="Times New Roman" w:cs="Times New Roman"/>
          <w:sz w:val="24"/>
          <w:szCs w:val="24"/>
        </w:rPr>
        <w:t xml:space="preserve">is the unexplained </w:t>
      </w:r>
      <w:r w:rsidR="00F04265" w:rsidRPr="00F34030">
        <w:rPr>
          <w:rFonts w:ascii="Times New Roman" w:eastAsia="Calibri" w:hAnsi="Times New Roman" w:cs="Times New Roman"/>
          <w:sz w:val="24"/>
          <w:szCs w:val="24"/>
          <w:highlight w:val="green"/>
          <w:rPrChange w:id="28" w:author="See, Kevin" w:date="2020-08-25T15:04:00Z">
            <w:rPr>
              <w:rFonts w:ascii="Times New Roman" w:eastAsia="Calibri" w:hAnsi="Times New Roman" w:cs="Times New Roman"/>
              <w:sz w:val="24"/>
              <w:szCs w:val="24"/>
            </w:rPr>
          </w:rPrChange>
        </w:rPr>
        <w:t>variatio</w:t>
      </w:r>
      <w:commentRangeStart w:id="29"/>
      <w:commentRangeStart w:id="30"/>
      <w:r w:rsidR="00F04265" w:rsidRPr="00F34030">
        <w:rPr>
          <w:rFonts w:ascii="Times New Roman" w:eastAsia="Calibri" w:hAnsi="Times New Roman" w:cs="Times New Roman"/>
          <w:sz w:val="24"/>
          <w:szCs w:val="24"/>
          <w:highlight w:val="green"/>
          <w:rPrChange w:id="31" w:author="See, Kevin" w:date="2020-08-25T15:04:00Z">
            <w:rPr>
              <w:rFonts w:ascii="Times New Roman" w:eastAsia="Calibri" w:hAnsi="Times New Roman" w:cs="Times New Roman"/>
              <w:sz w:val="24"/>
              <w:szCs w:val="24"/>
            </w:rPr>
          </w:rPrChange>
        </w:rPr>
        <w:t>n</w:t>
      </w:r>
      <w:commentRangeEnd w:id="29"/>
      <w:r w:rsidR="00321C31" w:rsidRPr="00F34030">
        <w:rPr>
          <w:rStyle w:val="CommentReference"/>
          <w:rFonts w:ascii="Calibri" w:eastAsia="Calibri" w:hAnsi="Calibri" w:cs="Times New Roman"/>
          <w:highlight w:val="green"/>
          <w:rPrChange w:id="32" w:author="See, Kevin" w:date="2020-08-25T15:04:00Z">
            <w:rPr>
              <w:rStyle w:val="CommentReference"/>
              <w:rFonts w:ascii="Calibri" w:eastAsia="Calibri" w:hAnsi="Calibri" w:cs="Times New Roman"/>
            </w:rPr>
          </w:rPrChange>
        </w:rPr>
        <w:commentReference w:id="29"/>
      </w:r>
      <w:commentRangeEnd w:id="30"/>
      <w:r w:rsidR="00C92035">
        <w:rPr>
          <w:rStyle w:val="CommentReference"/>
          <w:rFonts w:ascii="Calibri" w:eastAsia="Calibri" w:hAnsi="Calibri" w:cs="Times New Roman"/>
        </w:rPr>
        <w:commentReference w:id="30"/>
      </w:r>
      <w:r w:rsidR="00F04265">
        <w:rPr>
          <w:rFonts w:ascii="Times New Roman" w:eastAsia="Calibri" w:hAnsi="Times New Roman" w:cs="Times New Roman"/>
          <w:sz w:val="24"/>
          <w:szCs w:val="24"/>
        </w:rPr>
        <w:t xml:space="preserve">. The </w:t>
      </w:r>
      <w:del w:id="33" w:author="See, Kevin" w:date="2020-08-25T15:06:00Z">
        <w:r w:rsidR="00F04265" w:rsidRPr="00F04265" w:rsidDel="003530B0">
          <w:rPr>
            <w:rFonts w:ascii="Times New Roman" w:eastAsia="Calibri" w:hAnsi="Times New Roman" w:cs="Times New Roman"/>
            <w:sz w:val="24"/>
            <w:szCs w:val="24"/>
          </w:rPr>
          <w:delText xml:space="preserve">estimated </w:delText>
        </w:r>
      </w:del>
      <w:r w:rsidR="00F04265" w:rsidRPr="00F04265">
        <w:rPr>
          <w:rFonts w:ascii="Times New Roman" w:eastAsia="Calibri" w:hAnsi="Times New Roman" w:cs="Times New Roman"/>
          <w:sz w:val="24"/>
          <w:szCs w:val="24"/>
        </w:rPr>
        <w:t xml:space="preserve">number of known </w:t>
      </w:r>
      <w:del w:id="34" w:author="See, Kevin" w:date="2020-08-25T14:44:00Z">
        <w:r w:rsidR="00F04265" w:rsidRPr="00F04265" w:rsidDel="00B73049">
          <w:rPr>
            <w:rFonts w:ascii="Times New Roman" w:eastAsia="Calibri" w:hAnsi="Times New Roman" w:cs="Times New Roman"/>
            <w:sz w:val="24"/>
            <w:szCs w:val="24"/>
          </w:rPr>
          <w:delText xml:space="preserve">of </w:delText>
        </w:r>
      </w:del>
      <w:r w:rsidR="00F04265" w:rsidRPr="00F04265">
        <w:rPr>
          <w:rFonts w:ascii="Times New Roman" w:eastAsia="Calibri" w:hAnsi="Times New Roman" w:cs="Times New Roman"/>
          <w:sz w:val="24"/>
          <w:szCs w:val="24"/>
        </w:rPr>
        <w:t>overshoots that f</w:t>
      </w:r>
      <w:r w:rsidR="000734C4">
        <w:rPr>
          <w:rFonts w:ascii="Times New Roman" w:eastAsia="Calibri" w:hAnsi="Times New Roman" w:cs="Times New Roman"/>
          <w:sz w:val="24"/>
          <w:szCs w:val="24"/>
        </w:rPr>
        <w:t>e</w:t>
      </w:r>
      <w:r w:rsidR="00F04265" w:rsidRPr="00F04265">
        <w:rPr>
          <w:rFonts w:ascii="Times New Roman" w:eastAsia="Calibri" w:hAnsi="Times New Roman" w:cs="Times New Roman"/>
          <w:sz w:val="24"/>
          <w:szCs w:val="24"/>
        </w:rPr>
        <w:t xml:space="preserve">ll back past </w:t>
      </w:r>
      <w:r w:rsidR="001A2682">
        <w:rPr>
          <w:rFonts w:ascii="Times New Roman" w:eastAsia="Calibri" w:hAnsi="Times New Roman" w:cs="Times New Roman"/>
          <w:sz w:val="24"/>
          <w:szCs w:val="24"/>
        </w:rPr>
        <w:t xml:space="preserve">PRD </w:t>
      </w:r>
      <w:r w:rsidR="00F04265">
        <w:rPr>
          <w:rFonts w:ascii="Times New Roman" w:eastAsia="Calibri" w:hAnsi="Times New Roman" w:cs="Times New Roman"/>
          <w:sz w:val="24"/>
          <w:szCs w:val="24"/>
        </w:rPr>
        <w:t>is based on all the PIT tag juveniles from the MCR and SE DPSs</w:t>
      </w:r>
      <w:ins w:id="35" w:author="See, Kevin" w:date="2020-08-25T15:07:00Z">
        <w:r w:rsidR="003530B0">
          <w:rPr>
            <w:rFonts w:ascii="Times New Roman" w:eastAsia="Calibri" w:hAnsi="Times New Roman" w:cs="Times New Roman"/>
            <w:sz w:val="24"/>
            <w:szCs w:val="24"/>
          </w:rPr>
          <w:t xml:space="preserve"> that were</w:t>
        </w:r>
      </w:ins>
      <w:del w:id="36" w:author="See, Kevin" w:date="2020-08-25T15:07:00Z">
        <w:r w:rsidR="00F04265" w:rsidDel="003530B0">
          <w:rPr>
            <w:rFonts w:ascii="Times New Roman" w:eastAsia="Calibri" w:hAnsi="Times New Roman" w:cs="Times New Roman"/>
            <w:sz w:val="24"/>
            <w:szCs w:val="24"/>
          </w:rPr>
          <w:delText>,</w:delText>
        </w:r>
      </w:del>
      <w:r w:rsidR="00F04265">
        <w:rPr>
          <w:rFonts w:ascii="Times New Roman" w:eastAsia="Calibri" w:hAnsi="Times New Roman" w:cs="Times New Roman"/>
          <w:sz w:val="24"/>
          <w:szCs w:val="24"/>
        </w:rPr>
        <w:t xml:space="preserve"> detected at </w:t>
      </w:r>
      <w:r w:rsidR="007A78AF">
        <w:rPr>
          <w:rFonts w:ascii="Times New Roman" w:eastAsia="Calibri" w:hAnsi="Times New Roman" w:cs="Times New Roman"/>
          <w:sz w:val="24"/>
          <w:szCs w:val="24"/>
        </w:rPr>
        <w:t>PRD</w:t>
      </w:r>
      <w:ins w:id="37" w:author="See, Kevin" w:date="2020-08-25T15:05:00Z">
        <w:r w:rsidR="005B4C2B">
          <w:rPr>
            <w:rFonts w:ascii="Times New Roman" w:eastAsia="Calibri" w:hAnsi="Times New Roman" w:cs="Times New Roman"/>
            <w:sz w:val="24"/>
            <w:szCs w:val="24"/>
          </w:rPr>
          <w:t xml:space="preserve"> (known overshoots)</w:t>
        </w:r>
      </w:ins>
      <w:r w:rsidR="007A78AF">
        <w:rPr>
          <w:rFonts w:ascii="Times New Roman" w:eastAsia="Calibri" w:hAnsi="Times New Roman" w:cs="Times New Roman"/>
          <w:sz w:val="24"/>
          <w:szCs w:val="24"/>
        </w:rPr>
        <w:t xml:space="preserve"> </w:t>
      </w:r>
      <w:del w:id="38" w:author="See, Kevin" w:date="2020-08-25T15:07:00Z">
        <w:r w:rsidR="00F04265" w:rsidDel="006E733A">
          <w:rPr>
            <w:rFonts w:ascii="Times New Roman" w:eastAsia="Calibri" w:hAnsi="Times New Roman" w:cs="Times New Roman"/>
            <w:sz w:val="24"/>
            <w:szCs w:val="24"/>
          </w:rPr>
          <w:delText xml:space="preserve">that </w:delText>
        </w:r>
      </w:del>
      <w:ins w:id="39" w:author="See, Kevin" w:date="2020-08-25T15:07:00Z">
        <w:r w:rsidR="006E733A">
          <w:rPr>
            <w:rFonts w:ascii="Times New Roman" w:eastAsia="Calibri" w:hAnsi="Times New Roman" w:cs="Times New Roman"/>
            <w:sz w:val="24"/>
            <w:szCs w:val="24"/>
          </w:rPr>
          <w:t>and</w:t>
        </w:r>
        <w:r w:rsidR="006E733A">
          <w:rPr>
            <w:rFonts w:ascii="Times New Roman" w:eastAsia="Calibri" w:hAnsi="Times New Roman" w:cs="Times New Roman"/>
            <w:sz w:val="24"/>
            <w:szCs w:val="24"/>
          </w:rPr>
          <w:t xml:space="preserve"> </w:t>
        </w:r>
      </w:ins>
      <w:r w:rsidR="00F04265">
        <w:rPr>
          <w:rFonts w:ascii="Times New Roman" w:eastAsia="Calibri" w:hAnsi="Times New Roman" w:cs="Times New Roman"/>
          <w:sz w:val="24"/>
          <w:szCs w:val="24"/>
        </w:rPr>
        <w:t xml:space="preserve">were subsequently detected downstream of </w:t>
      </w:r>
      <w:r w:rsidR="001A2682">
        <w:rPr>
          <w:rFonts w:ascii="Times New Roman" w:eastAsia="Calibri" w:hAnsi="Times New Roman" w:cs="Times New Roman"/>
          <w:sz w:val="24"/>
          <w:szCs w:val="24"/>
        </w:rPr>
        <w:t>P</w:t>
      </w:r>
      <w:del w:id="40" w:author="See, Kevin" w:date="2020-08-25T15:04:00Z">
        <w:r w:rsidR="001A2682" w:rsidDel="00F34030">
          <w:rPr>
            <w:rFonts w:ascii="Times New Roman" w:eastAsia="Calibri" w:hAnsi="Times New Roman" w:cs="Times New Roman"/>
            <w:sz w:val="24"/>
            <w:szCs w:val="24"/>
          </w:rPr>
          <w:delText>D</w:delText>
        </w:r>
      </w:del>
      <w:commentRangeStart w:id="41"/>
      <w:r w:rsidR="001A2682">
        <w:rPr>
          <w:rFonts w:ascii="Times New Roman" w:eastAsia="Calibri" w:hAnsi="Times New Roman" w:cs="Times New Roman"/>
          <w:sz w:val="24"/>
          <w:szCs w:val="24"/>
        </w:rPr>
        <w:t>R</w:t>
      </w:r>
      <w:commentRangeEnd w:id="41"/>
      <w:r w:rsidR="00F0390C">
        <w:rPr>
          <w:rStyle w:val="CommentReference"/>
          <w:rFonts w:ascii="Calibri" w:eastAsia="Calibri" w:hAnsi="Calibri" w:cs="Times New Roman"/>
        </w:rPr>
        <w:commentReference w:id="41"/>
      </w:r>
      <w:ins w:id="42" w:author="See, Kevin" w:date="2020-08-25T15:04:00Z">
        <w:r w:rsidR="00F34030">
          <w:rPr>
            <w:rFonts w:ascii="Times New Roman" w:eastAsia="Calibri" w:hAnsi="Times New Roman" w:cs="Times New Roman"/>
            <w:sz w:val="24"/>
            <w:szCs w:val="24"/>
          </w:rPr>
          <w:t>D</w:t>
        </w:r>
      </w:ins>
      <w:ins w:id="43" w:author="See, Kevin" w:date="2020-08-25T15:05:00Z">
        <w:r w:rsidR="005B4C2B">
          <w:rPr>
            <w:rFonts w:ascii="Times New Roman" w:eastAsia="Calibri" w:hAnsi="Times New Roman" w:cs="Times New Roman"/>
            <w:sz w:val="24"/>
            <w:szCs w:val="24"/>
          </w:rPr>
          <w:t xml:space="preserve"> (</w:t>
        </w:r>
        <w:r w:rsidR="00622D89">
          <w:rPr>
            <w:rFonts w:ascii="Times New Roman" w:eastAsia="Calibri" w:hAnsi="Times New Roman" w:cs="Times New Roman"/>
            <w:sz w:val="24"/>
            <w:szCs w:val="24"/>
          </w:rPr>
          <w:t>successful returns)</w:t>
        </w:r>
      </w:ins>
      <w:r w:rsidR="00F0390C">
        <w:rPr>
          <w:rFonts w:ascii="Times New Roman" w:eastAsia="Calibri" w:hAnsi="Times New Roman" w:cs="Times New Roman"/>
          <w:sz w:val="24"/>
          <w:szCs w:val="24"/>
        </w:rPr>
        <w:t xml:space="preserve">. </w:t>
      </w:r>
      <w:r w:rsidR="00F04265">
        <w:rPr>
          <w:rFonts w:ascii="Times New Roman" w:eastAsia="Calibri" w:hAnsi="Times New Roman" w:cs="Times New Roman"/>
          <w:sz w:val="24"/>
          <w:szCs w:val="24"/>
        </w:rPr>
        <w:t xml:space="preserve"> </w:t>
      </w:r>
      <w:r w:rsidR="00F063EA">
        <w:rPr>
          <w:rFonts w:ascii="Times New Roman" w:eastAsia="Calibri" w:hAnsi="Times New Roman" w:cs="Times New Roman"/>
          <w:sz w:val="24"/>
          <w:szCs w:val="24"/>
        </w:rPr>
        <w:t xml:space="preserve">This implies that </w:t>
      </w:r>
      <w:commentRangeStart w:id="44"/>
      <w:r w:rsidR="00F063EA">
        <w:rPr>
          <w:rFonts w:ascii="Times New Roman" w:eastAsia="Calibri" w:hAnsi="Times New Roman" w:cs="Times New Roman"/>
          <w:sz w:val="24"/>
          <w:szCs w:val="24"/>
        </w:rPr>
        <w:t xml:space="preserve">all fall backs survived to the detection site </w:t>
      </w:r>
      <w:commentRangeEnd w:id="44"/>
      <w:r w:rsidR="001D6273">
        <w:rPr>
          <w:rStyle w:val="CommentReference"/>
          <w:rFonts w:ascii="Calibri" w:eastAsia="Calibri" w:hAnsi="Calibri" w:cs="Times New Roman"/>
        </w:rPr>
        <w:commentReference w:id="44"/>
      </w:r>
      <w:r w:rsidR="00F063EA">
        <w:rPr>
          <w:rFonts w:ascii="Times New Roman" w:eastAsia="Calibri" w:hAnsi="Times New Roman" w:cs="Times New Roman"/>
          <w:sz w:val="24"/>
          <w:szCs w:val="24"/>
        </w:rPr>
        <w:t xml:space="preserve">and detection was 100%. Our review of the POM indicated that for the sites with the </w:t>
      </w:r>
      <w:r w:rsidR="00B0386B">
        <w:rPr>
          <w:rFonts w:ascii="Times New Roman" w:eastAsia="Calibri" w:hAnsi="Times New Roman" w:cs="Times New Roman"/>
          <w:sz w:val="24"/>
          <w:szCs w:val="24"/>
        </w:rPr>
        <w:t xml:space="preserve">92% of </w:t>
      </w:r>
      <w:r w:rsidR="00F063EA">
        <w:rPr>
          <w:rFonts w:ascii="Times New Roman" w:eastAsia="Calibri" w:hAnsi="Times New Roman" w:cs="Times New Roman"/>
          <w:sz w:val="24"/>
          <w:szCs w:val="24"/>
        </w:rPr>
        <w:t>overshoot returns</w:t>
      </w:r>
      <w:r w:rsidR="00B0386B">
        <w:rPr>
          <w:rFonts w:ascii="Times New Roman" w:eastAsia="Calibri" w:hAnsi="Times New Roman" w:cs="Times New Roman"/>
          <w:sz w:val="24"/>
          <w:szCs w:val="24"/>
        </w:rPr>
        <w:t xml:space="preserve"> </w:t>
      </w:r>
      <w:r w:rsidR="00F063EA">
        <w:rPr>
          <w:rFonts w:ascii="Times New Roman" w:eastAsia="Calibri" w:hAnsi="Times New Roman" w:cs="Times New Roman"/>
          <w:sz w:val="24"/>
          <w:szCs w:val="24"/>
        </w:rPr>
        <w:t xml:space="preserve">(i.e., IHA, PRO, and TMF) </w:t>
      </w:r>
      <w:r w:rsidR="00B0386B">
        <w:rPr>
          <w:rFonts w:ascii="Times New Roman" w:eastAsia="Calibri" w:hAnsi="Times New Roman" w:cs="Times New Roman"/>
          <w:sz w:val="24"/>
          <w:szCs w:val="24"/>
        </w:rPr>
        <w:t xml:space="preserve">had mean </w:t>
      </w:r>
      <w:r w:rsidR="00F063EA">
        <w:rPr>
          <w:rFonts w:ascii="Times New Roman" w:eastAsia="Calibri" w:hAnsi="Times New Roman" w:cs="Times New Roman"/>
          <w:sz w:val="24"/>
          <w:szCs w:val="24"/>
        </w:rPr>
        <w:t xml:space="preserve">detection probability approached 100% </w:t>
      </w:r>
      <w:r w:rsidR="00B0386B">
        <w:rPr>
          <w:rFonts w:ascii="Times New Roman" w:eastAsia="Calibri" w:hAnsi="Times New Roman" w:cs="Times New Roman"/>
          <w:sz w:val="24"/>
          <w:szCs w:val="24"/>
        </w:rPr>
        <w:t xml:space="preserve">with the remaining mean detection probabilities (i.e., PRV and JD1) above 75% </w:t>
      </w:r>
      <w:r w:rsidR="00F063EA">
        <w:rPr>
          <w:rFonts w:ascii="Times New Roman" w:eastAsia="Calibri" w:hAnsi="Times New Roman" w:cs="Times New Roman"/>
          <w:sz w:val="24"/>
          <w:szCs w:val="24"/>
        </w:rPr>
        <w:t>(</w:t>
      </w:r>
      <w:commentRangeStart w:id="45"/>
      <w:commentRangeStart w:id="46"/>
      <w:r w:rsidR="00F063EA">
        <w:rPr>
          <w:rFonts w:ascii="Times New Roman" w:eastAsia="Calibri" w:hAnsi="Times New Roman" w:cs="Times New Roman"/>
          <w:sz w:val="24"/>
          <w:szCs w:val="24"/>
        </w:rPr>
        <w:t xml:space="preserve">Table </w:t>
      </w:r>
      <w:r w:rsidR="00083854">
        <w:rPr>
          <w:rFonts w:ascii="Times New Roman" w:eastAsia="Calibri" w:hAnsi="Times New Roman" w:cs="Times New Roman"/>
          <w:sz w:val="24"/>
          <w:szCs w:val="24"/>
        </w:rPr>
        <w:t>2</w:t>
      </w:r>
      <w:commentRangeEnd w:id="45"/>
      <w:r w:rsidR="00083854">
        <w:rPr>
          <w:rStyle w:val="CommentReference"/>
          <w:rFonts w:ascii="Calibri" w:eastAsia="Calibri" w:hAnsi="Calibri" w:cs="Times New Roman"/>
        </w:rPr>
        <w:commentReference w:id="45"/>
      </w:r>
      <w:commentRangeEnd w:id="46"/>
      <w:r w:rsidR="00E67C0E">
        <w:rPr>
          <w:rStyle w:val="CommentReference"/>
          <w:rFonts w:ascii="Calibri" w:eastAsia="Calibri" w:hAnsi="Calibri" w:cs="Times New Roman"/>
        </w:rPr>
        <w:commentReference w:id="46"/>
      </w:r>
      <w:r w:rsidR="00083854">
        <w:rPr>
          <w:rFonts w:ascii="Times New Roman" w:eastAsia="Calibri" w:hAnsi="Times New Roman" w:cs="Times New Roman"/>
          <w:sz w:val="24"/>
          <w:szCs w:val="24"/>
        </w:rPr>
        <w:t>)</w:t>
      </w:r>
      <w:r w:rsidR="00F063EA">
        <w:rPr>
          <w:rFonts w:ascii="Times New Roman" w:eastAsia="Calibri" w:hAnsi="Times New Roman" w:cs="Times New Roman"/>
          <w:sz w:val="24"/>
          <w:szCs w:val="24"/>
        </w:rPr>
        <w:t xml:space="preserve">.  However, it is an unrealistic assumption that overshoot return survival is 100% (Keefer et al. 2008, Fuchs et al. 2020).  </w:t>
      </w:r>
      <w:commentRangeStart w:id="47"/>
      <w:r w:rsidR="00B00A26">
        <w:rPr>
          <w:rFonts w:ascii="Times New Roman" w:eastAsia="Calibri" w:hAnsi="Times New Roman" w:cs="Times New Roman"/>
          <w:sz w:val="24"/>
          <w:szCs w:val="24"/>
        </w:rPr>
        <w:t xml:space="preserve">We used the survival data from Fuchs et al. (2020) to estimate fall back survival from PRD to PIT tag detection sites. </w:t>
      </w:r>
      <w:commentRangeEnd w:id="47"/>
      <w:r w:rsidR="005F524E">
        <w:rPr>
          <w:rStyle w:val="CommentReference"/>
          <w:rFonts w:ascii="Calibri" w:eastAsia="Calibri" w:hAnsi="Calibri" w:cs="Times New Roman"/>
        </w:rPr>
        <w:commentReference w:id="47"/>
      </w:r>
      <w:r w:rsidR="00F063EA">
        <w:rPr>
          <w:rFonts w:ascii="Times New Roman" w:eastAsia="Calibri" w:hAnsi="Times New Roman" w:cs="Times New Roman"/>
          <w:sz w:val="24"/>
          <w:szCs w:val="24"/>
        </w:rPr>
        <w:t xml:space="preserve">Since </w:t>
      </w:r>
      <w:r w:rsidR="005C520F">
        <w:rPr>
          <w:rFonts w:ascii="Times New Roman" w:eastAsia="Calibri" w:hAnsi="Times New Roman" w:cs="Times New Roman"/>
          <w:sz w:val="24"/>
          <w:szCs w:val="24"/>
        </w:rPr>
        <w:t xml:space="preserve">we could not reject the null hypothesis of no difference in radio tag fall back survival between years </w:t>
      </w:r>
      <w:r w:rsidR="00F063EA" w:rsidRPr="005C520F">
        <w:rPr>
          <w:rFonts w:ascii="Times New Roman" w:eastAsia="Calibri" w:hAnsi="Times New Roman" w:cs="Times New Roman"/>
          <w:sz w:val="24"/>
          <w:szCs w:val="24"/>
        </w:rPr>
        <w:t>(</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χ</m:t>
            </m:r>
          </m:e>
          <m:sup>
            <m:r>
              <w:rPr>
                <w:rFonts w:ascii="Cambria Math" w:eastAsia="Calibri" w:hAnsi="Cambria Math" w:cs="Times New Roman"/>
                <w:sz w:val="24"/>
                <w:szCs w:val="24"/>
              </w:rPr>
              <m:t>2</m:t>
            </m:r>
          </m:sup>
        </m:sSup>
      </m:oMath>
      <w:r w:rsidR="00F063EA" w:rsidRPr="005C520F">
        <w:rPr>
          <w:rFonts w:ascii="Times New Roman" w:eastAsia="Calibri" w:hAnsi="Times New Roman" w:cs="Times New Roman"/>
          <w:sz w:val="24"/>
          <w:szCs w:val="24"/>
        </w:rPr>
        <w:t xml:space="preserve"> = 0.18, df = 1, </w:t>
      </w:r>
      <w:r w:rsidR="00F063EA" w:rsidRPr="005C520F">
        <w:rPr>
          <w:rFonts w:ascii="Times New Roman" w:eastAsia="Calibri" w:hAnsi="Times New Roman" w:cs="Times New Roman"/>
          <w:i/>
          <w:sz w:val="24"/>
          <w:szCs w:val="24"/>
        </w:rPr>
        <w:t xml:space="preserve">P </w:t>
      </w:r>
      <w:r w:rsidR="00F063EA" w:rsidRPr="005C520F">
        <w:rPr>
          <w:rFonts w:ascii="Times New Roman" w:eastAsia="Calibri" w:hAnsi="Times New Roman" w:cs="Times New Roman"/>
          <w:sz w:val="24"/>
          <w:szCs w:val="24"/>
        </w:rPr>
        <w:t>= 0.67)</w:t>
      </w:r>
      <w:r w:rsidR="005C520F" w:rsidRPr="005C520F">
        <w:rPr>
          <w:rFonts w:ascii="Times New Roman" w:eastAsia="Calibri" w:hAnsi="Times New Roman" w:cs="Times New Roman"/>
          <w:sz w:val="24"/>
          <w:szCs w:val="24"/>
        </w:rPr>
        <w:t xml:space="preserve">, we used the </w:t>
      </w:r>
      <w:r w:rsidR="00F063EA" w:rsidRPr="005C520F">
        <w:rPr>
          <w:rFonts w:ascii="Times New Roman" w:eastAsia="Calibri" w:hAnsi="Times New Roman" w:cs="Times New Roman"/>
          <w:sz w:val="24"/>
          <w:szCs w:val="24"/>
        </w:rPr>
        <w:t xml:space="preserve">pooled </w:t>
      </w:r>
      <w:r w:rsidR="005C520F" w:rsidRPr="005C520F">
        <w:rPr>
          <w:rFonts w:ascii="Times New Roman" w:eastAsia="Calibri" w:hAnsi="Times New Roman" w:cs="Times New Roman"/>
          <w:sz w:val="24"/>
          <w:szCs w:val="24"/>
        </w:rPr>
        <w:t xml:space="preserve">fall back </w:t>
      </w:r>
      <w:r w:rsidR="00F063EA" w:rsidRPr="005C520F">
        <w:rPr>
          <w:rFonts w:ascii="Times New Roman" w:eastAsia="Calibri" w:hAnsi="Times New Roman" w:cs="Times New Roman"/>
          <w:sz w:val="24"/>
          <w:szCs w:val="24"/>
        </w:rPr>
        <w:t>survival</w:t>
      </w:r>
      <w:r w:rsidR="00077CAD">
        <w:rPr>
          <w:rFonts w:ascii="Times New Roman" w:eastAsia="Calibri" w:hAnsi="Times New Roman" w:cs="Times New Roman"/>
          <w:sz w:val="24"/>
          <w:szCs w:val="24"/>
        </w:rPr>
        <w:t xml:space="preserve"> (SD)</w:t>
      </w:r>
      <w:r w:rsidR="00F063EA" w:rsidRPr="005C520F">
        <w:rPr>
          <w:rFonts w:ascii="Times New Roman" w:eastAsia="Calibri" w:hAnsi="Times New Roman" w:cs="Times New Roman"/>
          <w:sz w:val="24"/>
          <w:szCs w:val="24"/>
        </w:rPr>
        <w:t xml:space="preserve"> </w:t>
      </w:r>
      <w:r w:rsidR="00077CAD">
        <w:rPr>
          <w:rFonts w:ascii="Times New Roman" w:eastAsia="Calibri" w:hAnsi="Times New Roman" w:cs="Times New Roman"/>
          <w:sz w:val="24"/>
          <w:szCs w:val="24"/>
        </w:rPr>
        <w:t xml:space="preserve">of </w:t>
      </w:r>
      <w:r w:rsidR="005C520F" w:rsidRPr="005C520F">
        <w:rPr>
          <w:rFonts w:ascii="Times New Roman" w:eastAsia="Calibri" w:hAnsi="Times New Roman" w:cs="Times New Roman"/>
          <w:sz w:val="24"/>
          <w:szCs w:val="24"/>
        </w:rPr>
        <w:t>0.88</w:t>
      </w:r>
      <w:r w:rsidR="00077CAD">
        <w:rPr>
          <w:rFonts w:ascii="Times New Roman" w:eastAsia="Calibri" w:hAnsi="Times New Roman" w:cs="Times New Roman"/>
          <w:sz w:val="24"/>
          <w:szCs w:val="24"/>
        </w:rPr>
        <w:t xml:space="preserve"> (SD)</w:t>
      </w:r>
      <w:r w:rsidR="005C520F" w:rsidRPr="005C520F">
        <w:rPr>
          <w:rFonts w:ascii="Times New Roman" w:eastAsia="Calibri" w:hAnsi="Times New Roman" w:cs="Times New Roman"/>
          <w:sz w:val="24"/>
          <w:szCs w:val="24"/>
        </w:rPr>
        <w:t xml:space="preserve"> </w:t>
      </w:r>
      <w:r w:rsidR="00903C41">
        <w:rPr>
          <w:rFonts w:ascii="Times New Roman" w:eastAsia="Calibri" w:hAnsi="Times New Roman" w:cs="Times New Roman"/>
          <w:sz w:val="24"/>
          <w:szCs w:val="24"/>
        </w:rPr>
        <w:t xml:space="preserve">to adjust </w:t>
      </w:r>
      <w:r w:rsidR="005C520F">
        <w:rPr>
          <w:rFonts w:ascii="Times New Roman" w:eastAsia="Calibri" w:hAnsi="Times New Roman" w:cs="Times New Roman"/>
          <w:sz w:val="24"/>
          <w:szCs w:val="24"/>
        </w:rPr>
        <w:t xml:space="preserve">observed </w:t>
      </w:r>
      <w:r w:rsidR="007A78AF">
        <w:rPr>
          <w:rFonts w:ascii="Times New Roman" w:eastAsia="Calibri" w:hAnsi="Times New Roman" w:cs="Times New Roman"/>
          <w:sz w:val="24"/>
          <w:szCs w:val="24"/>
        </w:rPr>
        <w:t xml:space="preserve">known PIT overshoot </w:t>
      </w:r>
      <w:r w:rsidR="00903C41">
        <w:rPr>
          <w:rFonts w:ascii="Times New Roman" w:eastAsia="Calibri" w:hAnsi="Times New Roman" w:cs="Times New Roman"/>
          <w:sz w:val="24"/>
          <w:szCs w:val="24"/>
        </w:rPr>
        <w:t>detection at</w:t>
      </w:r>
      <w:r w:rsidR="005C520F">
        <w:rPr>
          <w:rFonts w:ascii="Times New Roman" w:eastAsia="Calibri" w:hAnsi="Times New Roman" w:cs="Times New Roman"/>
          <w:sz w:val="24"/>
          <w:szCs w:val="24"/>
        </w:rPr>
        <w:t xml:space="preserve"> PRD. </w:t>
      </w:r>
      <w:r w:rsidR="006C5590">
        <w:rPr>
          <w:rFonts w:ascii="Times New Roman" w:eastAsia="Calibri" w:hAnsi="Times New Roman" w:cs="Times New Roman"/>
          <w:sz w:val="24"/>
          <w:szCs w:val="24"/>
        </w:rPr>
        <w:t>We did not use th</w:t>
      </w:r>
      <w:r w:rsidR="007A78AF">
        <w:rPr>
          <w:rFonts w:ascii="Times New Roman" w:eastAsia="Calibri" w:hAnsi="Times New Roman" w:cs="Times New Roman"/>
          <w:sz w:val="24"/>
          <w:szCs w:val="24"/>
        </w:rPr>
        <w:t>e above</w:t>
      </w:r>
      <w:r w:rsidR="006C5590">
        <w:rPr>
          <w:rFonts w:ascii="Times New Roman" w:eastAsia="Calibri" w:hAnsi="Times New Roman" w:cs="Times New Roman"/>
          <w:sz w:val="24"/>
          <w:szCs w:val="24"/>
        </w:rPr>
        <w:t xml:space="preserve"> method</w:t>
      </w:r>
      <w:r w:rsidR="007A78AF">
        <w:rPr>
          <w:rFonts w:ascii="Times New Roman" w:eastAsia="Calibri" w:hAnsi="Times New Roman" w:cs="Times New Roman"/>
          <w:sz w:val="24"/>
          <w:szCs w:val="24"/>
        </w:rPr>
        <w:t>ology</w:t>
      </w:r>
      <w:r w:rsidR="006C5590">
        <w:rPr>
          <w:rFonts w:ascii="Times New Roman" w:eastAsia="Calibri" w:hAnsi="Times New Roman" w:cs="Times New Roman"/>
          <w:sz w:val="24"/>
          <w:szCs w:val="24"/>
        </w:rPr>
        <w:t xml:space="preserve"> to develop estimates of hatchery steelhead overshoot</w:t>
      </w:r>
      <w:r w:rsidR="005C520F">
        <w:rPr>
          <w:rFonts w:ascii="Times New Roman" w:eastAsia="Calibri" w:hAnsi="Times New Roman" w:cs="Times New Roman"/>
          <w:sz w:val="24"/>
          <w:szCs w:val="24"/>
        </w:rPr>
        <w:t xml:space="preserve"> abundance</w:t>
      </w:r>
      <w:r w:rsidR="001A2682">
        <w:rPr>
          <w:rFonts w:ascii="Times New Roman" w:eastAsia="Calibri" w:hAnsi="Times New Roman" w:cs="Times New Roman"/>
          <w:sz w:val="24"/>
          <w:szCs w:val="24"/>
        </w:rPr>
        <w:t xml:space="preserve"> at PRD</w:t>
      </w:r>
      <w:r w:rsidR="006C5590">
        <w:rPr>
          <w:rFonts w:ascii="Times New Roman" w:eastAsia="Calibri" w:hAnsi="Times New Roman" w:cs="Times New Roman"/>
          <w:sz w:val="24"/>
          <w:szCs w:val="24"/>
        </w:rPr>
        <w:t xml:space="preserve"> because hatchery steelhead are subject to harvest in steelhead fisheries after being </w:t>
      </w:r>
      <w:r w:rsidR="008D6010">
        <w:rPr>
          <w:rFonts w:ascii="Times New Roman" w:eastAsia="Calibri" w:hAnsi="Times New Roman" w:cs="Times New Roman"/>
          <w:sz w:val="24"/>
          <w:szCs w:val="24"/>
        </w:rPr>
        <w:t xml:space="preserve">PIT </w:t>
      </w:r>
      <w:r w:rsidR="006C5590">
        <w:rPr>
          <w:rFonts w:ascii="Times New Roman" w:eastAsia="Calibri" w:hAnsi="Times New Roman" w:cs="Times New Roman"/>
          <w:sz w:val="24"/>
          <w:szCs w:val="24"/>
        </w:rPr>
        <w:t>tagged at P</w:t>
      </w:r>
      <w:r w:rsidR="007A78AF">
        <w:rPr>
          <w:rFonts w:ascii="Times New Roman" w:eastAsia="Calibri" w:hAnsi="Times New Roman" w:cs="Times New Roman"/>
          <w:sz w:val="24"/>
          <w:szCs w:val="24"/>
        </w:rPr>
        <w:t xml:space="preserve">RD and there was no information </w:t>
      </w:r>
      <w:r w:rsidR="005C520F">
        <w:rPr>
          <w:rFonts w:ascii="Times New Roman" w:eastAsia="Calibri" w:hAnsi="Times New Roman" w:cs="Times New Roman"/>
          <w:sz w:val="24"/>
          <w:szCs w:val="24"/>
        </w:rPr>
        <w:t xml:space="preserve">on </w:t>
      </w:r>
      <w:r w:rsidR="007A78AF">
        <w:rPr>
          <w:rFonts w:ascii="Times New Roman" w:eastAsia="Calibri" w:hAnsi="Times New Roman" w:cs="Times New Roman"/>
          <w:sz w:val="24"/>
          <w:szCs w:val="24"/>
        </w:rPr>
        <w:t xml:space="preserve">hatchery harvest rates by DPS in the </w:t>
      </w:r>
      <w:r w:rsidR="005C520F">
        <w:rPr>
          <w:rFonts w:ascii="Times New Roman" w:eastAsia="Calibri" w:hAnsi="Times New Roman" w:cs="Times New Roman"/>
          <w:sz w:val="24"/>
          <w:szCs w:val="24"/>
        </w:rPr>
        <w:t xml:space="preserve">steelhead </w:t>
      </w:r>
      <w:r w:rsidR="007A78AF">
        <w:rPr>
          <w:rFonts w:ascii="Times New Roman" w:eastAsia="Calibri" w:hAnsi="Times New Roman" w:cs="Times New Roman"/>
          <w:sz w:val="24"/>
          <w:szCs w:val="24"/>
        </w:rPr>
        <w:t>fisher</w:t>
      </w:r>
      <w:r w:rsidR="005C520F">
        <w:rPr>
          <w:rFonts w:ascii="Times New Roman" w:eastAsia="Calibri" w:hAnsi="Times New Roman" w:cs="Times New Roman"/>
          <w:sz w:val="24"/>
          <w:szCs w:val="24"/>
        </w:rPr>
        <w:t>ies below PRD</w:t>
      </w:r>
      <w:r w:rsidR="008D6010">
        <w:rPr>
          <w:rFonts w:ascii="Times New Roman" w:eastAsia="Calibri" w:hAnsi="Times New Roman" w:cs="Times New Roman"/>
          <w:sz w:val="24"/>
          <w:szCs w:val="24"/>
        </w:rPr>
        <w:t>.</w:t>
      </w:r>
    </w:p>
    <w:p w14:paraId="56BBD31B" w14:textId="0E61ECB2" w:rsidR="00B00A26" w:rsidRDefault="0021656F" w:rsidP="005000D7">
      <w:pPr>
        <w:spacing w:after="0" w:line="480" w:lineRule="auto"/>
        <w:ind w:firstLine="360"/>
        <w:rPr>
          <w:rFonts w:ascii="Times New Roman" w:eastAsia="Calibri" w:hAnsi="Times New Roman" w:cs="Times New Roman"/>
          <w:sz w:val="24"/>
          <w:szCs w:val="24"/>
        </w:rPr>
      </w:pPr>
      <w:r>
        <w:rPr>
          <w:rFonts w:ascii="Times New Roman" w:eastAsia="Calibri" w:hAnsi="Times New Roman" w:cs="Times New Roman"/>
          <w:i/>
          <w:sz w:val="24"/>
          <w:szCs w:val="24"/>
        </w:rPr>
        <w:t xml:space="preserve">Factors Influencing </w:t>
      </w:r>
      <w:r w:rsidRPr="0021656F">
        <w:rPr>
          <w:rFonts w:ascii="Times New Roman" w:eastAsia="Calibri" w:hAnsi="Times New Roman" w:cs="Times New Roman"/>
          <w:i/>
          <w:sz w:val="24"/>
          <w:szCs w:val="24"/>
        </w:rPr>
        <w:t>Overshoot Returns</w:t>
      </w:r>
      <w:r>
        <w:rPr>
          <w:rFonts w:ascii="Times New Roman" w:eastAsia="Calibri" w:hAnsi="Times New Roman" w:cs="Times New Roman"/>
          <w:i/>
          <w:sz w:val="24"/>
          <w:szCs w:val="24"/>
        </w:rPr>
        <w:t xml:space="preserve">. </w:t>
      </w:r>
      <w:r w:rsidRPr="000E2E29">
        <w:rPr>
          <w:rFonts w:ascii="Times New Roman" w:eastAsia="Calibri" w:hAnsi="Times New Roman" w:cs="Times New Roman"/>
          <w:sz w:val="24"/>
          <w:szCs w:val="24"/>
        </w:rPr>
        <w:t>–</w:t>
      </w:r>
      <w:del w:id="48" w:author="Rawding, Daniel J (DFW)" w:date="2020-05-11T04:20:00Z">
        <w:r w:rsidDel="000734C4">
          <w:rPr>
            <w:rFonts w:ascii="Times New Roman" w:eastAsia="Calibri" w:hAnsi="Times New Roman" w:cs="Times New Roman"/>
            <w:sz w:val="24"/>
            <w:szCs w:val="24"/>
          </w:rPr>
          <w:delText xml:space="preserve"> </w:delText>
        </w:r>
        <w:commentRangeStart w:id="49"/>
        <w:r w:rsidR="005000D7" w:rsidDel="000734C4">
          <w:rPr>
            <w:rFonts w:ascii="Times New Roman" w:eastAsia="Calibri" w:hAnsi="Times New Roman" w:cs="Times New Roman"/>
            <w:sz w:val="24"/>
            <w:szCs w:val="24"/>
          </w:rPr>
          <w:delText>A</w:delText>
        </w:r>
      </w:del>
      <w:commentRangeEnd w:id="49"/>
      <w:r w:rsidR="000734C4">
        <w:rPr>
          <w:rStyle w:val="CommentReference"/>
          <w:rFonts w:ascii="Calibri" w:eastAsia="Calibri" w:hAnsi="Calibri" w:cs="Times New Roman"/>
        </w:rPr>
        <w:commentReference w:id="49"/>
      </w:r>
      <w:del w:id="50" w:author="Rawding, Daniel J (DFW)" w:date="2020-05-11T04:20:00Z">
        <w:r w:rsidR="005000D7" w:rsidDel="000734C4">
          <w:rPr>
            <w:rFonts w:ascii="Times New Roman" w:eastAsia="Calibri" w:hAnsi="Times New Roman" w:cs="Times New Roman"/>
            <w:sz w:val="24"/>
            <w:szCs w:val="24"/>
          </w:rPr>
          <w:delText>ll summer steelhead population</w:delText>
        </w:r>
        <w:r w:rsidR="00EB7507" w:rsidDel="000734C4">
          <w:rPr>
            <w:rFonts w:ascii="Times New Roman" w:eastAsia="Calibri" w:hAnsi="Times New Roman" w:cs="Times New Roman"/>
            <w:sz w:val="24"/>
            <w:szCs w:val="24"/>
          </w:rPr>
          <w:delText>s</w:delText>
        </w:r>
        <w:r w:rsidR="005000D7" w:rsidDel="000734C4">
          <w:rPr>
            <w:rFonts w:ascii="Times New Roman" w:eastAsia="Calibri" w:hAnsi="Times New Roman" w:cs="Times New Roman"/>
            <w:sz w:val="24"/>
            <w:szCs w:val="24"/>
          </w:rPr>
          <w:delText xml:space="preserve"> in the Columbia Basin are listed for protection under the ESA and adult abundance criteria for </w:delText>
        </w:r>
        <w:r w:rsidR="00EB7507" w:rsidDel="000734C4">
          <w:rPr>
            <w:rFonts w:ascii="Times New Roman" w:eastAsia="Calibri" w:hAnsi="Times New Roman" w:cs="Times New Roman"/>
            <w:sz w:val="24"/>
            <w:szCs w:val="24"/>
          </w:rPr>
          <w:delText>delisting have been developed in recovery plans (NOAA 20XX)</w:delText>
        </w:r>
        <w:r w:rsidR="005000D7" w:rsidDel="000734C4">
          <w:rPr>
            <w:rFonts w:ascii="Times New Roman" w:eastAsia="Calibri" w:hAnsi="Times New Roman" w:cs="Times New Roman"/>
            <w:sz w:val="24"/>
            <w:szCs w:val="24"/>
          </w:rPr>
          <w:delText xml:space="preserve">. Addressing the anthropogenic factors that negatively affect overshoot return survival to their natal stream would </w:delText>
        </w:r>
        <w:r w:rsidR="00EB7507" w:rsidDel="000734C4">
          <w:rPr>
            <w:rFonts w:ascii="Times New Roman" w:eastAsia="Calibri" w:hAnsi="Times New Roman" w:cs="Times New Roman"/>
            <w:sz w:val="24"/>
            <w:szCs w:val="24"/>
          </w:rPr>
          <w:delText xml:space="preserve">increase the probability of achieving </w:delText>
        </w:r>
        <w:r w:rsidR="008D6010" w:rsidDel="000734C4">
          <w:rPr>
            <w:rFonts w:ascii="Times New Roman" w:eastAsia="Calibri" w:hAnsi="Times New Roman" w:cs="Times New Roman"/>
            <w:sz w:val="24"/>
            <w:szCs w:val="24"/>
          </w:rPr>
          <w:delText xml:space="preserve">ESA delisting </w:delText>
        </w:r>
        <w:r w:rsidR="005000D7" w:rsidDel="000734C4">
          <w:rPr>
            <w:rFonts w:ascii="Times New Roman" w:eastAsia="Calibri" w:hAnsi="Times New Roman" w:cs="Times New Roman"/>
            <w:sz w:val="24"/>
            <w:szCs w:val="24"/>
          </w:rPr>
          <w:delText>goals</w:delText>
        </w:r>
        <w:r w:rsidDel="000734C4">
          <w:rPr>
            <w:rFonts w:ascii="Times New Roman" w:eastAsia="Calibri" w:hAnsi="Times New Roman" w:cs="Times New Roman"/>
            <w:sz w:val="24"/>
            <w:szCs w:val="24"/>
          </w:rPr>
          <w:delText xml:space="preserve">. </w:delText>
        </w:r>
        <w:r w:rsidR="002C6942" w:rsidDel="000734C4">
          <w:rPr>
            <w:rFonts w:ascii="Times New Roman" w:eastAsia="Calibri" w:hAnsi="Times New Roman" w:cs="Times New Roman"/>
            <w:sz w:val="24"/>
            <w:szCs w:val="24"/>
          </w:rPr>
          <w:delText xml:space="preserve">Richins and </w:delText>
        </w:r>
        <w:r w:rsidR="00B00A26" w:rsidDel="000734C4">
          <w:rPr>
            <w:rFonts w:ascii="Times New Roman" w:eastAsia="Calibri" w:hAnsi="Times New Roman" w:cs="Times New Roman"/>
            <w:sz w:val="24"/>
            <w:szCs w:val="24"/>
          </w:rPr>
          <w:delText xml:space="preserve">Skalski </w:delText>
        </w:r>
        <w:r w:rsidR="002C6942" w:rsidDel="000734C4">
          <w:rPr>
            <w:rFonts w:ascii="Times New Roman" w:eastAsia="Calibri" w:hAnsi="Times New Roman" w:cs="Times New Roman"/>
            <w:sz w:val="24"/>
            <w:szCs w:val="24"/>
          </w:rPr>
          <w:delText xml:space="preserve">(2018) </w:delText>
        </w:r>
        <w:r w:rsidR="002C6942" w:rsidRPr="002C6942" w:rsidDel="000734C4">
          <w:rPr>
            <w:rFonts w:ascii="Times New Roman" w:eastAsia="Calibri" w:hAnsi="Times New Roman" w:cs="Times New Roman"/>
            <w:sz w:val="24"/>
            <w:szCs w:val="24"/>
          </w:rPr>
          <w:delText>found evidence</w:delText>
        </w:r>
        <w:r w:rsidR="002C6942" w:rsidDel="000734C4">
          <w:rPr>
            <w:rFonts w:ascii="Times New Roman" w:eastAsia="Calibri" w:hAnsi="Times New Roman" w:cs="Times New Roman"/>
            <w:sz w:val="24"/>
            <w:szCs w:val="24"/>
          </w:rPr>
          <w:delText xml:space="preserve"> </w:delText>
        </w:r>
        <w:r w:rsidR="005000D7" w:rsidDel="000734C4">
          <w:rPr>
            <w:rFonts w:ascii="Times New Roman" w:eastAsia="Calibri" w:hAnsi="Times New Roman" w:cs="Times New Roman"/>
            <w:sz w:val="24"/>
            <w:szCs w:val="24"/>
          </w:rPr>
          <w:delText>that overshoot survival may be enhanced with</w:delText>
        </w:r>
        <w:r w:rsidR="002C6942" w:rsidRPr="002C6942" w:rsidDel="000734C4">
          <w:rPr>
            <w:rFonts w:ascii="Times New Roman" w:eastAsia="Calibri" w:hAnsi="Times New Roman" w:cs="Times New Roman"/>
            <w:sz w:val="24"/>
            <w:szCs w:val="24"/>
          </w:rPr>
          <w:delText xml:space="preserve"> spill at dams during the month of March </w:delText>
        </w:r>
        <w:r w:rsidR="002C6942" w:rsidDel="000734C4">
          <w:rPr>
            <w:rFonts w:ascii="Times New Roman" w:eastAsia="Calibri" w:hAnsi="Times New Roman" w:cs="Times New Roman"/>
            <w:sz w:val="24"/>
            <w:szCs w:val="24"/>
          </w:rPr>
          <w:delText xml:space="preserve">but did not </w:delText>
        </w:r>
        <w:r w:rsidR="005000D7" w:rsidDel="000734C4">
          <w:rPr>
            <w:rFonts w:ascii="Times New Roman" w:eastAsia="Calibri" w:hAnsi="Times New Roman" w:cs="Times New Roman"/>
            <w:sz w:val="24"/>
            <w:szCs w:val="24"/>
          </w:rPr>
          <w:delText xml:space="preserve">examine if survival </w:delText>
        </w:r>
        <w:r w:rsidR="00EB7507" w:rsidDel="000734C4">
          <w:rPr>
            <w:rFonts w:ascii="Times New Roman" w:eastAsia="Calibri" w:hAnsi="Times New Roman" w:cs="Times New Roman"/>
            <w:sz w:val="24"/>
            <w:szCs w:val="24"/>
          </w:rPr>
          <w:delText xml:space="preserve">is </w:delText>
        </w:r>
        <w:r w:rsidR="008D6010" w:rsidDel="000734C4">
          <w:rPr>
            <w:rFonts w:ascii="Times New Roman" w:eastAsia="Calibri" w:hAnsi="Times New Roman" w:cs="Times New Roman"/>
            <w:sz w:val="24"/>
            <w:szCs w:val="24"/>
          </w:rPr>
          <w:delText>a</w:delText>
        </w:r>
        <w:r w:rsidR="005000D7" w:rsidDel="000734C4">
          <w:rPr>
            <w:rFonts w:ascii="Times New Roman" w:eastAsia="Calibri" w:hAnsi="Times New Roman" w:cs="Times New Roman"/>
            <w:sz w:val="24"/>
            <w:szCs w:val="24"/>
          </w:rPr>
          <w:delText xml:space="preserve">ffected by </w:delText>
        </w:r>
        <w:r w:rsidR="002C6942" w:rsidDel="000734C4">
          <w:rPr>
            <w:rFonts w:ascii="Times New Roman" w:eastAsia="Calibri" w:hAnsi="Times New Roman" w:cs="Times New Roman"/>
            <w:sz w:val="24"/>
            <w:szCs w:val="24"/>
          </w:rPr>
          <w:delText>the number of dams.</w:delText>
        </w:r>
        <w:r w:rsidR="00EB7507" w:rsidRPr="00EB7507" w:rsidDel="000734C4">
          <w:rPr>
            <w:rFonts w:ascii="Times New Roman" w:eastAsia="Calibri" w:hAnsi="Times New Roman" w:cs="Times New Roman"/>
            <w:sz w:val="24"/>
            <w:szCs w:val="24"/>
          </w:rPr>
          <w:delText xml:space="preserve"> We hypothesized the overshoot return </w:delText>
        </w:r>
        <w:r w:rsidR="008D6010" w:rsidDel="000734C4">
          <w:rPr>
            <w:rFonts w:ascii="Times New Roman" w:eastAsia="Calibri" w:hAnsi="Times New Roman" w:cs="Times New Roman"/>
            <w:sz w:val="24"/>
            <w:szCs w:val="24"/>
          </w:rPr>
          <w:delText xml:space="preserve">survival, </w:delText>
        </w:r>
        <w:r w:rsidR="00EB7507" w:rsidRPr="00EB7507" w:rsidDel="000734C4">
          <w:rPr>
            <w:rFonts w:ascii="Times New Roman" w:eastAsia="Calibri" w:hAnsi="Times New Roman" w:cs="Times New Roman"/>
            <w:sz w:val="24"/>
            <w:szCs w:val="24"/>
          </w:rPr>
          <w:delText xml:space="preserve">the percentage of </w:delText>
        </w:r>
        <w:r w:rsidR="008D6010" w:rsidDel="000734C4">
          <w:rPr>
            <w:rFonts w:ascii="Times New Roman" w:eastAsia="Calibri" w:hAnsi="Times New Roman" w:cs="Times New Roman"/>
            <w:sz w:val="24"/>
            <w:szCs w:val="24"/>
          </w:rPr>
          <w:delText xml:space="preserve"> overshoots </w:delText>
        </w:r>
        <w:r w:rsidR="00EB7507" w:rsidRPr="00EB7507" w:rsidDel="000734C4">
          <w:rPr>
            <w:rFonts w:ascii="Times New Roman" w:eastAsia="Calibri" w:hAnsi="Times New Roman" w:cs="Times New Roman"/>
            <w:sz w:val="24"/>
            <w:szCs w:val="24"/>
          </w:rPr>
          <w:delText>that return to their natal stream, would decrease with an increase in the number dams pass</w:delText>
        </w:r>
        <w:r w:rsidR="008D6010" w:rsidDel="000734C4">
          <w:rPr>
            <w:rFonts w:ascii="Times New Roman" w:eastAsia="Calibri" w:hAnsi="Times New Roman" w:cs="Times New Roman"/>
            <w:sz w:val="24"/>
            <w:szCs w:val="24"/>
          </w:rPr>
          <w:delText>ed</w:delText>
        </w:r>
        <w:r w:rsidR="00EB7507" w:rsidRPr="00EB7507" w:rsidDel="000734C4">
          <w:rPr>
            <w:rFonts w:ascii="Times New Roman" w:eastAsia="Calibri" w:hAnsi="Times New Roman" w:cs="Times New Roman"/>
            <w:sz w:val="24"/>
            <w:szCs w:val="24"/>
          </w:rPr>
          <w:delText xml:space="preserve"> on their return to their natal stream.</w:delText>
        </w:r>
      </w:del>
    </w:p>
    <w:p w14:paraId="6C5ED139" w14:textId="731C6FDB" w:rsidR="005D6096" w:rsidRPr="00BE6179" w:rsidRDefault="002745EA" w:rsidP="00BE6179">
      <w:pPr>
        <w:spacing w:after="0" w:line="480" w:lineRule="auto"/>
        <w:ind w:firstLine="360"/>
        <w:rPr>
          <w:rFonts w:ascii="Times New Roman" w:eastAsia="Calibri" w:hAnsi="Times New Roman" w:cs="Times New Roman"/>
          <w:sz w:val="24"/>
          <w:szCs w:val="24"/>
        </w:rPr>
      </w:pPr>
      <w:commentRangeStart w:id="51"/>
      <w:commentRangeStart w:id="52"/>
      <w:r>
        <w:rPr>
          <w:rFonts w:ascii="Times New Roman" w:eastAsia="Calibri" w:hAnsi="Times New Roman" w:cs="Times New Roman"/>
          <w:sz w:val="24"/>
          <w:szCs w:val="24"/>
        </w:rPr>
        <w:lastRenderedPageBreak/>
        <w:t>B</w:t>
      </w:r>
      <w:commentRangeEnd w:id="51"/>
      <w:r w:rsidR="00CD1D2A">
        <w:rPr>
          <w:rStyle w:val="CommentReference"/>
          <w:rFonts w:ascii="Calibri" w:eastAsia="Calibri" w:hAnsi="Calibri" w:cs="Times New Roman"/>
        </w:rPr>
        <w:commentReference w:id="51"/>
      </w:r>
      <w:commentRangeEnd w:id="52"/>
      <w:r w:rsidR="00B05474">
        <w:rPr>
          <w:rStyle w:val="CommentReference"/>
          <w:rFonts w:ascii="Calibri" w:eastAsia="Calibri" w:hAnsi="Calibri" w:cs="Times New Roman"/>
        </w:rPr>
        <w:commentReference w:id="52"/>
      </w:r>
      <w:r>
        <w:rPr>
          <w:rFonts w:ascii="Times New Roman" w:eastAsia="Calibri" w:hAnsi="Times New Roman" w:cs="Times New Roman"/>
          <w:sz w:val="24"/>
          <w:szCs w:val="24"/>
        </w:rPr>
        <w:t xml:space="preserve">ased on known adult returns to </w:t>
      </w:r>
      <w:r w:rsidR="001A2682">
        <w:rPr>
          <w:rFonts w:ascii="Times New Roman" w:eastAsia="Calibri" w:hAnsi="Times New Roman" w:cs="Times New Roman"/>
          <w:sz w:val="24"/>
          <w:szCs w:val="24"/>
        </w:rPr>
        <w:t xml:space="preserve">PRD </w:t>
      </w:r>
      <w:r>
        <w:rPr>
          <w:rFonts w:ascii="Times New Roman" w:eastAsia="Calibri" w:hAnsi="Times New Roman" w:cs="Times New Roman"/>
          <w:sz w:val="24"/>
          <w:szCs w:val="24"/>
        </w:rPr>
        <w:t xml:space="preserve">from juveniles PIT tagged in their natal streams, we determined the uppermost detection in the UCR. </w:t>
      </w:r>
      <w:r w:rsidR="00F662CA">
        <w:rPr>
          <w:rFonts w:ascii="Times New Roman" w:eastAsia="Calibri" w:hAnsi="Times New Roman" w:cs="Times New Roman"/>
          <w:sz w:val="24"/>
          <w:szCs w:val="24"/>
        </w:rPr>
        <w:t>A</w:t>
      </w:r>
      <w:r>
        <w:rPr>
          <w:rFonts w:ascii="Times New Roman" w:eastAsia="Calibri" w:hAnsi="Times New Roman" w:cs="Times New Roman"/>
          <w:sz w:val="24"/>
          <w:szCs w:val="24"/>
        </w:rPr>
        <w:t>dults detected above Wells, Rocky Reach, and Rock Island Dams</w:t>
      </w:r>
      <w:r w:rsidR="00104234">
        <w:rPr>
          <w:rFonts w:ascii="Times New Roman" w:eastAsia="Calibri" w:hAnsi="Times New Roman" w:cs="Times New Roman"/>
          <w:sz w:val="24"/>
          <w:szCs w:val="24"/>
        </w:rPr>
        <w:t xml:space="preserve"> were </w:t>
      </w:r>
      <w:r w:rsidR="0037570B">
        <w:rPr>
          <w:rFonts w:ascii="Times New Roman" w:eastAsia="Calibri" w:hAnsi="Times New Roman" w:cs="Times New Roman"/>
          <w:sz w:val="24"/>
          <w:szCs w:val="24"/>
        </w:rPr>
        <w:t xml:space="preserve">assigned values </w:t>
      </w:r>
      <w:r w:rsidR="00CD7BEE">
        <w:rPr>
          <w:rFonts w:ascii="Times New Roman" w:eastAsia="Calibri" w:hAnsi="Times New Roman" w:cs="Times New Roman"/>
          <w:sz w:val="24"/>
          <w:szCs w:val="24"/>
        </w:rPr>
        <w:t xml:space="preserve">of </w:t>
      </w:r>
      <w:r w:rsidR="0037570B">
        <w:rPr>
          <w:rFonts w:ascii="Times New Roman" w:eastAsia="Calibri" w:hAnsi="Times New Roman" w:cs="Times New Roman"/>
          <w:sz w:val="24"/>
          <w:szCs w:val="24"/>
        </w:rPr>
        <w:t>5</w:t>
      </w:r>
      <w:r w:rsidR="00104234">
        <w:rPr>
          <w:rFonts w:ascii="Times New Roman" w:eastAsia="Calibri" w:hAnsi="Times New Roman" w:cs="Times New Roman"/>
          <w:sz w:val="24"/>
          <w:szCs w:val="24"/>
        </w:rPr>
        <w:t>,</w:t>
      </w:r>
      <w:r w:rsidR="001A2682">
        <w:rPr>
          <w:rFonts w:ascii="Times New Roman" w:eastAsia="Calibri" w:hAnsi="Times New Roman" w:cs="Times New Roman"/>
          <w:sz w:val="24"/>
          <w:szCs w:val="24"/>
        </w:rPr>
        <w:t xml:space="preserve"> </w:t>
      </w:r>
      <w:r w:rsidR="0037570B">
        <w:rPr>
          <w:rFonts w:ascii="Times New Roman" w:eastAsia="Calibri" w:hAnsi="Times New Roman" w:cs="Times New Roman"/>
          <w:sz w:val="24"/>
          <w:szCs w:val="24"/>
        </w:rPr>
        <w:t>4</w:t>
      </w:r>
      <w:r w:rsidR="00104234">
        <w:rPr>
          <w:rFonts w:ascii="Times New Roman" w:eastAsia="Calibri" w:hAnsi="Times New Roman" w:cs="Times New Roman"/>
          <w:sz w:val="24"/>
          <w:szCs w:val="24"/>
        </w:rPr>
        <w:t xml:space="preserve">, and </w:t>
      </w:r>
      <w:r w:rsidR="0037570B">
        <w:rPr>
          <w:rFonts w:ascii="Times New Roman" w:eastAsia="Calibri" w:hAnsi="Times New Roman" w:cs="Times New Roman"/>
          <w:sz w:val="24"/>
          <w:szCs w:val="24"/>
        </w:rPr>
        <w:t>3</w:t>
      </w:r>
      <w:r w:rsidR="00104234">
        <w:rPr>
          <w:rFonts w:ascii="Times New Roman" w:eastAsia="Calibri" w:hAnsi="Times New Roman" w:cs="Times New Roman"/>
          <w:sz w:val="24"/>
          <w:szCs w:val="24"/>
        </w:rPr>
        <w:t xml:space="preserve"> dams </w:t>
      </w:r>
      <w:r w:rsidR="005C520F">
        <w:rPr>
          <w:rFonts w:ascii="Times New Roman" w:eastAsia="Calibri" w:hAnsi="Times New Roman" w:cs="Times New Roman"/>
          <w:sz w:val="24"/>
          <w:szCs w:val="24"/>
        </w:rPr>
        <w:t>for fish spawning in the McNary pool</w:t>
      </w:r>
      <w:r>
        <w:rPr>
          <w:rFonts w:ascii="Times New Roman" w:eastAsia="Calibri" w:hAnsi="Times New Roman" w:cs="Times New Roman"/>
          <w:sz w:val="24"/>
          <w:szCs w:val="24"/>
        </w:rPr>
        <w:t>,</w:t>
      </w:r>
      <w:r w:rsidR="00104234">
        <w:rPr>
          <w:rFonts w:ascii="Times New Roman" w:eastAsia="Calibri" w:hAnsi="Times New Roman" w:cs="Times New Roman"/>
          <w:sz w:val="24"/>
          <w:szCs w:val="24"/>
        </w:rPr>
        <w:t xml:space="preserve"> respectively. </w:t>
      </w:r>
      <w:r w:rsidR="00F662CA">
        <w:rPr>
          <w:rFonts w:ascii="Times New Roman" w:eastAsia="Calibri" w:hAnsi="Times New Roman" w:cs="Times New Roman"/>
          <w:sz w:val="24"/>
          <w:szCs w:val="24"/>
        </w:rPr>
        <w:t xml:space="preserve">Since there was no PIT tag detection at Wanapum Dam, for adults detected at PRD, we assigned a </w:t>
      </w:r>
      <w:r w:rsidR="008D6010">
        <w:rPr>
          <w:rFonts w:ascii="Times New Roman" w:eastAsia="Calibri" w:hAnsi="Times New Roman" w:cs="Times New Roman"/>
          <w:sz w:val="24"/>
          <w:szCs w:val="24"/>
        </w:rPr>
        <w:t>value</w:t>
      </w:r>
      <w:r w:rsidR="00F662CA">
        <w:rPr>
          <w:rFonts w:ascii="Times New Roman" w:eastAsia="Calibri" w:hAnsi="Times New Roman" w:cs="Times New Roman"/>
          <w:sz w:val="24"/>
          <w:szCs w:val="24"/>
        </w:rPr>
        <w:t xml:space="preserve"> of 1.5, which assumes 50% of these fish passed Wanapum Dam.</w:t>
      </w:r>
      <w:r w:rsidR="00104234">
        <w:rPr>
          <w:rFonts w:ascii="Times New Roman" w:eastAsia="Calibri" w:hAnsi="Times New Roman" w:cs="Times New Roman"/>
          <w:sz w:val="24"/>
          <w:szCs w:val="24"/>
        </w:rPr>
        <w:t xml:space="preserve"> </w:t>
      </w:r>
      <w:r w:rsidR="005C520F">
        <w:rPr>
          <w:rFonts w:ascii="Times New Roman" w:eastAsia="Calibri" w:hAnsi="Times New Roman" w:cs="Times New Roman"/>
          <w:sz w:val="24"/>
          <w:szCs w:val="24"/>
        </w:rPr>
        <w:t>For fish spawning in the John Day pool (e.g., Umatilla and John Day)</w:t>
      </w:r>
      <w:r w:rsidR="00CD1D2A">
        <w:rPr>
          <w:rFonts w:ascii="Times New Roman" w:eastAsia="Calibri" w:hAnsi="Times New Roman" w:cs="Times New Roman"/>
          <w:sz w:val="24"/>
          <w:szCs w:val="24"/>
        </w:rPr>
        <w:t xml:space="preserve">, which </w:t>
      </w:r>
      <w:r w:rsidR="00F662CA">
        <w:rPr>
          <w:rFonts w:ascii="Times New Roman" w:eastAsia="Calibri" w:hAnsi="Times New Roman" w:cs="Times New Roman"/>
          <w:sz w:val="24"/>
          <w:szCs w:val="24"/>
        </w:rPr>
        <w:t xml:space="preserve">is the </w:t>
      </w:r>
      <w:r w:rsidR="00CD1D2A">
        <w:rPr>
          <w:rFonts w:ascii="Times New Roman" w:eastAsia="Calibri" w:hAnsi="Times New Roman" w:cs="Times New Roman"/>
          <w:sz w:val="24"/>
          <w:szCs w:val="24"/>
        </w:rPr>
        <w:t>dam below McNary</w:t>
      </w:r>
      <w:r w:rsidR="005C520F">
        <w:rPr>
          <w:rFonts w:ascii="Times New Roman" w:eastAsia="Calibri" w:hAnsi="Times New Roman" w:cs="Times New Roman"/>
          <w:sz w:val="24"/>
          <w:szCs w:val="24"/>
        </w:rPr>
        <w:t xml:space="preserve"> we added </w:t>
      </w:r>
      <w:r w:rsidR="00F662CA">
        <w:rPr>
          <w:rFonts w:ascii="Times New Roman" w:eastAsia="Calibri" w:hAnsi="Times New Roman" w:cs="Times New Roman"/>
          <w:sz w:val="24"/>
          <w:szCs w:val="24"/>
        </w:rPr>
        <w:t>a value of 1</w:t>
      </w:r>
      <w:r w:rsidR="005C520F">
        <w:rPr>
          <w:rFonts w:ascii="Times New Roman" w:eastAsia="Calibri" w:hAnsi="Times New Roman" w:cs="Times New Roman"/>
          <w:sz w:val="24"/>
          <w:szCs w:val="24"/>
        </w:rPr>
        <w:t xml:space="preserve"> </w:t>
      </w:r>
      <w:r w:rsidR="00CD1D2A">
        <w:rPr>
          <w:rFonts w:ascii="Times New Roman" w:eastAsia="Calibri" w:hAnsi="Times New Roman" w:cs="Times New Roman"/>
          <w:sz w:val="24"/>
          <w:szCs w:val="24"/>
        </w:rPr>
        <w:t>to the dam totals above</w:t>
      </w:r>
      <w:r w:rsidR="005C520F">
        <w:rPr>
          <w:rFonts w:ascii="Times New Roman" w:eastAsia="Calibri" w:hAnsi="Times New Roman" w:cs="Times New Roman"/>
          <w:sz w:val="24"/>
          <w:szCs w:val="24"/>
        </w:rPr>
        <w:t xml:space="preserve">. </w:t>
      </w:r>
      <w:r w:rsidR="00CD1D2A">
        <w:rPr>
          <w:rFonts w:ascii="Times New Roman" w:eastAsia="Calibri" w:hAnsi="Times New Roman" w:cs="Times New Roman"/>
          <w:sz w:val="24"/>
          <w:szCs w:val="24"/>
        </w:rPr>
        <w:t xml:space="preserve"> </w:t>
      </w:r>
      <w:r w:rsidR="005D6096">
        <w:rPr>
          <w:rFonts w:ascii="Times New Roman" w:hAnsi="Times New Roman"/>
          <w:sz w:val="24"/>
          <w:szCs w:val="24"/>
        </w:rPr>
        <w:t xml:space="preserve">Due to the small </w:t>
      </w:r>
      <w:r w:rsidR="00CD1D2A">
        <w:rPr>
          <w:rFonts w:ascii="Times New Roman" w:hAnsi="Times New Roman"/>
          <w:sz w:val="24"/>
          <w:szCs w:val="24"/>
        </w:rPr>
        <w:t xml:space="preserve">annual </w:t>
      </w:r>
      <w:r w:rsidR="005D6096">
        <w:rPr>
          <w:rFonts w:ascii="Times New Roman" w:hAnsi="Times New Roman"/>
          <w:sz w:val="24"/>
          <w:szCs w:val="24"/>
        </w:rPr>
        <w:t xml:space="preserve">sample size </w:t>
      </w:r>
      <w:r w:rsidR="00CD1D2A">
        <w:rPr>
          <w:rFonts w:ascii="Times New Roman" w:hAnsi="Times New Roman"/>
          <w:sz w:val="24"/>
          <w:szCs w:val="24"/>
        </w:rPr>
        <w:t>of</w:t>
      </w:r>
      <w:r w:rsidR="005D6096">
        <w:rPr>
          <w:rFonts w:ascii="Times New Roman" w:hAnsi="Times New Roman"/>
          <w:sz w:val="24"/>
          <w:szCs w:val="24"/>
        </w:rPr>
        <w:t xml:space="preserve"> </w:t>
      </w:r>
      <w:r w:rsidR="00CD1D2A">
        <w:rPr>
          <w:rFonts w:ascii="Times New Roman" w:hAnsi="Times New Roman"/>
          <w:sz w:val="24"/>
          <w:szCs w:val="24"/>
        </w:rPr>
        <w:t xml:space="preserve">detections, </w:t>
      </w:r>
      <w:r w:rsidR="005D6096">
        <w:rPr>
          <w:rFonts w:ascii="Times New Roman" w:hAnsi="Times New Roman"/>
          <w:sz w:val="24"/>
          <w:szCs w:val="24"/>
        </w:rPr>
        <w:t>dam detections were pooled across years</w:t>
      </w:r>
      <w:r w:rsidR="00EB7507">
        <w:rPr>
          <w:rFonts w:ascii="Times New Roman" w:hAnsi="Times New Roman"/>
          <w:sz w:val="24"/>
          <w:szCs w:val="24"/>
        </w:rPr>
        <w:t xml:space="preserve">. </w:t>
      </w:r>
      <w:r w:rsidR="005D6096">
        <w:rPr>
          <w:rFonts w:ascii="Times New Roman" w:hAnsi="Times New Roman"/>
          <w:sz w:val="24"/>
          <w:szCs w:val="24"/>
        </w:rPr>
        <w:t xml:space="preserve">We used logistic regression to estimate the overshoot return </w:t>
      </w:r>
      <w:r w:rsidR="008D6010">
        <w:rPr>
          <w:rFonts w:ascii="Times New Roman" w:hAnsi="Times New Roman"/>
          <w:sz w:val="24"/>
          <w:szCs w:val="24"/>
        </w:rPr>
        <w:t>survival</w:t>
      </w:r>
      <w:r w:rsidR="005D6096">
        <w:rPr>
          <w:rFonts w:ascii="Times New Roman" w:hAnsi="Times New Roman"/>
          <w:sz w:val="24"/>
          <w:szCs w:val="24"/>
        </w:rPr>
        <w:t xml:space="preserve"> based on the number of dams.</w:t>
      </w:r>
    </w:p>
    <w:p w14:paraId="4D326512" w14:textId="025078E1" w:rsidR="00AF374A" w:rsidRDefault="008B56CD" w:rsidP="00AF374A">
      <w:pPr>
        <w:spacing w:after="0" w:line="480" w:lineRule="auto"/>
        <w:ind w:firstLine="360"/>
        <w:rPr>
          <w:rFonts w:ascii="Times New Roman" w:hAnsi="Times New Roman"/>
          <w:sz w:val="24"/>
          <w:szCs w:val="24"/>
        </w:rPr>
      </w:pPr>
      <w:commentRangeStart w:id="53"/>
      <w:del w:id="54" w:author="Rawding, Daniel J (DFW)" w:date="2020-05-11T04:22:00Z">
        <w:r w:rsidDel="000734C4">
          <w:rPr>
            <w:rFonts w:ascii="Times New Roman" w:hAnsi="Times New Roman"/>
            <w:sz w:val="24"/>
            <w:szCs w:val="24"/>
          </w:rPr>
          <w:delText>A</w:delText>
        </w:r>
      </w:del>
      <w:commentRangeEnd w:id="53"/>
      <w:r w:rsidR="000734C4">
        <w:rPr>
          <w:rStyle w:val="CommentReference"/>
          <w:rFonts w:ascii="Calibri" w:eastAsia="Calibri" w:hAnsi="Calibri" w:cs="Times New Roman"/>
        </w:rPr>
        <w:commentReference w:id="53"/>
      </w:r>
      <w:del w:id="55" w:author="Rawding, Daniel J (DFW)" w:date="2020-05-11T04:22:00Z">
        <w:r w:rsidDel="000734C4">
          <w:rPr>
            <w:rFonts w:ascii="Times New Roman" w:hAnsi="Times New Roman"/>
            <w:sz w:val="24"/>
            <w:szCs w:val="24"/>
          </w:rPr>
          <w:delText>s a consequence of exhibiting an overshoot behavior, adult steelhead must migrate further, expend greater amounts of energy and may be in poorer condition when entering their natal tributar</w:delText>
        </w:r>
        <w:r w:rsidR="007742A9" w:rsidDel="000734C4">
          <w:rPr>
            <w:rFonts w:ascii="Times New Roman" w:hAnsi="Times New Roman"/>
            <w:sz w:val="24"/>
            <w:szCs w:val="24"/>
          </w:rPr>
          <w:delText xml:space="preserve">y. This </w:delText>
        </w:r>
        <w:r w:rsidR="00ED2C61" w:rsidDel="000734C4">
          <w:rPr>
            <w:rFonts w:ascii="Times New Roman" w:hAnsi="Times New Roman"/>
            <w:sz w:val="24"/>
            <w:szCs w:val="24"/>
          </w:rPr>
          <w:delText xml:space="preserve">may lead to lower reproductive success </w:delText>
        </w:r>
        <w:r w:rsidR="007742A9" w:rsidDel="000734C4">
          <w:rPr>
            <w:rFonts w:ascii="Times New Roman" w:hAnsi="Times New Roman"/>
            <w:sz w:val="24"/>
            <w:szCs w:val="24"/>
          </w:rPr>
          <w:delText>of overshoots due to their poor condition or the possible later arrival timing of overshoots may reduce the likelihood of reaching distant spawning locations in their natal streams</w:delText>
        </w:r>
        <w:r w:rsidDel="000734C4">
          <w:rPr>
            <w:rFonts w:ascii="Times New Roman" w:hAnsi="Times New Roman"/>
            <w:sz w:val="24"/>
            <w:szCs w:val="24"/>
          </w:rPr>
          <w:delText xml:space="preserve">. </w:delText>
        </w:r>
      </w:del>
      <w:del w:id="56" w:author="Rawding, Daniel J (DFW)" w:date="2020-05-11T04:40:00Z">
        <w:r w:rsidDel="00077CAD">
          <w:rPr>
            <w:rFonts w:ascii="Times New Roman" w:hAnsi="Times New Roman"/>
            <w:sz w:val="24"/>
            <w:szCs w:val="24"/>
          </w:rPr>
          <w:delText xml:space="preserve">For example, </w:delText>
        </w:r>
        <w:r w:rsidR="00EB7507" w:rsidDel="00077CAD">
          <w:rPr>
            <w:rFonts w:ascii="Times New Roman" w:hAnsi="Times New Roman"/>
            <w:sz w:val="24"/>
            <w:szCs w:val="24"/>
          </w:rPr>
          <w:delText xml:space="preserve">Yakima </w:delText>
        </w:r>
        <w:r w:rsidDel="00077CAD">
          <w:rPr>
            <w:rFonts w:ascii="Times New Roman" w:hAnsi="Times New Roman"/>
            <w:sz w:val="24"/>
            <w:szCs w:val="24"/>
          </w:rPr>
          <w:delText xml:space="preserve">steelhead </w:delText>
        </w:r>
        <w:r w:rsidR="00EB7507" w:rsidDel="00077CAD">
          <w:rPr>
            <w:rFonts w:ascii="Times New Roman" w:hAnsi="Times New Roman"/>
            <w:sz w:val="24"/>
            <w:szCs w:val="24"/>
          </w:rPr>
          <w:delText xml:space="preserve">that overshoot to </w:delText>
        </w:r>
        <w:r w:rsidR="001A2682" w:rsidDel="00077CAD">
          <w:rPr>
            <w:rFonts w:ascii="Times New Roman" w:hAnsi="Times New Roman"/>
            <w:sz w:val="24"/>
            <w:szCs w:val="24"/>
          </w:rPr>
          <w:delText xml:space="preserve">PRD </w:delText>
        </w:r>
        <w:r w:rsidDel="00077CAD">
          <w:rPr>
            <w:rFonts w:ascii="Times New Roman" w:hAnsi="Times New Roman"/>
            <w:sz w:val="24"/>
            <w:szCs w:val="24"/>
          </w:rPr>
          <w:delText xml:space="preserve">and subsequently detected at Prosser Dam in the lower Yakima River must migrate a minimum of 200 km (100 km each way) more than </w:delText>
        </w:r>
        <w:r w:rsidR="00EB7507" w:rsidDel="00077CAD">
          <w:rPr>
            <w:rFonts w:ascii="Times New Roman" w:hAnsi="Times New Roman"/>
            <w:sz w:val="24"/>
            <w:szCs w:val="24"/>
          </w:rPr>
          <w:delText xml:space="preserve">had they been a direct migrant to </w:delText>
        </w:r>
        <w:r w:rsidDel="00077CAD">
          <w:rPr>
            <w:rFonts w:ascii="Times New Roman" w:hAnsi="Times New Roman"/>
            <w:sz w:val="24"/>
            <w:szCs w:val="24"/>
          </w:rPr>
          <w:delText xml:space="preserve">Yakima River. </w:delText>
        </w:r>
      </w:del>
      <w:commentRangeStart w:id="57"/>
      <w:r w:rsidR="001A2682">
        <w:rPr>
          <w:rFonts w:ascii="Times New Roman" w:hAnsi="Times New Roman"/>
          <w:sz w:val="24"/>
          <w:szCs w:val="24"/>
        </w:rPr>
        <w:t xml:space="preserve">The influence of overshoot return </w:t>
      </w:r>
      <w:r w:rsidR="00A46F7B">
        <w:rPr>
          <w:rFonts w:ascii="Times New Roman" w:hAnsi="Times New Roman"/>
          <w:sz w:val="24"/>
          <w:szCs w:val="24"/>
        </w:rPr>
        <w:t>behavior on run timing at Prosser Dam [PRO] was examined using the monthly counts of known Yakima origin steelhead overshoots detected at PRD and subsequently detected at PRO compared to non-overshoots detected at PRO.</w:t>
      </w:r>
      <w:commentRangeEnd w:id="57"/>
      <w:r w:rsidR="00CD1D2A">
        <w:rPr>
          <w:rStyle w:val="CommentReference"/>
          <w:rFonts w:ascii="Calibri" w:eastAsia="Calibri" w:hAnsi="Calibri" w:cs="Times New Roman"/>
        </w:rPr>
        <w:commentReference w:id="57"/>
      </w:r>
      <w:r w:rsidR="00A46F7B">
        <w:rPr>
          <w:rFonts w:ascii="Times New Roman" w:hAnsi="Times New Roman"/>
          <w:sz w:val="24"/>
          <w:szCs w:val="24"/>
        </w:rPr>
        <w:t xml:space="preserve"> </w:t>
      </w:r>
      <w:r>
        <w:rPr>
          <w:rFonts w:ascii="Times New Roman" w:hAnsi="Times New Roman"/>
          <w:sz w:val="24"/>
          <w:szCs w:val="24"/>
        </w:rPr>
        <w:t xml:space="preserve">The </w:t>
      </w:r>
      <w:r w:rsidR="00A46F7B">
        <w:rPr>
          <w:rFonts w:ascii="Times New Roman" w:hAnsi="Times New Roman"/>
          <w:sz w:val="24"/>
          <w:szCs w:val="24"/>
        </w:rPr>
        <w:t xml:space="preserve">cumulative monthly count </w:t>
      </w:r>
      <w:r>
        <w:rPr>
          <w:rFonts w:ascii="Times New Roman" w:hAnsi="Times New Roman"/>
          <w:sz w:val="24"/>
          <w:szCs w:val="24"/>
        </w:rPr>
        <w:t xml:space="preserve">of overshoot steelhead was compared to non-overshoot steelhead using a Kolmogorov-Smirnov (KS) test.  </w:t>
      </w:r>
    </w:p>
    <w:p w14:paraId="6782397D" w14:textId="1E0AAD9C" w:rsidR="00BB09EE" w:rsidRDefault="008B56CD" w:rsidP="002D2E6A">
      <w:pPr>
        <w:spacing w:after="0" w:line="480" w:lineRule="auto"/>
        <w:ind w:firstLine="360"/>
        <w:rPr>
          <w:rFonts w:ascii="Times New Roman" w:hAnsi="Times New Roman"/>
          <w:sz w:val="24"/>
          <w:szCs w:val="24"/>
        </w:rPr>
      </w:pPr>
      <w:r w:rsidRPr="008B56CD">
        <w:rPr>
          <w:rFonts w:ascii="Times New Roman" w:hAnsi="Times New Roman"/>
          <w:sz w:val="24"/>
          <w:szCs w:val="24"/>
        </w:rPr>
        <w:t>All statistical analyses were conducted using R software (R Core Team 2015).</w:t>
      </w:r>
      <w:r>
        <w:rPr>
          <w:rFonts w:ascii="Times New Roman" w:hAnsi="Times New Roman"/>
          <w:sz w:val="24"/>
          <w:szCs w:val="24"/>
        </w:rPr>
        <w:t xml:space="preserve"> </w:t>
      </w:r>
      <w:commentRangeStart w:id="58"/>
      <w:r w:rsidR="001F236A">
        <w:rPr>
          <w:rFonts w:ascii="Times New Roman" w:hAnsi="Times New Roman"/>
          <w:sz w:val="24"/>
          <w:szCs w:val="24"/>
        </w:rPr>
        <w:t>In</w:t>
      </w:r>
      <w:commentRangeEnd w:id="58"/>
      <w:r w:rsidR="000734C4">
        <w:rPr>
          <w:rStyle w:val="CommentReference"/>
          <w:rFonts w:ascii="Calibri" w:eastAsia="Calibri" w:hAnsi="Calibri" w:cs="Times New Roman"/>
        </w:rPr>
        <w:commentReference w:id="58"/>
      </w:r>
      <w:r w:rsidR="001F236A">
        <w:rPr>
          <w:rFonts w:ascii="Times New Roman" w:hAnsi="Times New Roman"/>
          <w:sz w:val="24"/>
          <w:szCs w:val="24"/>
        </w:rPr>
        <w:t xml:space="preserve"> all regression</w:t>
      </w:r>
      <w:r w:rsidR="002D2E6A">
        <w:rPr>
          <w:rFonts w:ascii="Times New Roman" w:hAnsi="Times New Roman"/>
          <w:sz w:val="24"/>
          <w:szCs w:val="24"/>
        </w:rPr>
        <w:t xml:space="preserve"> analysis</w:t>
      </w:r>
      <w:r w:rsidR="001F236A">
        <w:rPr>
          <w:rFonts w:ascii="Times New Roman" w:hAnsi="Times New Roman"/>
          <w:sz w:val="24"/>
          <w:szCs w:val="24"/>
        </w:rPr>
        <w:t xml:space="preserve">, </w:t>
      </w:r>
      <w:commentRangeStart w:id="59"/>
      <w:r w:rsidR="001F236A">
        <w:rPr>
          <w:rFonts w:ascii="Times New Roman" w:hAnsi="Times New Roman"/>
          <w:sz w:val="24"/>
          <w:szCs w:val="24"/>
        </w:rPr>
        <w:t xml:space="preserve">Likelihood Ratio Tests (LRTs) </w:t>
      </w:r>
      <w:r w:rsidR="00E7312B">
        <w:rPr>
          <w:rFonts w:ascii="Times New Roman" w:hAnsi="Times New Roman"/>
          <w:sz w:val="24"/>
          <w:szCs w:val="24"/>
        </w:rPr>
        <w:t xml:space="preserve">were used </w:t>
      </w:r>
      <w:r w:rsidR="001F236A">
        <w:rPr>
          <w:rFonts w:ascii="Times New Roman" w:hAnsi="Times New Roman"/>
          <w:sz w:val="24"/>
          <w:szCs w:val="24"/>
        </w:rPr>
        <w:t>for model selection</w:t>
      </w:r>
      <w:r w:rsidR="0039452F">
        <w:rPr>
          <w:rFonts w:ascii="Times New Roman" w:hAnsi="Times New Roman"/>
          <w:sz w:val="24"/>
          <w:szCs w:val="24"/>
        </w:rPr>
        <w:t xml:space="preserve"> and</w:t>
      </w:r>
      <w:r w:rsidR="001F236A">
        <w:rPr>
          <w:rFonts w:ascii="Times New Roman" w:hAnsi="Times New Roman"/>
          <w:sz w:val="24"/>
          <w:szCs w:val="24"/>
        </w:rPr>
        <w:t xml:space="preserve"> goodness of fit (GOF) test </w:t>
      </w:r>
      <w:r w:rsidR="00E7312B">
        <w:rPr>
          <w:rFonts w:ascii="Times New Roman" w:hAnsi="Times New Roman"/>
          <w:sz w:val="24"/>
          <w:szCs w:val="24"/>
        </w:rPr>
        <w:t xml:space="preserve">were used </w:t>
      </w:r>
      <w:r w:rsidR="001F236A">
        <w:rPr>
          <w:rFonts w:ascii="Times New Roman" w:hAnsi="Times New Roman"/>
          <w:sz w:val="24"/>
          <w:szCs w:val="24"/>
        </w:rPr>
        <w:t>to assess model fit</w:t>
      </w:r>
      <w:r w:rsidR="0039452F">
        <w:rPr>
          <w:rFonts w:ascii="Times New Roman" w:hAnsi="Times New Roman"/>
          <w:sz w:val="24"/>
          <w:szCs w:val="24"/>
        </w:rPr>
        <w:t xml:space="preserve">. </w:t>
      </w:r>
      <w:commentRangeEnd w:id="59"/>
      <w:r w:rsidR="005B0FF1">
        <w:rPr>
          <w:rStyle w:val="CommentReference"/>
          <w:rFonts w:ascii="Calibri" w:eastAsia="Calibri" w:hAnsi="Calibri" w:cs="Times New Roman"/>
        </w:rPr>
        <w:commentReference w:id="59"/>
      </w:r>
      <w:r w:rsidR="0039452F">
        <w:rPr>
          <w:rFonts w:ascii="Times New Roman" w:hAnsi="Times New Roman"/>
          <w:sz w:val="24"/>
          <w:szCs w:val="24"/>
        </w:rPr>
        <w:t xml:space="preserve">Residuals were </w:t>
      </w:r>
      <w:r w:rsidR="001F236A">
        <w:rPr>
          <w:rFonts w:ascii="Times New Roman" w:hAnsi="Times New Roman"/>
          <w:sz w:val="24"/>
          <w:szCs w:val="24"/>
        </w:rPr>
        <w:t xml:space="preserve">examined </w:t>
      </w:r>
      <w:r w:rsidR="002D2E6A">
        <w:rPr>
          <w:rFonts w:ascii="Times New Roman" w:hAnsi="Times New Roman"/>
          <w:sz w:val="24"/>
          <w:szCs w:val="24"/>
        </w:rPr>
        <w:t xml:space="preserve">for </w:t>
      </w:r>
      <w:r w:rsidR="00D9477A" w:rsidRPr="00D9477A">
        <w:rPr>
          <w:rFonts w:ascii="Times New Roman" w:hAnsi="Times New Roman"/>
          <w:sz w:val="24"/>
          <w:szCs w:val="24"/>
        </w:rPr>
        <w:t xml:space="preserve">outliers, </w:t>
      </w:r>
      <w:r w:rsidR="002D2E6A">
        <w:rPr>
          <w:rFonts w:ascii="Times New Roman" w:hAnsi="Times New Roman"/>
          <w:sz w:val="24"/>
          <w:szCs w:val="24"/>
        </w:rPr>
        <w:t xml:space="preserve">and </w:t>
      </w:r>
      <w:r w:rsidR="0039452F">
        <w:rPr>
          <w:rFonts w:ascii="Times New Roman" w:hAnsi="Times New Roman"/>
          <w:sz w:val="24"/>
          <w:szCs w:val="24"/>
        </w:rPr>
        <w:t xml:space="preserve">assumptions </w:t>
      </w:r>
      <w:r w:rsidR="002D2E6A">
        <w:rPr>
          <w:rFonts w:ascii="Times New Roman" w:hAnsi="Times New Roman"/>
          <w:sz w:val="24"/>
          <w:szCs w:val="24"/>
        </w:rPr>
        <w:t>for linearity</w:t>
      </w:r>
      <w:r w:rsidR="0039452F">
        <w:rPr>
          <w:rFonts w:ascii="Times New Roman" w:hAnsi="Times New Roman"/>
          <w:sz w:val="24"/>
          <w:szCs w:val="24"/>
        </w:rPr>
        <w:t xml:space="preserve">, </w:t>
      </w:r>
      <w:r w:rsidR="002D2E6A">
        <w:rPr>
          <w:rFonts w:ascii="Times New Roman" w:hAnsi="Times New Roman"/>
          <w:sz w:val="24"/>
          <w:szCs w:val="24"/>
        </w:rPr>
        <w:t xml:space="preserve">independence, and normality and homogeneity in normal linear regression </w:t>
      </w:r>
      <w:r w:rsidR="00E7312B">
        <w:rPr>
          <w:rFonts w:ascii="Times New Roman" w:hAnsi="Times New Roman"/>
          <w:sz w:val="24"/>
          <w:szCs w:val="24"/>
        </w:rPr>
        <w:t xml:space="preserve">were assessed </w:t>
      </w:r>
      <w:r w:rsidR="002D2E6A">
        <w:rPr>
          <w:rFonts w:ascii="Times New Roman" w:hAnsi="Times New Roman"/>
          <w:sz w:val="24"/>
          <w:szCs w:val="24"/>
        </w:rPr>
        <w:t xml:space="preserve">using </w:t>
      </w:r>
      <w:r w:rsidR="00C304D5">
        <w:rPr>
          <w:rFonts w:ascii="Times New Roman" w:hAnsi="Times New Roman"/>
          <w:sz w:val="24"/>
          <w:szCs w:val="24"/>
        </w:rPr>
        <w:t>diagnostic</w:t>
      </w:r>
      <w:r w:rsidR="00E7312B">
        <w:rPr>
          <w:rFonts w:ascii="Times New Roman" w:hAnsi="Times New Roman"/>
          <w:sz w:val="24"/>
          <w:szCs w:val="24"/>
        </w:rPr>
        <w:t xml:space="preserve"> plots</w:t>
      </w:r>
      <w:r w:rsidR="008B6DB5">
        <w:rPr>
          <w:rFonts w:ascii="Times New Roman" w:hAnsi="Times New Roman"/>
          <w:sz w:val="24"/>
          <w:szCs w:val="24"/>
        </w:rPr>
        <w:t>.</w:t>
      </w:r>
    </w:p>
    <w:p w14:paraId="7BC07271" w14:textId="269FC2F7" w:rsidR="007226C0" w:rsidRDefault="00CF040E" w:rsidP="000E2E29">
      <w:pPr>
        <w:spacing w:after="0" w:line="480" w:lineRule="auto"/>
        <w:rPr>
          <w:ins w:id="60" w:author="Rawding, Daniel J (DFW)" w:date="2020-05-09T06:25:00Z"/>
          <w:rFonts w:ascii="Times New Roman" w:eastAsia="Calibri" w:hAnsi="Times New Roman" w:cs="Times New Roman"/>
          <w:b/>
          <w:sz w:val="24"/>
          <w:szCs w:val="24"/>
        </w:rPr>
      </w:pPr>
      <w:r>
        <w:rPr>
          <w:rFonts w:ascii="Times New Roman" w:eastAsia="Calibri" w:hAnsi="Times New Roman" w:cs="Times New Roman"/>
          <w:b/>
          <w:sz w:val="24"/>
          <w:szCs w:val="24"/>
        </w:rPr>
        <w:t>____________________________________________________________________________</w:t>
      </w:r>
    </w:p>
    <w:p w14:paraId="30AE7BA4" w14:textId="77777777" w:rsidR="007226C0" w:rsidRDefault="007226C0" w:rsidP="000E2E29">
      <w:pPr>
        <w:spacing w:after="0" w:line="480" w:lineRule="auto"/>
        <w:rPr>
          <w:ins w:id="61" w:author="Rawding, Daniel J (DFW)" w:date="2020-05-09T06:25:00Z"/>
          <w:rFonts w:ascii="Times New Roman" w:eastAsia="Calibri" w:hAnsi="Times New Roman" w:cs="Times New Roman"/>
          <w:b/>
          <w:sz w:val="24"/>
          <w:szCs w:val="24"/>
        </w:rPr>
      </w:pPr>
    </w:p>
    <w:p w14:paraId="51D9C743" w14:textId="77777777" w:rsidR="007226C0" w:rsidRDefault="007226C0" w:rsidP="000E2E29">
      <w:pPr>
        <w:spacing w:after="0" w:line="480" w:lineRule="auto"/>
        <w:rPr>
          <w:ins w:id="62" w:author="Rawding, Daniel J (DFW)" w:date="2020-05-09T06:25:00Z"/>
          <w:rFonts w:ascii="Times New Roman" w:eastAsia="Calibri" w:hAnsi="Times New Roman" w:cs="Times New Roman"/>
          <w:b/>
          <w:sz w:val="24"/>
          <w:szCs w:val="24"/>
        </w:rPr>
      </w:pPr>
    </w:p>
    <w:p w14:paraId="2EB48060" w14:textId="7D89206C" w:rsidR="000E2E29" w:rsidRPr="000E2E29" w:rsidRDefault="000E2E29" w:rsidP="000E2E29">
      <w:pPr>
        <w:spacing w:after="0" w:line="480" w:lineRule="auto"/>
        <w:rPr>
          <w:rFonts w:ascii="Times New Roman" w:eastAsia="Calibri" w:hAnsi="Times New Roman" w:cs="Times New Roman"/>
          <w:b/>
          <w:sz w:val="24"/>
          <w:szCs w:val="24"/>
        </w:rPr>
      </w:pPr>
      <w:r w:rsidRPr="000E2E29">
        <w:rPr>
          <w:rFonts w:ascii="Times New Roman" w:eastAsia="Calibri" w:hAnsi="Times New Roman" w:cs="Times New Roman"/>
          <w:b/>
          <w:sz w:val="24"/>
          <w:szCs w:val="24"/>
        </w:rPr>
        <w:t>METHODS</w:t>
      </w:r>
      <w:r w:rsidR="00CF040E">
        <w:rPr>
          <w:rFonts w:ascii="Times New Roman" w:eastAsia="Calibri" w:hAnsi="Times New Roman" w:cs="Times New Roman"/>
          <w:b/>
          <w:sz w:val="24"/>
          <w:szCs w:val="24"/>
        </w:rPr>
        <w:t xml:space="preserve"> – THIS IS YOUR ORIGINAL VERSION</w:t>
      </w:r>
      <w:r w:rsidR="00672125">
        <w:rPr>
          <w:rFonts w:ascii="Times New Roman" w:eastAsia="Calibri" w:hAnsi="Times New Roman" w:cs="Times New Roman"/>
          <w:b/>
          <w:sz w:val="24"/>
          <w:szCs w:val="24"/>
        </w:rPr>
        <w:t xml:space="preserve"> WITH ALFS EDITS</w:t>
      </w:r>
    </w:p>
    <w:p w14:paraId="5DADB166" w14:textId="77777777" w:rsidR="000E2E29" w:rsidRPr="000E2E29" w:rsidRDefault="000E2E29" w:rsidP="000E2E29">
      <w:pPr>
        <w:spacing w:after="0" w:line="480" w:lineRule="auto"/>
        <w:ind w:firstLine="360"/>
        <w:rPr>
          <w:rFonts w:ascii="Times New Roman" w:eastAsia="Calibri" w:hAnsi="Times New Roman" w:cs="Times New Roman"/>
          <w:sz w:val="24"/>
          <w:szCs w:val="24"/>
        </w:rPr>
      </w:pPr>
      <w:bookmarkStart w:id="63" w:name="_Hlk39904172"/>
      <w:bookmarkStart w:id="64" w:name="_Hlk39904196"/>
      <w:r w:rsidRPr="000E2E29">
        <w:rPr>
          <w:rFonts w:ascii="Times New Roman" w:eastAsia="Calibri" w:hAnsi="Times New Roman" w:cs="Times New Roman"/>
          <w:i/>
          <w:sz w:val="24"/>
          <w:szCs w:val="24"/>
        </w:rPr>
        <w:lastRenderedPageBreak/>
        <w:t>Study area</w:t>
      </w:r>
      <w:r w:rsidRPr="000E2E29">
        <w:rPr>
          <w:rFonts w:ascii="Times New Roman" w:eastAsia="Calibri" w:hAnsi="Times New Roman" w:cs="Times New Roman"/>
          <w:sz w:val="24"/>
          <w:szCs w:val="24"/>
        </w:rPr>
        <w:t xml:space="preserve">. – </w:t>
      </w:r>
      <w:bookmarkEnd w:id="63"/>
      <w:r w:rsidRPr="000E2E29">
        <w:rPr>
          <w:rFonts w:ascii="Times New Roman" w:eastAsia="Calibri" w:hAnsi="Times New Roman" w:cs="Times New Roman"/>
          <w:sz w:val="24"/>
          <w:szCs w:val="24"/>
        </w:rPr>
        <w:t xml:space="preserve">The Upper </w:t>
      </w:r>
      <w:bookmarkEnd w:id="64"/>
      <w:r w:rsidRPr="000E2E29">
        <w:rPr>
          <w:rFonts w:ascii="Times New Roman" w:eastAsia="Calibri" w:hAnsi="Times New Roman" w:cs="Times New Roman"/>
          <w:sz w:val="24"/>
          <w:szCs w:val="24"/>
        </w:rPr>
        <w:t xml:space="preserve">Columbia River (UCR) steelhead Distinct Population Segment (DPS) is comprised of four </w:t>
      </w:r>
      <w:ins w:id="65" w:author="Rawding, Daniel J (DFW)" w:date="2020-05-04T14:18:00Z">
        <w:r w:rsidRPr="000E2E29">
          <w:rPr>
            <w:rFonts w:ascii="Times New Roman" w:eastAsia="Calibri" w:hAnsi="Times New Roman" w:cs="Times New Roman"/>
            <w:sz w:val="24"/>
            <w:szCs w:val="24"/>
          </w:rPr>
          <w:t xml:space="preserve">steelhead </w:t>
        </w:r>
      </w:ins>
      <w:r w:rsidRPr="000E2E29">
        <w:rPr>
          <w:rFonts w:ascii="Times New Roman" w:eastAsia="Calibri" w:hAnsi="Times New Roman" w:cs="Times New Roman"/>
          <w:sz w:val="24"/>
          <w:szCs w:val="24"/>
        </w:rPr>
        <w:t>populations and extends upstream from the confluence of the Yakima River to the border with Canada. Steelhead status and trend monitoring for this DPS has been occurring at Priest Rapids Dam since 1986 (Brown 1995).  However, adult steelhead tagged with passive integrated transponder (PIT) tags as juveniles from the Middle Columbia River (MCR) and Snake River (SR) DPSs have been observed annually at Priest Rapids Dam (i.e., overshoots) since PIT tag detectors were installed in the fish ladders in 2003 (Figure 1).</w:t>
      </w:r>
      <w:ins w:id="66" w:author="Rawding, Daniel J (DFW)" w:date="2020-05-04T14:20:00Z">
        <w:r>
          <w:rPr>
            <w:rFonts w:ascii="Times New Roman" w:eastAsia="Calibri" w:hAnsi="Times New Roman" w:cs="Times New Roman"/>
            <w:sz w:val="24"/>
            <w:szCs w:val="24"/>
          </w:rPr>
          <w:t xml:space="preserve"> To account for overshoots our study area</w:t>
        </w:r>
      </w:ins>
      <w:ins w:id="67" w:author="Rawding, Daniel J (DFW)" w:date="2020-05-04T14:23:00Z">
        <w:r w:rsidR="00F32FFE">
          <w:rPr>
            <w:rFonts w:ascii="Times New Roman" w:eastAsia="Calibri" w:hAnsi="Times New Roman" w:cs="Times New Roman"/>
            <w:sz w:val="24"/>
            <w:szCs w:val="24"/>
          </w:rPr>
          <w:t xml:space="preserve"> </w:t>
        </w:r>
      </w:ins>
      <w:ins w:id="68" w:author="Rawding, Daniel J (DFW)" w:date="2020-05-04T14:32:00Z">
        <w:r w:rsidR="007E0A51">
          <w:rPr>
            <w:rFonts w:ascii="Times New Roman" w:eastAsia="Calibri" w:hAnsi="Times New Roman" w:cs="Times New Roman"/>
            <w:sz w:val="24"/>
            <w:szCs w:val="24"/>
          </w:rPr>
          <w:t xml:space="preserve">also </w:t>
        </w:r>
      </w:ins>
      <w:ins w:id="69" w:author="Rawding, Daniel J (DFW)" w:date="2020-05-04T14:23:00Z">
        <w:r w:rsidR="00F32FFE">
          <w:rPr>
            <w:rFonts w:ascii="Times New Roman" w:eastAsia="Calibri" w:hAnsi="Times New Roman" w:cs="Times New Roman"/>
            <w:sz w:val="24"/>
            <w:szCs w:val="24"/>
          </w:rPr>
          <w:t xml:space="preserve">included the Snake River </w:t>
        </w:r>
      </w:ins>
      <w:ins w:id="70" w:author="Rawding, Daniel J (DFW)" w:date="2020-05-04T14:24:00Z">
        <w:r w:rsidR="00F32FFE">
          <w:rPr>
            <w:rFonts w:ascii="Times New Roman" w:eastAsia="Calibri" w:hAnsi="Times New Roman" w:cs="Times New Roman"/>
            <w:sz w:val="24"/>
            <w:szCs w:val="24"/>
          </w:rPr>
          <w:t xml:space="preserve">(SNR) </w:t>
        </w:r>
      </w:ins>
      <w:ins w:id="71" w:author="Rawding, Daniel J (DFW)" w:date="2020-05-04T14:23:00Z">
        <w:r w:rsidR="00F32FFE">
          <w:rPr>
            <w:rFonts w:ascii="Times New Roman" w:eastAsia="Calibri" w:hAnsi="Times New Roman" w:cs="Times New Roman"/>
            <w:sz w:val="24"/>
            <w:szCs w:val="24"/>
          </w:rPr>
          <w:t>D</w:t>
        </w:r>
      </w:ins>
      <w:ins w:id="72" w:author="Rawding, Daniel J (DFW)" w:date="2020-05-04T14:24:00Z">
        <w:r w:rsidR="00F32FFE">
          <w:rPr>
            <w:rFonts w:ascii="Times New Roman" w:eastAsia="Calibri" w:hAnsi="Times New Roman" w:cs="Times New Roman"/>
            <w:sz w:val="24"/>
            <w:szCs w:val="24"/>
          </w:rPr>
          <w:t xml:space="preserve">PS and the </w:t>
        </w:r>
      </w:ins>
      <w:ins w:id="73" w:author="Rawding, Daniel J (DFW)" w:date="2020-05-04T14:25:00Z">
        <w:r w:rsidR="00F32FFE">
          <w:rPr>
            <w:rFonts w:ascii="Times New Roman" w:eastAsia="Calibri" w:hAnsi="Times New Roman" w:cs="Times New Roman"/>
            <w:sz w:val="24"/>
            <w:szCs w:val="24"/>
          </w:rPr>
          <w:t xml:space="preserve">upper portion of the </w:t>
        </w:r>
      </w:ins>
      <w:ins w:id="74" w:author="Rawding, Daniel J (DFW)" w:date="2020-05-04T14:24:00Z">
        <w:r w:rsidR="00F32FFE">
          <w:rPr>
            <w:rFonts w:ascii="Times New Roman" w:eastAsia="Calibri" w:hAnsi="Times New Roman" w:cs="Times New Roman"/>
            <w:sz w:val="24"/>
            <w:szCs w:val="24"/>
          </w:rPr>
          <w:t>Middle Columbia River (MCR) DPS from the John Day</w:t>
        </w:r>
      </w:ins>
      <w:ins w:id="75" w:author="Rawding, Daniel J (DFW)" w:date="2020-05-04T14:25:00Z">
        <w:r w:rsidR="00F32FFE">
          <w:rPr>
            <w:rFonts w:ascii="Times New Roman" w:eastAsia="Calibri" w:hAnsi="Times New Roman" w:cs="Times New Roman"/>
            <w:sz w:val="24"/>
            <w:szCs w:val="24"/>
          </w:rPr>
          <w:t xml:space="preserve"> to the Yakima rivers.</w:t>
        </w:r>
      </w:ins>
      <w:ins w:id="76" w:author="Rawding, Daniel J (DFW)" w:date="2020-05-04T14:24:00Z">
        <w:r w:rsidR="00F32FFE">
          <w:rPr>
            <w:rFonts w:ascii="Times New Roman" w:eastAsia="Calibri" w:hAnsi="Times New Roman" w:cs="Times New Roman"/>
            <w:sz w:val="24"/>
            <w:szCs w:val="24"/>
          </w:rPr>
          <w:t xml:space="preserve">  </w:t>
        </w:r>
      </w:ins>
      <w:ins w:id="77" w:author="Rawding, Daniel J (DFW)" w:date="2020-05-04T14:22:00Z">
        <w:r w:rsidR="00F32FFE">
          <w:rPr>
            <w:rFonts w:ascii="Times New Roman" w:eastAsia="Calibri" w:hAnsi="Times New Roman" w:cs="Times New Roman"/>
            <w:sz w:val="24"/>
            <w:szCs w:val="24"/>
          </w:rPr>
          <w:t xml:space="preserve"> </w:t>
        </w:r>
      </w:ins>
      <w:r w:rsidRPr="000E2E29">
        <w:rPr>
          <w:rFonts w:ascii="Times New Roman" w:eastAsia="Calibri" w:hAnsi="Times New Roman" w:cs="Times New Roman"/>
          <w:sz w:val="24"/>
          <w:szCs w:val="24"/>
        </w:rPr>
        <w:t xml:space="preserve"> </w:t>
      </w:r>
      <w:commentRangeStart w:id="78"/>
      <w:r w:rsidRPr="000E2E29">
        <w:rPr>
          <w:rFonts w:ascii="Times New Roman" w:eastAsia="Calibri" w:hAnsi="Times New Roman" w:cs="Times New Roman"/>
          <w:sz w:val="24"/>
          <w:szCs w:val="24"/>
        </w:rPr>
        <w:t xml:space="preserve">Richins and Skalski (2018) estimated overshoot and fallback rates of selected populations of steelhead throughout Columbia and Snake River basins but did not report estimates of abundance. Because adult steelhead rarely use adult ladders to migrate downstream, dam counts are positively biased as estimates of escapement upstream because some unknown fraction migrate downstream (i.e., fallback) presumably to their natal tributary prior to spawning.  </w:t>
      </w:r>
      <w:commentRangeEnd w:id="78"/>
      <w:r w:rsidR="00F32FFE">
        <w:rPr>
          <w:rStyle w:val="CommentReference"/>
          <w:rFonts w:ascii="Calibri" w:eastAsia="Calibri" w:hAnsi="Calibri" w:cs="Times New Roman"/>
        </w:rPr>
        <w:commentReference w:id="78"/>
      </w:r>
    </w:p>
    <w:p w14:paraId="6B7B7DAE" w14:textId="77777777" w:rsidR="000E2E29" w:rsidRPr="000E2E29" w:rsidRDefault="000E2E29" w:rsidP="000E2E29">
      <w:pPr>
        <w:spacing w:after="0" w:line="480" w:lineRule="auto"/>
        <w:ind w:firstLine="360"/>
        <w:rPr>
          <w:rFonts w:ascii="Times New Roman" w:eastAsia="Calibri" w:hAnsi="Times New Roman" w:cs="Times New Roman"/>
          <w:sz w:val="24"/>
          <w:szCs w:val="24"/>
        </w:rPr>
      </w:pPr>
      <w:r w:rsidRPr="000E2E29">
        <w:rPr>
          <w:rFonts w:ascii="Times New Roman" w:eastAsia="Calibri" w:hAnsi="Times New Roman" w:cs="Times New Roman"/>
          <w:i/>
          <w:sz w:val="24"/>
          <w:szCs w:val="24"/>
        </w:rPr>
        <w:t>Fallback abundance</w:t>
      </w:r>
      <w:r w:rsidRPr="000E2E29">
        <w:rPr>
          <w:rFonts w:ascii="Times New Roman" w:eastAsia="Calibri" w:hAnsi="Times New Roman" w:cs="Times New Roman"/>
          <w:sz w:val="24"/>
          <w:szCs w:val="24"/>
        </w:rPr>
        <w:t xml:space="preserve">.– Escapement estimates of the four populations that comprise the UCR DPS have been estimated, since 2011, based on adult steelhead tagged with passive integrated transponder (PIT) tags at Priest Rapids Dam (~15% of the run) that were subsequently detected at instream interrogation sites within each population using a </w:t>
      </w:r>
      <w:ins w:id="79" w:author="Rawding, Daniel J (DFW)" w:date="2020-05-04T14:27:00Z">
        <w:r w:rsidR="00F32FFE">
          <w:rPr>
            <w:rFonts w:ascii="Times New Roman" w:eastAsia="Calibri" w:hAnsi="Times New Roman" w:cs="Times New Roman"/>
            <w:sz w:val="24"/>
            <w:szCs w:val="24"/>
          </w:rPr>
          <w:t xml:space="preserve">multi-state open population model </w:t>
        </w:r>
      </w:ins>
      <w:del w:id="80" w:author="Rawding, Daniel J (DFW)" w:date="2020-05-04T14:27:00Z">
        <w:r w:rsidRPr="000E2E29" w:rsidDel="00F32FFE">
          <w:rPr>
            <w:rFonts w:ascii="Times New Roman" w:eastAsia="Calibri" w:hAnsi="Times New Roman" w:cs="Times New Roman"/>
            <w:sz w:val="24"/>
            <w:szCs w:val="24"/>
          </w:rPr>
          <w:delText xml:space="preserve">Bayesian nested patch occupancy model </w:delText>
        </w:r>
      </w:del>
      <w:r w:rsidRPr="000E2E29">
        <w:rPr>
          <w:rFonts w:ascii="Times New Roman" w:eastAsia="Calibri" w:hAnsi="Times New Roman" w:cs="Times New Roman"/>
          <w:sz w:val="24"/>
          <w:szCs w:val="24"/>
        </w:rPr>
        <w:t>(</w:t>
      </w:r>
      <w:r w:rsidRPr="000E2E29">
        <w:rPr>
          <w:rFonts w:ascii="Times New Roman" w:eastAsia="Calibri" w:hAnsi="Times New Roman" w:cs="Times New Roman"/>
          <w:sz w:val="24"/>
          <w:szCs w:val="24"/>
          <w:highlight w:val="yellow"/>
        </w:rPr>
        <w:t>Waterhouse et al. 2020</w:t>
      </w:r>
      <w:r w:rsidRPr="000E2E29">
        <w:rPr>
          <w:rFonts w:ascii="Times New Roman" w:eastAsia="Calibri" w:hAnsi="Times New Roman" w:cs="Times New Roman"/>
          <w:sz w:val="24"/>
          <w:szCs w:val="24"/>
        </w:rPr>
        <w:t xml:space="preserve">). </w:t>
      </w:r>
      <w:commentRangeStart w:id="81"/>
      <w:r w:rsidRPr="000E2E29">
        <w:rPr>
          <w:rFonts w:ascii="Times New Roman" w:eastAsia="Calibri" w:hAnsi="Times New Roman" w:cs="Times New Roman"/>
          <w:sz w:val="24"/>
          <w:szCs w:val="24"/>
        </w:rPr>
        <w:t xml:space="preserve">Complete PIT tag detection histories for each fish tagged at Priest Rapids Dam (PRD) were queried from the PIT Tag Information System (PTAGIS) database operated by the Pacific States Marine Fisheries Commission (PSMFC 2015). </w:t>
      </w:r>
      <w:commentRangeEnd w:id="81"/>
      <w:r w:rsidRPr="000E2E29">
        <w:rPr>
          <w:rFonts w:ascii="Calibri" w:eastAsia="Calibri" w:hAnsi="Calibri" w:cs="Times New Roman"/>
          <w:sz w:val="16"/>
          <w:szCs w:val="16"/>
        </w:rPr>
        <w:commentReference w:id="81"/>
      </w:r>
      <w:r w:rsidRPr="000E2E29">
        <w:rPr>
          <w:rFonts w:ascii="Times New Roman" w:eastAsia="Calibri" w:hAnsi="Times New Roman" w:cs="Times New Roman"/>
          <w:sz w:val="24"/>
          <w:szCs w:val="24"/>
        </w:rPr>
        <w:t xml:space="preserve">The model estimates movement rates past various detection points while accounting for imperfect detection at those sites. Detection probabilities are estimated through the use of double arrays at some </w:t>
      </w:r>
      <w:r w:rsidRPr="000E2E29">
        <w:rPr>
          <w:rFonts w:ascii="Times New Roman" w:eastAsia="Calibri" w:hAnsi="Times New Roman" w:cs="Times New Roman"/>
          <w:sz w:val="24"/>
          <w:szCs w:val="24"/>
        </w:rPr>
        <w:lastRenderedPageBreak/>
        <w:t xml:space="preserve">sites, as well as detections from sites upstream of a particular point. When combined with an estimate of total abundance at Priest Rapids Dam, it translates those movement estimates into escapement estimates. Because some steelhead overshoot Priest Rapids Dam, fallback, and ascend their natal stream to spawn, where their PIT tags are detected, the model structure includes some interrogation sites downstream of Priest Rapids Dam. A majority of downstream sites (PTAGIS site code in brackets) are in the MCR DPS including the Yakima River at rkm 76 (Prosser Dam [PRO]), Walla Walla River at rkm 9 [PRV]), Umatilla River at rkm 5 (Three Mile Falls Dam [TMF]), and the John Day River at rkm 35 (McDonald Ferry site [JD1]).  The abundance of steelhead that passed Priest Rapids Dam and fell back to the SR DPS was estimated at Ice Harbor Dam at rkm 16 [IHA]. Relationships between hatchery and wild steelhead fallback abundance </w:t>
      </w:r>
      <w:commentRangeStart w:id="82"/>
      <w:r w:rsidRPr="000E2E29">
        <w:rPr>
          <w:rFonts w:ascii="Times New Roman" w:eastAsia="Calibri" w:hAnsi="Times New Roman" w:cs="Times New Roman"/>
          <w:sz w:val="24"/>
          <w:szCs w:val="24"/>
        </w:rPr>
        <w:t>were</w:t>
      </w:r>
      <w:commentRangeEnd w:id="82"/>
      <w:r w:rsidRPr="000E2E29">
        <w:rPr>
          <w:rFonts w:ascii="Calibri" w:eastAsia="Calibri" w:hAnsi="Calibri" w:cs="Times New Roman"/>
          <w:sz w:val="16"/>
          <w:szCs w:val="16"/>
        </w:rPr>
        <w:commentReference w:id="82"/>
      </w:r>
      <w:r w:rsidRPr="000E2E29">
        <w:rPr>
          <w:rFonts w:ascii="Times New Roman" w:eastAsia="Calibri" w:hAnsi="Times New Roman" w:cs="Times New Roman"/>
          <w:sz w:val="24"/>
          <w:szCs w:val="24"/>
        </w:rPr>
        <w:t xml:space="preserve"> examined using linear regression by comparing the model estimate of fallback abundance (i.e., PRD PIT tagged adults) with the number of  known fallbacks (i.e., PIT tagged as juveniles downstream of PRD) detected as adults at Priest Rapids and </w:t>
      </w:r>
      <w:commentRangeStart w:id="83"/>
      <w:r w:rsidRPr="000E2E29">
        <w:rPr>
          <w:rFonts w:ascii="Times New Roman" w:eastAsia="Calibri" w:hAnsi="Times New Roman" w:cs="Times New Roman"/>
          <w:sz w:val="24"/>
          <w:szCs w:val="24"/>
        </w:rPr>
        <w:t>subsequently</w:t>
      </w:r>
      <w:commentRangeEnd w:id="83"/>
      <w:r w:rsidRPr="000E2E29">
        <w:rPr>
          <w:rFonts w:ascii="Calibri" w:eastAsia="Calibri" w:hAnsi="Calibri" w:cs="Times New Roman"/>
          <w:sz w:val="16"/>
          <w:szCs w:val="16"/>
        </w:rPr>
        <w:commentReference w:id="83"/>
      </w:r>
      <w:r w:rsidRPr="000E2E29">
        <w:rPr>
          <w:rFonts w:ascii="Times New Roman" w:eastAsia="Calibri" w:hAnsi="Times New Roman" w:cs="Times New Roman"/>
          <w:sz w:val="24"/>
          <w:szCs w:val="24"/>
        </w:rPr>
        <w:t xml:space="preserve"> downstream of PRD.</w:t>
      </w:r>
    </w:p>
    <w:p w14:paraId="7B915E10" w14:textId="77777777" w:rsidR="000E2E29" w:rsidRPr="000E2E29" w:rsidRDefault="000E2E29" w:rsidP="000E2E29">
      <w:pPr>
        <w:spacing w:after="0" w:line="480" w:lineRule="auto"/>
        <w:ind w:firstLine="360"/>
        <w:rPr>
          <w:rFonts w:ascii="Times New Roman" w:eastAsia="Calibri" w:hAnsi="Times New Roman" w:cs="Times New Roman"/>
          <w:sz w:val="24"/>
          <w:szCs w:val="24"/>
        </w:rPr>
      </w:pPr>
      <w:bookmarkStart w:id="84" w:name="_Hlk39898883"/>
      <w:r w:rsidRPr="000E2E29">
        <w:rPr>
          <w:rFonts w:ascii="Times New Roman" w:eastAsia="Calibri" w:hAnsi="Times New Roman" w:cs="Times New Roman"/>
          <w:i/>
          <w:sz w:val="24"/>
          <w:szCs w:val="24"/>
        </w:rPr>
        <w:t xml:space="preserve">Overshoot </w:t>
      </w:r>
      <w:commentRangeStart w:id="85"/>
      <w:r w:rsidRPr="000E2E29">
        <w:rPr>
          <w:rFonts w:ascii="Times New Roman" w:eastAsia="Calibri" w:hAnsi="Times New Roman" w:cs="Times New Roman"/>
          <w:i/>
          <w:sz w:val="24"/>
          <w:szCs w:val="24"/>
        </w:rPr>
        <w:t>abundance</w:t>
      </w:r>
      <w:commentRangeEnd w:id="85"/>
      <w:r w:rsidRPr="000E2E29">
        <w:rPr>
          <w:rFonts w:ascii="Calibri" w:eastAsia="Calibri" w:hAnsi="Calibri" w:cs="Times New Roman"/>
          <w:sz w:val="16"/>
          <w:szCs w:val="16"/>
        </w:rPr>
        <w:commentReference w:id="85"/>
      </w:r>
      <w:r w:rsidRPr="000E2E29">
        <w:rPr>
          <w:rFonts w:ascii="Times New Roman" w:eastAsia="Calibri" w:hAnsi="Times New Roman" w:cs="Times New Roman"/>
          <w:sz w:val="24"/>
          <w:szCs w:val="24"/>
        </w:rPr>
        <w:t xml:space="preserve">. – Richins and Skalski (2018) used adult steelhead tagged as juveniles in the natal stream to estimate rates of overshoot and successful fallback.  </w:t>
      </w:r>
      <w:bookmarkEnd w:id="84"/>
      <w:r w:rsidRPr="000E2E29">
        <w:rPr>
          <w:rFonts w:ascii="Times New Roman" w:eastAsia="Calibri" w:hAnsi="Times New Roman" w:cs="Times New Roman"/>
          <w:sz w:val="24"/>
          <w:szCs w:val="24"/>
        </w:rPr>
        <w:t xml:space="preserve">They reported that fallback rates were unrelated to overshoot rates and ranged from 7.7% to 93.4%. Hence, fallback abundance estimates underrepresent the abundance of steelhead that overshot their natal stream.  </w:t>
      </w:r>
    </w:p>
    <w:p w14:paraId="12D294B6" w14:textId="77777777" w:rsidR="000E2E29" w:rsidRPr="000E2E29" w:rsidRDefault="000E2E29" w:rsidP="000E2E29">
      <w:pPr>
        <w:spacing w:after="0" w:line="480" w:lineRule="auto"/>
        <w:rPr>
          <w:rFonts w:ascii="Times New Roman" w:eastAsia="Calibri" w:hAnsi="Times New Roman" w:cs="Times New Roman"/>
          <w:sz w:val="24"/>
          <w:szCs w:val="24"/>
        </w:rPr>
      </w:pPr>
      <w:bookmarkStart w:id="86" w:name="_Hlk39900211"/>
      <w:r w:rsidRPr="000E2E29">
        <w:rPr>
          <w:rFonts w:ascii="Times New Roman" w:eastAsia="Calibri" w:hAnsi="Times New Roman" w:cs="Times New Roman"/>
          <w:sz w:val="24"/>
          <w:szCs w:val="24"/>
        </w:rPr>
        <w:t xml:space="preserve">Estimating overshoot abundance is important because when combined with the abundance of steelhead that did not overshoot their natal tributary represents the total number of adults that returned at least as far as the Columbia River. Therefore, estimates of population abundance and productivity based solely on returns to the natal stream or subbasin may be an underestimate.  </w:t>
      </w:r>
      <w:bookmarkEnd w:id="86"/>
      <w:r w:rsidRPr="000E2E29">
        <w:rPr>
          <w:rFonts w:ascii="Times New Roman" w:eastAsia="Calibri" w:hAnsi="Times New Roman" w:cs="Times New Roman"/>
          <w:sz w:val="24"/>
          <w:szCs w:val="24"/>
        </w:rPr>
        <w:t xml:space="preserve">The relationship between the abundance of fallbacks estimated from the patch occupancy model </w:t>
      </w:r>
      <w:r w:rsidRPr="000E2E29">
        <w:rPr>
          <w:rFonts w:ascii="Times New Roman" w:eastAsia="Calibri" w:hAnsi="Times New Roman" w:cs="Times New Roman"/>
          <w:sz w:val="24"/>
          <w:szCs w:val="24"/>
        </w:rPr>
        <w:lastRenderedPageBreak/>
        <w:t xml:space="preserve">(i.e., based on steelhead tagged as adults at Priest Rapids) and the number of steelhead adults tagged as juveniles that were observed at Priest Rapids Dam and subsequently downstream of Priest Rapid Dam (i.e., successful downstream migration) was examined using a linear regression through the origin.  Hatchery steelhead were not included in this relationship because harvest rates both upstream and downstream of Priest Rapids Dam are variable and unknown. We did not estimate an intercept because not only was it not statistically significant (p = 0.50) but a no-intercept model is more realistic biologically. Using that relationship, the abundance of steelhead that overshoot their natal stream and migrated past Priest Rapids Dam was estimated using the total number of known overshoots (tagged as juveniles) observed at Priest Rapids Dam. The fallback-overshoot ratio or conversion rate was calculated annually and incorporated uncertainty from both estimates of fallback and overshoot using the delta method (Doob, 1935).  </w:t>
      </w:r>
      <w:bookmarkStart w:id="87" w:name="_Hlk39906704"/>
      <w:r w:rsidRPr="000E2E29">
        <w:rPr>
          <w:rFonts w:ascii="Times New Roman" w:eastAsia="Calibri" w:hAnsi="Times New Roman" w:cs="Times New Roman"/>
          <w:sz w:val="24"/>
          <w:szCs w:val="24"/>
        </w:rPr>
        <w:t>All statistical analyses were conducted using R software (R Core Team 2015).</w:t>
      </w:r>
      <w:bookmarkEnd w:id="87"/>
    </w:p>
    <w:p w14:paraId="339FB833" w14:textId="77777777" w:rsidR="000E2E29" w:rsidRPr="000E2E29" w:rsidRDefault="000E2E29" w:rsidP="000E2E29">
      <w:pPr>
        <w:spacing w:after="0" w:line="480" w:lineRule="auto"/>
        <w:ind w:firstLine="360"/>
        <w:rPr>
          <w:rFonts w:ascii="Times New Roman" w:eastAsia="Calibri" w:hAnsi="Times New Roman" w:cs="Times New Roman"/>
          <w:sz w:val="24"/>
          <w:szCs w:val="24"/>
        </w:rPr>
      </w:pPr>
      <w:r w:rsidRPr="000E2E29">
        <w:rPr>
          <w:rFonts w:ascii="Times New Roman" w:eastAsia="Calibri" w:hAnsi="Times New Roman" w:cs="Times New Roman"/>
          <w:i/>
          <w:sz w:val="24"/>
          <w:szCs w:val="24"/>
        </w:rPr>
        <w:t xml:space="preserve">Overshoot migration success and </w:t>
      </w:r>
      <w:commentRangeStart w:id="88"/>
      <w:r w:rsidRPr="000E2E29">
        <w:rPr>
          <w:rFonts w:ascii="Times New Roman" w:eastAsia="Calibri" w:hAnsi="Times New Roman" w:cs="Times New Roman"/>
          <w:i/>
          <w:sz w:val="24"/>
          <w:szCs w:val="24"/>
        </w:rPr>
        <w:t>timing</w:t>
      </w:r>
      <w:commentRangeEnd w:id="88"/>
      <w:r w:rsidRPr="000E2E29">
        <w:rPr>
          <w:rFonts w:ascii="Calibri" w:eastAsia="Calibri" w:hAnsi="Calibri" w:cs="Times New Roman"/>
          <w:sz w:val="16"/>
          <w:szCs w:val="16"/>
        </w:rPr>
        <w:commentReference w:id="88"/>
      </w:r>
      <w:r w:rsidRPr="000E2E29">
        <w:rPr>
          <w:rFonts w:ascii="Times New Roman" w:eastAsia="Calibri" w:hAnsi="Times New Roman" w:cs="Times New Roman"/>
          <w:sz w:val="24"/>
          <w:szCs w:val="24"/>
        </w:rPr>
        <w:t xml:space="preserve">. – Adult steelhead tagged as juveniles in their natal tributary downstream of Priest Rapids Dam are known overshoot steelhead.  Complete detection histories for each fish between 2010 and 2017 were queried from the PTAGIS database in order to examine migration patterns.  PIT tag detections during downstream migration are limited upstream of Priest Rapids Dam to the juvenile bypass Rocky Reach Dam and closes August 31.  Due to the limited spatial and temporal extent of downstream detections, the last dam fish were detected during their upstream migration was used and pooled across years due to low sample sizes. Known overshoots at each dam were categorized as successful downstream migrant if subsequently observed downstream of Priest Rapid Dam (i.e., before spawning, but not as kelts).  Hydro-project specific conversion rates were estimated by dividing by the number of known overshoots by the number of known fallbacks detected downstream of the hydro-project.  </w:t>
      </w:r>
      <w:r w:rsidRPr="000E2E29">
        <w:rPr>
          <w:rFonts w:ascii="Times New Roman" w:eastAsia="Calibri" w:hAnsi="Times New Roman" w:cs="Times New Roman"/>
          <w:sz w:val="24"/>
          <w:szCs w:val="24"/>
        </w:rPr>
        <w:lastRenderedPageBreak/>
        <w:t>Because overshoot steelhead that were last detected at Priest Rapids Dam may have also migrated upstream of Wanapum Dam (i.e., joint conversion rate), the conversion rate for each project (i.e., Priest Rapids and Wanapum) was calculated by taking the square root of the observed conversion rate of  Priest Rapids/Wanapum Project (</w:t>
      </w:r>
      <m:oMath>
        <m:r>
          <m:rPr>
            <m:sty m:val="p"/>
          </m:rPr>
          <w:rPr>
            <w:rFonts w:ascii="Cambria Math" w:eastAsia="Calibri" w:hAnsi="Cambria Math" w:cs="Times New Roman"/>
            <w:sz w:val="24"/>
            <w:szCs w:val="24"/>
          </w:rPr>
          <m:t>e.g.,</m:t>
        </m:r>
        <m:rad>
          <m:radPr>
            <m:degHide m:val="1"/>
            <m:ctrlPr>
              <w:rPr>
                <w:rFonts w:ascii="Cambria Math" w:eastAsia="Calibri" w:hAnsi="Cambria Math" w:cs="Times New Roman"/>
                <w:sz w:val="24"/>
                <w:szCs w:val="24"/>
              </w:rPr>
            </m:ctrlPr>
          </m:radPr>
          <m:deg/>
          <m:e>
            <m:sSup>
              <m:sSupPr>
                <m:ctrlPr>
                  <w:rPr>
                    <w:rFonts w:ascii="Cambria Math" w:eastAsia="Calibri" w:hAnsi="Cambria Math" w:cs="Times New Roman"/>
                    <w:sz w:val="24"/>
                    <w:szCs w:val="24"/>
                  </w:rPr>
                </m:ctrlPr>
              </m:sSupPr>
              <m:e>
                <m:r>
                  <m:rPr>
                    <m:sty m:val="p"/>
                  </m:rPr>
                  <w:rPr>
                    <w:rFonts w:ascii="Cambria Math" w:eastAsia="Calibri" w:hAnsi="Cambria Math" w:cs="Times New Roman"/>
                    <w:sz w:val="24"/>
                    <w:szCs w:val="24"/>
                  </w:rPr>
                  <m:t>X</m:t>
                </m:r>
              </m:e>
              <m:sup>
                <m:r>
                  <m:rPr>
                    <m:sty m:val="p"/>
                  </m:rPr>
                  <w:rPr>
                    <w:rFonts w:ascii="Cambria Math" w:eastAsia="Calibri" w:hAnsi="Cambria Math" w:cs="Times New Roman"/>
                    <w:sz w:val="24"/>
                    <w:szCs w:val="24"/>
                  </w:rPr>
                  <m:t>2</m:t>
                </m:r>
              </m:sup>
            </m:sSup>
          </m:e>
        </m:rad>
        <m:r>
          <m:rPr>
            <m:sty m:val="p"/>
          </m:rPr>
          <w:rPr>
            <w:rFonts w:ascii="Cambria Math" w:eastAsia="Calibri" w:hAnsi="Cambria Math" w:cs="Times New Roman"/>
            <w:sz w:val="24"/>
            <w:szCs w:val="24"/>
          </w:rPr>
          <m:t>=X for each project</m:t>
        </m:r>
      </m:oMath>
      <w:r w:rsidRPr="000E2E29">
        <w:rPr>
          <w:rFonts w:ascii="Times New Roman" w:eastAsia="Calibri" w:hAnsi="Times New Roman" w:cs="Times New Roman"/>
          <w:sz w:val="24"/>
          <w:szCs w:val="24"/>
        </w:rPr>
        <w:t xml:space="preserve">).         </w:t>
      </w:r>
    </w:p>
    <w:p w14:paraId="116A4B35" w14:textId="77777777" w:rsidR="000E2E29" w:rsidRPr="000E2E29" w:rsidRDefault="000E2E29" w:rsidP="000E2E29">
      <w:pPr>
        <w:spacing w:after="0" w:line="480" w:lineRule="auto"/>
        <w:ind w:firstLine="360"/>
        <w:rPr>
          <w:rFonts w:ascii="Times New Roman" w:eastAsia="Calibri" w:hAnsi="Times New Roman" w:cs="Times New Roman"/>
          <w:sz w:val="24"/>
          <w:szCs w:val="24"/>
        </w:rPr>
      </w:pPr>
      <w:commentRangeStart w:id="89"/>
      <w:r w:rsidRPr="000E2E29">
        <w:rPr>
          <w:rFonts w:ascii="Times New Roman" w:eastAsia="Calibri" w:hAnsi="Times New Roman" w:cs="Times New Roman"/>
          <w:sz w:val="24"/>
          <w:szCs w:val="24"/>
        </w:rPr>
        <w:t xml:space="preserve">As a consequence of exhibiting an overshoot behavior, steelhead must migrate further, expend greater amounts of energy and may be in poorer condition when entering their natal tributary. For example, steelhead tagged at Priest Rapids Dam and subsequently detected at Prosser Dam in the lower Yakima River must migrate a minimum of 200 km (100 km each way) more than fish that entered the Yakima River directly.  The influence of overshoot and fallback on run timing into their natural tributary was examined at Prosser Dam by expanding steelhead PIT tag detections from Priest Rapids, at a monthly time scale, using an average tag rate of 15% (WDFW, unpublished data).  </w:t>
      </w:r>
      <w:commentRangeEnd w:id="89"/>
      <w:r w:rsidRPr="000E2E29">
        <w:rPr>
          <w:rFonts w:ascii="Calibri" w:eastAsia="Calibri" w:hAnsi="Calibri" w:cs="Times New Roman"/>
          <w:sz w:val="16"/>
          <w:szCs w:val="16"/>
        </w:rPr>
        <w:commentReference w:id="89"/>
      </w:r>
      <w:r w:rsidRPr="000E2E29">
        <w:rPr>
          <w:rFonts w:ascii="Times New Roman" w:eastAsia="Calibri" w:hAnsi="Times New Roman" w:cs="Times New Roman"/>
          <w:sz w:val="24"/>
          <w:szCs w:val="24"/>
        </w:rPr>
        <w:t xml:space="preserve">The estimated monthly abundance of overshoot steelhead was compared to non-overshoot steelhead using a Kolmogorov-Smirnov (KS) test.  </w:t>
      </w:r>
      <w:bookmarkStart w:id="90" w:name="_Hlk39917183"/>
      <w:r w:rsidRPr="000E2E29">
        <w:rPr>
          <w:rFonts w:ascii="Times New Roman" w:eastAsia="Calibri" w:hAnsi="Times New Roman" w:cs="Times New Roman"/>
          <w:sz w:val="24"/>
          <w:szCs w:val="24"/>
        </w:rPr>
        <w:t xml:space="preserve">Mean monthly water temperature in the lower Yakima River were queried from the U.S, Bureau of Reclamation </w:t>
      </w:r>
      <w:proofErr w:type="spellStart"/>
      <w:r w:rsidRPr="000E2E29">
        <w:rPr>
          <w:rFonts w:ascii="Times New Roman" w:eastAsia="Calibri" w:hAnsi="Times New Roman" w:cs="Times New Roman"/>
          <w:sz w:val="24"/>
          <w:szCs w:val="24"/>
        </w:rPr>
        <w:t>Hydromet</w:t>
      </w:r>
      <w:proofErr w:type="spellEnd"/>
      <w:r w:rsidRPr="000E2E29">
        <w:rPr>
          <w:rFonts w:ascii="Times New Roman" w:eastAsia="Calibri" w:hAnsi="Times New Roman" w:cs="Times New Roman"/>
          <w:sz w:val="24"/>
          <w:szCs w:val="24"/>
        </w:rPr>
        <w:t xml:space="preserve"> station at Kiona (</w:t>
      </w:r>
      <w:hyperlink r:id="rId12" w:history="1">
        <w:r w:rsidRPr="000E2E29">
          <w:rPr>
            <w:rFonts w:ascii="Times New Roman" w:eastAsia="Calibri" w:hAnsi="Times New Roman" w:cs="Times New Roman"/>
            <w:color w:val="000099"/>
            <w:sz w:val="24"/>
            <w:szCs w:val="24"/>
            <w:u w:val="single"/>
          </w:rPr>
          <w:t>https://www.usbr.gov/pn/hydromet/yakima/yakwebarcread.html</w:t>
        </w:r>
      </w:hyperlink>
      <w:r w:rsidRPr="000E2E29">
        <w:rPr>
          <w:rFonts w:ascii="Times New Roman" w:eastAsia="Calibri" w:hAnsi="Times New Roman" w:cs="Times New Roman"/>
          <w:color w:val="000099"/>
          <w:sz w:val="24"/>
          <w:szCs w:val="24"/>
          <w:u w:val="single"/>
        </w:rPr>
        <w:t>)</w:t>
      </w:r>
      <w:r w:rsidRPr="000E2E29">
        <w:rPr>
          <w:rFonts w:ascii="Times New Roman" w:eastAsia="Calibri" w:hAnsi="Times New Roman" w:cs="Times New Roman"/>
          <w:sz w:val="24"/>
          <w:szCs w:val="24"/>
        </w:rPr>
        <w:t xml:space="preserve"> and Columbia River from the tailrace of Priest Rapids Dam Data Access Real time (DART) website </w:t>
      </w:r>
      <w:hyperlink r:id="rId13" w:history="1">
        <w:r w:rsidRPr="000E2E29">
          <w:rPr>
            <w:rFonts w:ascii="Times New Roman" w:eastAsia="Calibri" w:hAnsi="Times New Roman" w:cs="Times New Roman"/>
            <w:color w:val="000099"/>
            <w:sz w:val="24"/>
            <w:szCs w:val="24"/>
            <w:u w:val="single"/>
          </w:rPr>
          <w:t>(http://www.cbr.washington.edu/dart/query/river_daily</w:t>
        </w:r>
      </w:hyperlink>
      <w:r w:rsidRPr="000E2E29">
        <w:rPr>
          <w:rFonts w:ascii="Times New Roman" w:eastAsia="Calibri" w:hAnsi="Times New Roman" w:cs="Times New Roman"/>
          <w:sz w:val="24"/>
          <w:szCs w:val="24"/>
        </w:rPr>
        <w:t>)</w:t>
      </w:r>
    </w:p>
    <w:bookmarkEnd w:id="90"/>
    <w:p w14:paraId="35D3D917" w14:textId="77777777" w:rsidR="00926985" w:rsidRDefault="00926985"/>
    <w:sectPr w:rsidR="009269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Rawding, Daniel J (DFW)" w:date="2020-05-10T20:51:00Z" w:initials="RDJ(">
    <w:p w14:paraId="39969163" w14:textId="6BF259C5" w:rsidR="00EC4813" w:rsidRDefault="00EC4813">
      <w:pPr>
        <w:pStyle w:val="CommentText"/>
      </w:pPr>
      <w:r>
        <w:rPr>
          <w:rStyle w:val="CommentReference"/>
        </w:rPr>
        <w:annotationRef/>
      </w:r>
      <w:r>
        <w:t>Need to be consistent using return or spawn years</w:t>
      </w:r>
    </w:p>
  </w:comment>
  <w:comment w:id="8" w:author="See, Kevin" w:date="2020-08-25T14:34:00Z" w:initials="SK">
    <w:p w14:paraId="773BA080" w14:textId="5622C522" w:rsidR="000D2D4D" w:rsidRDefault="000D2D4D">
      <w:pPr>
        <w:pStyle w:val="CommentText"/>
      </w:pPr>
      <w:r>
        <w:rPr>
          <w:rStyle w:val="CommentReference"/>
        </w:rPr>
        <w:annotationRef/>
      </w:r>
      <w:r>
        <w:t>2020?</w:t>
      </w:r>
    </w:p>
  </w:comment>
  <w:comment w:id="9" w:author="See, Kevin" w:date="2020-08-25T14:34:00Z" w:initials="SK">
    <w:p w14:paraId="0EF19600" w14:textId="7637951C" w:rsidR="000D2D4D" w:rsidRDefault="000D2D4D">
      <w:pPr>
        <w:pStyle w:val="CommentText"/>
      </w:pPr>
      <w:r>
        <w:rPr>
          <w:rStyle w:val="CommentReference"/>
        </w:rPr>
        <w:annotationRef/>
      </w:r>
      <w:r>
        <w:t xml:space="preserve">Unclear what the denominator is. </w:t>
      </w:r>
      <w:r w:rsidR="00E56486">
        <w:t xml:space="preserve">30 out of 33 total tags from Priest were found in the SR and MCR? </w:t>
      </w:r>
    </w:p>
  </w:comment>
  <w:comment w:id="16" w:author="Rawding, Daniel J (DFW)" w:date="2020-05-11T04:16:00Z" w:initials="RDJ(">
    <w:p w14:paraId="4D07433C" w14:textId="5119A966" w:rsidR="00C40C8E" w:rsidRDefault="00C40C8E">
      <w:pPr>
        <w:pStyle w:val="CommentText"/>
      </w:pPr>
      <w:r>
        <w:rPr>
          <w:rStyle w:val="CommentReference"/>
        </w:rPr>
        <w:annotationRef/>
      </w:r>
      <w:r w:rsidRPr="00C40C8E">
        <w:t xml:space="preserve">This is </w:t>
      </w:r>
      <w:proofErr w:type="gramStart"/>
      <w:r w:rsidRPr="00C40C8E">
        <w:t>lead  in</w:t>
      </w:r>
      <w:proofErr w:type="gramEnd"/>
      <w:r w:rsidRPr="00C40C8E">
        <w:t xml:space="preserve"> for me and may be more appropriate in introduction</w:t>
      </w:r>
    </w:p>
  </w:comment>
  <w:comment w:id="19" w:author="Rawding, Daniel J (DFW)" w:date="2020-05-11T04:23:00Z" w:initials="RDJ(">
    <w:p w14:paraId="5E8AAF0E" w14:textId="34D58A69" w:rsidR="000734C4" w:rsidRDefault="000734C4">
      <w:pPr>
        <w:pStyle w:val="CommentText"/>
      </w:pPr>
      <w:r>
        <w:rPr>
          <w:rStyle w:val="CommentReference"/>
        </w:rPr>
        <w:annotationRef/>
      </w:r>
      <w:r w:rsidRPr="000734C4">
        <w:t>Updated by Kevin last week</w:t>
      </w:r>
    </w:p>
  </w:comment>
  <w:comment w:id="20" w:author="Rawding, Daniel J (DFW)" w:date="2020-05-09T06:53:00Z" w:initials="RDJ(">
    <w:p w14:paraId="2C9C96C5" w14:textId="7B7480F8" w:rsidR="00F9198F" w:rsidRDefault="00F9198F">
      <w:pPr>
        <w:pStyle w:val="CommentText"/>
      </w:pPr>
      <w:r>
        <w:rPr>
          <w:rStyle w:val="CommentReference"/>
        </w:rPr>
        <w:annotationRef/>
      </w:r>
      <w:r>
        <w:t>Kevin is this the case or are the transition probabilities expanded by the PIT tag rate at PRD?</w:t>
      </w:r>
    </w:p>
  </w:comment>
  <w:comment w:id="21" w:author="See, Kevin" w:date="2020-08-25T14:38:00Z" w:initials="SK">
    <w:p w14:paraId="54F8FA31" w14:textId="06E3BE08" w:rsidR="00143EFE" w:rsidRDefault="00143EFE">
      <w:pPr>
        <w:pStyle w:val="CommentText"/>
      </w:pPr>
      <w:r>
        <w:rPr>
          <w:rStyle w:val="CommentReference"/>
        </w:rPr>
        <w:annotationRef/>
      </w:r>
      <w:r w:rsidR="00CD30A9">
        <w:t xml:space="preserve">The transition probabilities are multiplied by total abundance. You could expand PIT tag detections at each site by the PIT tag rate at PRD, but that wouldn’t account for fish that went undetected at that site. </w:t>
      </w:r>
    </w:p>
  </w:comment>
  <w:comment w:id="22" w:author="See, Kevin" w:date="2020-08-25T14:41:00Z" w:initials="SK">
    <w:p w14:paraId="395CE156" w14:textId="696316BB" w:rsidR="008E3248" w:rsidRDefault="008E3248">
      <w:pPr>
        <w:pStyle w:val="CommentText"/>
      </w:pPr>
      <w:r>
        <w:rPr>
          <w:rStyle w:val="CommentReference"/>
        </w:rPr>
        <w:annotationRef/>
      </w:r>
      <w:r>
        <w:t xml:space="preserve">These river kilometers seem off. </w:t>
      </w:r>
      <w:r w:rsidR="008C4AED">
        <w:t xml:space="preserve">At least they don’t match up with the description of Priest Rapids begin at </w:t>
      </w:r>
      <w:proofErr w:type="spellStart"/>
      <w:r w:rsidR="008C4AED">
        <w:t>rkm</w:t>
      </w:r>
      <w:proofErr w:type="spellEnd"/>
      <w:r w:rsidR="008C4AED">
        <w:t xml:space="preserve"> 639</w:t>
      </w:r>
    </w:p>
  </w:comment>
  <w:comment w:id="23" w:author="Rawding, Daniel J (DFW)" w:date="2020-05-10T21:16:00Z" w:initials="RDJ(">
    <w:p w14:paraId="152F3CB0" w14:textId="1CD0EF33" w:rsidR="00083854" w:rsidRDefault="00083854">
      <w:pPr>
        <w:pStyle w:val="CommentText"/>
      </w:pPr>
      <w:r>
        <w:rPr>
          <w:rStyle w:val="CommentReference"/>
        </w:rPr>
        <w:annotationRef/>
      </w:r>
      <w:r>
        <w:t>Used the equation because it makes this clear. If you don’t like could identify the independent and dependent variables. Use LRT, p-value for model selection.</w:t>
      </w:r>
    </w:p>
  </w:comment>
  <w:comment w:id="29" w:author="Rawding, Daniel J (DFW)" w:date="2020-05-09T13:57:00Z" w:initials="RDJ(">
    <w:p w14:paraId="315D929C" w14:textId="09E69299" w:rsidR="00321C31" w:rsidRDefault="00321C31">
      <w:pPr>
        <w:pStyle w:val="CommentText"/>
      </w:pPr>
      <w:r>
        <w:rPr>
          <w:rStyle w:val="CommentReference"/>
        </w:rPr>
        <w:annotationRef/>
      </w:r>
      <w:r w:rsidR="00083854">
        <w:t>It is typical to log transform dependent and independent count data before regression.  This is the larger the count the higher the variance. The log transformation helps meet the  homogeneity in variance assumption for regression.</w:t>
      </w:r>
    </w:p>
  </w:comment>
  <w:comment w:id="30" w:author="See, Kevin" w:date="2020-08-25T15:08:00Z" w:initials="SK">
    <w:p w14:paraId="4E3BF4C4" w14:textId="27FB737E" w:rsidR="00C92035" w:rsidRDefault="00C92035">
      <w:pPr>
        <w:pStyle w:val="CommentText"/>
      </w:pPr>
      <w:r>
        <w:rPr>
          <w:rStyle w:val="CommentReference"/>
        </w:rPr>
        <w:annotationRef/>
      </w:r>
      <w:r>
        <w:t xml:space="preserve">We have only </w:t>
      </w:r>
      <w:r w:rsidR="00F044E4">
        <w:t xml:space="preserve">8 data points for this regression, and the diagnostic plots are inconclusive as to whether such a transformation is necessary. But I’m not opposed to </w:t>
      </w:r>
      <w:r w:rsidR="00166F97">
        <w:t>setting it up that way from the beginning.</w:t>
      </w:r>
    </w:p>
  </w:comment>
  <w:comment w:id="41" w:author="Rawding, Daniel J (DFW)" w:date="2020-05-10T11:29:00Z" w:initials="RDJ(">
    <w:p w14:paraId="12228367" w14:textId="4610CF7D" w:rsidR="00F0390C" w:rsidRDefault="00F0390C">
      <w:pPr>
        <w:pStyle w:val="CommentText"/>
      </w:pPr>
      <w:r>
        <w:rPr>
          <w:rStyle w:val="CommentReference"/>
        </w:rPr>
        <w:annotationRef/>
      </w:r>
      <w:r>
        <w:t xml:space="preserve">Besides regression assumptions, the key estimates of the model are PIT tag detection is 100% and survival is 100%. </w:t>
      </w:r>
    </w:p>
  </w:comment>
  <w:comment w:id="44" w:author="See, Kevin" w:date="2020-08-26T09:57:00Z" w:initials="SK">
    <w:p w14:paraId="6E337771" w14:textId="51856A39" w:rsidR="001D6273" w:rsidRDefault="001D6273">
      <w:pPr>
        <w:pStyle w:val="CommentText"/>
      </w:pPr>
      <w:r>
        <w:rPr>
          <w:rStyle w:val="CommentReference"/>
        </w:rPr>
        <w:annotationRef/>
      </w:r>
      <w:r>
        <w:t xml:space="preserve">For this regression, we are only concerned with the ones that survived to the detection site. Later we expand that by the estimated survival </w:t>
      </w:r>
      <w:r w:rsidR="00D26FB3">
        <w:t>rate.</w:t>
      </w:r>
    </w:p>
  </w:comment>
  <w:comment w:id="45" w:author="Rawding, Daniel J (DFW)" w:date="2020-05-10T21:14:00Z" w:initials="RDJ(">
    <w:p w14:paraId="2D9297DD" w14:textId="289F1C47" w:rsidR="00083854" w:rsidRDefault="00083854">
      <w:pPr>
        <w:pStyle w:val="CommentText"/>
      </w:pPr>
      <w:r>
        <w:rPr>
          <w:rStyle w:val="CommentReference"/>
        </w:rPr>
        <w:annotationRef/>
      </w:r>
      <w:r>
        <w:t xml:space="preserve">Can Kevin estimate the combined annual detection probability for Yak, Snake, WW, </w:t>
      </w:r>
      <w:proofErr w:type="spellStart"/>
      <w:r>
        <w:t>Umat</w:t>
      </w:r>
      <w:proofErr w:type="spellEnd"/>
      <w:r>
        <w:t>, and JD?</w:t>
      </w:r>
    </w:p>
  </w:comment>
  <w:comment w:id="46" w:author="See, Kevin" w:date="2020-08-26T09:58:00Z" w:initials="SK">
    <w:p w14:paraId="0AF0E064" w14:textId="35CB72AB" w:rsidR="00E67C0E" w:rsidRDefault="00E67C0E">
      <w:pPr>
        <w:pStyle w:val="CommentText"/>
      </w:pPr>
      <w:r>
        <w:rPr>
          <w:rStyle w:val="CommentReference"/>
        </w:rPr>
        <w:annotationRef/>
      </w:r>
      <w:r>
        <w:t>Do you mean the chance that if a fish is an overshoot return, it is detected somewhere?</w:t>
      </w:r>
    </w:p>
  </w:comment>
  <w:comment w:id="47" w:author="See, Kevin" w:date="2020-08-26T10:00:00Z" w:initials="SK">
    <w:p w14:paraId="3998A599" w14:textId="1DF66667" w:rsidR="005F524E" w:rsidRDefault="005F524E">
      <w:pPr>
        <w:pStyle w:val="CommentText"/>
      </w:pPr>
      <w:r>
        <w:rPr>
          <w:rStyle w:val="CommentReference"/>
        </w:rPr>
        <w:annotationRef/>
      </w:r>
      <w:r>
        <w:t xml:space="preserve">I thought we used the survival rates </w:t>
      </w:r>
      <w:r w:rsidR="00853484">
        <w:t>of known overshoots: # tags detected at PRD and downstream / # tags detected at PRD</w:t>
      </w:r>
      <w:r w:rsidR="00062CD8">
        <w:t xml:space="preserve">. That does assume that all successful overshoot returns are detected. </w:t>
      </w:r>
    </w:p>
  </w:comment>
  <w:comment w:id="49" w:author="Rawding, Daniel J (DFW)" w:date="2020-05-11T04:21:00Z" w:initials="RDJ(">
    <w:p w14:paraId="005BC4C5" w14:textId="1B31AAE2" w:rsidR="000734C4" w:rsidRDefault="000734C4">
      <w:pPr>
        <w:pStyle w:val="CommentText"/>
      </w:pPr>
      <w:r>
        <w:rPr>
          <w:rStyle w:val="CommentReference"/>
        </w:rPr>
        <w:annotationRef/>
      </w:r>
      <w:r w:rsidRPr="000734C4">
        <w:t xml:space="preserve">This is </w:t>
      </w:r>
      <w:proofErr w:type="gramStart"/>
      <w:r w:rsidRPr="000734C4">
        <w:t>lead  in</w:t>
      </w:r>
      <w:proofErr w:type="gramEnd"/>
      <w:r w:rsidRPr="000734C4">
        <w:t xml:space="preserve"> for me and may be more appropriate in introduction</w:t>
      </w:r>
    </w:p>
  </w:comment>
  <w:comment w:id="51" w:author="Rawding, Daniel J (DFW)" w:date="2020-05-10T12:34:00Z" w:initials="RDJ(">
    <w:p w14:paraId="42AACCF2" w14:textId="4175294C" w:rsidR="00CD1D2A" w:rsidRDefault="00CD1D2A">
      <w:pPr>
        <w:pStyle w:val="CommentText"/>
      </w:pPr>
      <w:r>
        <w:rPr>
          <w:rStyle w:val="CommentReference"/>
        </w:rPr>
        <w:annotationRef/>
      </w:r>
      <w:r>
        <w:t>This is not how the data is analyzed but how it should be analyzed.</w:t>
      </w:r>
    </w:p>
  </w:comment>
  <w:comment w:id="52" w:author="See, Kevin" w:date="2020-08-27T08:44:00Z" w:initials="SK">
    <w:p w14:paraId="3503FD72" w14:textId="7943E924" w:rsidR="00B05474" w:rsidRDefault="00B05474">
      <w:pPr>
        <w:pStyle w:val="CommentText"/>
      </w:pPr>
      <w:r>
        <w:rPr>
          <w:rStyle w:val="CommentReference"/>
        </w:rPr>
        <w:annotationRef/>
      </w:r>
      <w:r>
        <w:t xml:space="preserve">Andrew, I’d be happy to help with this. </w:t>
      </w:r>
      <w:r>
        <w:t xml:space="preserve">I’d need a data set with a row for each known overshoot tag, how many dams they were detected at, and whether they were detected returning to a natal </w:t>
      </w:r>
      <w:r>
        <w:t>stream.</w:t>
      </w:r>
    </w:p>
  </w:comment>
  <w:comment w:id="53" w:author="Rawding, Daniel J (DFW)" w:date="2020-05-11T04:22:00Z" w:initials="RDJ(">
    <w:p w14:paraId="40226E24" w14:textId="7CC57B80" w:rsidR="000734C4" w:rsidRPr="000734C4" w:rsidRDefault="000734C4">
      <w:pPr>
        <w:pStyle w:val="CommentText"/>
      </w:pPr>
      <w:r>
        <w:rPr>
          <w:rStyle w:val="CommentReference"/>
        </w:rPr>
        <w:annotationRef/>
      </w:r>
      <w:r>
        <w:t>Introduction?</w:t>
      </w:r>
    </w:p>
  </w:comment>
  <w:comment w:id="57" w:author="Rawding, Daniel J (DFW)" w:date="2020-05-10T12:36:00Z" w:initials="RDJ(">
    <w:p w14:paraId="3D25E8AF" w14:textId="0C4A0896" w:rsidR="00CD1D2A" w:rsidRDefault="00CD1D2A">
      <w:pPr>
        <w:pStyle w:val="CommentText"/>
      </w:pPr>
      <w:r>
        <w:rPr>
          <w:rStyle w:val="CommentReference"/>
        </w:rPr>
        <w:annotationRef/>
      </w:r>
      <w:r>
        <w:t>This is different than you analyzed this.</w:t>
      </w:r>
      <w:r w:rsidR="008D6010">
        <w:t xml:space="preserve">  Also, I can’t figure out what you did on the Snake.</w:t>
      </w:r>
    </w:p>
  </w:comment>
  <w:comment w:id="58" w:author="Rawding, Daniel J (DFW)" w:date="2020-05-11T04:24:00Z" w:initials="RDJ(">
    <w:p w14:paraId="18E986A8" w14:textId="370507B4" w:rsidR="000734C4" w:rsidRDefault="000734C4">
      <w:pPr>
        <w:pStyle w:val="CommentText"/>
      </w:pPr>
      <w:r>
        <w:rPr>
          <w:rStyle w:val="CommentReference"/>
        </w:rPr>
        <w:annotationRef/>
      </w:r>
      <w:r w:rsidRPr="000734C4">
        <w:t>This needs to be done.</w:t>
      </w:r>
    </w:p>
  </w:comment>
  <w:comment w:id="59" w:author="See, Kevin" w:date="2020-08-27T08:42:00Z" w:initials="SK">
    <w:p w14:paraId="4D3A6BD6" w14:textId="794C638C" w:rsidR="005B0FF1" w:rsidRDefault="005B0FF1">
      <w:pPr>
        <w:pStyle w:val="CommentText"/>
      </w:pPr>
      <w:r>
        <w:rPr>
          <w:rStyle w:val="CommentReference"/>
        </w:rPr>
        <w:annotationRef/>
      </w:r>
      <w:r>
        <w:t xml:space="preserve">For the </w:t>
      </w:r>
      <w:r w:rsidR="00E65BF3">
        <w:t>linear regression between POM estimates and known overshoot return tags, an LRT showed no statistical support for selected an intercept vs. non-intercept model</w:t>
      </w:r>
      <w:r w:rsidR="00E60ABA">
        <w:t xml:space="preserve"> (p = 0.48)</w:t>
      </w:r>
      <w:r w:rsidR="00E65BF3">
        <w:t xml:space="preserve">, and the R2 was </w:t>
      </w:r>
      <w:r w:rsidR="009012B7">
        <w:t>0.93</w:t>
      </w:r>
    </w:p>
  </w:comment>
  <w:comment w:id="78" w:author="Rawding, Daniel J (DFW)" w:date="2020-05-04T14:29:00Z" w:initials="RDJ(">
    <w:p w14:paraId="05D41146" w14:textId="77777777" w:rsidR="00F9198F" w:rsidRDefault="00F9198F">
      <w:pPr>
        <w:pStyle w:val="CommentText"/>
      </w:pPr>
      <w:r>
        <w:rPr>
          <w:rStyle w:val="CommentReference"/>
        </w:rPr>
        <w:annotationRef/>
      </w:r>
      <w:r>
        <w:t>Introduction; keep your method clean.</w:t>
      </w:r>
    </w:p>
  </w:comment>
  <w:comment w:id="81" w:author="Haukenes, Alf H (DFW)" w:date="2020-04-24T13:30:00Z" w:initials="HAH(">
    <w:p w14:paraId="33A76AB9" w14:textId="77777777" w:rsidR="00F9198F" w:rsidRDefault="00F9198F" w:rsidP="000E2E29">
      <w:pPr>
        <w:pStyle w:val="CommentText"/>
      </w:pPr>
      <w:r>
        <w:rPr>
          <w:rStyle w:val="CommentReference"/>
        </w:rPr>
        <w:annotationRef/>
      </w:r>
      <w:r>
        <w:t xml:space="preserve">Do you need to tell people what the time period (dates inclusive) was?  You do introduce a time period </w:t>
      </w:r>
      <w:proofErr w:type="gramStart"/>
      <w:r>
        <w:t>later..</w:t>
      </w:r>
      <w:proofErr w:type="gramEnd"/>
    </w:p>
  </w:comment>
  <w:comment w:id="82" w:author="Haukenes, Alf H (DFW)" w:date="2020-04-27T07:01:00Z" w:initials="HAH(">
    <w:p w14:paraId="38B5FFD5" w14:textId="77777777" w:rsidR="00F9198F" w:rsidRDefault="00F9198F" w:rsidP="000E2E29">
      <w:pPr>
        <w:pStyle w:val="CommentText"/>
      </w:pPr>
      <w:r>
        <w:rPr>
          <w:rStyle w:val="CommentReference"/>
        </w:rPr>
        <w:annotationRef/>
      </w:r>
      <w:r>
        <w:t>There’s a mix of verb tenses in this paragraph that are noticeable  are vs were etc.  Is there a purpose for that?</w:t>
      </w:r>
    </w:p>
  </w:comment>
  <w:comment w:id="83" w:author="Haukenes, Alf H (DFW)" w:date="2020-04-27T07:09:00Z" w:initials="HAH(">
    <w:p w14:paraId="392467A8" w14:textId="77777777" w:rsidR="00F9198F" w:rsidRDefault="00F9198F" w:rsidP="000E2E29">
      <w:pPr>
        <w:pStyle w:val="CommentText"/>
      </w:pPr>
      <w:r>
        <w:rPr>
          <w:rStyle w:val="CommentReference"/>
        </w:rPr>
        <w:annotationRef/>
      </w:r>
      <w:r>
        <w:t xml:space="preserve">I guess I was looking for more direct language in the determination of fallback in this paragraph.  There are numbers in the results section that would make better sense if more </w:t>
      </w:r>
      <w:proofErr w:type="spellStart"/>
      <w:r>
        <w:t>efforttargeting</w:t>
      </w:r>
      <w:proofErr w:type="spellEnd"/>
      <w:r>
        <w:t xml:space="preserve"> the machining of numbers was inserted here.  My 2 cents.</w:t>
      </w:r>
    </w:p>
  </w:comment>
  <w:comment w:id="85" w:author="Haukenes, Alf H (DFW)" w:date="2020-04-24T13:37:00Z" w:initials="HAH(">
    <w:p w14:paraId="44A96EF3" w14:textId="77777777" w:rsidR="00F9198F" w:rsidRDefault="00F9198F" w:rsidP="000E2E29">
      <w:pPr>
        <w:pStyle w:val="CommentText"/>
      </w:pPr>
      <w:r>
        <w:rPr>
          <w:rStyle w:val="CommentReference"/>
        </w:rPr>
        <w:annotationRef/>
      </w:r>
      <w:r>
        <w:t>A general comment.  I don’t know where you are submitting but there are a lot of topics in the methods that I’d consider discussion points rather than methods.  This is a style difference than how I choose to write but may be perfectly acceptable to your audience.  I tend to be more ‘recipe driven’ in my methods sections than this e.g. these are the data, this is how I machined the data , etc.   Different strokes for different folks perhaps.</w:t>
      </w:r>
    </w:p>
  </w:comment>
  <w:comment w:id="88" w:author="Haukenes, Alf H (DFW)" w:date="2020-04-27T06:42:00Z" w:initials="HAH(">
    <w:p w14:paraId="33122EBA" w14:textId="77777777" w:rsidR="00F9198F" w:rsidRDefault="00F9198F" w:rsidP="000E2E29">
      <w:pPr>
        <w:pStyle w:val="CommentText"/>
      </w:pPr>
      <w:r>
        <w:rPr>
          <w:rStyle w:val="CommentReference"/>
        </w:rPr>
        <w:annotationRef/>
      </w:r>
      <w:r>
        <w:t>This section is far more ‘recipe driven’ in terms of style than the previous section which fits a little more closely to my own writing style when it comes to methods.</w:t>
      </w:r>
    </w:p>
  </w:comment>
  <w:comment w:id="89" w:author="Haukenes, Alf H (DFW)" w:date="2020-04-27T07:11:00Z" w:initials="HAH(">
    <w:p w14:paraId="5B97763A" w14:textId="77777777" w:rsidR="00F9198F" w:rsidRDefault="00F9198F" w:rsidP="000E2E29">
      <w:pPr>
        <w:pStyle w:val="CommentText"/>
      </w:pPr>
      <w:r>
        <w:rPr>
          <w:rStyle w:val="CommentReference"/>
        </w:rPr>
        <w:annotationRef/>
      </w:r>
      <w:r>
        <w:t>Results 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969163" w15:done="0"/>
  <w15:commentEx w15:paraId="773BA080" w15:done="0"/>
  <w15:commentEx w15:paraId="0EF19600" w15:done="0"/>
  <w15:commentEx w15:paraId="4D07433C" w15:done="0"/>
  <w15:commentEx w15:paraId="5E8AAF0E" w15:done="0"/>
  <w15:commentEx w15:paraId="2C9C96C5" w15:done="0"/>
  <w15:commentEx w15:paraId="54F8FA31" w15:paraIdParent="2C9C96C5" w15:done="0"/>
  <w15:commentEx w15:paraId="395CE156" w15:done="0"/>
  <w15:commentEx w15:paraId="152F3CB0" w15:done="0"/>
  <w15:commentEx w15:paraId="315D929C" w15:done="0"/>
  <w15:commentEx w15:paraId="4E3BF4C4" w15:paraIdParent="315D929C" w15:done="0"/>
  <w15:commentEx w15:paraId="12228367" w15:done="0"/>
  <w15:commentEx w15:paraId="6E337771" w15:done="0"/>
  <w15:commentEx w15:paraId="2D9297DD" w15:done="0"/>
  <w15:commentEx w15:paraId="0AF0E064" w15:paraIdParent="2D9297DD" w15:done="0"/>
  <w15:commentEx w15:paraId="3998A599" w15:done="0"/>
  <w15:commentEx w15:paraId="005BC4C5" w15:done="0"/>
  <w15:commentEx w15:paraId="42AACCF2" w15:done="0"/>
  <w15:commentEx w15:paraId="3503FD72" w15:paraIdParent="42AACCF2" w15:done="0"/>
  <w15:commentEx w15:paraId="40226E24" w15:done="0"/>
  <w15:commentEx w15:paraId="3D25E8AF" w15:done="0"/>
  <w15:commentEx w15:paraId="18E986A8" w15:done="0"/>
  <w15:commentEx w15:paraId="4D3A6BD6" w15:done="0"/>
  <w15:commentEx w15:paraId="05D41146" w15:done="0"/>
  <w15:commentEx w15:paraId="33A76AB9" w15:done="0"/>
  <w15:commentEx w15:paraId="38B5FFD5" w15:done="0"/>
  <w15:commentEx w15:paraId="392467A8" w15:done="0"/>
  <w15:commentEx w15:paraId="44A96EF3" w15:done="0"/>
  <w15:commentEx w15:paraId="33122EBA" w15:done="0"/>
  <w15:commentEx w15:paraId="5B9776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9FE0" w16cex:dateUtc="2020-08-25T21:34:00Z"/>
  <w16cex:commentExtensible w16cex:durableId="22EF9FEE" w16cex:dateUtc="2020-08-25T21:34:00Z"/>
  <w16cex:commentExtensible w16cex:durableId="22EFA0E6" w16cex:dateUtc="2020-08-25T21:38:00Z"/>
  <w16cex:commentExtensible w16cex:durableId="22EFA193" w16cex:dateUtc="2020-08-25T21:41:00Z"/>
  <w16cex:commentExtensible w16cex:durableId="22EFA7E8" w16cex:dateUtc="2020-08-25T22:08:00Z"/>
  <w16cex:commentExtensible w16cex:durableId="22F0B06F" w16cex:dateUtc="2020-08-26T16:57:00Z"/>
  <w16cex:commentExtensible w16cex:durableId="22F0B0B1" w16cex:dateUtc="2020-08-26T16:58:00Z"/>
  <w16cex:commentExtensible w16cex:durableId="22F0B152" w16cex:dateUtc="2020-08-26T17:00:00Z"/>
  <w16cex:commentExtensible w16cex:durableId="22F1F0ED" w16cex:dateUtc="2020-08-27T15:44:00Z"/>
  <w16cex:commentExtensible w16cex:durableId="22F1F067" w16cex:dateUtc="2020-08-27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969163" w16cid:durableId="2262E7D5"/>
  <w16cid:commentId w16cid:paraId="773BA080" w16cid:durableId="22EF9FE0"/>
  <w16cid:commentId w16cid:paraId="0EF19600" w16cid:durableId="22EF9FEE"/>
  <w16cid:commentId w16cid:paraId="4D07433C" w16cid:durableId="22635032"/>
  <w16cid:commentId w16cid:paraId="5E8AAF0E" w16cid:durableId="226351CC"/>
  <w16cid:commentId w16cid:paraId="2C9C96C5" w16cid:durableId="2260D1FC"/>
  <w16cid:commentId w16cid:paraId="54F8FA31" w16cid:durableId="22EFA0E6"/>
  <w16cid:commentId w16cid:paraId="395CE156" w16cid:durableId="22EFA193"/>
  <w16cid:commentId w16cid:paraId="152F3CB0" w16cid:durableId="2262EDAA"/>
  <w16cid:commentId w16cid:paraId="315D929C" w16cid:durableId="2261353E"/>
  <w16cid:commentId w16cid:paraId="4E3BF4C4" w16cid:durableId="22EFA7E8"/>
  <w16cid:commentId w16cid:paraId="12228367" w16cid:durableId="22626403"/>
  <w16cid:commentId w16cid:paraId="6E337771" w16cid:durableId="22F0B06F"/>
  <w16cid:commentId w16cid:paraId="2D9297DD" w16cid:durableId="2262ED1D"/>
  <w16cid:commentId w16cid:paraId="0AF0E064" w16cid:durableId="22F0B0B1"/>
  <w16cid:commentId w16cid:paraId="3998A599" w16cid:durableId="22F0B152"/>
  <w16cid:commentId w16cid:paraId="005BC4C5" w16cid:durableId="22635130"/>
  <w16cid:commentId w16cid:paraId="42AACCF2" w16cid:durableId="2262734B"/>
  <w16cid:commentId w16cid:paraId="3503FD72" w16cid:durableId="22F1F0ED"/>
  <w16cid:commentId w16cid:paraId="40226E24" w16cid:durableId="22635186"/>
  <w16cid:commentId w16cid:paraId="3D25E8AF" w16cid:durableId="226273BD"/>
  <w16cid:commentId w16cid:paraId="18E986A8" w16cid:durableId="226351ED"/>
  <w16cid:commentId w16cid:paraId="4D3A6BD6" w16cid:durableId="22F1F067"/>
  <w16cid:commentId w16cid:paraId="05D41146" w16cid:durableId="225AA54E"/>
  <w16cid:commentId w16cid:paraId="33A76AB9" w16cid:durableId="224D6877"/>
  <w16cid:commentId w16cid:paraId="38B5FFD5" w16cid:durableId="225101C8"/>
  <w16cid:commentId w16cid:paraId="392467A8" w16cid:durableId="225103A1"/>
  <w16cid:commentId w16cid:paraId="44A96EF3" w16cid:durableId="224D6A0F"/>
  <w16cid:commentId w16cid:paraId="33122EBA" w16cid:durableId="2250FD59"/>
  <w16cid:commentId w16cid:paraId="5B97763A" w16cid:durableId="225104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rson w15:author="Rawding, Daniel J (DFW)">
    <w15:presenceInfo w15:providerId="AD" w15:userId="S::Daniel.Rawding@dfw.wa.gov::39610d27-75e3-4ac5-a660-4d334a1b4373"/>
  </w15:person>
  <w15:person w15:author="Haukenes, Alf H (DFW)">
    <w15:presenceInfo w15:providerId="AD" w15:userId="S::Alf.Haukenes@dfw.wa.gov::57a8afb5-59b6-4f30-9620-05bc3689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29"/>
    <w:rsid w:val="000006B6"/>
    <w:rsid w:val="00015656"/>
    <w:rsid w:val="00062CD8"/>
    <w:rsid w:val="000734C4"/>
    <w:rsid w:val="00076BA1"/>
    <w:rsid w:val="00077CAD"/>
    <w:rsid w:val="00083854"/>
    <w:rsid w:val="000C1629"/>
    <w:rsid w:val="000D2D4D"/>
    <w:rsid w:val="000E2E29"/>
    <w:rsid w:val="000E4A03"/>
    <w:rsid w:val="000F383B"/>
    <w:rsid w:val="00102E39"/>
    <w:rsid w:val="00104234"/>
    <w:rsid w:val="00120263"/>
    <w:rsid w:val="00143EFE"/>
    <w:rsid w:val="00166F97"/>
    <w:rsid w:val="0018608E"/>
    <w:rsid w:val="0019472C"/>
    <w:rsid w:val="001A2682"/>
    <w:rsid w:val="001D6273"/>
    <w:rsid w:val="001E4E2F"/>
    <w:rsid w:val="001E6D7A"/>
    <w:rsid w:val="001F236A"/>
    <w:rsid w:val="001F2765"/>
    <w:rsid w:val="002069C6"/>
    <w:rsid w:val="0021656F"/>
    <w:rsid w:val="0024220D"/>
    <w:rsid w:val="002745EA"/>
    <w:rsid w:val="002765C5"/>
    <w:rsid w:val="002C2E47"/>
    <w:rsid w:val="002C494E"/>
    <w:rsid w:val="002C531B"/>
    <w:rsid w:val="002C6942"/>
    <w:rsid w:val="002D1069"/>
    <w:rsid w:val="002D1C2F"/>
    <w:rsid w:val="002D2E6A"/>
    <w:rsid w:val="002D7F8C"/>
    <w:rsid w:val="00321C31"/>
    <w:rsid w:val="00327429"/>
    <w:rsid w:val="003530B0"/>
    <w:rsid w:val="0037570B"/>
    <w:rsid w:val="0039452F"/>
    <w:rsid w:val="003E479D"/>
    <w:rsid w:val="004122E6"/>
    <w:rsid w:val="0044371D"/>
    <w:rsid w:val="0047608F"/>
    <w:rsid w:val="004809A2"/>
    <w:rsid w:val="004F2A54"/>
    <w:rsid w:val="005000D7"/>
    <w:rsid w:val="005A41A1"/>
    <w:rsid w:val="005B0FF1"/>
    <w:rsid w:val="005B4C2B"/>
    <w:rsid w:val="005C20FE"/>
    <w:rsid w:val="005C520F"/>
    <w:rsid w:val="005D6096"/>
    <w:rsid w:val="005F524E"/>
    <w:rsid w:val="0062048C"/>
    <w:rsid w:val="00622D89"/>
    <w:rsid w:val="00665280"/>
    <w:rsid w:val="00672125"/>
    <w:rsid w:val="006A74AB"/>
    <w:rsid w:val="006C5590"/>
    <w:rsid w:val="006E733A"/>
    <w:rsid w:val="006F7D9A"/>
    <w:rsid w:val="007226C0"/>
    <w:rsid w:val="007519EA"/>
    <w:rsid w:val="00764129"/>
    <w:rsid w:val="00773DD4"/>
    <w:rsid w:val="007742A9"/>
    <w:rsid w:val="00790828"/>
    <w:rsid w:val="00790904"/>
    <w:rsid w:val="00791E2B"/>
    <w:rsid w:val="0079577E"/>
    <w:rsid w:val="007A78AF"/>
    <w:rsid w:val="007C494E"/>
    <w:rsid w:val="007E0A51"/>
    <w:rsid w:val="00826216"/>
    <w:rsid w:val="00833693"/>
    <w:rsid w:val="00853484"/>
    <w:rsid w:val="00865F6C"/>
    <w:rsid w:val="008A6CCA"/>
    <w:rsid w:val="008B56CD"/>
    <w:rsid w:val="008B6DB5"/>
    <w:rsid w:val="008C4AED"/>
    <w:rsid w:val="008D6010"/>
    <w:rsid w:val="008E3248"/>
    <w:rsid w:val="008F1015"/>
    <w:rsid w:val="009012B7"/>
    <w:rsid w:val="00903C41"/>
    <w:rsid w:val="00926985"/>
    <w:rsid w:val="00927F8B"/>
    <w:rsid w:val="00937D13"/>
    <w:rsid w:val="009B2D5B"/>
    <w:rsid w:val="009F5BB3"/>
    <w:rsid w:val="00A46F7B"/>
    <w:rsid w:val="00A50FA6"/>
    <w:rsid w:val="00A7174E"/>
    <w:rsid w:val="00A907D8"/>
    <w:rsid w:val="00AA4487"/>
    <w:rsid w:val="00AA547E"/>
    <w:rsid w:val="00AF374A"/>
    <w:rsid w:val="00B00A26"/>
    <w:rsid w:val="00B0386B"/>
    <w:rsid w:val="00B05474"/>
    <w:rsid w:val="00B12029"/>
    <w:rsid w:val="00B13A26"/>
    <w:rsid w:val="00B73049"/>
    <w:rsid w:val="00BA3A14"/>
    <w:rsid w:val="00BB09EE"/>
    <w:rsid w:val="00BD499D"/>
    <w:rsid w:val="00BE6179"/>
    <w:rsid w:val="00C304D5"/>
    <w:rsid w:val="00C40C8E"/>
    <w:rsid w:val="00C92035"/>
    <w:rsid w:val="00CC6FCC"/>
    <w:rsid w:val="00CD1D2A"/>
    <w:rsid w:val="00CD30A9"/>
    <w:rsid w:val="00CD7BEE"/>
    <w:rsid w:val="00CF040E"/>
    <w:rsid w:val="00D0436B"/>
    <w:rsid w:val="00D2082E"/>
    <w:rsid w:val="00D258C2"/>
    <w:rsid w:val="00D26FB3"/>
    <w:rsid w:val="00D359CE"/>
    <w:rsid w:val="00D80478"/>
    <w:rsid w:val="00D9477A"/>
    <w:rsid w:val="00DD7640"/>
    <w:rsid w:val="00E459E8"/>
    <w:rsid w:val="00E56486"/>
    <w:rsid w:val="00E60ABA"/>
    <w:rsid w:val="00E65612"/>
    <w:rsid w:val="00E65BF3"/>
    <w:rsid w:val="00E67C0E"/>
    <w:rsid w:val="00E7312B"/>
    <w:rsid w:val="00E82E6B"/>
    <w:rsid w:val="00EB7507"/>
    <w:rsid w:val="00EC2FAC"/>
    <w:rsid w:val="00EC4813"/>
    <w:rsid w:val="00ED2C61"/>
    <w:rsid w:val="00EF427A"/>
    <w:rsid w:val="00F0390C"/>
    <w:rsid w:val="00F04265"/>
    <w:rsid w:val="00F044E4"/>
    <w:rsid w:val="00F063EA"/>
    <w:rsid w:val="00F32FFE"/>
    <w:rsid w:val="00F34030"/>
    <w:rsid w:val="00F5472E"/>
    <w:rsid w:val="00F662CA"/>
    <w:rsid w:val="00F822ED"/>
    <w:rsid w:val="00F83879"/>
    <w:rsid w:val="00F9198F"/>
    <w:rsid w:val="00FB679F"/>
    <w:rsid w:val="00FD4A82"/>
    <w:rsid w:val="00FD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5BE5"/>
  <w15:chartTrackingRefBased/>
  <w15:docId w15:val="{E9F4B6F3-367B-41EE-A923-2BA65ECE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2E29"/>
    <w:rPr>
      <w:sz w:val="16"/>
      <w:szCs w:val="16"/>
    </w:rPr>
  </w:style>
  <w:style w:type="paragraph" w:styleId="CommentText">
    <w:name w:val="annotation text"/>
    <w:basedOn w:val="Normal"/>
    <w:link w:val="CommentTextChar"/>
    <w:uiPriority w:val="99"/>
    <w:semiHidden/>
    <w:unhideWhenUsed/>
    <w:rsid w:val="000E2E29"/>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E2E2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0E2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E2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2FF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32FFE"/>
    <w:rPr>
      <w:rFonts w:ascii="Calibri" w:eastAsia="Calibri" w:hAnsi="Calibri" w:cs="Times New Roman"/>
      <w:b/>
      <w:bCs/>
      <w:sz w:val="20"/>
      <w:szCs w:val="20"/>
    </w:rPr>
  </w:style>
  <w:style w:type="character" w:styleId="PlaceholderText">
    <w:name w:val="Placeholder Text"/>
    <w:basedOn w:val="DefaultParagraphFont"/>
    <w:uiPriority w:val="99"/>
    <w:semiHidden/>
    <w:rsid w:val="004122E6"/>
    <w:rPr>
      <w:color w:val="808080"/>
    </w:rPr>
  </w:style>
  <w:style w:type="character" w:styleId="Hyperlink">
    <w:name w:val="Hyperlink"/>
    <w:uiPriority w:val="99"/>
    <w:unhideWhenUsed/>
    <w:rsid w:val="008B56CD"/>
    <w:rPr>
      <w:color w:val="000099"/>
      <w:u w:val="single"/>
    </w:rPr>
  </w:style>
  <w:style w:type="character" w:styleId="UnresolvedMention">
    <w:name w:val="Unresolved Mention"/>
    <w:basedOn w:val="DefaultParagraphFont"/>
    <w:uiPriority w:val="99"/>
    <w:semiHidden/>
    <w:unhideWhenUsed/>
    <w:rsid w:val="00443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murdoarm\AppData\Roaming\Microsoft\Word\(http:\www.cbr.washington.edu\dart\query\river_daily" TargetMode="Externa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usbr.gov/pn/hydromet/yakima/yakwebarcread.html%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www.ptagis.org/" TargetMode="Externa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971E7-69A0-4A18-953A-5188B25A5A6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68B471B-9C1E-4843-8043-4ECCDFE85CEE}">
  <ds:schemaRefs>
    <ds:schemaRef ds:uri="http://schemas.microsoft.com/sharepoint/v3/contenttype/forms"/>
  </ds:schemaRefs>
</ds:datastoreItem>
</file>

<file path=customXml/itemProps3.xml><?xml version="1.0" encoding="utf-8"?>
<ds:datastoreItem xmlns:ds="http://schemas.openxmlformats.org/officeDocument/2006/customXml" ds:itemID="{15A2FF63-C59C-4DD5-BB25-C477EE2C0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Rawding, Daniel J (DFW)</dc:creator>
  <cp:keywords/>
  <dc:description/>
  <cp:lastModifiedBy>See, Kevin</cp:lastModifiedBy>
  <cp:revision>45</cp:revision>
  <dcterms:created xsi:type="dcterms:W3CDTF">2020-08-18T18:48:00Z</dcterms:created>
  <dcterms:modified xsi:type="dcterms:W3CDTF">2020-08-27T15:45:00Z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ies>
</file>