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09FFD8D6"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Pr>
          <w:rFonts w:ascii="Times New Roman" w:hAnsi="Times New Roman"/>
          <w:sz w:val="24"/>
          <w:szCs w:val="24"/>
        </w:rPr>
        <w:t>a greater distance from the ocean</w:t>
      </w:r>
      <w:r w:rsidR="0006777A">
        <w:rPr>
          <w:rFonts w:ascii="Times New Roman" w:hAnsi="Times New Roman"/>
          <w:sz w:val="24"/>
          <w:szCs w:val="24"/>
        </w:rPr>
        <w:t>,</w:t>
      </w:r>
      <w:r>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w:t>
      </w:r>
      <w:ins w:id="0" w:author="See, Kevin (DFW)" w:date="2022-03-22T11:52:00Z">
        <w:r w:rsidR="00374836">
          <w:rPr>
            <w:rFonts w:ascii="Times New Roman" w:hAnsi="Times New Roman"/>
            <w:sz w:val="24"/>
            <w:szCs w:val="24"/>
          </w:rPr>
          <w:t>, the most downstream dam on the Columbia River,</w:t>
        </w:r>
      </w:ins>
      <w:r w:rsidR="00FC09D4">
        <w:rPr>
          <w:rFonts w:ascii="Times New Roman" w:hAnsi="Times New Roman"/>
          <w:sz w:val="24"/>
          <w:szCs w:val="24"/>
        </w:rPr>
        <w:t xml:space="preserve"> (</w:t>
      </w:r>
      <w:proofErr w:type="spellStart"/>
      <w:r w:rsidR="00FC09D4">
        <w:rPr>
          <w:rFonts w:ascii="Times New Roman" w:hAnsi="Times New Roman"/>
          <w:sz w:val="24"/>
          <w:szCs w:val="24"/>
        </w:rPr>
        <w:t>rkm</w:t>
      </w:r>
      <w:proofErr w:type="spellEnd"/>
      <w:r w:rsidR="00FC09D4">
        <w:rPr>
          <w:rFonts w:ascii="Times New Roman" w:hAnsi="Times New Roman"/>
          <w:sz w:val="24"/>
          <w:szCs w:val="24"/>
        </w:rPr>
        <w:t xml:space="preserve">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w:t>
      </w:r>
      <w:r w:rsidR="004F3B6F">
        <w:rPr>
          <w:rFonts w:ascii="Times New Roman" w:hAnsi="Times New Roman"/>
          <w:sz w:val="24"/>
          <w:szCs w:val="24"/>
        </w:rPr>
        <w:t xml:space="preserve">thus </w:t>
      </w:r>
      <w:r w:rsidR="00613C66">
        <w:rPr>
          <w:rFonts w:ascii="Times New Roman" w:hAnsi="Times New Roman"/>
          <w:sz w:val="24"/>
          <w:szCs w:val="24"/>
        </w:rPr>
        <w:t xml:space="preserve">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 natal tributaries (</w:t>
      </w:r>
      <w:proofErr w:type="spellStart"/>
      <w:r w:rsidR="00471443">
        <w:rPr>
          <w:rFonts w:ascii="Times New Roman" w:hAnsi="Times New Roman"/>
          <w:sz w:val="24"/>
          <w:szCs w:val="24"/>
        </w:rPr>
        <w:t>Richins</w:t>
      </w:r>
      <w:proofErr w:type="spellEnd"/>
      <w:r w:rsidR="00471443">
        <w:rPr>
          <w:rFonts w:ascii="Times New Roman" w:hAnsi="Times New Roman"/>
          <w:sz w:val="24"/>
          <w:szCs w:val="24"/>
        </w:rPr>
        <w:t xml:space="preserve"> and </w:t>
      </w:r>
      <w:proofErr w:type="spellStart"/>
      <w:r w:rsidR="00471443">
        <w:rPr>
          <w:rFonts w:ascii="Times New Roman" w:hAnsi="Times New Roman"/>
          <w:sz w:val="24"/>
          <w:szCs w:val="24"/>
        </w:rPr>
        <w:t>Skalski</w:t>
      </w:r>
      <w:proofErr w:type="spellEnd"/>
      <w:r w:rsidR="00471443">
        <w:rPr>
          <w:rFonts w:ascii="Times New Roman" w:hAnsi="Times New Roman"/>
          <w:sz w:val="24"/>
          <w:szCs w:val="24"/>
        </w:rPr>
        <w:t xml:space="preserve"> 2018)</w:t>
      </w:r>
      <w:r w:rsidR="00513F83">
        <w:rPr>
          <w:rFonts w:ascii="Times New Roman" w:hAnsi="Times New Roman"/>
          <w:sz w:val="24"/>
          <w:szCs w:val="24"/>
        </w:rPr>
        <w:t>.</w:t>
      </w:r>
    </w:p>
    <w:p w14:paraId="78E0EB26" w14:textId="2202F46D"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 xml:space="preserve">response to </w:t>
      </w:r>
      <w:r w:rsidR="002845BD">
        <w:rPr>
          <w:rFonts w:ascii="Times New Roman" w:hAnsi="Times New Roman"/>
          <w:sz w:val="24"/>
          <w:szCs w:val="24"/>
        </w:rPr>
        <w:t>suboptimal</w:t>
      </w:r>
      <w:r w:rsidR="0069223D">
        <w:rPr>
          <w:rFonts w:ascii="Times New Roman" w:hAnsi="Times New Roman"/>
          <w:sz w:val="24"/>
          <w:szCs w:val="24"/>
        </w:rPr>
        <w:t xml:space="preserve">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w:t>
      </w:r>
      <w:r w:rsidR="00E64007">
        <w:rPr>
          <w:rFonts w:ascii="Times New Roman" w:hAnsi="Times New Roman"/>
          <w:sz w:val="24"/>
          <w:szCs w:val="24"/>
        </w:rPr>
        <w:t xml:space="preserve"> (</w:t>
      </w:r>
      <w:r w:rsidR="00DC33DE">
        <w:rPr>
          <w:rFonts w:ascii="Times New Roman" w:hAnsi="Times New Roman"/>
          <w:sz w:val="24"/>
          <w:szCs w:val="24"/>
        </w:rPr>
        <w:t>i.e.</w:t>
      </w:r>
      <w:r w:rsidR="00E64007">
        <w:rPr>
          <w:rFonts w:ascii="Times New Roman" w:hAnsi="Times New Roman"/>
          <w:sz w:val="24"/>
          <w:szCs w:val="24"/>
        </w:rPr>
        <w:t>,</w:t>
      </w:r>
      <w:r w:rsidR="00A80663">
        <w:rPr>
          <w:rFonts w:ascii="Times New Roman" w:hAnsi="Times New Roman"/>
          <w:sz w:val="24"/>
          <w:szCs w:val="24"/>
        </w:rPr>
        <w:t xml:space="preserve">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with the </w:t>
      </w:r>
      <w:r w:rsidR="00E57C28">
        <w:rPr>
          <w:rFonts w:ascii="Times New Roman" w:hAnsi="Times New Roman"/>
          <w:sz w:val="24"/>
          <w:szCs w:val="24"/>
        </w:rPr>
        <w:t>Snake River</w:t>
      </w:r>
      <w:r w:rsidR="00DC33DE">
        <w:rPr>
          <w:rFonts w:ascii="Times New Roman" w:hAnsi="Times New Roman"/>
          <w:sz w:val="24"/>
          <w:szCs w:val="24"/>
        </w:rPr>
        <w:t>)</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w:t>
      </w:r>
      <w:r w:rsidR="00A80663">
        <w:rPr>
          <w:rFonts w:ascii="Times New Roman" w:hAnsi="Times New Roman"/>
          <w:sz w:val="24"/>
          <w:szCs w:val="24"/>
        </w:rPr>
        <w:lastRenderedPageBreak/>
        <w:t xml:space="preserve">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r w:rsidR="00C8634A">
        <w:rPr>
          <w:rFonts w:ascii="Times New Roman" w:hAnsi="Times New Roman"/>
          <w:sz w:val="24"/>
          <w:szCs w:val="24"/>
        </w:rPr>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w:t>
      </w:r>
      <w:r w:rsidR="004C74E5">
        <w:rPr>
          <w:rFonts w:ascii="Times New Roman" w:hAnsi="Times New Roman"/>
          <w:sz w:val="24"/>
          <w:szCs w:val="24"/>
        </w:rPr>
        <w:t xml:space="preserve">steelhead </w:t>
      </w:r>
      <w:r w:rsidR="00C8634A">
        <w:rPr>
          <w:rFonts w:ascii="Times New Roman" w:hAnsi="Times New Roman"/>
          <w:sz w:val="24"/>
          <w:szCs w:val="24"/>
        </w:rPr>
        <w:t xml:space="preserve">passage time 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water 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1F3307">
        <w:rPr>
          <w:rFonts w:ascii="Times New Roman" w:hAnsi="Times New Roman"/>
          <w:sz w:val="24"/>
          <w:szCs w:val="24"/>
        </w:rPr>
        <w:t>,</w:t>
      </w:r>
      <w:r w:rsidR="00C8634A">
        <w:rPr>
          <w:rFonts w:ascii="Times New Roman" w:hAnsi="Times New Roman"/>
          <w:sz w:val="24"/>
          <w:szCs w:val="24"/>
        </w:rPr>
        <w:t xml:space="preserve"> </w:t>
      </w:r>
      <w:r w:rsidR="00F93223">
        <w:rPr>
          <w:rFonts w:ascii="Times New Roman" w:hAnsi="Times New Roman"/>
          <w:sz w:val="24"/>
          <w:szCs w:val="24"/>
        </w:rPr>
        <w:t>as did the</w:t>
      </w:r>
      <w:r w:rsidR="004C74E5">
        <w:rPr>
          <w:rFonts w:ascii="Times New Roman" w:hAnsi="Times New Roman"/>
          <w:sz w:val="24"/>
          <w:szCs w:val="24"/>
        </w:rPr>
        <w:t>ir</w:t>
      </w:r>
      <w:r w:rsidR="00F93223">
        <w:rPr>
          <w:rFonts w:ascii="Times New Roman" w:hAnsi="Times New Roman"/>
          <w:sz w:val="24"/>
          <w:szCs w:val="24"/>
        </w:rPr>
        <w:t xml:space="preserve"> use </w:t>
      </w:r>
      <w:r w:rsidR="00191740">
        <w:rPr>
          <w:rFonts w:ascii="Times New Roman" w:hAnsi="Times New Roman"/>
          <w:sz w:val="24"/>
          <w:szCs w:val="24"/>
        </w:rPr>
        <w:t xml:space="preserve">of </w:t>
      </w:r>
      <w:r w:rsidR="00DB4AD2">
        <w:rPr>
          <w:rFonts w:ascii="Times New Roman" w:hAnsi="Times New Roman"/>
          <w:sz w:val="24"/>
          <w:szCs w:val="24"/>
        </w:rPr>
        <w:t>cool water</w:t>
      </w:r>
      <w:r w:rsidR="00C8634A">
        <w:rPr>
          <w:rFonts w:ascii="Times New Roman" w:hAnsi="Times New Roman"/>
          <w:sz w:val="24"/>
          <w:szCs w:val="24"/>
        </w:rPr>
        <w:t xml:space="preserve"> refuges. Steelhead may remain in </w:t>
      </w:r>
      <w:r w:rsidR="00DB4AD2">
        <w:rPr>
          <w:rFonts w:ascii="Times New Roman" w:hAnsi="Times New Roman"/>
          <w:sz w:val="24"/>
          <w:szCs w:val="24"/>
        </w:rPr>
        <w:t>cool</w:t>
      </w:r>
      <w:r w:rsidR="00C8634A">
        <w:rPr>
          <w:rFonts w:ascii="Times New Roman" w:hAnsi="Times New Roman"/>
          <w:sz w:val="24"/>
          <w:szCs w:val="24"/>
        </w:rPr>
        <w:t xml:space="preserve">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(Hess et al. 2016). </w:t>
      </w:r>
      <w:r w:rsidR="006F7E5D">
        <w:rPr>
          <w:rFonts w:ascii="Times New Roman" w:hAnsi="Times New Roman"/>
          <w:sz w:val="24"/>
          <w:szCs w:val="24"/>
        </w:rPr>
        <w:t xml:space="preserve">The </w:t>
      </w:r>
      <w:r w:rsidR="0010756B">
        <w:rPr>
          <w:rFonts w:ascii="Times New Roman" w:hAnsi="Times New Roman"/>
          <w:sz w:val="24"/>
          <w:szCs w:val="24"/>
        </w:rPr>
        <w:t>extent</w:t>
      </w:r>
      <w:r w:rsidR="006F7E5D">
        <w:rPr>
          <w:rFonts w:ascii="Times New Roman" w:hAnsi="Times New Roman"/>
          <w:sz w:val="24"/>
          <w:szCs w:val="24"/>
        </w:rPr>
        <w:t xml:space="preserve"> of </w:t>
      </w:r>
      <w:r w:rsidR="00DB4AD2">
        <w:rPr>
          <w:rFonts w:ascii="Times New Roman" w:hAnsi="Times New Roman"/>
          <w:sz w:val="24"/>
          <w:szCs w:val="24"/>
        </w:rPr>
        <w:t>cool water</w:t>
      </w:r>
      <w:r w:rsidR="006F7E5D">
        <w:rPr>
          <w:rFonts w:ascii="Times New Roman" w:hAnsi="Times New Roman"/>
          <w:sz w:val="24"/>
          <w:szCs w:val="24"/>
        </w:rPr>
        <w:t xml:space="preserve"> refuge use varies with Columbia River water temperature and has been reported as high</w:t>
      </w:r>
      <w:r w:rsidR="005C2FF7">
        <w:rPr>
          <w:rFonts w:ascii="Times New Roman" w:hAnsi="Times New Roman"/>
          <w:sz w:val="24"/>
          <w:szCs w:val="24"/>
        </w:rPr>
        <w:t xml:space="preserve"> as</w:t>
      </w:r>
      <w:r w:rsidR="006F7E5D">
        <w:rPr>
          <w:rFonts w:ascii="Times New Roman" w:hAnsi="Times New Roman"/>
          <w:sz w:val="24"/>
          <w:szCs w:val="24"/>
        </w:rPr>
        <w:t xml:space="preserve"> 66% </w:t>
      </w:r>
      <w:r w:rsidR="00D52924">
        <w:rPr>
          <w:rFonts w:ascii="Times New Roman" w:hAnsi="Times New Roman"/>
          <w:sz w:val="24"/>
          <w:szCs w:val="24"/>
        </w:rPr>
        <w:t>of all interior</w:t>
      </w:r>
      <w:r w:rsidR="006F7E5D">
        <w:rPr>
          <w:rFonts w:ascii="Times New Roman" w:hAnsi="Times New Roman"/>
          <w:sz w:val="24"/>
          <w:szCs w:val="24"/>
        </w:rPr>
        <w:t xml:space="preserve"> Columbia River steelhead </w:t>
      </w:r>
      <w:r w:rsidR="00DC6EBC">
        <w:rPr>
          <w:rFonts w:ascii="Times New Roman" w:hAnsi="Times New Roman"/>
          <w:sz w:val="24"/>
          <w:szCs w:val="24"/>
        </w:rPr>
        <w:t>and</w:t>
      </w:r>
      <w:r w:rsidR="004E6982">
        <w:rPr>
          <w:rFonts w:ascii="Times New Roman" w:hAnsi="Times New Roman"/>
          <w:sz w:val="24"/>
          <w:szCs w:val="24"/>
        </w:rPr>
        <w:t xml:space="preserve">, </w:t>
      </w:r>
      <w:r w:rsidR="00C12480">
        <w:rPr>
          <w:rFonts w:ascii="Times New Roman" w:hAnsi="Times New Roman"/>
          <w:sz w:val="24"/>
          <w:szCs w:val="24"/>
        </w:rPr>
        <w:t>of those</w:t>
      </w:r>
      <w:r w:rsidR="004E6982">
        <w:rPr>
          <w:rFonts w:ascii="Times New Roman" w:hAnsi="Times New Roman"/>
          <w:sz w:val="24"/>
          <w:szCs w:val="24"/>
        </w:rPr>
        <w:t xml:space="preserve">, </w:t>
      </w:r>
      <w:r w:rsidR="00DC6EBC">
        <w:rPr>
          <w:rFonts w:ascii="Times New Roman" w:hAnsi="Times New Roman"/>
          <w:sz w:val="24"/>
          <w:szCs w:val="24"/>
        </w:rPr>
        <w:t xml:space="preserve">many </w:t>
      </w:r>
      <w:r w:rsidR="001F3307">
        <w:rPr>
          <w:rFonts w:ascii="Times New Roman" w:hAnsi="Times New Roman"/>
          <w:sz w:val="24"/>
          <w:szCs w:val="24"/>
        </w:rPr>
        <w:t xml:space="preserve">steelhead </w:t>
      </w:r>
      <w:r w:rsidR="00DC6EBC">
        <w:rPr>
          <w:rFonts w:ascii="Times New Roman" w:hAnsi="Times New Roman"/>
          <w:sz w:val="24"/>
          <w:szCs w:val="24"/>
        </w:rPr>
        <w:t>(3</w:t>
      </w:r>
      <w:r w:rsidR="00C12480">
        <w:rPr>
          <w:rFonts w:ascii="Times New Roman" w:hAnsi="Times New Roman"/>
          <w:sz w:val="24"/>
          <w:szCs w:val="24"/>
        </w:rPr>
        <w:t>3</w:t>
      </w:r>
      <w:r w:rsidR="00DC6EBC">
        <w:rPr>
          <w:rFonts w:ascii="Times New Roman" w:hAnsi="Times New Roman"/>
          <w:sz w:val="24"/>
          <w:szCs w:val="24"/>
        </w:rPr>
        <w:t>%)</w:t>
      </w:r>
      <w:r w:rsidR="00F93223">
        <w:rPr>
          <w:rFonts w:ascii="Times New Roman" w:hAnsi="Times New Roman"/>
          <w:sz w:val="24"/>
          <w:szCs w:val="24"/>
        </w:rPr>
        <w:t xml:space="preserve"> </w:t>
      </w:r>
      <w:r w:rsidR="001F3307">
        <w:rPr>
          <w:rFonts w:ascii="Times New Roman" w:hAnsi="Times New Roman"/>
          <w:sz w:val="24"/>
          <w:szCs w:val="24"/>
        </w:rPr>
        <w:t>us</w:t>
      </w:r>
      <w:r w:rsidR="00C12480">
        <w:rPr>
          <w:rFonts w:ascii="Times New Roman" w:hAnsi="Times New Roman"/>
          <w:sz w:val="24"/>
          <w:szCs w:val="24"/>
        </w:rPr>
        <w:t>ed</w:t>
      </w:r>
      <w:r w:rsidR="001F3307">
        <w:rPr>
          <w:rFonts w:ascii="Times New Roman" w:hAnsi="Times New Roman"/>
          <w:sz w:val="24"/>
          <w:szCs w:val="24"/>
        </w:rPr>
        <w:t xml:space="preserve"> </w:t>
      </w:r>
      <w:r w:rsidR="00DC6EBC">
        <w:rPr>
          <w:rFonts w:ascii="Times New Roman" w:hAnsi="Times New Roman"/>
          <w:sz w:val="24"/>
          <w:szCs w:val="24"/>
        </w:rPr>
        <w:t xml:space="preserve">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w:t>
      </w:r>
      <w:r w:rsidR="006C2B35">
        <w:rPr>
          <w:rFonts w:ascii="Times New Roman" w:hAnsi="Times New Roman"/>
          <w:sz w:val="24"/>
          <w:szCs w:val="24"/>
        </w:rPr>
        <w:t xml:space="preserve">use </w:t>
      </w:r>
      <w:r w:rsidR="00DB4AD2">
        <w:rPr>
          <w:rFonts w:ascii="Times New Roman" w:hAnsi="Times New Roman"/>
          <w:sz w:val="24"/>
          <w:szCs w:val="24"/>
        </w:rPr>
        <w:t>cool</w:t>
      </w:r>
      <w:r w:rsidR="00DC6EBC">
        <w:rPr>
          <w:rFonts w:ascii="Times New Roman" w:hAnsi="Times New Roman"/>
          <w:sz w:val="24"/>
          <w:szCs w:val="24"/>
        </w:rPr>
        <w:t xml:space="preserve"> water refuges at a slightly higher rate </w:t>
      </w:r>
      <w:r w:rsidR="00D447E2">
        <w:rPr>
          <w:rFonts w:ascii="Times New Roman" w:hAnsi="Times New Roman"/>
          <w:sz w:val="24"/>
          <w:szCs w:val="24"/>
        </w:rPr>
        <w:t xml:space="preserve">(66%) </w:t>
      </w:r>
      <w:r w:rsidR="00DC6EBC">
        <w:rPr>
          <w:rFonts w:ascii="Times New Roman" w:hAnsi="Times New Roman"/>
          <w:sz w:val="24"/>
          <w:szCs w:val="24"/>
        </w:rPr>
        <w:t xml:space="preserve">than fish </w:t>
      </w:r>
      <w:r w:rsidR="00D447E2">
        <w:rPr>
          <w:rFonts w:ascii="Times New Roman" w:hAnsi="Times New Roman"/>
          <w:sz w:val="24"/>
          <w:szCs w:val="24"/>
        </w:rPr>
        <w:t xml:space="preserve">from </w:t>
      </w:r>
      <w:r w:rsidR="00DC6EBC">
        <w:rPr>
          <w:rFonts w:ascii="Times New Roman" w:hAnsi="Times New Roman"/>
          <w:sz w:val="24"/>
          <w:szCs w:val="24"/>
        </w:rPr>
        <w:t>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22B1C12C"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w:t>
      </w:r>
      <w:r w:rsidR="00C27E54">
        <w:rPr>
          <w:rFonts w:ascii="Times New Roman" w:hAnsi="Times New Roman"/>
          <w:sz w:val="24"/>
          <w:szCs w:val="24"/>
        </w:rPr>
        <w:t xml:space="preserve">While </w:t>
      </w:r>
      <w:r w:rsidR="001934AA">
        <w:rPr>
          <w:rFonts w:ascii="Times New Roman" w:hAnsi="Times New Roman"/>
          <w:sz w:val="24"/>
          <w:szCs w:val="24"/>
        </w:rPr>
        <w:t xml:space="preserve">the use </w:t>
      </w:r>
      <w:r w:rsidR="00685627">
        <w:rPr>
          <w:rFonts w:ascii="Times New Roman" w:hAnsi="Times New Roman"/>
          <w:sz w:val="24"/>
          <w:szCs w:val="24"/>
        </w:rPr>
        <w:t xml:space="preserve">of </w:t>
      </w:r>
      <w:r w:rsidR="001934AA">
        <w:rPr>
          <w:rFonts w:ascii="Times New Roman" w:hAnsi="Times New Roman"/>
          <w:sz w:val="24"/>
          <w:szCs w:val="24"/>
        </w:rPr>
        <w:t xml:space="preserve">cool water refuges </w:t>
      </w:r>
      <w:r w:rsidR="00E414B7">
        <w:rPr>
          <w:rFonts w:ascii="Times New Roman" w:hAnsi="Times New Roman"/>
          <w:sz w:val="24"/>
          <w:szCs w:val="24"/>
        </w:rPr>
        <w:t xml:space="preserve">by summer steelhead </w:t>
      </w:r>
      <w:r w:rsidR="004C30E6">
        <w:rPr>
          <w:rFonts w:ascii="Times New Roman" w:hAnsi="Times New Roman"/>
          <w:sz w:val="24"/>
          <w:szCs w:val="24"/>
        </w:rPr>
        <w:t xml:space="preserve">as a thermoregulation response </w:t>
      </w:r>
      <w:r w:rsidR="0033313B">
        <w:rPr>
          <w:rFonts w:ascii="Times New Roman" w:hAnsi="Times New Roman"/>
          <w:sz w:val="24"/>
          <w:szCs w:val="24"/>
        </w:rPr>
        <w:t xml:space="preserve">typically </w:t>
      </w:r>
      <w:r w:rsidR="004C30E6">
        <w:rPr>
          <w:rFonts w:ascii="Times New Roman" w:hAnsi="Times New Roman"/>
          <w:sz w:val="24"/>
          <w:szCs w:val="24"/>
        </w:rPr>
        <w:t>occur</w:t>
      </w:r>
      <w:r w:rsidR="002A05BC">
        <w:rPr>
          <w:rFonts w:ascii="Times New Roman" w:hAnsi="Times New Roman"/>
          <w:sz w:val="24"/>
          <w:szCs w:val="24"/>
        </w:rPr>
        <w:t>s</w:t>
      </w:r>
      <w:r w:rsidR="004C30E6">
        <w:rPr>
          <w:rFonts w:ascii="Times New Roman" w:hAnsi="Times New Roman"/>
          <w:sz w:val="24"/>
          <w:szCs w:val="24"/>
        </w:rPr>
        <w:t xml:space="preserve"> downstream </w:t>
      </w:r>
      <w:r w:rsidR="007178E6">
        <w:rPr>
          <w:rFonts w:ascii="Times New Roman" w:hAnsi="Times New Roman"/>
          <w:sz w:val="24"/>
          <w:szCs w:val="24"/>
        </w:rPr>
        <w:t>of natal tributaries, o</w:t>
      </w:r>
      <w:r w:rsidR="00175F56">
        <w:rPr>
          <w:rFonts w:ascii="Times New Roman" w:hAnsi="Times New Roman"/>
          <w:sz w:val="24"/>
          <w:szCs w:val="24"/>
        </w:rPr>
        <w:t>vershooting refers to a behavior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proofErr w:type="spellStart"/>
      <w:r w:rsidR="00D447E2">
        <w:rPr>
          <w:rFonts w:ascii="Times New Roman" w:hAnsi="Times New Roman"/>
          <w:sz w:val="24"/>
          <w:szCs w:val="24"/>
        </w:rPr>
        <w:t>Richins</w:t>
      </w:r>
      <w:proofErr w:type="spellEnd"/>
      <w:r w:rsidR="00D447E2">
        <w:rPr>
          <w:rFonts w:ascii="Times New Roman" w:hAnsi="Times New Roman"/>
          <w:sz w:val="24"/>
          <w:szCs w:val="24"/>
        </w:rPr>
        <w:t xml:space="preserve"> and </w:t>
      </w:r>
      <w:proofErr w:type="spellStart"/>
      <w:r w:rsidR="00D447E2">
        <w:rPr>
          <w:rFonts w:ascii="Times New Roman" w:hAnsi="Times New Roman"/>
          <w:sz w:val="24"/>
          <w:szCs w:val="24"/>
        </w:rPr>
        <w:t>Skalski</w:t>
      </w:r>
      <w:proofErr w:type="spellEnd"/>
      <w:r w:rsidR="00D447E2">
        <w:rPr>
          <w:rFonts w:ascii="Times New Roman" w:hAnsi="Times New Roman"/>
          <w:sz w:val="24"/>
          <w:szCs w:val="24"/>
        </w:rPr>
        <w:t xml:space="preserve"> (2018) reported that 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5C7B05">
        <w:rPr>
          <w:rFonts w:ascii="Times New Roman" w:hAnsi="Times New Roman"/>
          <w:sz w:val="24"/>
          <w:szCs w:val="24"/>
        </w:rPr>
        <w:t xml:space="preserve"> associated with </w:t>
      </w:r>
      <w:r w:rsidR="00233A56">
        <w:rPr>
          <w:rFonts w:ascii="Times New Roman" w:hAnsi="Times New Roman"/>
          <w:sz w:val="24"/>
          <w:szCs w:val="24"/>
        </w:rPr>
        <w:t>other conservation actions</w:t>
      </w:r>
      <w:r w:rsidR="007E30F9">
        <w:rPr>
          <w:rFonts w:ascii="Times New Roman" w:hAnsi="Times New Roman"/>
          <w:sz w:val="24"/>
          <w:szCs w:val="24"/>
        </w:rPr>
        <w:t xml:space="preserve"> </w:t>
      </w:r>
      <w:r w:rsidR="00DC1CBE">
        <w:rPr>
          <w:rFonts w:ascii="Times New Roman" w:hAnsi="Times New Roman"/>
          <w:sz w:val="24"/>
          <w:szCs w:val="24"/>
        </w:rPr>
        <w:t xml:space="preserve">(i.e., </w:t>
      </w:r>
      <w:r w:rsidR="00B16ED3">
        <w:rPr>
          <w:rFonts w:ascii="Times New Roman" w:hAnsi="Times New Roman"/>
          <w:sz w:val="24"/>
          <w:szCs w:val="24"/>
        </w:rPr>
        <w:t xml:space="preserve">barging </w:t>
      </w:r>
      <w:r w:rsidR="00233A56">
        <w:rPr>
          <w:rFonts w:ascii="Times New Roman" w:hAnsi="Times New Roman"/>
          <w:sz w:val="24"/>
          <w:szCs w:val="24"/>
        </w:rPr>
        <w:t xml:space="preserve">smolts through dams </w:t>
      </w:r>
      <w:r w:rsidR="00453EC2">
        <w:rPr>
          <w:rFonts w:ascii="Times New Roman" w:hAnsi="Times New Roman"/>
          <w:sz w:val="24"/>
          <w:szCs w:val="24"/>
        </w:rPr>
        <w:t xml:space="preserve">during outmigration </w:t>
      </w:r>
      <w:r w:rsidR="00DC1CBE">
        <w:rPr>
          <w:rFonts w:ascii="Times New Roman" w:hAnsi="Times New Roman"/>
          <w:sz w:val="24"/>
          <w:szCs w:val="24"/>
        </w:rPr>
        <w:t xml:space="preserve">or </w:t>
      </w:r>
      <w:r w:rsidR="00AE74A1">
        <w:rPr>
          <w:rFonts w:ascii="Times New Roman" w:hAnsi="Times New Roman"/>
          <w:sz w:val="24"/>
          <w:szCs w:val="24"/>
        </w:rPr>
        <w:t xml:space="preserve">hatchery rearing </w:t>
      </w:r>
      <w:r w:rsidR="00B14052">
        <w:rPr>
          <w:rFonts w:ascii="Times New Roman" w:hAnsi="Times New Roman"/>
          <w:sz w:val="24"/>
          <w:szCs w:val="24"/>
        </w:rPr>
        <w:t>location</w:t>
      </w:r>
      <w:r w:rsidR="00F223D5">
        <w:rPr>
          <w:rFonts w:ascii="Times New Roman" w:hAnsi="Times New Roman"/>
          <w:sz w:val="24"/>
          <w:szCs w:val="24"/>
        </w:rPr>
        <w:t>,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w:t>
      </w:r>
      <w:r w:rsidR="00CF12F8">
        <w:rPr>
          <w:rFonts w:ascii="Times New Roman" w:hAnsi="Times New Roman"/>
          <w:sz w:val="24"/>
          <w:szCs w:val="24"/>
        </w:rPr>
        <w:lastRenderedPageBreak/>
        <w:t xml:space="preserve">ladder </w:t>
      </w:r>
      <w:r w:rsidR="00B25AE3">
        <w:rPr>
          <w:rFonts w:ascii="Times New Roman" w:hAnsi="Times New Roman"/>
          <w:sz w:val="24"/>
          <w:szCs w:val="24"/>
        </w:rPr>
        <w:t>usage</w:t>
      </w:r>
      <w:r w:rsidR="00453EC2">
        <w:rPr>
          <w:rFonts w:ascii="Times New Roman" w:hAnsi="Times New Roman"/>
          <w:sz w:val="24"/>
          <w:szCs w:val="24"/>
        </w:rPr>
        <w:t xml:space="preserve"> </w:t>
      </w:r>
      <w:r w:rsidR="0017265C">
        <w:rPr>
          <w:rFonts w:ascii="Times New Roman" w:hAnsi="Times New Roman"/>
          <w:sz w:val="24"/>
          <w:szCs w:val="24"/>
        </w:rPr>
        <w:t xml:space="preserve">relative to their </w:t>
      </w:r>
      <w:r w:rsidR="00736446">
        <w:rPr>
          <w:rFonts w:ascii="Times New Roman" w:hAnsi="Times New Roman"/>
          <w:sz w:val="24"/>
          <w:szCs w:val="24"/>
        </w:rPr>
        <w:t xml:space="preserve">location of their </w:t>
      </w:r>
      <w:r w:rsidR="00B25AE3">
        <w:rPr>
          <w:rFonts w:ascii="Times New Roman" w:hAnsi="Times New Roman"/>
          <w:sz w:val="24"/>
          <w:szCs w:val="24"/>
        </w:rPr>
        <w:t xml:space="preserve">natal tributary </w:t>
      </w:r>
      <w:r w:rsidR="00453EC2">
        <w:rPr>
          <w:rFonts w:ascii="Times New Roman" w:hAnsi="Times New Roman"/>
          <w:sz w:val="24"/>
          <w:szCs w:val="24"/>
        </w:rPr>
        <w:t>(</w:t>
      </w:r>
      <w:proofErr w:type="spellStart"/>
      <w:r w:rsidR="00453EC2">
        <w:rPr>
          <w:rFonts w:ascii="Times New Roman" w:hAnsi="Times New Roman"/>
          <w:sz w:val="24"/>
          <w:szCs w:val="24"/>
        </w:rPr>
        <w:t>Richins</w:t>
      </w:r>
      <w:proofErr w:type="spellEnd"/>
      <w:r w:rsidR="00453EC2">
        <w:rPr>
          <w:rFonts w:ascii="Times New Roman" w:hAnsi="Times New Roman"/>
          <w:sz w:val="24"/>
          <w:szCs w:val="24"/>
        </w:rPr>
        <w:t xml:space="preserve"> and </w:t>
      </w:r>
      <w:proofErr w:type="spellStart"/>
      <w:r w:rsidR="00453EC2">
        <w:rPr>
          <w:rFonts w:ascii="Times New Roman" w:hAnsi="Times New Roman"/>
          <w:sz w:val="24"/>
          <w:szCs w:val="24"/>
        </w:rPr>
        <w:t>Skalski</w:t>
      </w:r>
      <w:proofErr w:type="spellEnd"/>
      <w:r w:rsidR="00453EC2">
        <w:rPr>
          <w:rFonts w:ascii="Times New Roman" w:hAnsi="Times New Roman"/>
          <w:sz w:val="24"/>
          <w:szCs w:val="24"/>
        </w:rPr>
        <w:t xml:space="preserve"> </w:t>
      </w:r>
      <w:r w:rsidR="00266B00">
        <w:rPr>
          <w:rFonts w:ascii="Times New Roman" w:hAnsi="Times New Roman"/>
          <w:sz w:val="24"/>
          <w:szCs w:val="24"/>
        </w:rPr>
        <w:t xml:space="preserve">2018). </w:t>
      </w:r>
      <w:r w:rsidR="00C54ED2">
        <w:rPr>
          <w:rFonts w:ascii="Times New Roman" w:hAnsi="Times New Roman"/>
          <w:sz w:val="24"/>
          <w:szCs w:val="24"/>
        </w:rPr>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w:t>
      </w:r>
      <w:proofErr w:type="spellStart"/>
      <w:r w:rsidR="00083111">
        <w:rPr>
          <w:rFonts w:ascii="Times New Roman" w:hAnsi="Times New Roman"/>
          <w:sz w:val="24"/>
          <w:szCs w:val="24"/>
        </w:rPr>
        <w:t>Eiler</w:t>
      </w:r>
      <w:proofErr w:type="spellEnd"/>
      <w:r w:rsidR="00083111">
        <w:rPr>
          <w:rFonts w:ascii="Times New Roman" w:hAnsi="Times New Roman"/>
          <w:sz w:val="24"/>
          <w:szCs w:val="24"/>
        </w:rPr>
        <w:t xml:space="preserve"> et al. 201</w:t>
      </w:r>
      <w:r w:rsidR="007828E4">
        <w:rPr>
          <w:rFonts w:ascii="Times New Roman" w:hAnsi="Times New Roman"/>
          <w:sz w:val="24"/>
          <w:szCs w:val="24"/>
        </w:rPr>
        <w:t xml:space="preserve">5; </w:t>
      </w:r>
      <w:r w:rsidR="0072302D">
        <w:rPr>
          <w:rFonts w:ascii="Times New Roman" w:hAnsi="Times New Roman"/>
          <w:sz w:val="24"/>
          <w:szCs w:val="24"/>
        </w:rPr>
        <w:t>Mann and Snow 2018).</w:t>
      </w:r>
      <w:bookmarkStart w:id="1" w:name="_Hlk54281751"/>
      <w:r w:rsidR="00C959DC">
        <w:rPr>
          <w:rFonts w:ascii="Times New Roman" w:hAnsi="Times New Roman"/>
          <w:sz w:val="24"/>
          <w:szCs w:val="24"/>
        </w:rPr>
        <w:t xml:space="preserve"> </w:t>
      </w:r>
      <w:proofErr w:type="spellStart"/>
      <w:r w:rsidR="00E63409">
        <w:rPr>
          <w:rFonts w:ascii="Times New Roman" w:hAnsi="Times New Roman"/>
          <w:sz w:val="24"/>
          <w:szCs w:val="24"/>
        </w:rPr>
        <w:t>Eiler</w:t>
      </w:r>
      <w:proofErr w:type="spellEnd"/>
      <w:r w:rsidR="00E63409">
        <w:rPr>
          <w:rFonts w:ascii="Times New Roman" w:hAnsi="Times New Roman"/>
          <w:sz w:val="24"/>
          <w:szCs w:val="24"/>
        </w:rPr>
        <w:t xml:space="preserve"> et al. (2015) reported </w:t>
      </w:r>
      <w:r w:rsidR="00CA3055">
        <w:rPr>
          <w:rFonts w:ascii="Times New Roman" w:hAnsi="Times New Roman"/>
          <w:sz w:val="24"/>
          <w:szCs w:val="24"/>
        </w:rPr>
        <w:t>very low rates of overshooting for Chinook Salmon (&lt;1%) in the free-flowing Yuk</w:t>
      </w:r>
      <w:r w:rsidR="008400A5">
        <w:rPr>
          <w:rFonts w:ascii="Times New Roman" w:hAnsi="Times New Roman"/>
          <w:sz w:val="24"/>
          <w:szCs w:val="24"/>
        </w:rPr>
        <w:t>o</w:t>
      </w:r>
      <w:r w:rsidR="00CA3055">
        <w:rPr>
          <w:rFonts w:ascii="Times New Roman" w:hAnsi="Times New Roman"/>
          <w:sz w:val="24"/>
          <w:szCs w:val="24"/>
        </w:rPr>
        <w:t xml:space="preserve">n River, AK. </w:t>
      </w:r>
      <w:r w:rsidR="00984EF2">
        <w:rPr>
          <w:rFonts w:ascii="Times New Roman" w:hAnsi="Times New Roman"/>
          <w:sz w:val="24"/>
          <w:szCs w:val="24"/>
        </w:rPr>
        <w:t xml:space="preserve">Conversely, </w:t>
      </w:r>
      <w:proofErr w:type="spellStart"/>
      <w:r w:rsidR="00427F0E">
        <w:rPr>
          <w:rFonts w:ascii="Times New Roman" w:hAnsi="Times New Roman"/>
          <w:sz w:val="24"/>
          <w:szCs w:val="24"/>
        </w:rPr>
        <w:t>Richins</w:t>
      </w:r>
      <w:proofErr w:type="spellEnd"/>
      <w:r w:rsidR="00427F0E">
        <w:rPr>
          <w:rFonts w:ascii="Times New Roman" w:hAnsi="Times New Roman"/>
          <w:sz w:val="24"/>
          <w:szCs w:val="24"/>
        </w:rPr>
        <w:t xml:space="preserve"> and </w:t>
      </w:r>
      <w:proofErr w:type="spellStart"/>
      <w:r w:rsidR="00427F0E">
        <w:rPr>
          <w:rFonts w:ascii="Times New Roman" w:hAnsi="Times New Roman"/>
          <w:sz w:val="24"/>
          <w:szCs w:val="24"/>
        </w:rPr>
        <w:t>Skalski</w:t>
      </w:r>
      <w:proofErr w:type="spellEnd"/>
      <w:r w:rsidR="00427F0E">
        <w:rPr>
          <w:rFonts w:ascii="Times New Roman" w:hAnsi="Times New Roman"/>
          <w:sz w:val="24"/>
          <w:szCs w:val="24"/>
        </w:rPr>
        <w:t xml:space="preserve"> (</w:t>
      </w:r>
      <w:r w:rsidR="0072302D">
        <w:rPr>
          <w:rFonts w:ascii="Times New Roman" w:hAnsi="Times New Roman"/>
          <w:sz w:val="24"/>
          <w:szCs w:val="24"/>
        </w:rPr>
        <w:t xml:space="preserve">2018) </w:t>
      </w:r>
      <w:bookmarkEnd w:id="1"/>
      <w:r w:rsidR="0072302D">
        <w:rPr>
          <w:rFonts w:ascii="Times New Roman" w:hAnsi="Times New Roman"/>
          <w:sz w:val="24"/>
          <w:szCs w:val="24"/>
        </w:rPr>
        <w:t xml:space="preserve">reported </w:t>
      </w:r>
      <w:r w:rsidR="00427F0E">
        <w:rPr>
          <w:rFonts w:ascii="Times New Roman" w:hAnsi="Times New Roman"/>
          <w:sz w:val="24"/>
          <w:szCs w:val="24"/>
        </w:rPr>
        <w:t xml:space="preserve">overshoot </w:t>
      </w:r>
      <w:del w:id="2" w:author="See, Kevin (DFW)" w:date="2022-03-28T15:43:00Z">
        <w:r w:rsidR="00427F0E" w:rsidDel="002820E7">
          <w:rPr>
            <w:rFonts w:ascii="Times New Roman" w:hAnsi="Times New Roman"/>
            <w:sz w:val="24"/>
            <w:szCs w:val="24"/>
          </w:rPr>
          <w:delText xml:space="preserve">rates </w:delText>
        </w:r>
      </w:del>
      <w:ins w:id="3" w:author="See, Kevin (DFW)" w:date="2022-03-28T15:43:00Z">
        <w:r w:rsidR="002820E7">
          <w:rPr>
            <w:rFonts w:ascii="Times New Roman" w:hAnsi="Times New Roman"/>
            <w:sz w:val="24"/>
            <w:szCs w:val="24"/>
          </w:rPr>
          <w:t xml:space="preserve">percentages </w:t>
        </w:r>
      </w:ins>
      <w:r w:rsidR="00427F0E">
        <w:rPr>
          <w:rFonts w:ascii="Times New Roman" w:hAnsi="Times New Roman"/>
          <w:sz w:val="24"/>
          <w:szCs w:val="24"/>
        </w:rPr>
        <w:t>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del w:id="4" w:author="See, Kevin (DFW)" w:date="2022-03-28T15:43:00Z">
        <w:r w:rsidR="00427F0E" w:rsidDel="002820E7">
          <w:rPr>
            <w:rFonts w:ascii="Times New Roman" w:hAnsi="Times New Roman"/>
            <w:sz w:val="24"/>
            <w:szCs w:val="24"/>
          </w:rPr>
          <w:delText xml:space="preserve">rates </w:delText>
        </w:r>
      </w:del>
      <w:ins w:id="5" w:author="See, Kevin (DFW)" w:date="2022-03-28T15:43:00Z">
        <w:r w:rsidR="002820E7">
          <w:rPr>
            <w:rFonts w:ascii="Times New Roman" w:hAnsi="Times New Roman"/>
            <w:sz w:val="24"/>
            <w:szCs w:val="24"/>
          </w:rPr>
          <w:t>per</w:t>
        </w:r>
      </w:ins>
      <w:ins w:id="6" w:author="See, Kevin (DFW)" w:date="2022-03-28T15:44:00Z">
        <w:r w:rsidR="002820E7">
          <w:rPr>
            <w:rFonts w:ascii="Times New Roman" w:hAnsi="Times New Roman"/>
            <w:sz w:val="24"/>
            <w:szCs w:val="24"/>
          </w:rPr>
          <w:t>centages</w:t>
        </w:r>
      </w:ins>
      <w:ins w:id="7" w:author="See, Kevin (DFW)" w:date="2022-03-28T15:43:00Z">
        <w:r w:rsidR="002820E7">
          <w:rPr>
            <w:rFonts w:ascii="Times New Roman" w:hAnsi="Times New Roman"/>
            <w:sz w:val="24"/>
            <w:szCs w:val="24"/>
          </w:rPr>
          <w:t xml:space="preserve"> </w:t>
        </w:r>
      </w:ins>
      <w:r w:rsidR="00427F0E">
        <w:rPr>
          <w:rFonts w:ascii="Times New Roman" w:hAnsi="Times New Roman"/>
          <w:sz w:val="24"/>
          <w:szCs w:val="24"/>
        </w:rPr>
        <w:t xml:space="preserve">&gt; 50%. </w:t>
      </w:r>
      <w:r w:rsidR="00140064" w:rsidRPr="00140064">
        <w:rPr>
          <w:rFonts w:ascii="Times New Roman" w:hAnsi="Times New Roman"/>
          <w:sz w:val="24"/>
          <w:szCs w:val="24"/>
        </w:rPr>
        <w:t xml:space="preserve"> </w:t>
      </w:r>
      <w:r w:rsidR="00140064">
        <w:rPr>
          <w:rFonts w:ascii="Times New Roman" w:hAnsi="Times New Roman"/>
          <w:sz w:val="24"/>
          <w:szCs w:val="24"/>
        </w:rPr>
        <w:t xml:space="preserve">However, the </w:t>
      </w:r>
      <w:r w:rsidR="006730D5">
        <w:rPr>
          <w:rFonts w:ascii="Times New Roman" w:hAnsi="Times New Roman"/>
          <w:sz w:val="24"/>
          <w:szCs w:val="24"/>
        </w:rPr>
        <w:t xml:space="preserve">proportion of overshoot </w:t>
      </w:r>
      <w:r w:rsidR="00F076FA">
        <w:rPr>
          <w:rFonts w:ascii="Times New Roman" w:hAnsi="Times New Roman"/>
          <w:sz w:val="24"/>
          <w:szCs w:val="24"/>
        </w:rPr>
        <w:t xml:space="preserve">steelhead </w:t>
      </w:r>
      <w:r w:rsidR="00E2654E">
        <w:rPr>
          <w:rFonts w:ascii="Times New Roman" w:hAnsi="Times New Roman"/>
          <w:sz w:val="24"/>
          <w:szCs w:val="24"/>
        </w:rPr>
        <w:t xml:space="preserve">that successfully migrate downstream and </w:t>
      </w:r>
      <w:r w:rsidR="009C2365">
        <w:rPr>
          <w:rFonts w:ascii="Times New Roman" w:hAnsi="Times New Roman"/>
          <w:sz w:val="24"/>
          <w:szCs w:val="24"/>
        </w:rPr>
        <w:t xml:space="preserve">returned </w:t>
      </w:r>
      <w:r w:rsidR="00140064">
        <w:rPr>
          <w:rFonts w:ascii="Times New Roman" w:hAnsi="Times New Roman"/>
          <w:sz w:val="24"/>
          <w:szCs w:val="24"/>
        </w:rPr>
        <w:t>their natal stream</w:t>
      </w:r>
      <w:r w:rsidR="00D447E2">
        <w:rPr>
          <w:rFonts w:ascii="Times New Roman" w:hAnsi="Times New Roman"/>
          <w:sz w:val="24"/>
          <w:szCs w:val="24"/>
        </w:rPr>
        <w:t>,</w:t>
      </w:r>
      <w:r w:rsidR="00140064">
        <w:rPr>
          <w:rFonts w:ascii="Times New Roman" w:hAnsi="Times New Roman"/>
          <w:sz w:val="24"/>
          <w:szCs w:val="24"/>
        </w:rPr>
        <w:t xml:space="preserve"> or “overshoot fallback</w:t>
      </w:r>
      <w:r w:rsidR="00D447E2">
        <w:rPr>
          <w:rFonts w:ascii="Times New Roman" w:hAnsi="Times New Roman"/>
          <w:sz w:val="24"/>
          <w:szCs w:val="24"/>
        </w:rPr>
        <w:t>,</w:t>
      </w:r>
      <w:r w:rsidR="00140064">
        <w:rPr>
          <w:rFonts w:ascii="Times New Roman" w:hAnsi="Times New Roman"/>
          <w:sz w:val="24"/>
          <w:szCs w:val="24"/>
        </w:rPr>
        <w:t>”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384BD4">
        <w:rPr>
          <w:rFonts w:ascii="Times New Roman" w:hAnsi="Times New Roman"/>
          <w:sz w:val="24"/>
          <w:szCs w:val="24"/>
        </w:rPr>
        <w:t xml:space="preserve">18% to 75% </w:t>
      </w:r>
      <w:r w:rsidR="00DE7FEE">
        <w:rPr>
          <w:rFonts w:ascii="Times New Roman" w:hAnsi="Times New Roman"/>
          <w:sz w:val="24"/>
          <w:szCs w:val="24"/>
        </w:rPr>
        <w:t>(</w:t>
      </w:r>
      <w:proofErr w:type="spellStart"/>
      <w:r w:rsidR="00DE7FEE">
        <w:rPr>
          <w:rFonts w:ascii="Times New Roman" w:hAnsi="Times New Roman"/>
          <w:sz w:val="24"/>
          <w:szCs w:val="24"/>
        </w:rPr>
        <w:t>Richins</w:t>
      </w:r>
      <w:proofErr w:type="spellEnd"/>
      <w:r w:rsidR="00DE7FEE">
        <w:rPr>
          <w:rFonts w:ascii="Times New Roman" w:hAnsi="Times New Roman"/>
          <w:sz w:val="24"/>
          <w:szCs w:val="24"/>
        </w:rPr>
        <w:t xml:space="preserve"> and </w:t>
      </w:r>
      <w:proofErr w:type="spellStart"/>
      <w:r w:rsidR="00DE7FEE">
        <w:rPr>
          <w:rFonts w:ascii="Times New Roman" w:hAnsi="Times New Roman"/>
          <w:sz w:val="24"/>
          <w:szCs w:val="24"/>
        </w:rPr>
        <w:t>Skalski</w:t>
      </w:r>
      <w:proofErr w:type="spellEnd"/>
      <w:r w:rsidR="00DE7FEE">
        <w:rPr>
          <w:rFonts w:ascii="Times New Roman" w:hAnsi="Times New Roman"/>
          <w:sz w:val="24"/>
          <w:szCs w:val="24"/>
        </w:rPr>
        <w:t xml:space="preserve"> 2018)</w:t>
      </w:r>
      <w:r w:rsidR="00384BD4">
        <w:rPr>
          <w:rFonts w:ascii="Times New Roman" w:hAnsi="Times New Roman"/>
          <w:sz w:val="24"/>
          <w:szCs w:val="24"/>
        </w:rPr>
        <w:t>.</w:t>
      </w:r>
      <w:r w:rsidR="00441CF8">
        <w:rPr>
          <w:rFonts w:ascii="Times New Roman" w:hAnsi="Times New Roman"/>
          <w:sz w:val="24"/>
          <w:szCs w:val="24"/>
        </w:rPr>
        <w:t xml:space="preserve">  </w:t>
      </w:r>
    </w:p>
    <w:p w14:paraId="32DF9B6E" w14:textId="6787E5C3"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 xml:space="preserve">Estimates of overshoot fallback abundance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failed to fallback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r w:rsidR="00E01807">
        <w:rPr>
          <w:rFonts w:ascii="Times New Roman" w:hAnsi="Times New Roman"/>
          <w:sz w:val="24"/>
          <w:szCs w:val="24"/>
        </w:rPr>
        <w:t>Therefore,</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overshoot populations</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sidR="00027441">
        <w:rPr>
          <w:rFonts w:ascii="Times New Roman" w:hAnsi="Times New Roman"/>
          <w:sz w:val="24"/>
          <w:szCs w:val="24"/>
        </w:rPr>
        <w:t xml:space="preserve"> (i.e., no overshoot fallback related mortality)</w:t>
      </w:r>
      <w:r>
        <w:rPr>
          <w:rFonts w:ascii="Times New Roman" w:hAnsi="Times New Roman"/>
          <w:sz w:val="24"/>
          <w:szCs w:val="24"/>
        </w:rPr>
        <w:t xml:space="preserve">. </w:t>
      </w:r>
      <w:r w:rsidR="00A27544">
        <w:rPr>
          <w:rFonts w:ascii="Times New Roman" w:hAnsi="Times New Roman"/>
          <w:sz w:val="24"/>
          <w:szCs w:val="24"/>
        </w:rPr>
        <w:t>Given the variab</w:t>
      </w:r>
      <w:r w:rsidR="00A73B87">
        <w:rPr>
          <w:rFonts w:ascii="Times New Roman" w:hAnsi="Times New Roman"/>
          <w:sz w:val="24"/>
          <w:szCs w:val="24"/>
        </w:rPr>
        <w:t>ility in</w:t>
      </w:r>
      <w:r w:rsidR="00A27544">
        <w:rPr>
          <w:rFonts w:ascii="Times New Roman" w:hAnsi="Times New Roman"/>
          <w:sz w:val="24"/>
          <w:szCs w:val="24"/>
        </w:rPr>
        <w:t xml:space="preserve"> overshoot </w:t>
      </w:r>
      <w:r w:rsidR="00D3443B">
        <w:rPr>
          <w:rFonts w:ascii="Times New Roman" w:hAnsi="Times New Roman"/>
          <w:sz w:val="24"/>
          <w:szCs w:val="24"/>
        </w:rPr>
        <w:t>fallback</w:t>
      </w:r>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w:t>
      </w:r>
      <w:proofErr w:type="spellStart"/>
      <w:r w:rsidR="001F086A">
        <w:rPr>
          <w:rFonts w:ascii="Times New Roman" w:hAnsi="Times New Roman"/>
          <w:sz w:val="24"/>
          <w:szCs w:val="24"/>
        </w:rPr>
        <w:t>Richins</w:t>
      </w:r>
      <w:proofErr w:type="spellEnd"/>
      <w:r w:rsidR="001F086A">
        <w:rPr>
          <w:rFonts w:ascii="Times New Roman" w:hAnsi="Times New Roman"/>
          <w:sz w:val="24"/>
          <w:szCs w:val="24"/>
        </w:rPr>
        <w:t xml:space="preserve"> and </w:t>
      </w:r>
      <w:proofErr w:type="spellStart"/>
      <w:r w:rsidR="001F086A">
        <w:rPr>
          <w:rFonts w:ascii="Times New Roman" w:hAnsi="Times New Roman"/>
          <w:sz w:val="24"/>
          <w:szCs w:val="24"/>
        </w:rPr>
        <w:t>Skalski</w:t>
      </w:r>
      <w:proofErr w:type="spellEnd"/>
      <w:r w:rsidR="001F086A">
        <w:rPr>
          <w:rFonts w:ascii="Times New Roman" w:hAnsi="Times New Roman"/>
          <w:sz w:val="24"/>
          <w:szCs w:val="24"/>
        </w:rPr>
        <w:t xml:space="preserve">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01C01276" w14:textId="0369AD67" w:rsidR="00746A18"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Khan et al. (2013) found that downstream</w:t>
      </w:r>
      <w:ins w:id="8" w:author="See, Kevin (DFW)" w:date="2022-03-28T15:42:00Z">
        <w:r w:rsidR="002820E7">
          <w:rPr>
            <w:rFonts w:ascii="Times New Roman" w:hAnsi="Times New Roman"/>
            <w:sz w:val="24"/>
            <w:szCs w:val="24"/>
          </w:rPr>
          <w:t>-</w:t>
        </w:r>
      </w:ins>
      <w:del w:id="9" w:author="See, Kevin (DFW)" w:date="2022-03-28T15:42:00Z">
        <w:r w:rsidR="00907F19" w:rsidDel="002820E7">
          <w:rPr>
            <w:rFonts w:ascii="Times New Roman" w:hAnsi="Times New Roman"/>
            <w:sz w:val="24"/>
            <w:szCs w:val="24"/>
          </w:rPr>
          <w:delText xml:space="preserve"> </w:delText>
        </w:r>
      </w:del>
      <w:r w:rsidR="00907F19">
        <w:rPr>
          <w:rFonts w:ascii="Times New Roman" w:hAnsi="Times New Roman"/>
          <w:sz w:val="24"/>
          <w:szCs w:val="24"/>
        </w:rPr>
        <w:t xml:space="preserve">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657084">
        <w:rPr>
          <w:rFonts w:ascii="Times New Roman" w:hAnsi="Times New Roman"/>
          <w:sz w:val="24"/>
          <w:szCs w:val="24"/>
        </w:rPr>
        <w:t xml:space="preserve">if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w:t>
      </w:r>
      <w:r w:rsidR="00657084">
        <w:rPr>
          <w:rFonts w:ascii="Times New Roman" w:hAnsi="Times New Roman"/>
          <w:sz w:val="24"/>
          <w:szCs w:val="24"/>
        </w:rPr>
        <w:t xml:space="preserve">is </w:t>
      </w:r>
      <w:r w:rsidR="00833907">
        <w:rPr>
          <w:rFonts w:ascii="Times New Roman" w:hAnsi="Times New Roman"/>
          <w:sz w:val="24"/>
          <w:szCs w:val="24"/>
        </w:rPr>
        <w:t>through the turbines (</w:t>
      </w:r>
      <w:proofErr w:type="spellStart"/>
      <w:r w:rsidR="00833907">
        <w:rPr>
          <w:rFonts w:ascii="Times New Roman" w:hAnsi="Times New Roman"/>
          <w:sz w:val="24"/>
          <w:szCs w:val="24"/>
        </w:rPr>
        <w:t>Richins</w:t>
      </w:r>
      <w:proofErr w:type="spellEnd"/>
      <w:r w:rsidR="00833907">
        <w:rPr>
          <w:rFonts w:ascii="Times New Roman" w:hAnsi="Times New Roman"/>
          <w:sz w:val="24"/>
          <w:szCs w:val="24"/>
        </w:rPr>
        <w:t xml:space="preserve"> and </w:t>
      </w:r>
      <w:proofErr w:type="spellStart"/>
      <w:r w:rsidR="00833907">
        <w:rPr>
          <w:rFonts w:ascii="Times New Roman" w:hAnsi="Times New Roman"/>
          <w:sz w:val="24"/>
          <w:szCs w:val="24"/>
        </w:rPr>
        <w:t>Skalski</w:t>
      </w:r>
      <w:proofErr w:type="spellEnd"/>
      <w:r w:rsidR="00833907">
        <w:rPr>
          <w:rFonts w:ascii="Times New Roman" w:hAnsi="Times New Roman"/>
          <w:sz w:val="24"/>
          <w:szCs w:val="24"/>
        </w:rPr>
        <w:t xml:space="preserve"> 2018)</w:t>
      </w:r>
      <w:r w:rsidR="00483FBA">
        <w:rPr>
          <w:rFonts w:ascii="Times New Roman" w:hAnsi="Times New Roman"/>
          <w:sz w:val="24"/>
          <w:szCs w:val="24"/>
        </w:rPr>
        <w:t>,</w:t>
      </w:r>
      <w:r w:rsidR="00E46F27">
        <w:rPr>
          <w:rFonts w:ascii="Times New Roman" w:hAnsi="Times New Roman"/>
          <w:sz w:val="24"/>
          <w:szCs w:val="24"/>
        </w:rPr>
        <w:t xml:space="preserve"> </w:t>
      </w:r>
      <w:r w:rsidR="00FA1AB4">
        <w:rPr>
          <w:rFonts w:ascii="Times New Roman" w:hAnsi="Times New Roman"/>
          <w:sz w:val="24"/>
          <w:szCs w:val="24"/>
        </w:rPr>
        <w:t xml:space="preserve">steelhead may experience </w:t>
      </w:r>
      <w:r w:rsidR="00E46F27">
        <w:rPr>
          <w:rFonts w:ascii="Times New Roman" w:hAnsi="Times New Roman"/>
          <w:sz w:val="24"/>
          <w:szCs w:val="24"/>
        </w:rPr>
        <w:t>high</w:t>
      </w:r>
      <w:r w:rsidR="00076DF0">
        <w:rPr>
          <w:rFonts w:ascii="Times New Roman" w:hAnsi="Times New Roman"/>
          <w:sz w:val="24"/>
          <w:szCs w:val="24"/>
        </w:rPr>
        <w:t>er</w:t>
      </w:r>
      <w:r w:rsidR="00E46F27">
        <w:rPr>
          <w:rFonts w:ascii="Times New Roman" w:hAnsi="Times New Roman"/>
          <w:sz w:val="24"/>
          <w:szCs w:val="24"/>
        </w:rPr>
        <w:t xml:space="preserve">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w:t>
      </w:r>
      <w:r w:rsidR="00A316AC">
        <w:rPr>
          <w:rFonts w:ascii="Times New Roman" w:hAnsi="Times New Roman"/>
          <w:sz w:val="24"/>
          <w:szCs w:val="24"/>
        </w:rPr>
        <w:t xml:space="preserve">for passage routes </w:t>
      </w:r>
      <w:r w:rsidR="0057706C">
        <w:rPr>
          <w:rFonts w:ascii="Times New Roman" w:hAnsi="Times New Roman"/>
          <w:sz w:val="24"/>
          <w:szCs w:val="24"/>
        </w:rPr>
        <w:t xml:space="preserve">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r w:rsidR="003925A5" w:rsidRPr="001862C7">
        <w:rPr>
          <w:rFonts w:ascii="Times New Roman" w:hAnsi="Times New Roman"/>
          <w:sz w:val="24"/>
          <w:szCs w:val="24"/>
        </w:rPr>
        <w:t xml:space="preserve">Given the risks associated with overshoot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fallback</w:t>
      </w:r>
      <w:r w:rsidR="003E26E1" w:rsidRPr="00EF52E7">
        <w:rPr>
          <w:rFonts w:ascii="Times New Roman" w:hAnsi="Times New Roman"/>
          <w:sz w:val="24"/>
          <w:szCs w:val="24"/>
        </w:rPr>
        <w:t xml:space="preserve"> </w:t>
      </w:r>
      <w:r w:rsidR="003E26E1">
        <w:rPr>
          <w:rFonts w:ascii="Times New Roman" w:hAnsi="Times New Roman"/>
          <w:sz w:val="24"/>
          <w:szCs w:val="24"/>
        </w:rPr>
        <w:t xml:space="preserve">for </w:t>
      </w:r>
      <w:r w:rsidR="00E9106D">
        <w:rPr>
          <w:rFonts w:ascii="Times New Roman" w:hAnsi="Times New Roman"/>
          <w:sz w:val="24"/>
          <w:szCs w:val="24"/>
        </w:rPr>
        <w:t xml:space="preserve">steelhead that </w:t>
      </w:r>
      <w:r w:rsidR="008349BC">
        <w:rPr>
          <w:rFonts w:ascii="Times New Roman" w:hAnsi="Times New Roman"/>
          <w:sz w:val="24"/>
          <w:szCs w:val="24"/>
        </w:rPr>
        <w:t xml:space="preserve">were detected </w:t>
      </w:r>
      <w:r w:rsidR="00B15AA4">
        <w:rPr>
          <w:rFonts w:ascii="Times New Roman" w:hAnsi="Times New Roman"/>
          <w:sz w:val="24"/>
          <w:szCs w:val="24"/>
        </w:rPr>
        <w:t>at</w:t>
      </w:r>
      <w:r w:rsidR="008349BC">
        <w:rPr>
          <w:rFonts w:ascii="Times New Roman" w:hAnsi="Times New Roman"/>
          <w:sz w:val="24"/>
          <w:szCs w:val="24"/>
        </w:rPr>
        <w:t xml:space="preserve"> Priest Rapids Dam</w:t>
      </w:r>
      <w:r w:rsidR="00B15AA4">
        <w:rPr>
          <w:rFonts w:ascii="Times New Roman" w:hAnsi="Times New Roman"/>
          <w:sz w:val="24"/>
          <w:szCs w:val="24"/>
        </w:rPr>
        <w:t>; (4)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71A25969"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A91E5D" w:rsidRPr="00B5711B">
        <w:rPr>
          <w:rFonts w:ascii="Times New Roman" w:hAnsi="Times New Roman"/>
          <w:sz w:val="24"/>
          <w:szCs w:val="24"/>
        </w:rPr>
        <w:t xml:space="preserve">The Upper Columbia River (UCR) steelhead </w:t>
      </w:r>
      <w:r w:rsidR="00A91E5D">
        <w:rPr>
          <w:rFonts w:ascii="Times New Roman" w:hAnsi="Times New Roman"/>
          <w:sz w:val="24"/>
          <w:szCs w:val="24"/>
        </w:rPr>
        <w:t>d</w:t>
      </w:r>
      <w:r w:rsidR="00A91E5D" w:rsidRPr="00B5711B">
        <w:rPr>
          <w:rFonts w:ascii="Times New Roman" w:hAnsi="Times New Roman"/>
          <w:sz w:val="24"/>
          <w:szCs w:val="24"/>
        </w:rPr>
        <w:t xml:space="preserve">istinct </w:t>
      </w:r>
      <w:r w:rsidR="00A91E5D">
        <w:rPr>
          <w:rFonts w:ascii="Times New Roman" w:hAnsi="Times New Roman"/>
          <w:sz w:val="24"/>
          <w:szCs w:val="24"/>
        </w:rPr>
        <w:t>p</w:t>
      </w:r>
      <w:r w:rsidR="00A91E5D" w:rsidRPr="00B5711B">
        <w:rPr>
          <w:rFonts w:ascii="Times New Roman" w:hAnsi="Times New Roman"/>
          <w:sz w:val="24"/>
          <w:szCs w:val="24"/>
        </w:rPr>
        <w:t xml:space="preserve">opulation </w:t>
      </w:r>
      <w:r w:rsidR="00A91E5D">
        <w:rPr>
          <w:rFonts w:ascii="Times New Roman" w:hAnsi="Times New Roman"/>
          <w:sz w:val="24"/>
          <w:szCs w:val="24"/>
        </w:rPr>
        <w:t>s</w:t>
      </w:r>
      <w:r w:rsidR="00A91E5D" w:rsidRPr="00B5711B">
        <w:rPr>
          <w:rFonts w:ascii="Times New Roman" w:hAnsi="Times New Roman"/>
          <w:sz w:val="24"/>
          <w:szCs w:val="24"/>
        </w:rPr>
        <w:t xml:space="preserve">egment (DPS) is comprised of four steelhead populations and extends upstream from the confluence of the </w:t>
      </w:r>
      <w:r w:rsidR="00A91E5D" w:rsidRPr="00B5711B">
        <w:rPr>
          <w:rFonts w:ascii="Times New Roman" w:hAnsi="Times New Roman"/>
          <w:sz w:val="24"/>
          <w:szCs w:val="24"/>
        </w:rPr>
        <w:lastRenderedPageBreak/>
        <w:t>Yakima River to the border with Canada</w:t>
      </w:r>
      <w:r w:rsidR="00A91E5D">
        <w:rPr>
          <w:rFonts w:ascii="Times New Roman" w:hAnsi="Times New Roman"/>
          <w:sz w:val="24"/>
          <w:szCs w:val="24"/>
        </w:rPr>
        <w:t xml:space="preserve"> (Figure 1)</w:t>
      </w:r>
      <w:r w:rsidR="00A91E5D" w:rsidRPr="00B5711B">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xml:space="preserve">, except </w:t>
      </w:r>
      <w:proofErr w:type="spellStart"/>
      <w:r w:rsidR="004568FF">
        <w:rPr>
          <w:rFonts w:ascii="Times New Roman" w:hAnsi="Times New Roman"/>
          <w:sz w:val="24"/>
          <w:szCs w:val="24"/>
        </w:rPr>
        <w:t>Wanapum</w:t>
      </w:r>
      <w:proofErr w:type="spellEnd"/>
      <w:r w:rsidR="004568FF">
        <w:rPr>
          <w:rFonts w:ascii="Times New Roman" w:hAnsi="Times New Roman"/>
          <w:sz w:val="24"/>
          <w:szCs w:val="24"/>
        </w:rPr>
        <w:t xml:space="preserve"> Dam</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 to </w:t>
      </w:r>
      <w:r w:rsidR="00D5697E">
        <w:rPr>
          <w:rFonts w:ascii="Times New Roman" w:hAnsi="Times New Roman"/>
          <w:sz w:val="24"/>
          <w:szCs w:val="24"/>
        </w:rPr>
        <w:t xml:space="preserve">the White Salmon River, </w:t>
      </w:r>
      <w:r w:rsidR="000426CC">
        <w:rPr>
          <w:rFonts w:ascii="Times New Roman" w:hAnsi="Times New Roman"/>
          <w:sz w:val="24"/>
          <w:szCs w:val="24"/>
        </w:rPr>
        <w:t>WA,</w:t>
      </w:r>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 xml:space="preserve">Creek, OR.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6801E4">
        <w:rPr>
          <w:rFonts w:ascii="Times New Roman" w:hAnsi="Times New Roman"/>
          <w:sz w:val="24"/>
          <w:szCs w:val="24"/>
        </w:rPr>
        <w:t xml:space="preserve"> during their upstream migration</w:t>
      </w:r>
      <w:r w:rsidR="007A5704">
        <w:rPr>
          <w:rFonts w:ascii="Times New Roman" w:hAnsi="Times New Roman"/>
          <w:sz w:val="24"/>
          <w:szCs w:val="24"/>
        </w:rPr>
        <w:t xml:space="preserve"> including PIT tag detection</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34FC377D"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proofErr w:type="spellStart"/>
      <w:r w:rsidRPr="00F95A47">
        <w:rPr>
          <w:rFonts w:ascii="Times New Roman" w:hAnsi="Times New Roman"/>
          <w:sz w:val="24"/>
          <w:szCs w:val="24"/>
        </w:rPr>
        <w:t>Haeseker</w:t>
      </w:r>
      <w:proofErr w:type="spellEnd"/>
      <w:r w:rsidRPr="00F95A47">
        <w:rPr>
          <w:rFonts w:ascii="Times New Roman" w:hAnsi="Times New Roman"/>
          <w:sz w:val="24"/>
          <w:szCs w:val="24"/>
        </w:rPr>
        <w:t xml:space="preserve">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 xml:space="preserve">Columbia River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123BFA">
        <w:rPr>
          <w:rFonts w:ascii="Times New Roman" w:hAnsi="Times New Roman"/>
          <w:sz w:val="24"/>
          <w:szCs w:val="24"/>
        </w:rPr>
        <w:t xml:space="preserve">into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w:t>
      </w:r>
      <w:r w:rsidR="00D52924">
        <w:rPr>
          <w:rFonts w:ascii="Times New Roman" w:hAnsi="Times New Roman"/>
          <w:sz w:val="24"/>
          <w:szCs w:val="24"/>
        </w:rPr>
        <w:t xml:space="preserve">at the PRD trap </w:t>
      </w:r>
      <w:r w:rsidR="00EB4CAD">
        <w:rPr>
          <w:rFonts w:ascii="Times New Roman" w:hAnsi="Times New Roman"/>
          <w:sz w:val="24"/>
          <w:szCs w:val="24"/>
        </w:rPr>
        <w:t xml:space="preserve">that were not </w:t>
      </w:r>
      <w:r w:rsidR="00D52924">
        <w:rPr>
          <w:rFonts w:ascii="Times New Roman" w:hAnsi="Times New Roman"/>
          <w:sz w:val="24"/>
          <w:szCs w:val="24"/>
        </w:rPr>
        <w:t>already PIT</w:t>
      </w:r>
      <w:r w:rsidR="00EB4CAD">
        <w:rPr>
          <w:rFonts w:ascii="Times New Roman" w:hAnsi="Times New Roman"/>
          <w:sz w:val="24"/>
          <w:szCs w:val="24"/>
        </w:rPr>
        <w:t xml:space="preserve"> tagged</w:t>
      </w:r>
      <w:r w:rsidR="00D52924">
        <w:rPr>
          <w:rFonts w:ascii="Times New Roman" w:hAnsi="Times New Roman"/>
          <w:sz w:val="24"/>
          <w:szCs w:val="24"/>
        </w:rPr>
        <w:t xml:space="preserve"> (i.e., to prevent double tagging)</w:t>
      </w:r>
      <w:r w:rsidRPr="006E51CA">
        <w:rPr>
          <w:rFonts w:ascii="Times New Roman" w:hAnsi="Times New Roman"/>
          <w:sz w:val="24"/>
          <w:szCs w:val="24"/>
        </w:rPr>
        <w:t xml:space="preserve"> </w:t>
      </w:r>
      <w:r w:rsidR="00A27031">
        <w:rPr>
          <w:rFonts w:ascii="Times New Roman" w:hAnsi="Times New Roman"/>
          <w:sz w:val="24"/>
          <w:szCs w:val="24"/>
        </w:rPr>
        <w:t xml:space="preserve">on </w:t>
      </w:r>
      <w:r w:rsidR="008E6632">
        <w:rPr>
          <w:rFonts w:ascii="Times New Roman" w:hAnsi="Times New Roman"/>
          <w:sz w:val="24"/>
          <w:szCs w:val="24"/>
        </w:rPr>
        <w:t xml:space="preserve">three days </w:t>
      </w:r>
      <w:r w:rsidR="00A27031">
        <w:rPr>
          <w:rFonts w:ascii="Times New Roman" w:hAnsi="Times New Roman"/>
          <w:sz w:val="24"/>
          <w:szCs w:val="24"/>
        </w:rPr>
        <w:t>per</w:t>
      </w:r>
      <w:r w:rsidR="008E6632">
        <w:rPr>
          <w:rFonts w:ascii="Times New Roman" w:hAnsi="Times New Roman"/>
          <w:sz w:val="24"/>
          <w:szCs w:val="24"/>
        </w:rPr>
        <w:t xml:space="preserve">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002A0B8B">
        <w:rPr>
          <w:rFonts w:ascii="Times New Roman" w:hAnsi="Times New Roman"/>
          <w:sz w:val="24"/>
          <w:szCs w:val="24"/>
        </w:rPr>
        <w:t xml:space="preserve">Hatchery steelhead were identified based on </w:t>
      </w:r>
      <w:r w:rsidR="00240339">
        <w:rPr>
          <w:rFonts w:ascii="Times New Roman" w:hAnsi="Times New Roman"/>
          <w:sz w:val="24"/>
          <w:szCs w:val="24"/>
        </w:rPr>
        <w:t>the presence of marks (adipose fin removed), tags (coded wire or PIT), or hatchery scale pattern</w:t>
      </w:r>
      <w:r w:rsidR="00D9220B">
        <w:rPr>
          <w:rFonts w:ascii="Times New Roman" w:hAnsi="Times New Roman"/>
          <w:sz w:val="24"/>
          <w:szCs w:val="24"/>
        </w:rPr>
        <w:t xml:space="preserve"> </w:t>
      </w:r>
      <w:r w:rsidR="00D9220B" w:rsidRPr="00D9220B">
        <w:rPr>
          <w:rFonts w:ascii="Times New Roman" w:hAnsi="Times New Roman"/>
          <w:sz w:val="24"/>
          <w:szCs w:val="24"/>
        </w:rPr>
        <w:t>(Bernard and Myers 1996)</w:t>
      </w:r>
      <w:r w:rsidR="00240339">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w:t>
      </w:r>
      <w:ins w:id="10" w:author="See, Kevin (DFW)" w:date="2022-03-22T11:53:00Z">
        <w:r w:rsidR="007503C8">
          <w:rPr>
            <w:rFonts w:ascii="Times New Roman" w:hAnsi="Times New Roman"/>
            <w:sz w:val="24"/>
            <w:szCs w:val="24"/>
          </w:rPr>
          <w:t xml:space="preserve"> (PTAGIS)</w:t>
        </w:r>
      </w:ins>
      <w:r w:rsidRPr="006E51CA">
        <w:rPr>
          <w:rFonts w:ascii="Times New Roman" w:hAnsi="Times New Roman"/>
          <w:sz w:val="24"/>
          <w:szCs w:val="24"/>
        </w:rPr>
        <w:t xml:space="preserve"> database </w:t>
      </w:r>
      <w:r w:rsidRPr="006E51CA">
        <w:rPr>
          <w:rFonts w:ascii="Times New Roman" w:hAnsi="Times New Roman"/>
          <w:sz w:val="24"/>
          <w:szCs w:val="24"/>
        </w:rPr>
        <w:lastRenderedPageBreak/>
        <w:t>(</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proofErr w:type="spellStart"/>
      <w:r w:rsidRPr="00F95A47">
        <w:rPr>
          <w:rFonts w:ascii="Times New Roman" w:hAnsi="Times New Roman"/>
          <w:sz w:val="24"/>
          <w:szCs w:val="24"/>
        </w:rPr>
        <w:t>Tenney</w:t>
      </w:r>
      <w:proofErr w:type="spellEnd"/>
      <w:r w:rsidRPr="00F95A47">
        <w:rPr>
          <w:rFonts w:ascii="Times New Roman" w:hAnsi="Times New Roman"/>
          <w:sz w:val="24"/>
          <w:szCs w:val="24"/>
        </w:rPr>
        <w:t xml:space="preserve">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 xml:space="preserve">at </w:t>
      </w:r>
      <w:ins w:id="11" w:author="See, Kevin (DFW)" w:date="2022-03-25T13:49:00Z">
        <w:r w:rsidR="002C5F19">
          <w:rPr>
            <w:rFonts w:ascii="Times New Roman" w:hAnsi="Times New Roman"/>
            <w:sz w:val="24"/>
            <w:szCs w:val="24"/>
          </w:rPr>
          <w:t xml:space="preserve">approximately 75 sites including </w:t>
        </w:r>
      </w:ins>
      <w:r w:rsidRPr="006E51CA">
        <w:rPr>
          <w:rFonts w:ascii="Times New Roman" w:hAnsi="Times New Roman"/>
          <w:sz w:val="24"/>
          <w:szCs w:val="24"/>
        </w:rPr>
        <w:t>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instream PIT tag detection sites</w:t>
      </w:r>
      <w:r w:rsidR="000E2694">
        <w:rPr>
          <w:rFonts w:ascii="Times New Roman" w:hAnsi="Times New Roman"/>
          <w:sz w:val="24"/>
          <w:szCs w:val="24"/>
        </w:rPr>
        <w:t xml:space="preserve"> (IPDS)</w:t>
      </w:r>
      <w:r w:rsidRPr="006E51CA">
        <w:rPr>
          <w:rFonts w:ascii="Times New Roman" w:hAnsi="Times New Roman"/>
          <w:sz w:val="24"/>
          <w:szCs w:val="24"/>
        </w:rPr>
        <w:t>. These data were formatted for analysis to estimate adult overshoot</w:t>
      </w:r>
      <w:r w:rsidR="00BF4BF5">
        <w:rPr>
          <w:rFonts w:ascii="Times New Roman" w:hAnsi="Times New Roman"/>
          <w:sz w:val="24"/>
          <w:szCs w:val="24"/>
        </w:rPr>
        <w:t xml:space="preserve"> fallback </w:t>
      </w:r>
      <w:r w:rsidR="0069708D">
        <w:rPr>
          <w:rFonts w:ascii="Times New Roman" w:hAnsi="Times New Roman"/>
          <w:sz w:val="24"/>
          <w:szCs w:val="24"/>
        </w:rPr>
        <w:t xml:space="preserve">and overshoot </w:t>
      </w:r>
      <w:r w:rsidRPr="006E51CA">
        <w:rPr>
          <w:rFonts w:ascii="Times New Roman" w:hAnsi="Times New Roman"/>
          <w:sz w:val="24"/>
          <w:szCs w:val="24"/>
        </w:rPr>
        <w:t>abundance at PRD as described below.</w:t>
      </w:r>
    </w:p>
    <w:p w14:paraId="46FF2D57" w14:textId="30218206"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w:t>
      </w:r>
      <w:proofErr w:type="spellStart"/>
      <w:r w:rsidR="00FF65FC" w:rsidRPr="006E51CA">
        <w:rPr>
          <w:rFonts w:ascii="Times New Roman" w:hAnsi="Times New Roman"/>
          <w:sz w:val="24"/>
          <w:szCs w:val="24"/>
        </w:rPr>
        <w:t>Seber</w:t>
      </w:r>
      <w:proofErr w:type="spellEnd"/>
      <w:r w:rsidR="00FF65FC" w:rsidRPr="006E51CA">
        <w:rPr>
          <w:rFonts w:ascii="Times New Roman" w:hAnsi="Times New Roman"/>
          <w:sz w:val="24"/>
          <w:szCs w:val="24"/>
        </w:rPr>
        <w:t xml:space="preserve"> model</w:t>
      </w:r>
      <w:r w:rsidR="00FF65FC">
        <w:rPr>
          <w:rFonts w:ascii="Times New Roman" w:hAnsi="Times New Roman"/>
          <w:sz w:val="24"/>
          <w:szCs w:val="24"/>
        </w:rPr>
        <w:t xml:space="preserve"> </w:t>
      </w:r>
      <w:r w:rsidR="00FF65FC" w:rsidRPr="00BE6928">
        <w:rPr>
          <w:rFonts w:ascii="Times New Roman" w:hAnsi="Times New Roman"/>
          <w:sz w:val="24"/>
          <w:szCs w:val="24"/>
        </w:rPr>
        <w:t>(</w:t>
      </w:r>
      <w:proofErr w:type="spellStart"/>
      <w:ins w:id="12" w:author="See, Kevin (DFW)" w:date="2022-03-25T13:50:00Z">
        <w:r w:rsidR="00D57150">
          <w:rPr>
            <w:rFonts w:ascii="Times New Roman" w:hAnsi="Times New Roman"/>
            <w:sz w:val="24"/>
            <w:szCs w:val="24"/>
          </w:rPr>
          <w:t>Royle</w:t>
        </w:r>
        <w:proofErr w:type="spellEnd"/>
        <w:r w:rsidR="00D57150">
          <w:rPr>
            <w:rFonts w:ascii="Times New Roman" w:hAnsi="Times New Roman"/>
            <w:sz w:val="24"/>
            <w:szCs w:val="24"/>
          </w:rPr>
          <w:t xml:space="preserve"> and </w:t>
        </w:r>
        <w:proofErr w:type="spellStart"/>
        <w:r w:rsidR="00D57150" w:rsidRPr="00CE64E0">
          <w:rPr>
            <w:rFonts w:ascii="Times New Roman" w:hAnsi="Times New Roman"/>
            <w:sz w:val="24"/>
            <w:szCs w:val="24"/>
          </w:rPr>
          <w:t>Kéry</w:t>
        </w:r>
        <w:proofErr w:type="spellEnd"/>
        <w:r w:rsidR="00D57150">
          <w:rPr>
            <w:rFonts w:ascii="Times New Roman" w:hAnsi="Times New Roman"/>
            <w:sz w:val="24"/>
            <w:szCs w:val="24"/>
          </w:rPr>
          <w:t xml:space="preserve"> 2007, </w:t>
        </w:r>
      </w:ins>
      <w:r w:rsidR="00FF65FC" w:rsidRPr="006E51CA">
        <w:rPr>
          <w:rFonts w:ascii="Times New Roman" w:hAnsi="Times New Roman"/>
          <w:sz w:val="24"/>
          <w:szCs w:val="24"/>
        </w:rPr>
        <w:t>Waterhouse et al. 2020</w:t>
      </w:r>
      <w:del w:id="13" w:author="See, Kevin (DFW)" w:date="2022-03-25T13:50:00Z">
        <w:r w:rsidR="00FF65FC" w:rsidDel="00D57150">
          <w:rPr>
            <w:rFonts w:ascii="Times New Roman" w:hAnsi="Times New Roman"/>
            <w:sz w:val="24"/>
            <w:szCs w:val="24"/>
          </w:rPr>
          <w:delText xml:space="preserve">, Royle and </w:delText>
        </w:r>
        <w:r w:rsidR="00FF65FC" w:rsidRPr="00CE64E0" w:rsidDel="00D57150">
          <w:rPr>
            <w:rFonts w:ascii="Times New Roman" w:hAnsi="Times New Roman"/>
            <w:sz w:val="24"/>
            <w:szCs w:val="24"/>
          </w:rPr>
          <w:delText>Kéry</w:delText>
        </w:r>
        <w:r w:rsidR="00FF65FC" w:rsidDel="00D57150">
          <w:rPr>
            <w:rFonts w:ascii="Times New Roman" w:hAnsi="Times New Roman"/>
            <w:sz w:val="24"/>
            <w:szCs w:val="24"/>
          </w:rPr>
          <w:delText xml:space="preserve"> 2007</w:delText>
        </w:r>
      </w:del>
      <w:r w:rsidR="00FF65FC">
        <w:rPr>
          <w:rFonts w:ascii="Times New Roman" w:hAnsi="Times New Roman"/>
          <w:sz w:val="24"/>
          <w:szCs w:val="24"/>
        </w:rPr>
        <w:t>)</w:t>
      </w:r>
      <w:r w:rsidR="00376438">
        <w:rPr>
          <w:rFonts w:ascii="Times New Roman" w:hAnsi="Times New Roman"/>
          <w:sz w:val="24"/>
          <w:szCs w:val="24"/>
        </w:rPr>
        <w:t>.</w:t>
      </w:r>
    </w:p>
    <w:p w14:paraId="024E4A3A" w14:textId="7F5DF4B9"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w:t>
      </w:r>
      <w:ins w:id="14" w:author="See, Kevin (DFW)" w:date="2022-03-25T13:51:00Z">
        <w:r w:rsidR="00787BDA">
          <w:rPr>
            <w:rFonts w:ascii="Times New Roman" w:hAnsi="Times New Roman"/>
            <w:sz w:val="24"/>
            <w:szCs w:val="24"/>
          </w:rPr>
          <w:t>d</w:t>
        </w:r>
      </w:ins>
      <w:r w:rsidR="002819C6">
        <w:rPr>
          <w:rFonts w:ascii="Times New Roman" w:hAnsi="Times New Roman"/>
          <w:sz w:val="24"/>
          <w:szCs w:val="24"/>
        </w:rPr>
        <w:t xml:space="preserv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proofErr w:type="spellStart"/>
      <w:r w:rsidR="00BB4EBA">
        <w:rPr>
          <w:rFonts w:ascii="Times New Roman" w:hAnsi="Times New Roman"/>
          <w:i/>
          <w:iCs/>
          <w:sz w:val="24"/>
          <w:szCs w:val="24"/>
        </w:rPr>
        <w:t>i</w:t>
      </w:r>
      <w:proofErr w:type="spellEnd"/>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proofErr w:type="spellStart"/>
      <w:r w:rsidR="00ED5459">
        <w:rPr>
          <w:rFonts w:ascii="Times New Roman" w:hAnsi="Times New Roman"/>
          <w:i/>
          <w:iCs/>
          <w:sz w:val="24"/>
          <w:szCs w:val="24"/>
        </w:rPr>
        <w:t>i</w:t>
      </w:r>
      <w:proofErr w:type="spellEnd"/>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FD7ECE"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proofErr w:type="spellStart"/>
      <w:proofErr w:type="gramStart"/>
      <w:r w:rsidRPr="006E51CA">
        <w:rPr>
          <w:rFonts w:ascii="Times New Roman" w:hAnsi="Times New Roman"/>
          <w:i/>
          <w:iCs/>
          <w:sz w:val="24"/>
          <w:szCs w:val="24"/>
        </w:rPr>
        <w:t>y</w:t>
      </w:r>
      <w:r w:rsidRPr="006E51CA">
        <w:rPr>
          <w:rFonts w:ascii="Times New Roman" w:hAnsi="Times New Roman"/>
          <w:i/>
          <w:iCs/>
          <w:sz w:val="24"/>
          <w:szCs w:val="24"/>
          <w:vertAlign w:val="subscript"/>
        </w:rPr>
        <w:t>i,j</w:t>
      </w:r>
      <w:proofErr w:type="gramEnd"/>
      <w:r w:rsidRPr="006E51CA">
        <w:rPr>
          <w:rFonts w:ascii="Times New Roman" w:hAnsi="Times New Roman"/>
          <w:i/>
          <w:iCs/>
          <w:sz w:val="24"/>
          <w:szCs w:val="24"/>
          <w:vertAlign w:val="subscript"/>
        </w:rPr>
        <w:t>,k</w:t>
      </w:r>
      <w:proofErr w:type="spellEnd"/>
      <w:r w:rsidRPr="006E51CA">
        <w:rPr>
          <w:rFonts w:ascii="Times New Roman" w:hAnsi="Times New Roman"/>
          <w:sz w:val="24"/>
          <w:szCs w:val="24"/>
        </w:rPr>
        <w:t xml:space="preserve">, is modeled as a Bernoulli distribution with detection probability </w:t>
      </w:r>
      <w:proofErr w:type="spellStart"/>
      <w:r w:rsidRPr="006E51CA">
        <w:rPr>
          <w:rFonts w:ascii="Times New Roman" w:hAnsi="Times New Roman"/>
          <w:i/>
          <w:iCs/>
          <w:sz w:val="24"/>
          <w:szCs w:val="24"/>
        </w:rPr>
        <w:t>p</w:t>
      </w:r>
      <w:r w:rsidRPr="006E51CA">
        <w:rPr>
          <w:rFonts w:ascii="Times New Roman" w:hAnsi="Times New Roman"/>
          <w:i/>
          <w:iCs/>
          <w:sz w:val="24"/>
          <w:szCs w:val="24"/>
          <w:vertAlign w:val="subscript"/>
        </w:rPr>
        <w:t>j,k</w:t>
      </w:r>
      <w:proofErr w:type="spellEnd"/>
      <w:r w:rsidRPr="006E51CA">
        <w:rPr>
          <w:rFonts w:ascii="Times New Roman" w:hAnsi="Times New Roman"/>
          <w:sz w:val="24"/>
          <w:szCs w:val="24"/>
        </w:rPr>
        <w:t>.</w:t>
      </w:r>
    </w:p>
    <w:p w14:paraId="4FB6DE3F" w14:textId="77777777" w:rsidR="002C7906" w:rsidRPr="006E51CA" w:rsidRDefault="00FD7EC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3579081B" w14:textId="08D160D1" w:rsidR="002C7906" w:rsidRPr="006E51CA" w:rsidDel="00A33BDF" w:rsidRDefault="00FD7ECE" w:rsidP="003E73EB">
      <w:pPr>
        <w:spacing w:after="0" w:line="480" w:lineRule="auto"/>
        <w:rPr>
          <w:del w:id="15" w:author="See, Kevin (DFW)" w:date="2022-03-22T11:55:00Z"/>
          <w:rFonts w:ascii="Times New Roman" w:hAnsi="Times New Roman"/>
          <w:sz w:val="24"/>
          <w:szCs w:val="24"/>
        </w:rPr>
      </w:pPr>
      <m:oMathPara>
        <m:oMath>
          <m:sSub>
            <m:sSubPr>
              <m:ctrlPr>
                <w:del w:id="16" w:author="See, Kevin (DFW)" w:date="2022-03-22T11:55:00Z">
                  <w:rPr>
                    <w:rFonts w:ascii="Cambria Math" w:hAnsi="Cambria Math"/>
                    <w:i/>
                    <w:sz w:val="24"/>
                    <w:szCs w:val="24"/>
                  </w:rPr>
                </w:del>
              </m:ctrlPr>
            </m:sSubPr>
            <m:e>
              <m:r>
                <w:del w:id="17" w:author="See, Kevin (DFW)" w:date="2022-03-22T11:55:00Z">
                  <w:rPr>
                    <w:rFonts w:ascii="Cambria Math" w:hAnsi="Cambria Math"/>
                    <w:sz w:val="24"/>
                    <w:szCs w:val="24"/>
                  </w:rPr>
                  <m:t>p</m:t>
                </w:del>
              </m:r>
            </m:e>
            <m:sub>
              <m:r>
                <w:del w:id="18" w:author="See, Kevin (DFW)" w:date="2022-03-22T11:55:00Z">
                  <w:rPr>
                    <w:rFonts w:ascii="Cambria Math" w:hAnsi="Cambria Math"/>
                    <w:sz w:val="24"/>
                    <w:szCs w:val="24"/>
                  </w:rPr>
                  <m:t>j,k</m:t>
                </w:del>
              </m:r>
            </m:sub>
          </m:sSub>
          <m:r>
            <w:del w:id="19" w:author="See, Kevin (DFW)" w:date="2022-03-22T11:55:00Z">
              <w:rPr>
                <w:rFonts w:ascii="Cambria Math" w:hAnsi="Cambria Math"/>
                <w:sz w:val="24"/>
                <w:szCs w:val="24"/>
              </w:rPr>
              <m:t>=</m:t>
            </w:del>
          </m:r>
          <m:func>
            <m:funcPr>
              <m:ctrlPr>
                <w:del w:id="20" w:author="See, Kevin (DFW)" w:date="2022-03-22T11:55:00Z">
                  <w:rPr>
                    <w:rFonts w:ascii="Cambria Math" w:hAnsi="Cambria Math"/>
                    <w:i/>
                    <w:sz w:val="24"/>
                    <w:szCs w:val="24"/>
                  </w:rPr>
                </w:del>
              </m:ctrlPr>
            </m:funcPr>
            <m:fName>
              <m:r>
                <w:del w:id="21" w:author="See, Kevin (DFW)" w:date="2022-03-22T11:55:00Z">
                  <m:rPr>
                    <m:sty m:val="p"/>
                  </m:rPr>
                  <w:rPr>
                    <w:rFonts w:ascii="Cambria Math" w:hAnsi="Cambria Math"/>
                    <w:sz w:val="24"/>
                    <w:szCs w:val="24"/>
                  </w:rPr>
                  <m:t>Pr</m:t>
                </w:del>
              </m:r>
            </m:fName>
            <m:e>
              <m:d>
                <m:dPr>
                  <m:endChr m:val="|"/>
                  <m:ctrlPr>
                    <w:del w:id="22" w:author="See, Kevin (DFW)" w:date="2022-03-22T11:55:00Z">
                      <w:rPr>
                        <w:rFonts w:ascii="Cambria Math" w:hAnsi="Cambria Math"/>
                        <w:i/>
                        <w:sz w:val="24"/>
                        <w:szCs w:val="24"/>
                      </w:rPr>
                    </w:del>
                  </m:ctrlPr>
                </m:dPr>
                <m:e>
                  <m:sSub>
                    <m:sSubPr>
                      <m:ctrlPr>
                        <w:del w:id="23" w:author="See, Kevin (DFW)" w:date="2022-03-22T11:55:00Z">
                          <w:rPr>
                            <w:rFonts w:ascii="Cambria Math" w:hAnsi="Cambria Math"/>
                            <w:i/>
                            <w:sz w:val="24"/>
                            <w:szCs w:val="24"/>
                          </w:rPr>
                        </w:del>
                      </m:ctrlPr>
                    </m:sSubPr>
                    <m:e>
                      <m:r>
                        <w:del w:id="24" w:author="See, Kevin (DFW)" w:date="2022-03-22T11:55:00Z">
                          <w:rPr>
                            <w:rFonts w:ascii="Cambria Math" w:hAnsi="Cambria Math"/>
                            <w:sz w:val="24"/>
                            <w:szCs w:val="24"/>
                          </w:rPr>
                          <m:t>y</m:t>
                        </w:del>
                      </m:r>
                    </m:e>
                    <m:sub>
                      <m:r>
                        <w:del w:id="25" w:author="See, Kevin (DFW)" w:date="2022-03-22T11:55:00Z">
                          <w:rPr>
                            <w:rFonts w:ascii="Cambria Math" w:hAnsi="Cambria Math"/>
                            <w:sz w:val="24"/>
                            <w:szCs w:val="24"/>
                          </w:rPr>
                          <m:t>i,j,k</m:t>
                        </w:del>
                      </m:r>
                    </m:sub>
                  </m:sSub>
                  <m:r>
                    <w:del w:id="26" w:author="See, Kevin (DFW)" w:date="2022-03-22T11:55:00Z">
                      <w:rPr>
                        <w:rFonts w:ascii="Cambria Math" w:hAnsi="Cambria Math"/>
                        <w:sz w:val="24"/>
                        <w:szCs w:val="24"/>
                      </w:rPr>
                      <m:t xml:space="preserve">=1 </m:t>
                    </w:del>
                  </m:r>
                </m:e>
              </m:d>
            </m:e>
          </m:func>
          <m:sSub>
            <m:sSubPr>
              <m:ctrlPr>
                <w:del w:id="27" w:author="See, Kevin (DFW)" w:date="2022-03-22T11:55:00Z">
                  <w:rPr>
                    <w:rFonts w:ascii="Cambria Math" w:hAnsi="Cambria Math"/>
                    <w:i/>
                    <w:sz w:val="24"/>
                    <w:szCs w:val="24"/>
                  </w:rPr>
                </w:del>
              </m:ctrlPr>
            </m:sSubPr>
            <m:e>
              <m:r>
                <w:del w:id="28" w:author="See, Kevin (DFW)" w:date="2022-03-22T11:55:00Z">
                  <w:rPr>
                    <w:rFonts w:ascii="Cambria Math" w:hAnsi="Cambria Math"/>
                    <w:sz w:val="24"/>
                    <w:szCs w:val="24"/>
                  </w:rPr>
                  <m:t>z</m:t>
                </w:del>
              </m:r>
            </m:e>
            <m:sub>
              <m:r>
                <w:del w:id="29" w:author="See, Kevin (DFW)" w:date="2022-03-22T11:55:00Z">
                  <w:rPr>
                    <w:rFonts w:ascii="Cambria Math" w:hAnsi="Cambria Math"/>
                    <w:sz w:val="24"/>
                    <w:szCs w:val="24"/>
                  </w:rPr>
                  <m:t>j,k</m:t>
                </w:del>
              </m:r>
            </m:sub>
          </m:sSub>
          <m:r>
            <w:del w:id="30" w:author="See, Kevin (DFW)" w:date="2022-03-22T11:55:00Z">
              <w:rPr>
                <w:rFonts w:ascii="Cambria Math" w:hAnsi="Cambria Math"/>
                <w:sz w:val="24"/>
                <w:szCs w:val="24"/>
              </w:rPr>
              <m:t>=1)</m:t>
            </w:del>
          </m:r>
        </m:oMath>
      </m:oMathPara>
    </w:p>
    <w:p w14:paraId="7F38B8E4" w14:textId="7559B931"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Pr>
          <w:rFonts w:ascii="Times New Roman" w:hAnsi="Times New Roman"/>
          <w:sz w:val="24"/>
          <w:szCs w:val="24"/>
        </w:rPr>
        <w:t>were</w:t>
      </w:r>
      <w:r w:rsidRPr="000B6354">
        <w:rPr>
          <w:rFonts w:ascii="Times New Roman" w:hAnsi="Times New Roman"/>
          <w:sz w:val="24"/>
          <w:szCs w:val="24"/>
        </w:rPr>
        <w:t xml:space="preserv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 xml:space="preserve">transition probabilities </w:t>
      </w:r>
      <w:ins w:id="31" w:author="See, Kevin (DFW)" w:date="2022-03-25T13:51:00Z">
        <w:r w:rsidR="00D86F28">
          <w:rPr>
            <w:rFonts w:ascii="Times New Roman" w:hAnsi="Times New Roman"/>
            <w:sz w:val="24"/>
            <w:szCs w:val="24"/>
          </w:rPr>
          <w:t>were</w:t>
        </w:r>
      </w:ins>
      <w:del w:id="32" w:author="See, Kevin (DFW)" w:date="2022-03-25T13:51:00Z">
        <w:r w:rsidRPr="006E51CA" w:rsidDel="00D86F28">
          <w:rPr>
            <w:rFonts w:ascii="Times New Roman" w:hAnsi="Times New Roman"/>
            <w:sz w:val="24"/>
            <w:szCs w:val="24"/>
          </w:rPr>
          <w:delText>are</w:delText>
        </w:r>
      </w:del>
      <w:r w:rsidRPr="006E51CA">
        <w:rPr>
          <w:rFonts w:ascii="Times New Roman" w:hAnsi="Times New Roman"/>
          <w:sz w:val="24"/>
          <w:szCs w:val="24"/>
        </w:rPr>
        <w:t xml:space="preserv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ins w:id="33" w:author="See, Kevin (DFW)" w:date="2022-03-25T14:32:00Z">
        <w:r w:rsidR="002F16CB">
          <w:rPr>
            <w:rFonts w:ascii="Times New Roman" w:hAnsi="Times New Roman"/>
            <w:sz w:val="24"/>
            <w:szCs w:val="24"/>
          </w:rPr>
          <w:t xml:space="preserve">The estimate of total abundance was generated by </w:t>
        </w:r>
      </w:ins>
      <w:ins w:id="34" w:author="See, Kevin (DFW)" w:date="2022-03-25T14:33:00Z">
        <w:r w:rsidR="00EA4BD7">
          <w:rPr>
            <w:rFonts w:ascii="Times New Roman" w:hAnsi="Times New Roman"/>
            <w:sz w:val="24"/>
            <w:szCs w:val="24"/>
          </w:rPr>
          <w:t>discounting</w:t>
        </w:r>
      </w:ins>
      <w:ins w:id="35" w:author="See, Kevin (DFW)" w:date="2022-03-25T14:32:00Z">
        <w:r w:rsidR="002F16CB">
          <w:rPr>
            <w:rFonts w:ascii="Times New Roman" w:hAnsi="Times New Roman"/>
            <w:sz w:val="24"/>
            <w:szCs w:val="24"/>
          </w:rPr>
          <w:t xml:space="preserve"> th</w:t>
        </w:r>
        <w:r w:rsidR="000E214E">
          <w:rPr>
            <w:rFonts w:ascii="Times New Roman" w:hAnsi="Times New Roman"/>
            <w:sz w:val="24"/>
            <w:szCs w:val="24"/>
          </w:rPr>
          <w:t>e total steelhead counts by an estimate of re-ascension</w:t>
        </w:r>
      </w:ins>
      <w:ins w:id="36" w:author="See, Kevin (DFW)" w:date="2022-03-25T14:33:00Z">
        <w:r w:rsidR="00A60D29">
          <w:rPr>
            <w:rFonts w:ascii="Times New Roman" w:hAnsi="Times New Roman"/>
            <w:sz w:val="24"/>
            <w:szCs w:val="24"/>
          </w:rPr>
          <w:t xml:space="preserve"> probability based on the proportion of previously PIT-tagged fish observed to ascend Priest Rapids Dam more than once</w:t>
        </w:r>
        <w:r w:rsidR="00EA4BD7">
          <w:rPr>
            <w:rFonts w:ascii="Times New Roman" w:hAnsi="Times New Roman"/>
            <w:sz w:val="24"/>
            <w:szCs w:val="24"/>
          </w:rPr>
          <w:t>, therefore bein</w:t>
        </w:r>
      </w:ins>
      <w:ins w:id="37" w:author="See, Kevin (DFW)" w:date="2022-03-25T14:34:00Z">
        <w:r w:rsidR="00EA4BD7">
          <w:rPr>
            <w:rFonts w:ascii="Times New Roman" w:hAnsi="Times New Roman"/>
            <w:sz w:val="24"/>
            <w:szCs w:val="24"/>
          </w:rPr>
          <w:t xml:space="preserve">g counted twice. </w:t>
        </w:r>
      </w:ins>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2020. </w:t>
      </w:r>
      <w:ins w:id="38" w:author="See, Kevin (DFW)" w:date="2022-03-22T11:11:00Z">
        <w:r w:rsidR="00C92796">
          <w:rPr>
            <w:rFonts w:ascii="Times New Roman" w:hAnsi="Times New Roman"/>
            <w:sz w:val="24"/>
            <w:szCs w:val="24"/>
          </w:rPr>
          <w:t xml:space="preserve">Aside from standard mark-recapture assumptions, the POM does assume that each fish </w:t>
        </w:r>
        <w:r w:rsidR="00DF0009">
          <w:rPr>
            <w:rFonts w:ascii="Times New Roman" w:hAnsi="Times New Roman"/>
            <w:sz w:val="24"/>
            <w:szCs w:val="24"/>
          </w:rPr>
          <w:t>is one a one-way trip beginning at P</w:t>
        </w:r>
      </w:ins>
      <w:ins w:id="39" w:author="See, Kevin (DFW)" w:date="2022-03-22T11:12:00Z">
        <w:r w:rsidR="00DF0009">
          <w:rPr>
            <w:rFonts w:ascii="Times New Roman" w:hAnsi="Times New Roman"/>
            <w:sz w:val="24"/>
            <w:szCs w:val="24"/>
          </w:rPr>
          <w:t xml:space="preserve">RD and ending at their spawning locations. </w:t>
        </w:r>
        <w:r w:rsidR="007227C8">
          <w:rPr>
            <w:rFonts w:ascii="Times New Roman" w:hAnsi="Times New Roman"/>
            <w:sz w:val="24"/>
            <w:szCs w:val="24"/>
          </w:rPr>
          <w:t xml:space="preserve">To meet this assumption, detection histories must be </w:t>
        </w:r>
      </w:ins>
      <w:ins w:id="40" w:author="See, Kevin (DFW)" w:date="2022-03-22T11:19:00Z">
        <w:r w:rsidR="006A5051">
          <w:rPr>
            <w:rFonts w:ascii="Times New Roman" w:hAnsi="Times New Roman"/>
            <w:sz w:val="24"/>
            <w:szCs w:val="24"/>
          </w:rPr>
          <w:t xml:space="preserve">examined, and </w:t>
        </w:r>
        <w:r w:rsidR="007A08E2">
          <w:rPr>
            <w:rFonts w:ascii="Times New Roman" w:hAnsi="Times New Roman"/>
            <w:sz w:val="24"/>
            <w:szCs w:val="24"/>
          </w:rPr>
          <w:t xml:space="preserve">some detections might be dropped for fish that were observed in </w:t>
        </w:r>
        <w:r w:rsidR="00A81672">
          <w:rPr>
            <w:rFonts w:ascii="Times New Roman" w:hAnsi="Times New Roman"/>
            <w:sz w:val="24"/>
            <w:szCs w:val="24"/>
          </w:rPr>
          <w:t>multiple spawning paths, based on the timing of detections</w:t>
        </w:r>
      </w:ins>
      <w:ins w:id="41" w:author="See, Kevin (DFW)" w:date="2022-03-22T11:20:00Z">
        <w:r w:rsidR="00A81672">
          <w:rPr>
            <w:rFonts w:ascii="Times New Roman" w:hAnsi="Times New Roman"/>
            <w:sz w:val="24"/>
            <w:szCs w:val="24"/>
          </w:rPr>
          <w:t xml:space="preserve"> and expert biological opinion.</w:t>
        </w:r>
      </w:ins>
    </w:p>
    <w:p w14:paraId="464D7C26" w14:textId="081D892D" w:rsidR="005C2097" w:rsidRPr="000B6354" w:rsidRDefault="005C2097" w:rsidP="005C2097">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Priest Rapids Dam</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w:t>
      </w:r>
      <w:commentRangeStart w:id="42"/>
      <w:r w:rsidRPr="006E51CA">
        <w:rPr>
          <w:rFonts w:ascii="Times New Roman" w:hAnsi="Times New Roman"/>
          <w:sz w:val="24"/>
          <w:szCs w:val="24"/>
        </w:rPr>
        <w:t xml:space="preserve">Specifically, overshoot </w:t>
      </w:r>
      <w:r>
        <w:rPr>
          <w:rFonts w:ascii="Times New Roman" w:hAnsi="Times New Roman"/>
          <w:sz w:val="24"/>
          <w:szCs w:val="24"/>
        </w:rPr>
        <w:t>fallback</w:t>
      </w:r>
      <w:r w:rsidRPr="006E51CA">
        <w:rPr>
          <w:rFonts w:ascii="Times New Roman" w:hAnsi="Times New Roman"/>
          <w:sz w:val="24"/>
          <w:szCs w:val="24"/>
        </w:rPr>
        <w:t xml:space="preserve"> abundances in the </w:t>
      </w:r>
      <w:r w:rsidRPr="006E51CA">
        <w:rPr>
          <w:rFonts w:ascii="Times New Roman" w:hAnsi="Times New Roman"/>
          <w:sz w:val="24"/>
          <w:szCs w:val="24"/>
        </w:rPr>
        <w:lastRenderedPageBreak/>
        <w:t xml:space="preserve">MCR DPS were estimated for the Yakima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76 (Prosser Dam [PRO]), Walla Walla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9 [PRV]), Umatilla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5 (Three Mile Falls Dam [TMF]), the John Day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35 (McDonald Ferry site [JD1]), and the SR DPS at Ice Harbor Dam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16 [I</w:t>
      </w:r>
      <w:r>
        <w:rPr>
          <w:rFonts w:ascii="Times New Roman" w:hAnsi="Times New Roman"/>
          <w:sz w:val="24"/>
          <w:szCs w:val="24"/>
        </w:rPr>
        <w:t>CH</w:t>
      </w:r>
      <w:r w:rsidRPr="006E51CA">
        <w:rPr>
          <w:rFonts w:ascii="Times New Roman" w:hAnsi="Times New Roman"/>
          <w:sz w:val="24"/>
          <w:szCs w:val="24"/>
        </w:rPr>
        <w:t xml:space="preserve">].   </w:t>
      </w:r>
      <w:commentRangeEnd w:id="42"/>
      <w:r w:rsidR="002820E7">
        <w:rPr>
          <w:rStyle w:val="CommentReference"/>
        </w:rPr>
        <w:commentReference w:id="42"/>
      </w:r>
    </w:p>
    <w:p w14:paraId="128C42C4" w14:textId="6D1903D5"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w:t>
      </w:r>
      <w:r w:rsidR="00524E44">
        <w:rPr>
          <w:rFonts w:ascii="Times New Roman" w:hAnsi="Times New Roman"/>
          <w:sz w:val="24"/>
          <w:szCs w:val="24"/>
        </w:rPr>
        <w:t xml:space="preserve">from 2010 to 2017 </w:t>
      </w:r>
      <w:r w:rsidR="002C7906" w:rsidRPr="006E51CA">
        <w:rPr>
          <w:rFonts w:ascii="Times New Roman" w:hAnsi="Times New Roman"/>
          <w:sz w:val="24"/>
          <w:szCs w:val="24"/>
        </w:rPr>
        <w:t>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proofErr w:type="spellStart"/>
      <w:r w:rsidR="00341AE4" w:rsidRPr="00341AE4">
        <w:rPr>
          <w:rFonts w:ascii="Times New Roman" w:hAnsi="Times New Roman"/>
          <w:i/>
          <w:iCs/>
          <w:sz w:val="24"/>
          <w:szCs w:val="24"/>
        </w:rPr>
        <w:t>i</w:t>
      </w:r>
      <w:proofErr w:type="spellEnd"/>
      <w:r w:rsidR="00341AE4" w:rsidRPr="00341AE4">
        <w:rPr>
          <w:rFonts w:ascii="Times New Roman" w:hAnsi="Times New Roman"/>
          <w:sz w:val="24"/>
          <w:szCs w:val="24"/>
        </w:rPr>
        <w:t>,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proofErr w:type="spellStart"/>
      <w:proofErr w:type="gramStart"/>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proofErr w:type="spellEnd"/>
      <w:proofErr w:type="gramEnd"/>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FD7ECE"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513C2618"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 xml:space="preserve">log-transformed </w:t>
      </w:r>
      <w:r w:rsidR="00B42371">
        <w:rPr>
          <w:rFonts w:ascii="Times New Roman" w:hAnsi="Times New Roman"/>
          <w:sz w:val="24"/>
          <w:szCs w:val="24"/>
        </w:rPr>
        <w:t>fallback</w:t>
      </w:r>
      <w:r w:rsidRPr="008617DE">
        <w:rPr>
          <w:rFonts w:ascii="Times New Roman" w:hAnsi="Times New Roman"/>
          <w:sz w:val="24"/>
          <w:szCs w:val="24"/>
        </w:rPr>
        <w:t xml:space="preserve"> abundance and estimated overshoot tags and then fit a linear model.</w:t>
      </w:r>
    </w:p>
    <w:p w14:paraId="37E0EA0B" w14:textId="424D6573" w:rsidR="002C7906" w:rsidRPr="008617DE" w:rsidRDefault="00FD7ECE"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lastRenderedPageBreak/>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proofErr w:type="spellStart"/>
      <w:r w:rsidRPr="008617DE">
        <w:rPr>
          <w:rFonts w:ascii="Times New Roman" w:hAnsi="Times New Roman"/>
          <w:i/>
          <w:iCs/>
          <w:sz w:val="24"/>
          <w:szCs w:val="24"/>
        </w:rPr>
        <w:t>T</w:t>
      </w:r>
      <w:r w:rsidRPr="008617DE">
        <w:rPr>
          <w:rFonts w:ascii="Times New Roman" w:hAnsi="Times New Roman"/>
          <w:i/>
          <w:iCs/>
          <w:sz w:val="24"/>
          <w:szCs w:val="24"/>
          <w:vertAlign w:val="subscript"/>
        </w:rPr>
        <w:t>i</w:t>
      </w:r>
      <w:proofErr w:type="spellEnd"/>
      <w:r w:rsidRPr="008617DE">
        <w:rPr>
          <w:rFonts w:ascii="Times New Roman" w:hAnsi="Times New Roman"/>
          <w:sz w:val="24"/>
          <w:szCs w:val="24"/>
        </w:rPr>
        <w:t xml:space="preserve">). </w:t>
      </w:r>
    </w:p>
    <w:p w14:paraId="159123DA" w14:textId="49CC9474" w:rsidR="002C7906" w:rsidRPr="00EF52E7" w:rsidRDefault="00FD7EC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6787C81A" w14:textId="3A1DDFD9" w:rsidR="004657D7" w:rsidRPr="00745CCE" w:rsidRDefault="00A3103C">
      <w:pPr>
        <w:spacing w:after="0" w:line="480" w:lineRule="auto"/>
        <w:rPr>
          <w:ins w:id="43" w:author="See, Kevin (DFW)" w:date="2022-03-22T11:24:00Z"/>
          <w:rFonts w:ascii="Times New Roman" w:hAnsi="Times New Roman"/>
          <w:sz w:val="24"/>
          <w:szCs w:val="24"/>
          <w:rPrChange w:id="44" w:author="See, Kevin (DFW)" w:date="2022-03-22T11:41:00Z">
            <w:rPr>
              <w:ins w:id="45" w:author="See, Kevin (DFW)" w:date="2022-03-22T11:24:00Z"/>
              <w:rFonts w:ascii="Times New Roman" w:hAnsi="Times New Roman"/>
              <w:i/>
              <w:iCs/>
              <w:sz w:val="24"/>
              <w:szCs w:val="24"/>
            </w:rPr>
          </w:rPrChange>
        </w:rPr>
        <w:pPrChange w:id="46" w:author="See, Kevin (DFW)" w:date="2022-03-22T11:41:00Z">
          <w:pPr>
            <w:spacing w:after="0" w:line="480" w:lineRule="auto"/>
            <w:ind w:firstLine="360"/>
          </w:pPr>
        </w:pPrChange>
      </w:pPr>
      <w:ins w:id="47" w:author="See, Kevin (DFW)" w:date="2022-03-22T11:29:00Z">
        <w:r>
          <w:rPr>
            <w:rFonts w:ascii="Times New Roman" w:hAnsi="Times New Roman"/>
            <w:sz w:val="24"/>
            <w:szCs w:val="24"/>
          </w:rPr>
          <w:t xml:space="preserve">This approach assumes </w:t>
        </w:r>
        <w:r w:rsidR="008C6C63">
          <w:rPr>
            <w:rFonts w:ascii="Times New Roman" w:hAnsi="Times New Roman"/>
            <w:sz w:val="24"/>
            <w:szCs w:val="24"/>
          </w:rPr>
          <w:t xml:space="preserve">that the </w:t>
        </w:r>
      </w:ins>
      <w:ins w:id="48" w:author="See, Kevin (DFW)" w:date="2022-03-22T11:37:00Z">
        <w:r w:rsidR="00AF78A4">
          <w:rPr>
            <w:rFonts w:ascii="Times New Roman" w:hAnsi="Times New Roman"/>
            <w:sz w:val="24"/>
            <w:szCs w:val="24"/>
          </w:rPr>
          <w:t xml:space="preserve">overall </w:t>
        </w:r>
      </w:ins>
      <w:ins w:id="49" w:author="See, Kevin (DFW)" w:date="2022-03-22T11:29:00Z">
        <w:r w:rsidR="008C6C63">
          <w:rPr>
            <w:rFonts w:ascii="Times New Roman" w:hAnsi="Times New Roman"/>
            <w:sz w:val="24"/>
            <w:szCs w:val="24"/>
          </w:rPr>
          <w:t xml:space="preserve">average </w:t>
        </w:r>
      </w:ins>
      <w:ins w:id="50" w:author="See, Kevin (DFW)" w:date="2022-03-22T11:30:00Z">
        <w:r w:rsidR="008C6C63">
          <w:rPr>
            <w:rFonts w:ascii="Times New Roman" w:hAnsi="Times New Roman"/>
            <w:sz w:val="24"/>
            <w:szCs w:val="24"/>
          </w:rPr>
          <w:t xml:space="preserve">juvenile </w:t>
        </w:r>
      </w:ins>
      <w:ins w:id="51" w:author="See, Kevin (DFW)" w:date="2022-03-22T11:29:00Z">
        <w:r w:rsidR="008C6C63">
          <w:rPr>
            <w:rFonts w:ascii="Times New Roman" w:hAnsi="Times New Roman"/>
            <w:sz w:val="24"/>
            <w:szCs w:val="24"/>
          </w:rPr>
          <w:t xml:space="preserve">tag rate </w:t>
        </w:r>
      </w:ins>
      <w:ins w:id="52" w:author="See, Kevin (DFW)" w:date="2022-03-22T11:30:00Z">
        <w:r w:rsidR="008C6C63">
          <w:rPr>
            <w:rFonts w:ascii="Times New Roman" w:hAnsi="Times New Roman"/>
            <w:sz w:val="24"/>
            <w:szCs w:val="24"/>
          </w:rPr>
          <w:t xml:space="preserve">across all populations downstream of PRD is </w:t>
        </w:r>
        <w:r w:rsidR="0012298E">
          <w:rPr>
            <w:rFonts w:ascii="Times New Roman" w:hAnsi="Times New Roman"/>
            <w:sz w:val="24"/>
            <w:szCs w:val="24"/>
          </w:rPr>
          <w:t xml:space="preserve">consistent throughout this </w:t>
        </w:r>
        <w:proofErr w:type="gramStart"/>
        <w:r w:rsidR="0012298E">
          <w:rPr>
            <w:rFonts w:ascii="Times New Roman" w:hAnsi="Times New Roman"/>
            <w:sz w:val="24"/>
            <w:szCs w:val="24"/>
          </w:rPr>
          <w:t>time period</w:t>
        </w:r>
      </w:ins>
      <w:proofErr w:type="gramEnd"/>
      <w:ins w:id="53" w:author="See, Kevin (DFW)" w:date="2022-03-22T11:47:00Z">
        <w:r w:rsidR="00ED67FF">
          <w:rPr>
            <w:rFonts w:ascii="Times New Roman" w:hAnsi="Times New Roman"/>
            <w:sz w:val="24"/>
            <w:szCs w:val="24"/>
          </w:rPr>
          <w:t xml:space="preserve">, or to put it another way that the proportion of returning adults from </w:t>
        </w:r>
        <w:r w:rsidR="00552DBA">
          <w:rPr>
            <w:rFonts w:ascii="Times New Roman" w:hAnsi="Times New Roman"/>
            <w:sz w:val="24"/>
            <w:szCs w:val="24"/>
          </w:rPr>
          <w:t xml:space="preserve">populations downstream of PRD that were tagged as </w:t>
        </w:r>
      </w:ins>
      <w:ins w:id="54" w:author="See, Kevin (DFW)" w:date="2022-03-22T11:48:00Z">
        <w:r w:rsidR="00552DBA">
          <w:rPr>
            <w:rFonts w:ascii="Times New Roman" w:hAnsi="Times New Roman"/>
            <w:sz w:val="24"/>
            <w:szCs w:val="24"/>
          </w:rPr>
          <w:t>juveniles is consistent</w:t>
        </w:r>
      </w:ins>
      <w:ins w:id="55" w:author="See, Kevin (DFW)" w:date="2022-03-22T11:30:00Z">
        <w:r w:rsidR="0012298E">
          <w:rPr>
            <w:rFonts w:ascii="Times New Roman" w:hAnsi="Times New Roman"/>
            <w:sz w:val="24"/>
            <w:szCs w:val="24"/>
          </w:rPr>
          <w:t xml:space="preserve">. </w:t>
        </w:r>
      </w:ins>
      <w:ins w:id="56" w:author="See, Kevin (DFW)" w:date="2022-03-22T11:37:00Z">
        <w:r w:rsidR="00AF78A4">
          <w:rPr>
            <w:rFonts w:ascii="Times New Roman" w:hAnsi="Times New Roman"/>
            <w:sz w:val="24"/>
            <w:szCs w:val="24"/>
          </w:rPr>
          <w:t>F</w:t>
        </w:r>
      </w:ins>
      <w:ins w:id="57" w:author="See, Kevin (DFW)" w:date="2022-03-22T11:34:00Z">
        <w:r w:rsidR="00281661">
          <w:rPr>
            <w:rFonts w:ascii="Times New Roman" w:hAnsi="Times New Roman"/>
            <w:sz w:val="24"/>
            <w:szCs w:val="24"/>
          </w:rPr>
          <w:t xml:space="preserve">luctuations in </w:t>
        </w:r>
        <w:r w:rsidR="00CA4001">
          <w:rPr>
            <w:rFonts w:ascii="Times New Roman" w:hAnsi="Times New Roman"/>
            <w:sz w:val="24"/>
            <w:szCs w:val="24"/>
          </w:rPr>
          <w:t xml:space="preserve">the </w:t>
        </w:r>
        <w:r w:rsidR="00281661">
          <w:rPr>
            <w:rFonts w:ascii="Times New Roman" w:hAnsi="Times New Roman"/>
            <w:sz w:val="24"/>
            <w:szCs w:val="24"/>
          </w:rPr>
          <w:t>tag rates of individual populations</w:t>
        </w:r>
        <w:r w:rsidR="00CA4001">
          <w:rPr>
            <w:rFonts w:ascii="Times New Roman" w:hAnsi="Times New Roman"/>
            <w:sz w:val="24"/>
            <w:szCs w:val="24"/>
          </w:rPr>
          <w:t xml:space="preserve">, </w:t>
        </w:r>
      </w:ins>
      <w:ins w:id="58" w:author="See, Kevin (DFW)" w:date="2022-03-22T11:39:00Z">
        <w:r w:rsidR="003E4F9C">
          <w:rPr>
            <w:rFonts w:ascii="Times New Roman" w:hAnsi="Times New Roman"/>
            <w:sz w:val="24"/>
            <w:szCs w:val="24"/>
          </w:rPr>
          <w:t xml:space="preserve">and the </w:t>
        </w:r>
      </w:ins>
      <w:ins w:id="59" w:author="See, Kevin (DFW)" w:date="2022-03-22T11:34:00Z">
        <w:r w:rsidR="00CA4001">
          <w:rPr>
            <w:rFonts w:ascii="Times New Roman" w:hAnsi="Times New Roman"/>
            <w:sz w:val="24"/>
            <w:szCs w:val="24"/>
          </w:rPr>
          <w:t>interacti</w:t>
        </w:r>
      </w:ins>
      <w:ins w:id="60" w:author="See, Kevin (DFW)" w:date="2022-03-22T11:39:00Z">
        <w:r w:rsidR="003E4F9C">
          <w:rPr>
            <w:rFonts w:ascii="Times New Roman" w:hAnsi="Times New Roman"/>
            <w:sz w:val="24"/>
            <w:szCs w:val="24"/>
          </w:rPr>
          <w:t>on</w:t>
        </w:r>
      </w:ins>
      <w:ins w:id="61" w:author="See, Kevin (DFW)" w:date="2022-03-22T11:34:00Z">
        <w:r w:rsidR="00CA4001">
          <w:rPr>
            <w:rFonts w:ascii="Times New Roman" w:hAnsi="Times New Roman"/>
            <w:sz w:val="24"/>
            <w:szCs w:val="24"/>
          </w:rPr>
          <w:t xml:space="preserve"> with </w:t>
        </w:r>
      </w:ins>
      <w:ins w:id="62" w:author="See, Kevin (DFW)" w:date="2022-03-22T11:35:00Z">
        <w:r w:rsidR="00C47B8E">
          <w:rPr>
            <w:rFonts w:ascii="Times New Roman" w:hAnsi="Times New Roman"/>
            <w:sz w:val="24"/>
            <w:szCs w:val="24"/>
          </w:rPr>
          <w:t xml:space="preserve">the </w:t>
        </w:r>
      </w:ins>
      <w:ins w:id="63" w:author="See, Kevin (DFW)" w:date="2022-03-22T11:34:00Z">
        <w:r w:rsidR="00CA4001">
          <w:rPr>
            <w:rFonts w:ascii="Times New Roman" w:hAnsi="Times New Roman"/>
            <w:sz w:val="24"/>
            <w:szCs w:val="24"/>
          </w:rPr>
          <w:t xml:space="preserve">variability in </w:t>
        </w:r>
      </w:ins>
      <w:ins w:id="64" w:author="See, Kevin (DFW)" w:date="2022-03-22T11:35:00Z">
        <w:r w:rsidR="00C47B8E">
          <w:rPr>
            <w:rFonts w:ascii="Times New Roman" w:hAnsi="Times New Roman"/>
            <w:sz w:val="24"/>
            <w:szCs w:val="24"/>
          </w:rPr>
          <w:t>how long those fish remain in the ocean before returning to spawn</w:t>
        </w:r>
      </w:ins>
      <w:ins w:id="65" w:author="See, Kevin (DFW)" w:date="2022-03-22T11:39:00Z">
        <w:r w:rsidR="003E4F9C">
          <w:rPr>
            <w:rFonts w:ascii="Times New Roman" w:hAnsi="Times New Roman"/>
            <w:sz w:val="24"/>
            <w:szCs w:val="24"/>
          </w:rPr>
          <w:t xml:space="preserve">, are </w:t>
        </w:r>
      </w:ins>
      <w:ins w:id="66" w:author="See, Kevin (DFW)" w:date="2022-03-22T11:40:00Z">
        <w:r w:rsidR="00023F2C">
          <w:rPr>
            <w:rFonts w:ascii="Times New Roman" w:hAnsi="Times New Roman"/>
            <w:sz w:val="24"/>
            <w:szCs w:val="24"/>
          </w:rPr>
          <w:t xml:space="preserve">part of the overall model variance, </w:t>
        </w:r>
      </w:ins>
      <m:oMath>
        <m:sSup>
          <m:sSupPr>
            <m:ctrlPr>
              <w:ins w:id="67" w:author="See, Kevin (DFW)" w:date="2022-03-22T11:40:00Z">
                <w:rPr>
                  <w:rFonts w:ascii="Cambria Math" w:hAnsi="Cambria Math"/>
                  <w:i/>
                  <w:sz w:val="24"/>
                  <w:szCs w:val="24"/>
                </w:rPr>
              </w:ins>
            </m:ctrlPr>
          </m:sSupPr>
          <m:e>
            <m:r>
              <w:ins w:id="68" w:author="See, Kevin (DFW)" w:date="2022-03-22T11:40:00Z">
                <w:rPr>
                  <w:rFonts w:ascii="Cambria Math" w:hAnsi="Cambria Math"/>
                  <w:sz w:val="24"/>
                  <w:szCs w:val="24"/>
                </w:rPr>
                <m:t>σ</m:t>
              </w:ins>
            </m:r>
          </m:e>
          <m:sup>
            <m:r>
              <w:ins w:id="69" w:author="See, Kevin (DFW)" w:date="2022-03-22T11:40:00Z">
                <w:rPr>
                  <w:rFonts w:ascii="Cambria Math" w:hAnsi="Cambria Math"/>
                  <w:sz w:val="24"/>
                  <w:szCs w:val="24"/>
                </w:rPr>
                <m:t>2</m:t>
              </w:ins>
            </m:r>
          </m:sup>
        </m:sSup>
      </m:oMath>
      <w:ins w:id="70" w:author="See, Kevin (DFW)" w:date="2022-03-22T11:40:00Z">
        <w:r w:rsidR="00023F2C">
          <w:rPr>
            <w:rFonts w:ascii="Times New Roman" w:hAnsi="Times New Roman"/>
            <w:sz w:val="24"/>
            <w:szCs w:val="24"/>
          </w:rPr>
          <w:t>.</w:t>
        </w:r>
      </w:ins>
    </w:p>
    <w:p w14:paraId="7C1925DA" w14:textId="131015E9"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w:t>
      </w:r>
      <w:r w:rsidR="00073EA4">
        <w:rPr>
          <w:rFonts w:ascii="Times New Roman" w:hAnsi="Times New Roman"/>
          <w:sz w:val="24"/>
          <w:szCs w:val="24"/>
        </w:rPr>
        <w:t xml:space="preserve">steelhead </w:t>
      </w:r>
      <w:r w:rsidR="00EB6EA6">
        <w:rPr>
          <w:rFonts w:ascii="Times New Roman" w:hAnsi="Times New Roman"/>
          <w:sz w:val="24"/>
          <w:szCs w:val="24"/>
        </w:rPr>
        <w:t xml:space="preserve">that </w:t>
      </w:r>
      <w:r w:rsidR="00F16647">
        <w:rPr>
          <w:rFonts w:ascii="Times New Roman" w:hAnsi="Times New Roman"/>
          <w:sz w:val="24"/>
          <w:szCs w:val="24"/>
        </w:rPr>
        <w:t xml:space="preserve">migrated downstream of PRD or their </w:t>
      </w:r>
      <w:r w:rsidR="00581926">
        <w:rPr>
          <w:rFonts w:ascii="Times New Roman" w:hAnsi="Times New Roman"/>
          <w:sz w:val="24"/>
          <w:szCs w:val="24"/>
        </w:rPr>
        <w:t>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w:t>
      </w:r>
      <w:ins w:id="71" w:author="See, Kevin (DFW)" w:date="2022-03-22T11:57:00Z">
        <w:r w:rsidR="000022D9">
          <w:rPr>
            <w:rFonts w:ascii="Times New Roman" w:hAnsi="Times New Roman"/>
            <w:sz w:val="24"/>
            <w:szCs w:val="24"/>
          </w:rPr>
          <w:t xml:space="preserve"> (</w:t>
        </w:r>
      </w:ins>
      <m:oMath>
        <m:sSub>
          <m:sSubPr>
            <m:ctrlPr>
              <w:ins w:id="72" w:author="See, Kevin (DFW)" w:date="2022-03-22T11:57:00Z">
                <w:rPr>
                  <w:rFonts w:ascii="Cambria Math" w:hAnsi="Cambria Math"/>
                  <w:i/>
                  <w:sz w:val="24"/>
                  <w:szCs w:val="24"/>
                </w:rPr>
              </w:ins>
            </m:ctrlPr>
          </m:sSubPr>
          <m:e>
            <m:r>
              <w:ins w:id="73" w:author="See, Kevin (DFW)" w:date="2022-03-22T11:57:00Z">
                <w:rPr>
                  <w:rFonts w:ascii="Cambria Math" w:hAnsi="Cambria Math"/>
                  <w:sz w:val="24"/>
                  <w:szCs w:val="24"/>
                </w:rPr>
                <m:t>R</m:t>
              </w:ins>
            </m:r>
          </m:e>
          <m:sub>
            <m:r>
              <w:ins w:id="74" w:author="See, Kevin (DFW)" w:date="2022-03-22T11:57:00Z">
                <w:rPr>
                  <w:rFonts w:ascii="Cambria Math" w:hAnsi="Cambria Math"/>
                  <w:sz w:val="24"/>
                  <w:szCs w:val="24"/>
                </w:rPr>
                <m:t>i</m:t>
              </w:ins>
            </m:r>
          </m:sub>
        </m:sSub>
      </m:oMath>
      <w:ins w:id="75" w:author="See, Kevin (DFW)" w:date="2022-03-22T11:57:00Z">
        <w:r w:rsidR="000022D9">
          <w:rPr>
            <w:rFonts w:ascii="Times New Roman" w:hAnsi="Times New Roman"/>
            <w:sz w:val="24"/>
            <w:szCs w:val="24"/>
          </w:rPr>
          <w:t>)</w:t>
        </w:r>
      </w:ins>
      <w:r w:rsidR="002C7906" w:rsidRPr="00EF52E7">
        <w:rPr>
          <w:rFonts w:ascii="Times New Roman" w:hAnsi="Times New Roman"/>
          <w:sz w:val="24"/>
          <w:szCs w:val="24"/>
        </w:rPr>
        <w:t xml:space="preserve"> by the </w:t>
      </w:r>
      <w:r w:rsidR="003A601A">
        <w:rPr>
          <w:rFonts w:ascii="Times New Roman" w:hAnsi="Times New Roman"/>
          <w:sz w:val="24"/>
          <w:szCs w:val="24"/>
        </w:rPr>
        <w:t xml:space="preserve">estimate of </w:t>
      </w:r>
      <w:r w:rsidR="002C7906" w:rsidRPr="00EF52E7">
        <w:rPr>
          <w:rFonts w:ascii="Times New Roman" w:hAnsi="Times New Roman"/>
          <w:sz w:val="24"/>
          <w:szCs w:val="24"/>
        </w:rPr>
        <w:t xml:space="preserve">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ins w:id="76" w:author="See, Kevin (DFW)" w:date="2022-03-22T11:57:00Z">
        <w:r w:rsidR="000022D9">
          <w:rPr>
            <w:rFonts w:ascii="Times New Roman" w:hAnsi="Times New Roman"/>
            <w:sz w:val="24"/>
            <w:szCs w:val="24"/>
          </w:rPr>
          <w:t xml:space="preserve"> in </w:t>
        </w:r>
      </w:ins>
      <m:oMath>
        <m:sSub>
          <m:sSubPr>
            <m:ctrlPr>
              <w:ins w:id="77" w:author="See, Kevin (DFW)" w:date="2022-03-22T11:57:00Z">
                <w:rPr>
                  <w:rFonts w:ascii="Cambria Math" w:hAnsi="Cambria Math"/>
                  <w:i/>
                  <w:sz w:val="24"/>
                  <w:szCs w:val="24"/>
                </w:rPr>
              </w:ins>
            </m:ctrlPr>
          </m:sSubPr>
          <m:e>
            <m:r>
              <w:ins w:id="78" w:author="See, Kevin (DFW)" w:date="2022-03-22T11:57:00Z">
                <w:rPr>
                  <w:rFonts w:ascii="Cambria Math" w:hAnsi="Cambria Math"/>
                  <w:sz w:val="24"/>
                  <w:szCs w:val="24"/>
                </w:rPr>
                <m:t>R</m:t>
              </w:ins>
            </m:r>
          </m:e>
          <m:sub>
            <m:r>
              <w:ins w:id="79" w:author="See, Kevin (DFW)" w:date="2022-03-22T11:57:00Z">
                <w:rPr>
                  <w:rFonts w:ascii="Cambria Math" w:hAnsi="Cambria Math"/>
                  <w:sz w:val="24"/>
                  <w:szCs w:val="24"/>
                </w:rPr>
                <m:t>i</m:t>
              </w:ins>
            </m:r>
          </m:sub>
        </m:sSub>
      </m:oMath>
      <w:r w:rsidR="002B66DF">
        <w:rPr>
          <w:rFonts w:ascii="Times New Roman" w:hAnsi="Times New Roman"/>
          <w:sz w:val="24"/>
          <w:szCs w:val="24"/>
        </w:rPr>
        <w:t>.</w:t>
      </w:r>
      <w:ins w:id="80" w:author="See, Kevin (DFW)" w:date="2022-03-22T11:58:00Z">
        <w:r w:rsidR="002014CE" w:rsidRPr="002014CE">
          <w:rPr>
            <w:rFonts w:ascii="Cambria Math" w:hAnsi="Cambria Math"/>
            <w:i/>
            <w:sz w:val="24"/>
            <w:szCs w:val="24"/>
          </w:rPr>
          <w:br/>
        </w:r>
      </w:ins>
      <w:moveTo w:id="81" w:author="See, Kevin (DFW)" w:date="2022-03-22T11:58:00Z">
        <w:moveToRangeStart w:id="82" w:author="See, Kevin (DFW)" w:date="2022-03-22T11:58:00Z" w:name="move98842724"/>
        <m:oMathPara>
          <m:oMath>
            <m:sSub>
              <m:sSubPr>
                <m:ctrlPr>
                  <w:rPr>
                    <w:rFonts w:ascii="Cambria Math" w:hAnsi="Cambria Math"/>
                    <w:i/>
                    <w:sz w:val="24"/>
                    <w:szCs w:val="24"/>
                  </w:rPr>
                </m:ctrlPr>
              </m:sSubPr>
              <m:e>
                <w:moveTo w:id="83" w:author="See, Kevin (DFW)" w:date="2022-03-22T11:58:00Z">
                  <m:r>
                    <w:rPr>
                      <w:rFonts w:ascii="Cambria Math" w:hAnsi="Cambria Math"/>
                      <w:sz w:val="24"/>
                      <w:szCs w:val="24"/>
                    </w:rPr>
                    <m:t>ϕ</m:t>
                  </m:r>
                </w:moveTo>
              </m:e>
              <m:sub>
                <w:moveTo w:id="84" w:author="See, Kevin (DFW)" w:date="2022-03-22T11:58:00Z">
                  <m:r>
                    <w:rPr>
                      <w:rFonts w:ascii="Cambria Math" w:hAnsi="Cambria Math"/>
                      <w:sz w:val="24"/>
                      <w:szCs w:val="24"/>
                    </w:rPr>
                    <m:t>i</m:t>
                  </m:r>
                </w:moveTo>
              </m:sub>
            </m:sSub>
            <w:moveTo w:id="85" w:author="See, Kevin (DFW)" w:date="2022-03-22T11:58:00Z">
              <m:r>
                <w:rPr>
                  <w:rFonts w:ascii="Cambria Math" w:hAnsi="Cambria Math"/>
                  <w:sz w:val="24"/>
                  <w:szCs w:val="24"/>
                </w:rPr>
                <m:t xml:space="preserve">= </m:t>
              </m:r>
            </w:moveTo>
            <m:f>
              <m:fPr>
                <m:ctrlPr>
                  <w:rPr>
                    <w:rFonts w:ascii="Cambria Math" w:hAnsi="Cambria Math"/>
                    <w:i/>
                    <w:sz w:val="24"/>
                    <w:szCs w:val="24"/>
                  </w:rPr>
                </m:ctrlPr>
              </m:fPr>
              <m:num>
                <m:sSub>
                  <m:sSubPr>
                    <m:ctrlPr>
                      <w:rPr>
                        <w:rFonts w:ascii="Cambria Math" w:hAnsi="Cambria Math"/>
                        <w:i/>
                        <w:sz w:val="24"/>
                        <w:szCs w:val="24"/>
                      </w:rPr>
                    </m:ctrlPr>
                  </m:sSubPr>
                  <m:e>
                    <w:moveTo w:id="86" w:author="See, Kevin (DFW)" w:date="2022-03-22T11:58:00Z">
                      <m:r>
                        <w:rPr>
                          <w:rFonts w:ascii="Cambria Math" w:hAnsi="Cambria Math"/>
                          <w:sz w:val="24"/>
                          <w:szCs w:val="24"/>
                        </w:rPr>
                        <m:t>R</m:t>
                      </m:r>
                    </w:moveTo>
                  </m:e>
                  <m:sub>
                    <w:moveTo w:id="87" w:author="See, Kevin (DFW)" w:date="2022-03-22T11:58:00Z">
                      <m:r>
                        <w:rPr>
                          <w:rFonts w:ascii="Cambria Math" w:hAnsi="Cambria Math"/>
                          <w:sz w:val="24"/>
                          <w:szCs w:val="24"/>
                        </w:rPr>
                        <m:t>i</m:t>
                      </m:r>
                    </w:moveTo>
                  </m:sub>
                </m:sSub>
              </m:num>
              <m:den>
                <m:sSub>
                  <m:sSubPr>
                    <m:ctrlPr>
                      <w:rPr>
                        <w:rFonts w:ascii="Cambria Math" w:hAnsi="Cambria Math"/>
                        <w:i/>
                        <w:sz w:val="24"/>
                        <w:szCs w:val="24"/>
                      </w:rPr>
                    </m:ctrlPr>
                  </m:sSubPr>
                  <m:e>
                    <w:moveTo w:id="88" w:author="See, Kevin (DFW)" w:date="2022-03-22T11:58:00Z">
                      <m:r>
                        <w:rPr>
                          <w:rFonts w:ascii="Cambria Math" w:hAnsi="Cambria Math"/>
                          <w:sz w:val="24"/>
                          <w:szCs w:val="24"/>
                        </w:rPr>
                        <m:t>O</m:t>
                      </m:r>
                    </w:moveTo>
                  </m:e>
                  <m:sub>
                    <w:moveTo w:id="89" w:author="See, Kevin (DFW)" w:date="2022-03-22T11:58:00Z">
                      <m:r>
                        <w:rPr>
                          <w:rFonts w:ascii="Cambria Math" w:hAnsi="Cambria Math"/>
                          <w:sz w:val="24"/>
                          <w:szCs w:val="24"/>
                        </w:rPr>
                        <m:t>i</m:t>
                      </m:r>
                    </w:moveTo>
                  </m:sub>
                </m:sSub>
              </m:den>
            </m:f>
            <w:moveTo w:id="90" w:author="See, Kevin (DFW)" w:date="2022-03-22T11:58:00Z">
              <m:r>
                <w:rPr>
                  <w:rFonts w:ascii="Cambria Math" w:hAnsi="Cambria Math"/>
                  <w:sz w:val="24"/>
                  <w:szCs w:val="24"/>
                </w:rPr>
                <m:t>≈</m:t>
              </m:r>
            </w:moveTo>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w:moveTo w:id="91" w:author="See, Kevin (DFW)" w:date="2022-03-22T11:58:00Z">
                              <m:r>
                                <w:rPr>
                                  <w:rFonts w:ascii="Cambria Math" w:hAnsi="Cambria Math"/>
                                  <w:sz w:val="24"/>
                                  <w:szCs w:val="24"/>
                                </w:rPr>
                                <m:t>t</m:t>
                              </m:r>
                            </w:moveTo>
                          </m:e>
                          <m:sub>
                            <w:moveTo w:id="92" w:author="See, Kevin (DFW)" w:date="2022-03-22T11:58:00Z">
                              <m:r>
                                <w:rPr>
                                  <w:rFonts w:ascii="Cambria Math" w:hAnsi="Cambria Math"/>
                                  <w:sz w:val="24"/>
                                  <w:szCs w:val="24"/>
                                </w:rPr>
                                <m:t>i</m:t>
                              </m:r>
                            </w:moveTo>
                          </m:sub>
                        </m:sSub>
                      </m:num>
                      <m:den>
                        <m:sSub>
                          <m:sSubPr>
                            <m:ctrlPr>
                              <w:rPr>
                                <w:rFonts w:ascii="Cambria Math" w:hAnsi="Cambria Math"/>
                                <w:i/>
                                <w:sz w:val="24"/>
                                <w:szCs w:val="24"/>
                              </w:rPr>
                            </m:ctrlPr>
                          </m:sSubPr>
                          <m:e>
                            <w:moveTo w:id="93" w:author="See, Kevin (DFW)" w:date="2022-03-22T11:58:00Z">
                              <m:r>
                                <w:rPr>
                                  <w:rFonts w:ascii="Cambria Math" w:hAnsi="Cambria Math"/>
                                  <w:sz w:val="24"/>
                                  <w:szCs w:val="24"/>
                                </w:rPr>
                                <m:t>T</m:t>
                              </m:r>
                            </w:moveTo>
                          </m:e>
                          <m:sub>
                            <w:moveTo w:id="94" w:author="See, Kevin (DFW)" w:date="2022-03-22T11:58:00Z">
                              <m:r>
                                <w:rPr>
                                  <w:rFonts w:ascii="Cambria Math" w:hAnsi="Cambria Math"/>
                                  <w:sz w:val="24"/>
                                  <w:szCs w:val="24"/>
                                </w:rPr>
                                <m:t>i</m:t>
                              </m:r>
                            </w:moveTo>
                          </m:sub>
                        </m:sSub>
                      </m:den>
                    </m:f>
                  </m:e>
                </m:d>
              </m:e>
              <m:sup>
                <m:acc>
                  <m:accPr>
                    <m:ctrlPr>
                      <w:rPr>
                        <w:rFonts w:ascii="Cambria Math" w:hAnsi="Cambria Math"/>
                        <w:i/>
                        <w:sz w:val="24"/>
                        <w:szCs w:val="24"/>
                      </w:rPr>
                    </m:ctrlPr>
                  </m:accPr>
                  <m:e>
                    <m:sSub>
                      <m:sSubPr>
                        <m:ctrlPr>
                          <w:rPr>
                            <w:rFonts w:ascii="Cambria Math" w:hAnsi="Cambria Math"/>
                            <w:i/>
                            <w:sz w:val="24"/>
                            <w:szCs w:val="24"/>
                          </w:rPr>
                        </m:ctrlPr>
                      </m:sSubPr>
                      <m:e>
                        <w:moveTo w:id="95" w:author="See, Kevin (DFW)" w:date="2022-03-22T11:58:00Z">
                          <m:r>
                            <w:rPr>
                              <w:rFonts w:ascii="Cambria Math" w:hAnsi="Cambria Math"/>
                              <w:sz w:val="24"/>
                              <w:szCs w:val="24"/>
                            </w:rPr>
                            <m:t>β</m:t>
                          </m:r>
                        </w:moveTo>
                      </m:e>
                      <m:sub>
                        <w:moveTo w:id="96" w:author="See, Kevin (DFW)" w:date="2022-03-22T11:58:00Z">
                          <m:r>
                            <w:rPr>
                              <w:rFonts w:ascii="Cambria Math" w:hAnsi="Cambria Math"/>
                              <w:sz w:val="24"/>
                              <w:szCs w:val="24"/>
                            </w:rPr>
                            <m:t>1</m:t>
                          </m:r>
                        </w:moveTo>
                      </m:sub>
                    </m:sSub>
                  </m:e>
                </m:acc>
              </m:sup>
            </m:sSup>
          </m:oMath>
        </m:oMathPara>
        <w:moveToRangeEnd w:id="82"/>
      </w:moveTo>
    </w:p>
    <w:p w14:paraId="6BCE1D38" w14:textId="77777777" w:rsidR="002C7906" w:rsidRPr="00EF52E7" w:rsidRDefault="00FD7EC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59D49B04" w:rsidR="002C7906" w:rsidRPr="00EF52E7" w:rsidRDefault="00FD7ECE" w:rsidP="003E73EB">
      <w:pPr>
        <w:spacing w:after="0" w:line="480" w:lineRule="auto"/>
        <w:rPr>
          <w:rFonts w:ascii="Times New Roman" w:hAnsi="Times New Roman"/>
          <w:sz w:val="24"/>
          <w:szCs w:val="24"/>
        </w:rPr>
      </w:pPr>
      <w:moveFrom w:id="97" w:author="See, Kevin (DFW)" w:date="2022-03-22T11:58:00Z">
        <w:moveFromRangeStart w:id="98" w:author="See, Kevin (DFW)" w:date="2022-03-22T11:58:00Z" w:name="move98842724"/>
        <m:oMathPara>
          <m:oMath>
            <m:sSub>
              <m:sSubPr>
                <m:ctrlPr>
                  <w:rPr>
                    <w:rFonts w:ascii="Cambria Math" w:hAnsi="Cambria Math"/>
                    <w:i/>
                    <w:sz w:val="24"/>
                    <w:szCs w:val="24"/>
                  </w:rPr>
                </m:ctrlPr>
              </m:sSubPr>
              <m:e>
                <w:moveFrom w:id="99" w:author="See, Kevin (DFW)" w:date="2022-03-22T11:58:00Z">
                  <m:r>
                    <w:rPr>
                      <w:rFonts w:ascii="Cambria Math" w:hAnsi="Cambria Math"/>
                      <w:sz w:val="24"/>
                      <w:szCs w:val="24"/>
                    </w:rPr>
                    <m:t>ϕ</m:t>
                  </m:r>
                </w:moveFrom>
              </m:e>
              <m:sub>
                <w:moveFrom w:id="100" w:author="See, Kevin (DFW)" w:date="2022-03-22T11:58:00Z">
                  <m:r>
                    <w:rPr>
                      <w:rFonts w:ascii="Cambria Math" w:hAnsi="Cambria Math"/>
                      <w:sz w:val="24"/>
                      <w:szCs w:val="24"/>
                    </w:rPr>
                    <m:t>i</m:t>
                  </m:r>
                </w:moveFrom>
              </m:sub>
            </m:sSub>
            <w:moveFrom w:id="101" w:author="See, Kevin (DFW)" w:date="2022-03-22T11:58:00Z">
              <m:r>
                <w:rPr>
                  <w:rFonts w:ascii="Cambria Math" w:hAnsi="Cambria Math"/>
                  <w:sz w:val="24"/>
                  <w:szCs w:val="24"/>
                </w:rPr>
                <m:t xml:space="preserve">= </m:t>
              </m:r>
            </w:moveFrom>
            <m:f>
              <m:fPr>
                <m:ctrlPr>
                  <w:rPr>
                    <w:rFonts w:ascii="Cambria Math" w:hAnsi="Cambria Math"/>
                    <w:i/>
                    <w:sz w:val="24"/>
                    <w:szCs w:val="24"/>
                  </w:rPr>
                </m:ctrlPr>
              </m:fPr>
              <m:num>
                <m:sSub>
                  <m:sSubPr>
                    <m:ctrlPr>
                      <w:rPr>
                        <w:rFonts w:ascii="Cambria Math" w:hAnsi="Cambria Math"/>
                        <w:i/>
                        <w:sz w:val="24"/>
                        <w:szCs w:val="24"/>
                      </w:rPr>
                    </m:ctrlPr>
                  </m:sSubPr>
                  <m:e>
                    <w:moveFrom w:id="102" w:author="See, Kevin (DFW)" w:date="2022-03-22T11:58:00Z">
                      <m:r>
                        <w:rPr>
                          <w:rFonts w:ascii="Cambria Math" w:hAnsi="Cambria Math"/>
                          <w:sz w:val="24"/>
                          <w:szCs w:val="24"/>
                        </w:rPr>
                        <m:t>R</m:t>
                      </m:r>
                    </w:moveFrom>
                  </m:e>
                  <m:sub>
                    <w:moveFrom w:id="103" w:author="See, Kevin (DFW)" w:date="2022-03-22T11:58:00Z">
                      <m:r>
                        <w:rPr>
                          <w:rFonts w:ascii="Cambria Math" w:hAnsi="Cambria Math"/>
                          <w:sz w:val="24"/>
                          <w:szCs w:val="24"/>
                        </w:rPr>
                        <m:t>i</m:t>
                      </m:r>
                    </w:moveFrom>
                  </m:sub>
                </m:sSub>
              </m:num>
              <m:den>
                <m:sSub>
                  <m:sSubPr>
                    <m:ctrlPr>
                      <w:rPr>
                        <w:rFonts w:ascii="Cambria Math" w:hAnsi="Cambria Math"/>
                        <w:i/>
                        <w:sz w:val="24"/>
                        <w:szCs w:val="24"/>
                      </w:rPr>
                    </m:ctrlPr>
                  </m:sSubPr>
                  <m:e>
                    <w:moveFrom w:id="104" w:author="See, Kevin (DFW)" w:date="2022-03-22T11:58:00Z">
                      <m:r>
                        <w:rPr>
                          <w:rFonts w:ascii="Cambria Math" w:hAnsi="Cambria Math"/>
                          <w:sz w:val="24"/>
                          <w:szCs w:val="24"/>
                        </w:rPr>
                        <m:t>O</m:t>
                      </m:r>
                    </w:moveFrom>
                  </m:e>
                  <m:sub>
                    <w:moveFrom w:id="105" w:author="See, Kevin (DFW)" w:date="2022-03-22T11:58:00Z">
                      <m:r>
                        <w:rPr>
                          <w:rFonts w:ascii="Cambria Math" w:hAnsi="Cambria Math"/>
                          <w:sz w:val="24"/>
                          <w:szCs w:val="24"/>
                        </w:rPr>
                        <m:t>i</m:t>
                      </m:r>
                    </w:moveFrom>
                  </m:sub>
                </m:sSub>
              </m:den>
            </m:f>
            <w:moveFrom w:id="106" w:author="See, Kevin (DFW)" w:date="2022-03-22T11:58:00Z">
              <m:r>
                <w:rPr>
                  <w:rFonts w:ascii="Cambria Math" w:hAnsi="Cambria Math"/>
                  <w:sz w:val="24"/>
                  <w:szCs w:val="24"/>
                </w:rPr>
                <m:t>≈</m:t>
              </m:r>
            </w:moveFrom>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w:moveFrom w:id="107" w:author="See, Kevin (DFW)" w:date="2022-03-22T11:58:00Z">
                              <m:r>
                                <w:rPr>
                                  <w:rFonts w:ascii="Cambria Math" w:hAnsi="Cambria Math"/>
                                  <w:sz w:val="24"/>
                                  <w:szCs w:val="24"/>
                                </w:rPr>
                                <m:t>t</m:t>
                              </m:r>
                            </w:moveFrom>
                          </m:e>
                          <m:sub>
                            <w:moveFrom w:id="108" w:author="See, Kevin (DFW)" w:date="2022-03-22T11:58:00Z">
                              <m:r>
                                <w:rPr>
                                  <w:rFonts w:ascii="Cambria Math" w:hAnsi="Cambria Math"/>
                                  <w:sz w:val="24"/>
                                  <w:szCs w:val="24"/>
                                </w:rPr>
                                <m:t>i</m:t>
                              </m:r>
                            </w:moveFrom>
                          </m:sub>
                        </m:sSub>
                      </m:num>
                      <m:den>
                        <m:sSub>
                          <m:sSubPr>
                            <m:ctrlPr>
                              <w:rPr>
                                <w:rFonts w:ascii="Cambria Math" w:hAnsi="Cambria Math"/>
                                <w:i/>
                                <w:sz w:val="24"/>
                                <w:szCs w:val="24"/>
                              </w:rPr>
                            </m:ctrlPr>
                          </m:sSubPr>
                          <m:e>
                            <w:moveFrom w:id="109" w:author="See, Kevin (DFW)" w:date="2022-03-22T11:58:00Z">
                              <m:r>
                                <w:rPr>
                                  <w:rFonts w:ascii="Cambria Math" w:hAnsi="Cambria Math"/>
                                  <w:sz w:val="24"/>
                                  <w:szCs w:val="24"/>
                                </w:rPr>
                                <m:t>T</m:t>
                              </m:r>
                            </w:moveFrom>
                          </m:e>
                          <m:sub>
                            <w:moveFrom w:id="110" w:author="See, Kevin (DFW)" w:date="2022-03-22T11:58:00Z">
                              <m:r>
                                <w:rPr>
                                  <w:rFonts w:ascii="Cambria Math" w:hAnsi="Cambria Math"/>
                                  <w:sz w:val="24"/>
                                  <w:szCs w:val="24"/>
                                </w:rPr>
                                <m:t>i</m:t>
                              </m:r>
                            </w:moveFrom>
                          </m:sub>
                        </m:sSub>
                      </m:den>
                    </m:f>
                  </m:e>
                </m:d>
              </m:e>
              <m:sup>
                <m:acc>
                  <m:accPr>
                    <m:ctrlPr>
                      <w:rPr>
                        <w:rFonts w:ascii="Cambria Math" w:hAnsi="Cambria Math"/>
                        <w:i/>
                        <w:sz w:val="24"/>
                        <w:szCs w:val="24"/>
                      </w:rPr>
                    </m:ctrlPr>
                  </m:accPr>
                  <m:e>
                    <m:sSub>
                      <m:sSubPr>
                        <m:ctrlPr>
                          <w:rPr>
                            <w:rFonts w:ascii="Cambria Math" w:hAnsi="Cambria Math"/>
                            <w:i/>
                            <w:sz w:val="24"/>
                            <w:szCs w:val="24"/>
                          </w:rPr>
                        </m:ctrlPr>
                      </m:sSubPr>
                      <m:e>
                        <w:moveFrom w:id="111" w:author="See, Kevin (DFW)" w:date="2022-03-22T11:58:00Z">
                          <m:r>
                            <w:rPr>
                              <w:rFonts w:ascii="Cambria Math" w:hAnsi="Cambria Math"/>
                              <w:sz w:val="24"/>
                              <w:szCs w:val="24"/>
                            </w:rPr>
                            <m:t>β</m:t>
                          </m:r>
                        </w:moveFrom>
                      </m:e>
                      <m:sub>
                        <w:moveFrom w:id="112" w:author="See, Kevin (DFW)" w:date="2022-03-22T11:58:00Z">
                          <m:r>
                            <w:rPr>
                              <w:rFonts w:ascii="Cambria Math" w:hAnsi="Cambria Math"/>
                              <w:sz w:val="24"/>
                              <w:szCs w:val="24"/>
                            </w:rPr>
                            <m:t>1</m:t>
                          </m:r>
                        </w:moveFrom>
                      </m:sub>
                    </m:sSub>
                  </m:e>
                </m:acc>
              </m:sup>
            </m:sSup>
          </m:oMath>
        </m:oMathPara>
        <w:moveFromRangeEnd w:id="98"/>
      </w:moveFrom>
    </w:p>
    <w:p w14:paraId="10C67394" w14:textId="168B9938"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 xml:space="preserve">model within a Bayesian framework, using </w:t>
      </w:r>
      <w:ins w:id="113" w:author="See, Kevin (DFW)" w:date="2022-03-25T13:55:00Z">
        <w:r w:rsidR="00BA5406">
          <w:rPr>
            <w:rFonts w:ascii="Times New Roman" w:hAnsi="Times New Roman"/>
            <w:sz w:val="24"/>
            <w:szCs w:val="24"/>
          </w:rPr>
          <w:t xml:space="preserve">the </w:t>
        </w:r>
        <w:proofErr w:type="spellStart"/>
        <w:r w:rsidR="00BA5406">
          <w:rPr>
            <w:rFonts w:ascii="Times New Roman" w:hAnsi="Times New Roman"/>
            <w:sz w:val="24"/>
            <w:szCs w:val="24"/>
          </w:rPr>
          <w:t>rjags</w:t>
        </w:r>
        <w:proofErr w:type="spellEnd"/>
        <w:r w:rsidR="00BA5406">
          <w:rPr>
            <w:rFonts w:ascii="Times New Roman" w:hAnsi="Times New Roman"/>
            <w:sz w:val="24"/>
            <w:szCs w:val="24"/>
          </w:rPr>
          <w:t xml:space="preserve"> package (</w:t>
        </w:r>
        <w:r w:rsidR="00BA1831">
          <w:rPr>
            <w:rFonts w:ascii="Times New Roman" w:hAnsi="Times New Roman"/>
            <w:sz w:val="24"/>
            <w:szCs w:val="24"/>
          </w:rPr>
          <w:t>Plummer 20</w:t>
        </w:r>
      </w:ins>
      <w:ins w:id="114" w:author="See, Kevin (DFW)" w:date="2022-03-25T13:58:00Z">
        <w:r w:rsidR="00397170">
          <w:rPr>
            <w:rFonts w:ascii="Times New Roman" w:hAnsi="Times New Roman"/>
            <w:sz w:val="24"/>
            <w:szCs w:val="24"/>
          </w:rPr>
          <w:t>19</w:t>
        </w:r>
      </w:ins>
      <w:ins w:id="115" w:author="See, Kevin (DFW)" w:date="2022-03-25T13:55:00Z">
        <w:r w:rsidR="00BA1831">
          <w:rPr>
            <w:rFonts w:ascii="Times New Roman" w:hAnsi="Times New Roman"/>
            <w:sz w:val="24"/>
            <w:szCs w:val="24"/>
          </w:rPr>
          <w:t xml:space="preserve">) with </w:t>
        </w:r>
      </w:ins>
      <w:r w:rsidRPr="00EF52E7">
        <w:rPr>
          <w:rFonts w:ascii="Times New Roman" w:hAnsi="Times New Roman"/>
          <w:sz w:val="24"/>
          <w:szCs w:val="24"/>
        </w:rPr>
        <w:t>R (R Core Team 2019) and JAGS software (</w:t>
      </w:r>
      <w:ins w:id="116" w:author="See, Kevin (DFW)" w:date="2022-03-25T14:10:00Z">
        <w:r w:rsidR="00B875FA">
          <w:rPr>
            <w:rFonts w:ascii="Times New Roman" w:hAnsi="Times New Roman"/>
            <w:sz w:val="24"/>
            <w:szCs w:val="24"/>
          </w:rPr>
          <w:t xml:space="preserve">M. </w:t>
        </w:r>
      </w:ins>
      <w:r w:rsidRPr="00EF52E7">
        <w:rPr>
          <w:rFonts w:ascii="Times New Roman" w:hAnsi="Times New Roman"/>
          <w:sz w:val="24"/>
          <w:szCs w:val="24"/>
        </w:rPr>
        <w:t>Plummer</w:t>
      </w:r>
      <w:ins w:id="117" w:author="See, Kevin (DFW)" w:date="2022-03-25T14:10:00Z">
        <w:r w:rsidR="00EF433D">
          <w:rPr>
            <w:rFonts w:ascii="Times New Roman" w:hAnsi="Times New Roman"/>
            <w:sz w:val="24"/>
            <w:szCs w:val="24"/>
          </w:rPr>
          <w:t xml:space="preserve">, available at </w:t>
        </w:r>
      </w:ins>
      <w:ins w:id="118" w:author="See, Kevin (DFW)" w:date="2022-03-25T14:11:00Z">
        <w:r w:rsidR="00EF433D" w:rsidRPr="00EF433D">
          <w:rPr>
            <w:rFonts w:ascii="Times New Roman" w:hAnsi="Times New Roman"/>
            <w:sz w:val="24"/>
            <w:szCs w:val="24"/>
          </w:rPr>
          <w:t>https://sourceforge.net/projects/mcmc-jags/</w:t>
        </w:r>
      </w:ins>
      <w:del w:id="119" w:author="See, Kevin (DFW)" w:date="2022-03-25T14:10:00Z">
        <w:r w:rsidRPr="00EF52E7" w:rsidDel="00B875FA">
          <w:rPr>
            <w:rFonts w:ascii="Times New Roman" w:hAnsi="Times New Roman"/>
            <w:sz w:val="24"/>
            <w:szCs w:val="24"/>
          </w:rPr>
          <w:delText xml:space="preserve"> </w:delText>
        </w:r>
      </w:del>
      <w:del w:id="120" w:author="See, Kevin (DFW)" w:date="2022-03-25T14:09:00Z">
        <w:r w:rsidRPr="00EF52E7" w:rsidDel="00412BDB">
          <w:rPr>
            <w:rFonts w:ascii="Times New Roman" w:hAnsi="Times New Roman"/>
            <w:sz w:val="24"/>
            <w:szCs w:val="24"/>
          </w:rPr>
          <w:lastRenderedPageBreak/>
          <w:delText>2019</w:delText>
        </w:r>
      </w:del>
      <w:r w:rsidRPr="00EF52E7">
        <w:rPr>
          <w:rFonts w:ascii="Times New Roman" w:hAnsi="Times New Roman"/>
          <w:sz w:val="24"/>
          <w:szCs w:val="24"/>
        </w:rPr>
        <w:t>).</w:t>
      </w:r>
      <w:r w:rsidR="009B5C9D">
        <w:rPr>
          <w:rFonts w:ascii="Times New Roman" w:hAnsi="Times New Roman"/>
          <w:sz w:val="24"/>
          <w:szCs w:val="24"/>
        </w:rPr>
        <w:t xml:space="preserve"> </w:t>
      </w:r>
      <w:ins w:id="121" w:author="See, Kevin (DFW)" w:date="2022-03-22T11:41:00Z">
        <w:r w:rsidR="00667608">
          <w:rPr>
            <w:rFonts w:ascii="Times New Roman" w:hAnsi="Times New Roman"/>
            <w:sz w:val="24"/>
            <w:szCs w:val="24"/>
          </w:rPr>
          <w:t xml:space="preserve">We chose a Bayesian framework to incorporate </w:t>
        </w:r>
      </w:ins>
      <w:ins w:id="122" w:author="See, Kevin (DFW)" w:date="2022-03-22T11:46:00Z">
        <w:r w:rsidR="006F001D">
          <w:rPr>
            <w:rFonts w:ascii="Times New Roman" w:hAnsi="Times New Roman"/>
            <w:sz w:val="24"/>
            <w:szCs w:val="24"/>
          </w:rPr>
          <w:t xml:space="preserve">all </w:t>
        </w:r>
      </w:ins>
      <w:ins w:id="123" w:author="See, Kevin (DFW)" w:date="2022-03-22T11:41:00Z">
        <w:r w:rsidR="00667608">
          <w:rPr>
            <w:rFonts w:ascii="Times New Roman" w:hAnsi="Times New Roman"/>
            <w:sz w:val="24"/>
            <w:szCs w:val="24"/>
          </w:rPr>
          <w:t xml:space="preserve">the uncertainty in </w:t>
        </w:r>
      </w:ins>
      <w:ins w:id="124" w:author="See, Kevin (DFW)" w:date="2022-03-22T11:42:00Z">
        <w:r w:rsidR="007F1913">
          <w:rPr>
            <w:rFonts w:ascii="Times New Roman" w:hAnsi="Times New Roman"/>
            <w:sz w:val="24"/>
            <w:szCs w:val="24"/>
          </w:rPr>
          <w:t xml:space="preserve">many of the </w:t>
        </w:r>
        <w:r w:rsidR="000B728C">
          <w:rPr>
            <w:rFonts w:ascii="Times New Roman" w:hAnsi="Times New Roman"/>
            <w:sz w:val="24"/>
            <w:szCs w:val="24"/>
          </w:rPr>
          <w:t>independent and dependent variables (</w:t>
        </w:r>
        <w:proofErr w:type="gramStart"/>
        <w:r w:rsidR="000B728C">
          <w:rPr>
            <w:rFonts w:ascii="Times New Roman" w:hAnsi="Times New Roman"/>
            <w:sz w:val="24"/>
            <w:szCs w:val="24"/>
          </w:rPr>
          <w:t>e.g.</w:t>
        </w:r>
      </w:ins>
      <w:proofErr w:type="gramEnd"/>
      <w:ins w:id="125" w:author="See, Kevin (DFW)" w:date="2022-03-22T11:44:00Z">
        <w:r w:rsidR="00BF3CB3">
          <w:rPr>
            <w:rFonts w:ascii="Times New Roman" w:hAnsi="Times New Roman"/>
            <w:sz w:val="24"/>
            <w:szCs w:val="24"/>
          </w:rPr>
          <w:t xml:space="preserve"> </w:t>
        </w:r>
      </w:ins>
      <m:oMath>
        <m:sSub>
          <m:sSubPr>
            <m:ctrlPr>
              <w:ins w:id="126" w:author="See, Kevin (DFW)" w:date="2022-03-22T11:44:00Z">
                <w:rPr>
                  <w:rFonts w:ascii="Cambria Math" w:hAnsi="Cambria Math"/>
                  <w:i/>
                  <w:sz w:val="24"/>
                  <w:szCs w:val="24"/>
                </w:rPr>
              </w:ins>
            </m:ctrlPr>
          </m:sSubPr>
          <m:e>
            <m:r>
              <w:ins w:id="127" w:author="See, Kevin (DFW)" w:date="2022-03-22T11:44:00Z">
                <w:rPr>
                  <w:rFonts w:ascii="Cambria Math" w:hAnsi="Cambria Math"/>
                  <w:sz w:val="24"/>
                  <w:szCs w:val="24"/>
                </w:rPr>
                <m:t>p</m:t>
              </w:ins>
            </m:r>
          </m:e>
          <m:sub>
            <m:r>
              <w:ins w:id="128" w:author="See, Kevin (DFW)" w:date="2022-03-22T11:44:00Z">
                <w:rPr>
                  <w:rFonts w:ascii="Cambria Math" w:hAnsi="Cambria Math"/>
                  <w:sz w:val="24"/>
                  <w:szCs w:val="24"/>
                </w:rPr>
                <m:t>i,j</m:t>
              </w:ins>
            </m:r>
          </m:sub>
        </m:sSub>
      </m:oMath>
      <w:ins w:id="129" w:author="See, Kevin (DFW)" w:date="2022-03-22T11:44:00Z">
        <w:r w:rsidR="00BF3CB3">
          <w:rPr>
            <w:rFonts w:ascii="Times New Roman" w:hAnsi="Times New Roman"/>
            <w:sz w:val="24"/>
            <w:szCs w:val="24"/>
          </w:rPr>
          <w:t>,</w:t>
        </w:r>
      </w:ins>
      <w:ins w:id="130" w:author="See, Kevin (DFW)" w:date="2022-03-22T11:42:00Z">
        <w:r w:rsidR="000B728C">
          <w:rPr>
            <w:rFonts w:ascii="Times New Roman" w:hAnsi="Times New Roman"/>
            <w:sz w:val="24"/>
            <w:szCs w:val="24"/>
          </w:rPr>
          <w:t xml:space="preserve"> </w:t>
        </w:r>
      </w:ins>
      <m:oMath>
        <m:sSub>
          <m:sSubPr>
            <m:ctrlPr>
              <w:ins w:id="131" w:author="See, Kevin (DFW)" w:date="2022-03-22T11:42:00Z">
                <w:rPr>
                  <w:rFonts w:ascii="Cambria Math" w:hAnsi="Cambria Math"/>
                  <w:i/>
                  <w:sz w:val="24"/>
                  <w:szCs w:val="24"/>
                </w:rPr>
              </w:ins>
            </m:ctrlPr>
          </m:sSubPr>
          <m:e>
            <m:r>
              <w:ins w:id="132" w:author="See, Kevin (DFW)" w:date="2022-03-22T11:42:00Z">
                <w:rPr>
                  <w:rFonts w:ascii="Cambria Math" w:hAnsi="Cambria Math"/>
                  <w:sz w:val="24"/>
                  <w:szCs w:val="24"/>
                </w:rPr>
                <m:t>t</m:t>
              </w:ins>
            </m:r>
          </m:e>
          <m:sub>
            <m:r>
              <w:ins w:id="133" w:author="See, Kevin (DFW)" w:date="2022-03-22T11:42:00Z">
                <w:rPr>
                  <w:rFonts w:ascii="Cambria Math" w:hAnsi="Cambria Math"/>
                  <w:sz w:val="24"/>
                  <w:szCs w:val="24"/>
                </w:rPr>
                <m:t>i</m:t>
              </w:ins>
            </m:r>
          </m:sub>
        </m:sSub>
      </m:oMath>
      <w:ins w:id="134" w:author="See, Kevin (DFW)" w:date="2022-03-22T11:42:00Z">
        <w:r w:rsidR="000B728C">
          <w:rPr>
            <w:rFonts w:ascii="Times New Roman" w:hAnsi="Times New Roman"/>
            <w:sz w:val="24"/>
            <w:szCs w:val="24"/>
          </w:rPr>
          <w:t xml:space="preserve">, </w:t>
        </w:r>
      </w:ins>
      <m:oMath>
        <m:sSub>
          <m:sSubPr>
            <m:ctrlPr>
              <w:ins w:id="135" w:author="See, Kevin (DFW)" w:date="2022-03-22T11:43:00Z">
                <w:rPr>
                  <w:rFonts w:ascii="Cambria Math" w:hAnsi="Cambria Math"/>
                  <w:i/>
                  <w:sz w:val="24"/>
                  <w:szCs w:val="24"/>
                </w:rPr>
              </w:ins>
            </m:ctrlPr>
          </m:sSubPr>
          <m:e>
            <m:r>
              <w:ins w:id="136" w:author="See, Kevin (DFW)" w:date="2022-03-22T11:43:00Z">
                <w:rPr>
                  <w:rFonts w:ascii="Cambria Math" w:hAnsi="Cambria Math"/>
                  <w:sz w:val="24"/>
                  <w:szCs w:val="24"/>
                </w:rPr>
                <m:t>F</m:t>
              </w:ins>
            </m:r>
          </m:e>
          <m:sub>
            <m:r>
              <w:ins w:id="137" w:author="See, Kevin (DFW)" w:date="2022-03-22T11:43:00Z">
                <w:rPr>
                  <w:rFonts w:ascii="Cambria Math" w:hAnsi="Cambria Math"/>
                  <w:sz w:val="24"/>
                  <w:szCs w:val="24"/>
                </w:rPr>
                <m:t>i</m:t>
              </w:ins>
            </m:r>
          </m:sub>
        </m:sSub>
      </m:oMath>
      <w:ins w:id="138" w:author="See, Kevin (DFW)" w:date="2022-03-22T11:42:00Z">
        <w:r w:rsidR="000B728C">
          <w:rPr>
            <w:rFonts w:ascii="Times New Roman" w:hAnsi="Times New Roman"/>
            <w:sz w:val="24"/>
            <w:szCs w:val="24"/>
          </w:rPr>
          <w:t>)</w:t>
        </w:r>
      </w:ins>
      <w:ins w:id="139" w:author="See, Kevin (DFW)" w:date="2022-03-22T11:44:00Z">
        <w:r w:rsidR="00BF3CB3">
          <w:rPr>
            <w:rFonts w:ascii="Times New Roman" w:hAnsi="Times New Roman"/>
            <w:sz w:val="24"/>
            <w:szCs w:val="24"/>
          </w:rPr>
          <w:t xml:space="preserve">. </w:t>
        </w:r>
      </w:ins>
      <w:r w:rsidR="009B5C9D">
        <w:rPr>
          <w:rFonts w:ascii="Times New Roman" w:hAnsi="Times New Roman"/>
          <w:sz w:val="24"/>
          <w:szCs w:val="24"/>
        </w:rPr>
        <w:t>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clipped hatchery steelhead may be harvested and harvest rates both upstream and downstream of Priest Rapids Dam are variable and unknown, making it more problematic to find a relationship between overshoot detections at PRD and overshoot return abundance downstream.</w:t>
      </w:r>
    </w:p>
    <w:p w14:paraId="2BC79F69" w14:textId="69586EED" w:rsidR="00A1731A" w:rsidRDefault="00141BA5" w:rsidP="002F3767">
      <w:pPr>
        <w:spacing w:after="0" w:line="480" w:lineRule="auto"/>
        <w:ind w:firstLine="360"/>
        <w:rPr>
          <w:ins w:id="140" w:author="See, Kevin (DFW)" w:date="2022-03-25T14:19:00Z"/>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A83914">
        <w:rPr>
          <w:rFonts w:ascii="Times New Roman" w:hAnsi="Times New Roman"/>
          <w:sz w:val="24"/>
          <w:szCs w:val="24"/>
        </w:rPr>
        <w:t xml:space="preserve">fallback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 xml:space="preserve">Since </w:t>
      </w:r>
      <w:proofErr w:type="spellStart"/>
      <w:r w:rsidR="00794CD8" w:rsidRPr="00794CD8">
        <w:rPr>
          <w:rFonts w:ascii="Times New Roman" w:hAnsi="Times New Roman"/>
          <w:sz w:val="24"/>
          <w:szCs w:val="24"/>
        </w:rPr>
        <w:t>Wanapum</w:t>
      </w:r>
      <w:proofErr w:type="spellEnd"/>
      <w:r w:rsidR="00794CD8" w:rsidRPr="00794CD8">
        <w:rPr>
          <w:rFonts w:ascii="Times New Roman" w:hAnsi="Times New Roman"/>
          <w:sz w:val="24"/>
          <w:szCs w:val="24"/>
        </w:rPr>
        <w:t xml:space="preserve">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w:t>
      </w:r>
      <w:del w:id="141" w:author="See, Kevin (DFW)" w:date="2022-03-23T16:28:00Z">
        <w:r w:rsidR="00794CD8" w:rsidRPr="00794CD8" w:rsidDel="00DC5196">
          <w:rPr>
            <w:rFonts w:ascii="Times New Roman" w:hAnsi="Times New Roman"/>
            <w:sz w:val="24"/>
            <w:szCs w:val="24"/>
          </w:rPr>
          <w:delText xml:space="preserve"> and pooled th</w:delText>
        </w:r>
        <w:r w:rsidR="00062A3F" w:rsidDel="00DC5196">
          <w:rPr>
            <w:rFonts w:ascii="Times New Roman" w:hAnsi="Times New Roman"/>
            <w:sz w:val="24"/>
            <w:szCs w:val="24"/>
          </w:rPr>
          <w:delText>ese</w:delText>
        </w:r>
        <w:r w:rsidR="00794CD8" w:rsidRPr="00794CD8" w:rsidDel="00DC5196">
          <w:rPr>
            <w:rFonts w:ascii="Times New Roman" w:hAnsi="Times New Roman"/>
            <w:sz w:val="24"/>
            <w:szCs w:val="24"/>
          </w:rPr>
          <w:delText xml:space="preserve"> data across years due to low sample size.</w:delText>
        </w:r>
      </w:del>
      <w:r w:rsidR="00794CD8" w:rsidRPr="00794CD8">
        <w:rPr>
          <w:rFonts w:ascii="Times New Roman" w:hAnsi="Times New Roman"/>
          <w:sz w:val="24"/>
          <w:szCs w:val="24"/>
        </w:rPr>
        <w:t xml:space="preserve"> </w:t>
      </w:r>
      <w:ins w:id="142" w:author="See, Kevin (DFW)" w:date="2022-03-23T16:29:00Z">
        <w:r w:rsidR="00EC2302">
          <w:rPr>
            <w:rFonts w:ascii="Times New Roman" w:hAnsi="Times New Roman"/>
            <w:sz w:val="24"/>
            <w:szCs w:val="24"/>
          </w:rPr>
          <w:t xml:space="preserve">To determine the effect of crossing one to five dams on overshoot fallback success probability, we </w:t>
        </w:r>
      </w:ins>
      <w:del w:id="143" w:author="See, Kevin (DFW)" w:date="2022-03-23T16:30:00Z">
        <w:r w:rsidR="00794CD8" w:rsidRPr="00794CD8" w:rsidDel="002F3767">
          <w:rPr>
            <w:rFonts w:ascii="Times New Roman" w:hAnsi="Times New Roman"/>
            <w:sz w:val="24"/>
            <w:szCs w:val="24"/>
          </w:rPr>
          <w:delText xml:space="preserve">We then </w:delText>
        </w:r>
      </w:del>
      <w:r w:rsidR="00794CD8" w:rsidRPr="00794CD8">
        <w:rPr>
          <w:rFonts w:ascii="Times New Roman" w:hAnsi="Times New Roman"/>
          <w:sz w:val="24"/>
          <w:szCs w:val="24"/>
        </w:rPr>
        <w:t xml:space="preserve">fit a logistic </w:t>
      </w:r>
      <w:del w:id="144" w:author="See, Kevin (DFW)" w:date="2022-03-23T16:28:00Z">
        <w:r w:rsidR="00794CD8" w:rsidRPr="00794CD8" w:rsidDel="00DC5196">
          <w:rPr>
            <w:rFonts w:ascii="Times New Roman" w:hAnsi="Times New Roman"/>
            <w:sz w:val="24"/>
            <w:szCs w:val="24"/>
          </w:rPr>
          <w:delText xml:space="preserve">regression </w:delText>
        </w:r>
      </w:del>
      <w:ins w:id="145" w:author="See, Kevin (DFW)" w:date="2022-03-23T16:28:00Z">
        <w:r w:rsidR="00DC5196">
          <w:rPr>
            <w:rFonts w:ascii="Times New Roman" w:hAnsi="Times New Roman"/>
            <w:sz w:val="24"/>
            <w:szCs w:val="24"/>
          </w:rPr>
          <w:t>mixed effects</w:t>
        </w:r>
        <w:r w:rsidR="00DC5196" w:rsidRPr="00794CD8">
          <w:rPr>
            <w:rFonts w:ascii="Times New Roman" w:hAnsi="Times New Roman"/>
            <w:sz w:val="24"/>
            <w:szCs w:val="24"/>
          </w:rPr>
          <w:t xml:space="preserve"> </w:t>
        </w:r>
      </w:ins>
      <w:r w:rsidR="00794CD8" w:rsidRPr="00794CD8">
        <w:rPr>
          <w:rFonts w:ascii="Times New Roman" w:hAnsi="Times New Roman"/>
          <w:sz w:val="24"/>
          <w:szCs w:val="24"/>
        </w:rPr>
        <w:t xml:space="preserve">model using dam number as the </w:t>
      </w:r>
      <w:del w:id="146" w:author="See, Kevin (DFW)" w:date="2022-03-23T16:28:00Z">
        <w:r w:rsidR="00794CD8" w:rsidRPr="00794CD8" w:rsidDel="00DC5196">
          <w:rPr>
            <w:rFonts w:ascii="Times New Roman" w:hAnsi="Times New Roman"/>
            <w:sz w:val="24"/>
            <w:szCs w:val="24"/>
          </w:rPr>
          <w:delText xml:space="preserve">independent </w:delText>
        </w:r>
      </w:del>
      <w:ins w:id="147" w:author="See, Kevin (DFW)" w:date="2022-03-23T16:28:00Z">
        <w:r w:rsidR="00DC5196">
          <w:rPr>
            <w:rFonts w:ascii="Times New Roman" w:hAnsi="Times New Roman"/>
            <w:sz w:val="24"/>
            <w:szCs w:val="24"/>
          </w:rPr>
          <w:t>fixed effect</w:t>
        </w:r>
        <w:r w:rsidR="00DC5196" w:rsidRPr="00794CD8">
          <w:rPr>
            <w:rFonts w:ascii="Times New Roman" w:hAnsi="Times New Roman"/>
            <w:sz w:val="24"/>
            <w:szCs w:val="24"/>
          </w:rPr>
          <w:t xml:space="preserve"> </w:t>
        </w:r>
      </w:ins>
      <w:r w:rsidR="00F0653E" w:rsidRPr="00794CD8">
        <w:rPr>
          <w:rFonts w:ascii="Times New Roman" w:hAnsi="Times New Roman"/>
          <w:sz w:val="24"/>
          <w:szCs w:val="24"/>
        </w:rPr>
        <w:t>variable and</w:t>
      </w:r>
      <w:ins w:id="148" w:author="See, Kevin (DFW)" w:date="2022-03-23T16:30:00Z">
        <w:r w:rsidR="00455468">
          <w:rPr>
            <w:rFonts w:ascii="Times New Roman" w:hAnsi="Times New Roman"/>
            <w:sz w:val="24"/>
            <w:szCs w:val="24"/>
          </w:rPr>
          <w:t xml:space="preserve"> allowed the intercept and slope to have random effects by year.</w:t>
        </w:r>
      </w:ins>
      <w:del w:id="149" w:author="See, Kevin (DFW)" w:date="2022-03-23T16:30:00Z">
        <w:r w:rsidR="00794CD8" w:rsidRPr="00794CD8" w:rsidDel="00455468">
          <w:rPr>
            <w:rFonts w:ascii="Times New Roman" w:hAnsi="Times New Roman"/>
            <w:sz w:val="24"/>
            <w:szCs w:val="24"/>
          </w:rPr>
          <w:delText xml:space="preserve"> </w:delText>
        </w:r>
      </w:del>
      <w:del w:id="150" w:author="See, Kevin (DFW)" w:date="2022-03-23T16:31:00Z">
        <w:r w:rsidR="00794CD8" w:rsidRPr="00794CD8" w:rsidDel="00455468">
          <w:rPr>
            <w:rFonts w:ascii="Times New Roman" w:hAnsi="Times New Roman"/>
            <w:sz w:val="24"/>
            <w:szCs w:val="24"/>
          </w:rPr>
          <w:delText xml:space="preserve">examined the predicted </w:delText>
        </w:r>
        <w:r w:rsidR="005C4779" w:rsidDel="00455468">
          <w:rPr>
            <w:rFonts w:ascii="Times New Roman" w:hAnsi="Times New Roman"/>
            <w:sz w:val="24"/>
            <w:szCs w:val="24"/>
          </w:rPr>
          <w:delText>overshoot fallback</w:delText>
        </w:r>
        <w:r w:rsidR="00794CD8" w:rsidRPr="00794CD8" w:rsidDel="00455468">
          <w:rPr>
            <w:rFonts w:ascii="Times New Roman" w:hAnsi="Times New Roman"/>
            <w:sz w:val="24"/>
            <w:szCs w:val="24"/>
          </w:rPr>
          <w:delText xml:space="preserve"> success probabilities after crossing </w:delText>
        </w:r>
        <w:r w:rsidR="008824F5" w:rsidDel="00455468">
          <w:rPr>
            <w:rFonts w:ascii="Times New Roman" w:hAnsi="Times New Roman"/>
            <w:sz w:val="24"/>
            <w:szCs w:val="24"/>
          </w:rPr>
          <w:delText>one</w:delText>
        </w:r>
        <w:r w:rsidR="00794CD8" w:rsidRPr="00794CD8" w:rsidDel="00455468">
          <w:rPr>
            <w:rFonts w:ascii="Times New Roman" w:hAnsi="Times New Roman"/>
            <w:sz w:val="24"/>
            <w:szCs w:val="24"/>
          </w:rPr>
          <w:delText xml:space="preserve"> to five dams.</w:delText>
        </w:r>
      </w:del>
      <w:r w:rsidR="00794CD8" w:rsidRPr="00794CD8">
        <w:rPr>
          <w:rFonts w:ascii="Times New Roman" w:hAnsi="Times New Roman"/>
          <w:sz w:val="24"/>
          <w:szCs w:val="24"/>
        </w:rPr>
        <w:t xml:space="preserve"> </w:t>
      </w:r>
      <w:ins w:id="151" w:author="See, Kevin (DFW)" w:date="2022-03-25T14:19:00Z">
        <w:r w:rsidR="00502EB8">
          <w:rPr>
            <w:rFonts w:ascii="Times New Roman" w:hAnsi="Times New Roman"/>
            <w:sz w:val="24"/>
            <w:szCs w:val="24"/>
          </w:rPr>
          <w:t>As part of model validation, we compared the intercept (</w:t>
        </w:r>
      </w:ins>
      <w:ins w:id="152" w:author="See, Kevin (DFW)" w:date="2022-03-25T14:20:00Z">
        <w:r w:rsidR="006043BE">
          <w:rPr>
            <w:rFonts w:ascii="Times New Roman" w:hAnsi="Times New Roman"/>
            <w:sz w:val="24"/>
            <w:szCs w:val="24"/>
          </w:rPr>
          <w:t xml:space="preserve">the </w:t>
        </w:r>
      </w:ins>
      <w:ins w:id="153" w:author="See, Kevin (DFW)" w:date="2022-03-25T14:19:00Z">
        <w:r w:rsidR="00502EB8">
          <w:rPr>
            <w:rFonts w:ascii="Times New Roman" w:hAnsi="Times New Roman"/>
            <w:sz w:val="24"/>
            <w:szCs w:val="24"/>
          </w:rPr>
          <w:t>predicted probabi</w:t>
        </w:r>
      </w:ins>
      <w:ins w:id="154" w:author="See, Kevin (DFW)" w:date="2022-03-25T14:20:00Z">
        <w:r w:rsidR="00502EB8">
          <w:rPr>
            <w:rFonts w:ascii="Times New Roman" w:hAnsi="Times New Roman"/>
            <w:sz w:val="24"/>
            <w:szCs w:val="24"/>
          </w:rPr>
          <w:t xml:space="preserve">lity of </w:t>
        </w:r>
        <w:r w:rsidR="006043BE">
          <w:rPr>
            <w:rFonts w:ascii="Times New Roman" w:hAnsi="Times New Roman"/>
            <w:sz w:val="24"/>
            <w:szCs w:val="24"/>
          </w:rPr>
          <w:t xml:space="preserve">migration success when zero dams were crossed, i.e. no overshooting) with the percentage of </w:t>
        </w:r>
        <w:r w:rsidR="00AC3CFD">
          <w:rPr>
            <w:rFonts w:ascii="Times New Roman" w:hAnsi="Times New Roman"/>
            <w:sz w:val="24"/>
            <w:szCs w:val="24"/>
          </w:rPr>
          <w:lastRenderedPageBreak/>
          <w:t>PIT tags from fish tagged as juveniles in the Yakima River B</w:t>
        </w:r>
      </w:ins>
      <w:ins w:id="155" w:author="See, Kevin (DFW)" w:date="2022-03-25T14:21:00Z">
        <w:r w:rsidR="00AC3CFD">
          <w:rPr>
            <w:rFonts w:ascii="Times New Roman" w:hAnsi="Times New Roman"/>
            <w:sz w:val="24"/>
            <w:szCs w:val="24"/>
          </w:rPr>
          <w:t xml:space="preserve">asin </w:t>
        </w:r>
        <w:r w:rsidR="009010DE">
          <w:rPr>
            <w:rFonts w:ascii="Times New Roman" w:hAnsi="Times New Roman"/>
            <w:sz w:val="24"/>
            <w:szCs w:val="24"/>
          </w:rPr>
          <w:t>and detected at McNary Dam</w:t>
        </w:r>
      </w:ins>
      <w:ins w:id="156" w:author="See, Kevin (DFW)" w:date="2022-03-25T14:23:00Z">
        <w:r w:rsidR="006A3196" w:rsidRPr="00EF52E7">
          <w:rPr>
            <w:rFonts w:ascii="Times New Roman" w:hAnsi="Times New Roman"/>
            <w:sz w:val="24"/>
            <w:szCs w:val="24"/>
          </w:rPr>
          <w:t xml:space="preserve">, the </w:t>
        </w:r>
        <w:r w:rsidR="006A3196">
          <w:rPr>
            <w:rFonts w:ascii="Times New Roman" w:hAnsi="Times New Roman"/>
            <w:sz w:val="24"/>
            <w:szCs w:val="24"/>
          </w:rPr>
          <w:t>first</w:t>
        </w:r>
        <w:r w:rsidR="006A3196" w:rsidRPr="00EF52E7">
          <w:rPr>
            <w:rFonts w:ascii="Times New Roman" w:hAnsi="Times New Roman"/>
            <w:sz w:val="24"/>
            <w:szCs w:val="24"/>
          </w:rPr>
          <w:t xml:space="preserve"> dam downstream of the Yakima </w:t>
        </w:r>
        <w:r w:rsidR="006A3196">
          <w:rPr>
            <w:rFonts w:ascii="Times New Roman" w:hAnsi="Times New Roman"/>
            <w:sz w:val="24"/>
            <w:szCs w:val="24"/>
          </w:rPr>
          <w:t>R</w:t>
        </w:r>
        <w:r w:rsidR="006A3196" w:rsidRPr="00EF52E7">
          <w:rPr>
            <w:rFonts w:ascii="Times New Roman" w:hAnsi="Times New Roman"/>
            <w:sz w:val="24"/>
            <w:szCs w:val="24"/>
          </w:rPr>
          <w:t>iver</w:t>
        </w:r>
        <w:r w:rsidR="006A3196">
          <w:rPr>
            <w:rFonts w:ascii="Times New Roman" w:hAnsi="Times New Roman"/>
            <w:sz w:val="24"/>
            <w:szCs w:val="24"/>
          </w:rPr>
          <w:t>,</w:t>
        </w:r>
      </w:ins>
      <w:ins w:id="157" w:author="See, Kevin (DFW)" w:date="2022-03-25T14:21:00Z">
        <w:r w:rsidR="009010DE">
          <w:rPr>
            <w:rFonts w:ascii="Times New Roman" w:hAnsi="Times New Roman"/>
            <w:sz w:val="24"/>
            <w:szCs w:val="24"/>
          </w:rPr>
          <w:t xml:space="preserve"> as adults </w:t>
        </w:r>
      </w:ins>
      <w:ins w:id="158" w:author="See, Kevin (DFW)" w:date="2022-03-25T14:23:00Z">
        <w:r w:rsidR="006A3196">
          <w:rPr>
            <w:rFonts w:ascii="Times New Roman" w:hAnsi="Times New Roman"/>
            <w:sz w:val="24"/>
            <w:szCs w:val="24"/>
          </w:rPr>
          <w:t>between 2010 and 2017</w:t>
        </w:r>
        <w:r w:rsidR="00BB6690">
          <w:rPr>
            <w:rFonts w:ascii="Times New Roman" w:hAnsi="Times New Roman"/>
            <w:sz w:val="24"/>
            <w:szCs w:val="24"/>
          </w:rPr>
          <w:t xml:space="preserve">, but not detected at </w:t>
        </w:r>
      </w:ins>
      <w:ins w:id="159" w:author="See, Kevin (DFW)" w:date="2022-03-25T14:24:00Z">
        <w:r w:rsidR="00BB6690">
          <w:rPr>
            <w:rFonts w:ascii="Times New Roman" w:hAnsi="Times New Roman"/>
            <w:sz w:val="24"/>
            <w:szCs w:val="24"/>
          </w:rPr>
          <w:t>Priest Rapids Dam</w:t>
        </w:r>
        <w:r w:rsidR="0057260C">
          <w:rPr>
            <w:rFonts w:ascii="Times New Roman" w:hAnsi="Times New Roman"/>
            <w:sz w:val="24"/>
            <w:szCs w:val="24"/>
          </w:rPr>
          <w:t xml:space="preserve">, </w:t>
        </w:r>
      </w:ins>
      <w:ins w:id="160" w:author="See, Kevin (DFW)" w:date="2022-03-25T14:21:00Z">
        <w:r w:rsidR="009010DE">
          <w:rPr>
            <w:rFonts w:ascii="Times New Roman" w:hAnsi="Times New Roman"/>
            <w:sz w:val="24"/>
            <w:szCs w:val="24"/>
          </w:rPr>
          <w:t xml:space="preserve">that were also detected </w:t>
        </w:r>
        <w:r w:rsidR="004B240C">
          <w:rPr>
            <w:rFonts w:ascii="Times New Roman" w:hAnsi="Times New Roman"/>
            <w:sz w:val="24"/>
            <w:szCs w:val="24"/>
          </w:rPr>
          <w:t xml:space="preserve">at Prosser Dam within the Yakima River. </w:t>
        </w:r>
        <w:r w:rsidR="00AC3CFD">
          <w:rPr>
            <w:rFonts w:ascii="Times New Roman" w:hAnsi="Times New Roman"/>
            <w:sz w:val="24"/>
            <w:szCs w:val="24"/>
          </w:rPr>
          <w:t xml:space="preserve"> </w:t>
        </w:r>
      </w:ins>
      <w:ins w:id="161" w:author="See, Kevin (DFW)" w:date="2022-03-25T14:24:00Z">
        <w:r w:rsidR="0057260C">
          <w:rPr>
            <w:rFonts w:ascii="Times New Roman" w:hAnsi="Times New Roman"/>
            <w:sz w:val="24"/>
            <w:szCs w:val="24"/>
          </w:rPr>
          <w:t xml:space="preserve">These </w:t>
        </w:r>
        <w:r w:rsidR="00351C37">
          <w:rPr>
            <w:rFonts w:ascii="Times New Roman" w:hAnsi="Times New Roman"/>
            <w:sz w:val="24"/>
            <w:szCs w:val="24"/>
          </w:rPr>
          <w:t xml:space="preserve">tags represent </w:t>
        </w:r>
        <w:r w:rsidR="0057260C">
          <w:rPr>
            <w:rFonts w:ascii="Times New Roman" w:hAnsi="Times New Roman"/>
            <w:sz w:val="24"/>
            <w:szCs w:val="24"/>
          </w:rPr>
          <w:t xml:space="preserve">fish </w:t>
        </w:r>
        <w:r w:rsidR="00351C37">
          <w:rPr>
            <w:rFonts w:ascii="Times New Roman" w:hAnsi="Times New Roman"/>
            <w:sz w:val="24"/>
            <w:szCs w:val="24"/>
          </w:rPr>
          <w:t>display</w:t>
        </w:r>
      </w:ins>
      <w:ins w:id="162" w:author="See, Kevin (DFW)" w:date="2022-03-25T14:25:00Z">
        <w:r w:rsidR="00351C37">
          <w:rPr>
            <w:rFonts w:ascii="Times New Roman" w:hAnsi="Times New Roman"/>
            <w:sz w:val="24"/>
            <w:szCs w:val="24"/>
          </w:rPr>
          <w:t>ing</w:t>
        </w:r>
      </w:ins>
      <w:ins w:id="163" w:author="See, Kevin (DFW)" w:date="2022-03-25T14:24:00Z">
        <w:r w:rsidR="0057260C">
          <w:rPr>
            <w:rFonts w:ascii="Times New Roman" w:hAnsi="Times New Roman"/>
            <w:sz w:val="24"/>
            <w:szCs w:val="24"/>
          </w:rPr>
          <w:t xml:space="preserve"> </w:t>
        </w:r>
        <w:r w:rsidR="00351C37">
          <w:rPr>
            <w:rFonts w:ascii="Times New Roman" w:hAnsi="Times New Roman"/>
            <w:sz w:val="24"/>
            <w:szCs w:val="24"/>
          </w:rPr>
          <w:t xml:space="preserve">successful non-overshoot </w:t>
        </w:r>
      </w:ins>
      <w:ins w:id="164" w:author="See, Kevin (DFW)" w:date="2022-03-25T14:25:00Z">
        <w:r w:rsidR="00351C37">
          <w:rPr>
            <w:rFonts w:ascii="Times New Roman" w:hAnsi="Times New Roman"/>
            <w:sz w:val="24"/>
            <w:szCs w:val="24"/>
          </w:rPr>
          <w:t>behavior</w:t>
        </w:r>
        <w:r w:rsidR="004265EC">
          <w:rPr>
            <w:rFonts w:ascii="Times New Roman" w:hAnsi="Times New Roman"/>
            <w:sz w:val="24"/>
            <w:szCs w:val="24"/>
          </w:rPr>
          <w:t>.</w:t>
        </w:r>
      </w:ins>
    </w:p>
    <w:p w14:paraId="284C9F7A" w14:textId="589F3B8C" w:rsidR="002C7906" w:rsidRPr="00EF52E7" w:rsidDel="004265EC" w:rsidRDefault="00794CD8" w:rsidP="002F3767">
      <w:pPr>
        <w:spacing w:after="0" w:line="480" w:lineRule="auto"/>
        <w:ind w:firstLine="360"/>
        <w:rPr>
          <w:del w:id="165" w:author="See, Kevin (DFW)" w:date="2022-03-25T14:25:00Z"/>
          <w:rFonts w:ascii="Times New Roman" w:hAnsi="Times New Roman"/>
          <w:sz w:val="24"/>
          <w:szCs w:val="24"/>
        </w:rPr>
      </w:pPr>
      <w:del w:id="166" w:author="See, Kevin (DFW)" w:date="2022-03-25T14:25:00Z">
        <w:r w:rsidRPr="00EF52E7" w:rsidDel="004265EC">
          <w:rPr>
            <w:rFonts w:ascii="Times New Roman" w:hAnsi="Times New Roman"/>
            <w:sz w:val="24"/>
            <w:szCs w:val="24"/>
          </w:rPr>
          <w:delText xml:space="preserve">We </w:delText>
        </w:r>
        <w:r w:rsidR="00B608C6" w:rsidDel="004265EC">
          <w:rPr>
            <w:rFonts w:ascii="Times New Roman" w:hAnsi="Times New Roman"/>
            <w:sz w:val="24"/>
            <w:szCs w:val="24"/>
          </w:rPr>
          <w:delText xml:space="preserve">also </w:delText>
        </w:r>
        <w:r w:rsidRPr="00EF52E7" w:rsidDel="004265EC">
          <w:rPr>
            <w:rFonts w:ascii="Times New Roman" w:hAnsi="Times New Roman"/>
            <w:sz w:val="24"/>
            <w:szCs w:val="24"/>
          </w:rPr>
          <w:delText xml:space="preserve">examined the PTAGIS detection histories of </w:delText>
        </w:r>
        <w:r w:rsidR="00C03139" w:rsidDel="004265EC">
          <w:rPr>
            <w:rFonts w:ascii="Times New Roman" w:hAnsi="Times New Roman"/>
            <w:sz w:val="24"/>
            <w:szCs w:val="24"/>
          </w:rPr>
          <w:delText xml:space="preserve">adult </w:delText>
        </w:r>
        <w:r w:rsidRPr="00EF52E7" w:rsidDel="004265EC">
          <w:rPr>
            <w:rFonts w:ascii="Times New Roman" w:hAnsi="Times New Roman"/>
            <w:sz w:val="24"/>
            <w:szCs w:val="24"/>
          </w:rPr>
          <w:delText xml:space="preserve">steelhead tagged as juveniles in the Yakima </w:delText>
        </w:r>
        <w:r w:rsidR="00B608C6" w:rsidDel="004265EC">
          <w:rPr>
            <w:rFonts w:ascii="Times New Roman" w:hAnsi="Times New Roman"/>
            <w:sz w:val="24"/>
            <w:szCs w:val="24"/>
          </w:rPr>
          <w:delText>R</w:delText>
        </w:r>
        <w:r w:rsidRPr="00EF52E7" w:rsidDel="004265EC">
          <w:rPr>
            <w:rFonts w:ascii="Times New Roman" w:hAnsi="Times New Roman"/>
            <w:sz w:val="24"/>
            <w:szCs w:val="24"/>
          </w:rPr>
          <w:delText xml:space="preserve">iver </w:delText>
        </w:r>
        <w:r w:rsidR="00B608C6" w:rsidDel="004265EC">
          <w:rPr>
            <w:rFonts w:ascii="Times New Roman" w:hAnsi="Times New Roman"/>
            <w:sz w:val="24"/>
            <w:szCs w:val="24"/>
          </w:rPr>
          <w:delText xml:space="preserve">Basin </w:delText>
        </w:r>
        <w:r w:rsidRPr="00EF52E7" w:rsidDel="004265EC">
          <w:rPr>
            <w:rFonts w:ascii="Times New Roman" w:hAnsi="Times New Roman"/>
            <w:sz w:val="24"/>
            <w:szCs w:val="24"/>
          </w:rPr>
          <w:delText xml:space="preserve">that were detected crossing McNary </w:delText>
        </w:r>
        <w:r w:rsidR="00332B80" w:rsidDel="004265EC">
          <w:rPr>
            <w:rFonts w:ascii="Times New Roman" w:hAnsi="Times New Roman"/>
            <w:sz w:val="24"/>
            <w:szCs w:val="24"/>
          </w:rPr>
          <w:delText>D</w:delText>
        </w:r>
        <w:r w:rsidRPr="00EF52E7" w:rsidDel="004265EC">
          <w:rPr>
            <w:rFonts w:ascii="Times New Roman" w:hAnsi="Times New Roman"/>
            <w:sz w:val="24"/>
            <w:szCs w:val="24"/>
          </w:rPr>
          <w:delText xml:space="preserve">am, the </w:delText>
        </w:r>
        <w:r w:rsidR="003C3813" w:rsidDel="004265EC">
          <w:rPr>
            <w:rFonts w:ascii="Times New Roman" w:hAnsi="Times New Roman"/>
            <w:sz w:val="24"/>
            <w:szCs w:val="24"/>
          </w:rPr>
          <w:delText>first</w:delText>
        </w:r>
        <w:r w:rsidRPr="00EF52E7" w:rsidDel="004265EC">
          <w:rPr>
            <w:rFonts w:ascii="Times New Roman" w:hAnsi="Times New Roman"/>
            <w:sz w:val="24"/>
            <w:szCs w:val="24"/>
          </w:rPr>
          <w:delText xml:space="preserve"> dam downstream of the Yakima </w:delText>
        </w:r>
        <w:r w:rsidDel="004265EC">
          <w:rPr>
            <w:rFonts w:ascii="Times New Roman" w:hAnsi="Times New Roman"/>
            <w:sz w:val="24"/>
            <w:szCs w:val="24"/>
          </w:rPr>
          <w:delText>R</w:delText>
        </w:r>
        <w:r w:rsidRPr="00EF52E7" w:rsidDel="004265EC">
          <w:rPr>
            <w:rFonts w:ascii="Times New Roman" w:hAnsi="Times New Roman"/>
            <w:sz w:val="24"/>
            <w:szCs w:val="24"/>
          </w:rPr>
          <w:delText>iver</w:delText>
        </w:r>
        <w:r w:rsidR="00332B80" w:rsidDel="004265EC">
          <w:rPr>
            <w:rFonts w:ascii="Times New Roman" w:hAnsi="Times New Roman"/>
            <w:sz w:val="24"/>
            <w:szCs w:val="24"/>
          </w:rPr>
          <w:delText xml:space="preserve"> between 2010 and 2017</w:delText>
        </w:r>
        <w:r w:rsidRPr="00EF52E7" w:rsidDel="004265EC">
          <w:rPr>
            <w:rFonts w:ascii="Times New Roman" w:hAnsi="Times New Roman"/>
            <w:sz w:val="24"/>
            <w:szCs w:val="24"/>
          </w:rPr>
          <w:delText xml:space="preserve">. </w:delText>
        </w:r>
        <w:r w:rsidR="006C33AC" w:rsidDel="004265EC">
          <w:rPr>
            <w:rFonts w:ascii="Times New Roman" w:hAnsi="Times New Roman"/>
            <w:sz w:val="24"/>
            <w:szCs w:val="24"/>
          </w:rPr>
          <w:delText xml:space="preserve">Steelhead </w:delText>
        </w:r>
        <w:r w:rsidR="00353A55" w:rsidDel="004265EC">
          <w:rPr>
            <w:rFonts w:ascii="Times New Roman" w:hAnsi="Times New Roman"/>
            <w:sz w:val="24"/>
            <w:szCs w:val="24"/>
          </w:rPr>
          <w:delText xml:space="preserve">were pooled across years </w:delText>
        </w:r>
        <w:r w:rsidR="00265EED" w:rsidDel="004265EC">
          <w:rPr>
            <w:rFonts w:ascii="Times New Roman" w:hAnsi="Times New Roman"/>
            <w:sz w:val="24"/>
            <w:szCs w:val="24"/>
          </w:rPr>
          <w:delText>and</w:delText>
        </w:r>
        <w:r w:rsidR="00353A55" w:rsidDel="004265EC">
          <w:rPr>
            <w:rFonts w:ascii="Times New Roman" w:hAnsi="Times New Roman"/>
            <w:sz w:val="24"/>
            <w:szCs w:val="24"/>
          </w:rPr>
          <w:delText xml:space="preserve"> based on detection histories</w:delText>
        </w:r>
        <w:r w:rsidR="00EB0CA9" w:rsidDel="004265EC">
          <w:rPr>
            <w:rFonts w:ascii="Times New Roman" w:hAnsi="Times New Roman"/>
            <w:sz w:val="24"/>
            <w:szCs w:val="24"/>
          </w:rPr>
          <w:delText>,</w:delText>
        </w:r>
        <w:r w:rsidR="00353A55" w:rsidDel="004265EC">
          <w:rPr>
            <w:rFonts w:ascii="Times New Roman" w:hAnsi="Times New Roman"/>
            <w:sz w:val="24"/>
            <w:szCs w:val="24"/>
          </w:rPr>
          <w:delText xml:space="preserve"> were </w:delText>
        </w:r>
        <w:r w:rsidR="006C33AC" w:rsidDel="004265EC">
          <w:rPr>
            <w:rFonts w:ascii="Times New Roman" w:hAnsi="Times New Roman"/>
            <w:sz w:val="24"/>
            <w:szCs w:val="24"/>
          </w:rPr>
          <w:delText>categorized as non-</w:delText>
        </w:r>
        <w:r w:rsidR="00353A55" w:rsidDel="004265EC">
          <w:rPr>
            <w:rFonts w:ascii="Times New Roman" w:hAnsi="Times New Roman"/>
            <w:sz w:val="24"/>
            <w:szCs w:val="24"/>
          </w:rPr>
          <w:delText>overshoots</w:delText>
        </w:r>
        <w:r w:rsidR="00974563" w:rsidDel="004265EC">
          <w:rPr>
            <w:rFonts w:ascii="Times New Roman" w:hAnsi="Times New Roman"/>
            <w:sz w:val="24"/>
            <w:szCs w:val="24"/>
          </w:rPr>
          <w:delText xml:space="preserve">, PRD </w:delText>
        </w:r>
        <w:r w:rsidR="00353A55" w:rsidDel="004265EC">
          <w:rPr>
            <w:rFonts w:ascii="Times New Roman" w:hAnsi="Times New Roman"/>
            <w:sz w:val="24"/>
            <w:szCs w:val="24"/>
          </w:rPr>
          <w:delText>overshoot</w:delText>
        </w:r>
        <w:r w:rsidR="00974563" w:rsidDel="004265EC">
          <w:rPr>
            <w:rFonts w:ascii="Times New Roman" w:hAnsi="Times New Roman"/>
            <w:sz w:val="24"/>
            <w:szCs w:val="24"/>
          </w:rPr>
          <w:delText xml:space="preserve">s, Ice Harbor </w:delText>
        </w:r>
        <w:r w:rsidR="00CE5007" w:rsidDel="004265EC">
          <w:rPr>
            <w:rFonts w:ascii="Times New Roman" w:hAnsi="Times New Roman"/>
            <w:sz w:val="24"/>
            <w:szCs w:val="24"/>
          </w:rPr>
          <w:delText xml:space="preserve">(Snake River) </w:delText>
        </w:r>
        <w:r w:rsidR="00974563" w:rsidDel="004265EC">
          <w:rPr>
            <w:rFonts w:ascii="Times New Roman" w:hAnsi="Times New Roman"/>
            <w:sz w:val="24"/>
            <w:szCs w:val="24"/>
          </w:rPr>
          <w:delText>overshoots</w:delText>
        </w:r>
        <w:r w:rsidR="00EB0CA9" w:rsidDel="004265EC">
          <w:rPr>
            <w:rFonts w:ascii="Times New Roman" w:hAnsi="Times New Roman"/>
            <w:sz w:val="24"/>
            <w:szCs w:val="24"/>
          </w:rPr>
          <w:delText>,</w:delText>
        </w:r>
        <w:r w:rsidR="00974563" w:rsidDel="004265EC">
          <w:rPr>
            <w:rFonts w:ascii="Times New Roman" w:hAnsi="Times New Roman"/>
            <w:sz w:val="24"/>
            <w:szCs w:val="24"/>
          </w:rPr>
          <w:delText xml:space="preserve"> or both.</w:delText>
        </w:r>
        <w:r w:rsidR="00513275" w:rsidDel="004265EC">
          <w:rPr>
            <w:rFonts w:ascii="Times New Roman" w:hAnsi="Times New Roman"/>
            <w:sz w:val="24"/>
            <w:szCs w:val="24"/>
          </w:rPr>
          <w:delText xml:space="preserve"> </w:delText>
        </w:r>
        <w:r w:rsidRPr="00EF52E7" w:rsidDel="004265EC">
          <w:rPr>
            <w:rFonts w:ascii="Times New Roman" w:hAnsi="Times New Roman"/>
            <w:sz w:val="24"/>
            <w:szCs w:val="24"/>
          </w:rPr>
          <w:delText xml:space="preserve">Fish detected </w:delText>
        </w:r>
        <w:r w:rsidR="00B438AC" w:rsidDel="004265EC">
          <w:rPr>
            <w:rFonts w:ascii="Times New Roman" w:hAnsi="Times New Roman"/>
            <w:sz w:val="24"/>
            <w:szCs w:val="24"/>
          </w:rPr>
          <w:delText xml:space="preserve">at Prosser Dam </w:delText>
        </w:r>
        <w:r w:rsidRPr="00EF52E7" w:rsidDel="004265EC">
          <w:rPr>
            <w:rFonts w:ascii="Times New Roman" w:hAnsi="Times New Roman"/>
            <w:sz w:val="24"/>
            <w:szCs w:val="24"/>
          </w:rPr>
          <w:delText xml:space="preserve">within the Yakima </w:delText>
        </w:r>
        <w:r w:rsidDel="004265EC">
          <w:rPr>
            <w:rFonts w:ascii="Times New Roman" w:hAnsi="Times New Roman"/>
            <w:sz w:val="24"/>
            <w:szCs w:val="24"/>
          </w:rPr>
          <w:delText>R</w:delText>
        </w:r>
        <w:r w:rsidRPr="00EF52E7" w:rsidDel="004265EC">
          <w:rPr>
            <w:rFonts w:ascii="Times New Roman" w:hAnsi="Times New Roman"/>
            <w:sz w:val="24"/>
            <w:szCs w:val="24"/>
          </w:rPr>
          <w:delText>iver were categorized as successful migrants.</w:delText>
        </w:r>
        <w:r w:rsidR="003E2CCF" w:rsidDel="004265EC">
          <w:rPr>
            <w:rFonts w:ascii="Times New Roman" w:hAnsi="Times New Roman"/>
            <w:sz w:val="24"/>
            <w:szCs w:val="24"/>
          </w:rPr>
          <w:delText xml:space="preserve"> </w:delText>
        </w:r>
        <w:r w:rsidR="00D976D0" w:rsidDel="004265EC">
          <w:rPr>
            <w:rFonts w:ascii="Times New Roman" w:hAnsi="Times New Roman"/>
            <w:sz w:val="24"/>
            <w:szCs w:val="24"/>
          </w:rPr>
          <w:delText xml:space="preserve">The probability of non-overshoot steelhead </w:delText>
        </w:r>
        <w:r w:rsidR="00FC6DDF" w:rsidDel="004265EC">
          <w:rPr>
            <w:rFonts w:ascii="Times New Roman" w:hAnsi="Times New Roman"/>
            <w:sz w:val="24"/>
            <w:szCs w:val="24"/>
          </w:rPr>
          <w:delText>observed at Prosser</w:delText>
        </w:r>
        <w:r w:rsidR="00154442" w:rsidDel="004265EC">
          <w:rPr>
            <w:rFonts w:ascii="Times New Roman" w:hAnsi="Times New Roman"/>
            <w:sz w:val="24"/>
            <w:szCs w:val="24"/>
          </w:rPr>
          <w:delText xml:space="preserve"> </w:delText>
        </w:r>
        <w:r w:rsidR="007D02D7" w:rsidDel="004265EC">
          <w:rPr>
            <w:rFonts w:ascii="Times New Roman" w:hAnsi="Times New Roman"/>
            <w:sz w:val="24"/>
            <w:szCs w:val="24"/>
          </w:rPr>
          <w:delText>Dam</w:delText>
        </w:r>
        <w:r w:rsidR="00FC6DDF" w:rsidDel="004265EC">
          <w:rPr>
            <w:rFonts w:ascii="Times New Roman" w:hAnsi="Times New Roman"/>
            <w:sz w:val="24"/>
            <w:szCs w:val="24"/>
          </w:rPr>
          <w:delText xml:space="preserve"> was compare</w:delText>
        </w:r>
        <w:r w:rsidR="00AE1EA6" w:rsidDel="004265EC">
          <w:rPr>
            <w:rFonts w:ascii="Times New Roman" w:hAnsi="Times New Roman"/>
            <w:sz w:val="24"/>
            <w:szCs w:val="24"/>
          </w:rPr>
          <w:delText>d</w:delText>
        </w:r>
        <w:r w:rsidR="00FC6DDF" w:rsidDel="004265EC">
          <w:rPr>
            <w:rFonts w:ascii="Times New Roman" w:hAnsi="Times New Roman"/>
            <w:sz w:val="24"/>
            <w:szCs w:val="24"/>
          </w:rPr>
          <w:delText xml:space="preserve"> </w:delText>
        </w:r>
        <w:r w:rsidR="007D02D7" w:rsidDel="004265EC">
          <w:rPr>
            <w:rFonts w:ascii="Times New Roman" w:hAnsi="Times New Roman"/>
            <w:sz w:val="24"/>
            <w:szCs w:val="24"/>
          </w:rPr>
          <w:delText xml:space="preserve">to </w:delText>
        </w:r>
        <w:r w:rsidR="00FC6DDF" w:rsidDel="004265EC">
          <w:rPr>
            <w:rFonts w:ascii="Times New Roman" w:hAnsi="Times New Roman"/>
            <w:sz w:val="24"/>
            <w:szCs w:val="24"/>
          </w:rPr>
          <w:delText xml:space="preserve">the predicted value </w:delText>
        </w:r>
        <w:r w:rsidR="00825C1B" w:rsidDel="004265EC">
          <w:rPr>
            <w:rFonts w:ascii="Times New Roman" w:hAnsi="Times New Roman"/>
            <w:sz w:val="24"/>
            <w:szCs w:val="24"/>
          </w:rPr>
          <w:delText>(i.e., 0 dams</w:delText>
        </w:r>
        <w:r w:rsidR="00825200" w:rsidDel="004265EC">
          <w:rPr>
            <w:rFonts w:ascii="Times New Roman" w:hAnsi="Times New Roman"/>
            <w:sz w:val="24"/>
            <w:szCs w:val="24"/>
          </w:rPr>
          <w:delText xml:space="preserve"> or y-intercept</w:delText>
        </w:r>
        <w:r w:rsidR="00825C1B" w:rsidDel="004265EC">
          <w:rPr>
            <w:rFonts w:ascii="Times New Roman" w:hAnsi="Times New Roman"/>
            <w:sz w:val="24"/>
            <w:szCs w:val="24"/>
          </w:rPr>
          <w:delText xml:space="preserve">) </w:delText>
        </w:r>
        <w:r w:rsidR="00FC6DDF" w:rsidDel="004265EC">
          <w:rPr>
            <w:rFonts w:ascii="Times New Roman" w:hAnsi="Times New Roman"/>
            <w:sz w:val="24"/>
            <w:szCs w:val="24"/>
          </w:rPr>
          <w:delText>f</w:delText>
        </w:r>
        <w:r w:rsidR="007D02D7" w:rsidDel="004265EC">
          <w:rPr>
            <w:rFonts w:ascii="Times New Roman" w:hAnsi="Times New Roman"/>
            <w:sz w:val="24"/>
            <w:szCs w:val="24"/>
          </w:rPr>
          <w:delText>ro</w:delText>
        </w:r>
        <w:r w:rsidR="00FC6DDF" w:rsidDel="004265EC">
          <w:rPr>
            <w:rFonts w:ascii="Times New Roman" w:hAnsi="Times New Roman"/>
            <w:sz w:val="24"/>
            <w:szCs w:val="24"/>
          </w:rPr>
          <w:delText>m</w:delText>
        </w:r>
        <w:r w:rsidR="007D02D7" w:rsidDel="004265EC">
          <w:rPr>
            <w:rFonts w:ascii="Times New Roman" w:hAnsi="Times New Roman"/>
            <w:sz w:val="24"/>
            <w:szCs w:val="24"/>
          </w:rPr>
          <w:delText xml:space="preserve"> </w:delText>
        </w:r>
        <w:r w:rsidR="00FC6DDF" w:rsidDel="004265EC">
          <w:rPr>
            <w:rFonts w:ascii="Times New Roman" w:hAnsi="Times New Roman"/>
            <w:sz w:val="24"/>
            <w:szCs w:val="24"/>
          </w:rPr>
          <w:delText xml:space="preserve">the </w:delText>
        </w:r>
        <w:r w:rsidR="007D02D7" w:rsidDel="004265EC">
          <w:rPr>
            <w:rFonts w:ascii="Times New Roman" w:hAnsi="Times New Roman"/>
            <w:sz w:val="24"/>
            <w:szCs w:val="24"/>
          </w:rPr>
          <w:delText>logistic</w:delText>
        </w:r>
        <w:r w:rsidR="00FC6DDF" w:rsidDel="004265EC">
          <w:rPr>
            <w:rFonts w:ascii="Times New Roman" w:hAnsi="Times New Roman"/>
            <w:sz w:val="24"/>
            <w:szCs w:val="24"/>
          </w:rPr>
          <w:delText xml:space="preserve"> regression model</w:delText>
        </w:r>
        <w:r w:rsidR="008968B9" w:rsidDel="004265EC">
          <w:rPr>
            <w:rFonts w:ascii="Times New Roman" w:hAnsi="Times New Roman"/>
            <w:sz w:val="24"/>
            <w:szCs w:val="24"/>
          </w:rPr>
          <w:delText xml:space="preserve"> </w:delText>
        </w:r>
        <w:r w:rsidR="000B35B7" w:rsidDel="004265EC">
          <w:rPr>
            <w:rFonts w:ascii="Times New Roman" w:hAnsi="Times New Roman"/>
            <w:sz w:val="24"/>
            <w:szCs w:val="24"/>
          </w:rPr>
          <w:delText xml:space="preserve">for model validation and </w:delText>
        </w:r>
        <w:r w:rsidR="008968B9" w:rsidDel="004265EC">
          <w:rPr>
            <w:rFonts w:ascii="Times New Roman" w:hAnsi="Times New Roman"/>
            <w:sz w:val="24"/>
            <w:szCs w:val="24"/>
          </w:rPr>
          <w:delText>to better understand the</w:delText>
        </w:r>
        <w:r w:rsidR="00285FF9" w:rsidDel="004265EC">
          <w:rPr>
            <w:rFonts w:ascii="Times New Roman" w:hAnsi="Times New Roman"/>
            <w:sz w:val="24"/>
            <w:szCs w:val="24"/>
          </w:rPr>
          <w:delText xml:space="preserve"> relative</w:delText>
        </w:r>
        <w:r w:rsidR="00F048FB" w:rsidDel="004265EC">
          <w:rPr>
            <w:rFonts w:ascii="Times New Roman" w:hAnsi="Times New Roman"/>
            <w:sz w:val="24"/>
            <w:szCs w:val="24"/>
          </w:rPr>
          <w:delText xml:space="preserve"> </w:delText>
        </w:r>
        <w:r w:rsidR="00B10318" w:rsidDel="004265EC">
          <w:rPr>
            <w:rFonts w:ascii="Times New Roman" w:hAnsi="Times New Roman"/>
            <w:sz w:val="24"/>
            <w:szCs w:val="24"/>
          </w:rPr>
          <w:delText xml:space="preserve">survival benefits or costs of </w:delText>
        </w:r>
        <w:r w:rsidR="00227CD6" w:rsidDel="004265EC">
          <w:rPr>
            <w:rFonts w:ascii="Times New Roman" w:hAnsi="Times New Roman"/>
            <w:sz w:val="24"/>
            <w:szCs w:val="24"/>
          </w:rPr>
          <w:delText xml:space="preserve">steelhead </w:delText>
        </w:r>
        <w:r w:rsidR="00B10318" w:rsidDel="004265EC">
          <w:rPr>
            <w:rFonts w:ascii="Times New Roman" w:hAnsi="Times New Roman"/>
            <w:sz w:val="24"/>
            <w:szCs w:val="24"/>
          </w:rPr>
          <w:delText>overshooting behavior.</w:delText>
        </w:r>
        <w:r w:rsidR="00FC6DDF" w:rsidDel="004265EC">
          <w:rPr>
            <w:rFonts w:ascii="Times New Roman" w:hAnsi="Times New Roman"/>
            <w:sz w:val="24"/>
            <w:szCs w:val="24"/>
          </w:rPr>
          <w:delText xml:space="preserve"> </w:delText>
        </w:r>
      </w:del>
    </w:p>
    <w:p w14:paraId="0F7F92CD" w14:textId="71F9FFF5" w:rsidR="00347C17"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167"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167"/>
      <w:r w:rsidR="00982602">
        <w:rPr>
          <w:rFonts w:ascii="Times New Roman" w:hAnsi="Times New Roman"/>
          <w:sz w:val="24"/>
          <w:szCs w:val="24"/>
        </w:rPr>
        <w:t xml:space="preserve"> </w:t>
      </w:r>
      <w:r w:rsidR="00053F5B">
        <w:rPr>
          <w:rFonts w:ascii="Times New Roman" w:hAnsi="Times New Roman"/>
          <w:sz w:val="24"/>
          <w:szCs w:val="24"/>
        </w:rPr>
        <w:t>Steelhead exhibiting overshoot behavior must travel longer distances in freshwater compared to non-overshoot steelhead</w:t>
      </w:r>
      <w:r w:rsidR="00F83CFD">
        <w:rPr>
          <w:rFonts w:ascii="Times New Roman" w:hAnsi="Times New Roman"/>
          <w:sz w:val="24"/>
          <w:szCs w:val="24"/>
        </w:rPr>
        <w:t xml:space="preserve"> from the same population</w:t>
      </w:r>
      <w:r w:rsidR="00053F5B">
        <w:rPr>
          <w:rFonts w:ascii="Times New Roman" w:hAnsi="Times New Roman"/>
          <w:sz w:val="24"/>
          <w:szCs w:val="24"/>
        </w:rPr>
        <w:t xml:space="preserve">, which may ultimately influence their migration timing into their natal stream. The relative prevalence of the overshoot behavior and influence of migration timing into their natal tributary was examined using Yakima River steelhead due to its proximity to PRD and high detection probability (0.90) at Prosser Dam.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 xml:space="preserve">using the arrival dates of fish </w:t>
      </w:r>
      <w:r w:rsidR="00B438AC">
        <w:rPr>
          <w:rFonts w:ascii="Times New Roman" w:hAnsi="Times New Roman"/>
          <w:sz w:val="24"/>
          <w:szCs w:val="24"/>
        </w:rPr>
        <w:t xml:space="preserve">PIT </w:t>
      </w:r>
      <w:r w:rsidR="00616FE6">
        <w:rPr>
          <w:rFonts w:ascii="Times New Roman" w:hAnsi="Times New Roman"/>
          <w:sz w:val="24"/>
          <w:szCs w:val="24"/>
        </w:rPr>
        <w:t>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DA2D72">
        <w:rPr>
          <w:rFonts w:ascii="Times New Roman" w:hAnsi="Times New Roman"/>
          <w:sz w:val="24"/>
          <w:szCs w:val="24"/>
        </w:rPr>
        <w:t xml:space="preserve">PIT </w:t>
      </w:r>
      <w:r w:rsidR="00971B44">
        <w:rPr>
          <w:rFonts w:ascii="Times New Roman" w:hAnsi="Times New Roman"/>
          <w:sz w:val="24"/>
          <w:szCs w:val="24"/>
        </w:rPr>
        <w:t xml:space="preserve">tagged </w:t>
      </w:r>
      <w:r w:rsidR="00B40921">
        <w:rPr>
          <w:rFonts w:ascii="Times New Roman" w:hAnsi="Times New Roman"/>
          <w:sz w:val="24"/>
          <w:szCs w:val="24"/>
        </w:rPr>
        <w:t xml:space="preserve">as adults </w:t>
      </w:r>
      <w:r w:rsidR="00971B44">
        <w:rPr>
          <w:rFonts w:ascii="Times New Roman" w:hAnsi="Times New Roman"/>
          <w:sz w:val="24"/>
          <w:szCs w:val="24"/>
        </w:rPr>
        <w:t>at Priest</w:t>
      </w:r>
      <w:r w:rsidR="00DA2D72">
        <w:rPr>
          <w:rFonts w:ascii="Times New Roman" w:hAnsi="Times New Roman"/>
          <w:sz w:val="24"/>
          <w:szCs w:val="24"/>
        </w:rPr>
        <w:t xml:space="preserve"> Rapids Dam</w:t>
      </w:r>
      <w:r w:rsidR="007B6FF0">
        <w:rPr>
          <w:rFonts w:ascii="Times New Roman" w:hAnsi="Times New Roman"/>
          <w:sz w:val="24"/>
          <w:szCs w:val="24"/>
        </w:rPr>
        <w:t>.</w:t>
      </w:r>
      <w:r w:rsidR="00BD32F4">
        <w:rPr>
          <w:rFonts w:ascii="Times New Roman" w:hAnsi="Times New Roman"/>
          <w:sz w:val="24"/>
          <w:szCs w:val="24"/>
        </w:rPr>
        <w:t xml:space="preserve"> </w:t>
      </w:r>
      <w:r w:rsidR="00BD7874">
        <w:rPr>
          <w:rFonts w:ascii="Times New Roman" w:hAnsi="Times New Roman"/>
          <w:sz w:val="24"/>
          <w:szCs w:val="24"/>
        </w:rPr>
        <w:t>Arrival day was calculated as days since July 1 of each return year (all years were combined)</w:t>
      </w:r>
      <w:r w:rsidR="00E6175A">
        <w:rPr>
          <w:rFonts w:ascii="Times New Roman" w:hAnsi="Times New Roman"/>
          <w:sz w:val="24"/>
          <w:szCs w:val="24"/>
        </w:rPr>
        <w:t xml:space="preserve">, and the distribution of arrival days between these two groups of fish was compared using a </w:t>
      </w:r>
      <w:r w:rsidR="00E6175A">
        <w:rPr>
          <w:rFonts w:ascii="Times New Roman" w:hAnsi="Times New Roman"/>
          <w:sz w:val="24"/>
          <w:szCs w:val="24"/>
        </w:rPr>
        <w:lastRenderedPageBreak/>
        <w:t xml:space="preserve">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w:t>
      </w:r>
      <w:proofErr w:type="spellStart"/>
      <w:r w:rsidRPr="00C37CFF">
        <w:rPr>
          <w:rFonts w:ascii="Times New Roman" w:hAnsi="Times New Roman"/>
          <w:sz w:val="24"/>
          <w:szCs w:val="24"/>
        </w:rPr>
        <w:t>Hydromet</w:t>
      </w:r>
      <w:proofErr w:type="spellEnd"/>
      <w:r w:rsidRPr="00C37CFF">
        <w:rPr>
          <w:rFonts w:ascii="Times New Roman" w:hAnsi="Times New Roman"/>
          <w:sz w:val="24"/>
          <w:szCs w:val="24"/>
        </w:rPr>
        <w:t xml:space="preserve">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5"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6"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temperatures 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1433AE">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 xml:space="preserve">were used to better represent </w:t>
      </w:r>
      <w:r w:rsidR="006B2C4E">
        <w:rPr>
          <w:rFonts w:ascii="Times New Roman" w:hAnsi="Times New Roman"/>
          <w:sz w:val="24"/>
          <w:szCs w:val="24"/>
        </w:rPr>
        <w:t xml:space="preserve">possible </w:t>
      </w:r>
      <w:r w:rsidR="00B052A9">
        <w:rPr>
          <w:rFonts w:ascii="Times New Roman" w:hAnsi="Times New Roman"/>
          <w:sz w:val="24"/>
          <w:szCs w:val="24"/>
        </w:rPr>
        <w:t>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w:t>
      </w:r>
      <w:ins w:id="168" w:author="See, Kevin (DFW)" w:date="2022-03-25T14:27:00Z">
        <w:r w:rsidR="00CF2712">
          <w:rPr>
            <w:rFonts w:ascii="Times New Roman" w:hAnsi="Times New Roman"/>
            <w:sz w:val="24"/>
            <w:szCs w:val="24"/>
          </w:rPr>
          <w:t>-</w:t>
        </w:r>
      </w:ins>
      <w:del w:id="169" w:author="See, Kevin (DFW)" w:date="2022-03-25T14:27:00Z">
        <w:r w:rsidR="00B941E9" w:rsidDel="00CF2712">
          <w:rPr>
            <w:rFonts w:ascii="Times New Roman" w:hAnsi="Times New Roman"/>
            <w:sz w:val="24"/>
            <w:szCs w:val="24"/>
          </w:rPr>
          <w:delText xml:space="preserve"> </w:delText>
        </w:r>
      </w:del>
      <w:r w:rsidR="00B941E9">
        <w:rPr>
          <w:rFonts w:ascii="Times New Roman" w:hAnsi="Times New Roman"/>
          <w:sz w:val="24"/>
          <w:szCs w:val="24"/>
        </w:rPr>
        <w:t>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the </w:t>
      </w:r>
      <w:r w:rsidR="0054664F">
        <w:rPr>
          <w:rFonts w:ascii="Times New Roman" w:hAnsi="Times New Roman"/>
          <w:sz w:val="24"/>
          <w:szCs w:val="24"/>
        </w:rPr>
        <w:t xml:space="preserve">proportion </w:t>
      </w:r>
      <w:r w:rsidR="006A4354">
        <w:rPr>
          <w:rFonts w:ascii="Times New Roman" w:hAnsi="Times New Roman"/>
          <w:sz w:val="24"/>
          <w:szCs w:val="24"/>
        </w:rPr>
        <w:t xml:space="preserve">of non-overshoot steelhead 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1A907929" w:rsidR="00854B53" w:rsidRDefault="00854B53" w:rsidP="00361B29">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w:t>
      </w:r>
      <w:del w:id="170" w:author="See, Kevin (DFW)" w:date="2022-03-22T09:55:00Z">
        <w:r w:rsidR="00774CA5" w:rsidDel="00272F33">
          <w:rPr>
            <w:rFonts w:ascii="Times New Roman" w:hAnsi="Times New Roman"/>
            <w:sz w:val="24"/>
            <w:szCs w:val="24"/>
          </w:rPr>
          <w:delText>20%</w:delText>
        </w:r>
      </w:del>
      <w:ins w:id="171" w:author="See, Kevin (DFW)" w:date="2022-03-28T15:52:00Z">
        <w:r w:rsidR="00647807">
          <w:rPr>
            <w:rFonts w:ascii="Times New Roman" w:hAnsi="Times New Roman"/>
            <w:sz w:val="24"/>
            <w:szCs w:val="24"/>
          </w:rPr>
          <w:t>1,135</w:t>
        </w:r>
      </w:ins>
      <w:r w:rsidR="00774CA5">
        <w:rPr>
          <w:rFonts w:ascii="Times New Roman" w:hAnsi="Times New Roman"/>
          <w:sz w:val="24"/>
          <w:szCs w:val="24"/>
        </w:rPr>
        <w:t xml:space="preserve"> (range </w:t>
      </w:r>
      <w:del w:id="172" w:author="See, Kevin (DFW)" w:date="2022-03-22T09:55:00Z">
        <w:r w:rsidR="00774CA5" w:rsidDel="005A218F">
          <w:rPr>
            <w:rFonts w:ascii="Times New Roman" w:hAnsi="Times New Roman"/>
            <w:sz w:val="24"/>
            <w:szCs w:val="24"/>
          </w:rPr>
          <w:delText>12-31%</w:delText>
        </w:r>
      </w:del>
      <w:ins w:id="173" w:author="See, Kevin (DFW)" w:date="2022-03-22T09:55:00Z">
        <w:r w:rsidR="005A218F">
          <w:rPr>
            <w:rFonts w:ascii="Times New Roman" w:hAnsi="Times New Roman"/>
            <w:sz w:val="24"/>
            <w:szCs w:val="24"/>
          </w:rPr>
          <w:t>2</w:t>
        </w:r>
      </w:ins>
      <w:ins w:id="174" w:author="See, Kevin (DFW)" w:date="2022-03-28T15:52:00Z">
        <w:r w:rsidR="00647807">
          <w:rPr>
            <w:rFonts w:ascii="Times New Roman" w:hAnsi="Times New Roman"/>
            <w:sz w:val="24"/>
            <w:szCs w:val="24"/>
          </w:rPr>
          <w:t>84</w:t>
        </w:r>
      </w:ins>
      <w:ins w:id="175" w:author="See, Kevin (DFW)" w:date="2022-03-22T09:55:00Z">
        <w:r w:rsidR="005A218F">
          <w:rPr>
            <w:rFonts w:ascii="Times New Roman" w:hAnsi="Times New Roman"/>
            <w:sz w:val="24"/>
            <w:szCs w:val="24"/>
          </w:rPr>
          <w:t>-</w:t>
        </w:r>
      </w:ins>
      <w:ins w:id="176" w:author="See, Kevin (DFW)" w:date="2022-03-28T15:52:00Z">
        <w:r w:rsidR="00647807">
          <w:rPr>
            <w:rFonts w:ascii="Times New Roman" w:hAnsi="Times New Roman"/>
            <w:sz w:val="24"/>
            <w:szCs w:val="24"/>
          </w:rPr>
          <w:t>2,355</w:t>
        </w:r>
      </w:ins>
      <w:r w:rsidR="00774CA5">
        <w:rPr>
          <w:rFonts w:ascii="Times New Roman" w:hAnsi="Times New Roman"/>
          <w:sz w:val="24"/>
          <w:szCs w:val="24"/>
        </w:rPr>
        <w:t xml:space="preserve">) and </w:t>
      </w:r>
      <w:del w:id="177" w:author="See, Kevin (DFW)" w:date="2022-03-22T09:55:00Z">
        <w:r w:rsidR="00774CA5" w:rsidDel="005A218F">
          <w:rPr>
            <w:rFonts w:ascii="Times New Roman" w:hAnsi="Times New Roman"/>
            <w:sz w:val="24"/>
            <w:szCs w:val="24"/>
          </w:rPr>
          <w:delText>15%</w:delText>
        </w:r>
      </w:del>
      <w:ins w:id="178" w:author="See, Kevin (DFW)" w:date="2022-03-22T09:55:00Z">
        <w:r w:rsidR="005A218F">
          <w:rPr>
            <w:rFonts w:ascii="Times New Roman" w:hAnsi="Times New Roman"/>
            <w:sz w:val="24"/>
            <w:szCs w:val="24"/>
          </w:rPr>
          <w:t>1,</w:t>
        </w:r>
      </w:ins>
      <w:ins w:id="179" w:author="See, Kevin (DFW)" w:date="2022-03-28T15:52:00Z">
        <w:r w:rsidR="00647807">
          <w:rPr>
            <w:rFonts w:ascii="Times New Roman" w:hAnsi="Times New Roman"/>
            <w:sz w:val="24"/>
            <w:szCs w:val="24"/>
          </w:rPr>
          <w:t>65</w:t>
        </w:r>
      </w:ins>
      <w:ins w:id="180" w:author="See, Kevin (DFW)" w:date="2022-03-22T09:55:00Z">
        <w:r w:rsidR="005A218F">
          <w:rPr>
            <w:rFonts w:ascii="Times New Roman" w:hAnsi="Times New Roman"/>
            <w:sz w:val="24"/>
            <w:szCs w:val="24"/>
          </w:rPr>
          <w:t>6</w:t>
        </w:r>
      </w:ins>
      <w:r w:rsidR="00774CA5">
        <w:rPr>
          <w:rFonts w:ascii="Times New Roman" w:hAnsi="Times New Roman"/>
          <w:sz w:val="24"/>
          <w:szCs w:val="24"/>
        </w:rPr>
        <w:t xml:space="preserve"> (range </w:t>
      </w:r>
      <w:del w:id="181" w:author="See, Kevin (DFW)" w:date="2022-03-22T09:55:00Z">
        <w:r w:rsidR="00774CA5" w:rsidDel="005A218F">
          <w:rPr>
            <w:rFonts w:ascii="Times New Roman" w:hAnsi="Times New Roman"/>
            <w:sz w:val="24"/>
            <w:szCs w:val="24"/>
          </w:rPr>
          <w:delText>9-22%</w:delText>
        </w:r>
      </w:del>
      <w:ins w:id="182" w:author="See, Kevin (DFW)" w:date="2022-03-28T15:53:00Z">
        <w:r w:rsidR="00647807">
          <w:rPr>
            <w:rFonts w:ascii="Times New Roman" w:hAnsi="Times New Roman"/>
            <w:sz w:val="24"/>
            <w:szCs w:val="24"/>
          </w:rPr>
          <w:t>540-2,879</w:t>
        </w:r>
      </w:ins>
      <w:r w:rsidR="00774CA5">
        <w:rPr>
          <w:rFonts w:ascii="Times New Roman" w:hAnsi="Times New Roman"/>
          <w:sz w:val="24"/>
          <w:szCs w:val="24"/>
        </w:rPr>
        <w:t xml:space="preserve">) </w:t>
      </w:r>
      <w:del w:id="183" w:author="See, Kevin (DFW)" w:date="2022-03-22T09:56:00Z">
        <w:r w:rsidR="00774CA5" w:rsidDel="00662517">
          <w:rPr>
            <w:rFonts w:ascii="Times New Roman" w:hAnsi="Times New Roman"/>
            <w:sz w:val="24"/>
            <w:szCs w:val="24"/>
          </w:rPr>
          <w:delText xml:space="preserve">of the adjusted Priest Rapids Dam steelhead count </w:delText>
        </w:r>
      </w:del>
      <w:r w:rsidR="00774CA5">
        <w:rPr>
          <w:rFonts w:ascii="Times New Roman" w:hAnsi="Times New Roman"/>
          <w:sz w:val="24"/>
          <w:szCs w:val="24"/>
        </w:rPr>
        <w:t>for wild and hatchery steelhead, respectively</w:t>
      </w:r>
      <w:ins w:id="184" w:author="See, Kevin (DFW)" w:date="2022-03-22T09:57:00Z">
        <w:r w:rsidR="00662517">
          <w:rPr>
            <w:rFonts w:ascii="Times New Roman" w:hAnsi="Times New Roman"/>
            <w:sz w:val="24"/>
            <w:szCs w:val="24"/>
          </w:rPr>
          <w:t>, which constituted</w:t>
        </w:r>
      </w:ins>
      <w:del w:id="185" w:author="See, Kevin (DFW)" w:date="2022-03-22T09:57:00Z">
        <w:r w:rsidR="00774CA5" w:rsidDel="00361B29">
          <w:rPr>
            <w:rFonts w:ascii="Times New Roman" w:hAnsi="Times New Roman"/>
            <w:sz w:val="24"/>
            <w:szCs w:val="24"/>
          </w:rPr>
          <w:delText xml:space="preserve"> (Table 1).</w:delText>
        </w:r>
      </w:del>
      <w:ins w:id="186" w:author="See, Kevin (DFW)" w:date="2022-03-22T09:55:00Z">
        <w:r w:rsidR="00007D22">
          <w:rPr>
            <w:rFonts w:ascii="Times New Roman" w:hAnsi="Times New Roman"/>
            <w:sz w:val="24"/>
            <w:szCs w:val="24"/>
          </w:rPr>
          <w:t xml:space="preserve"> an average of </w:t>
        </w:r>
      </w:ins>
      <w:ins w:id="187" w:author="See, Kevin (DFW)" w:date="2022-03-22T09:54:00Z">
        <w:r w:rsidR="00FB1B36">
          <w:rPr>
            <w:rFonts w:ascii="Times New Roman" w:hAnsi="Times New Roman"/>
            <w:sz w:val="24"/>
            <w:szCs w:val="24"/>
          </w:rPr>
          <w:t>2</w:t>
        </w:r>
      </w:ins>
      <w:ins w:id="188" w:author="See, Kevin (DFW)" w:date="2022-03-28T15:53:00Z">
        <w:r w:rsidR="00647807">
          <w:rPr>
            <w:rFonts w:ascii="Times New Roman" w:hAnsi="Times New Roman"/>
            <w:sz w:val="24"/>
            <w:szCs w:val="24"/>
          </w:rPr>
          <w:t>5</w:t>
        </w:r>
      </w:ins>
      <w:ins w:id="189" w:author="See, Kevin (DFW)" w:date="2022-03-22T09:54:00Z">
        <w:r w:rsidR="00FB1B36">
          <w:rPr>
            <w:rFonts w:ascii="Times New Roman" w:hAnsi="Times New Roman"/>
            <w:sz w:val="24"/>
            <w:szCs w:val="24"/>
          </w:rPr>
          <w:t xml:space="preserve">% (range </w:t>
        </w:r>
      </w:ins>
      <w:ins w:id="190" w:author="See, Kevin (DFW)" w:date="2022-03-28T15:53:00Z">
        <w:r w:rsidR="00647807">
          <w:rPr>
            <w:rFonts w:ascii="Times New Roman" w:hAnsi="Times New Roman"/>
            <w:sz w:val="24"/>
            <w:szCs w:val="24"/>
          </w:rPr>
          <w:t>1</w:t>
        </w:r>
      </w:ins>
      <w:ins w:id="191" w:author="See, Kevin (DFW)" w:date="2022-03-28T15:54:00Z">
        <w:r w:rsidR="00647807">
          <w:rPr>
            <w:rFonts w:ascii="Times New Roman" w:hAnsi="Times New Roman"/>
            <w:sz w:val="24"/>
            <w:szCs w:val="24"/>
          </w:rPr>
          <w:t>6</w:t>
        </w:r>
      </w:ins>
      <w:ins w:id="192" w:author="See, Kevin (DFW)" w:date="2022-03-22T09:54:00Z">
        <w:r w:rsidR="00FB1B36">
          <w:rPr>
            <w:rFonts w:ascii="Times New Roman" w:hAnsi="Times New Roman"/>
            <w:sz w:val="24"/>
            <w:szCs w:val="24"/>
          </w:rPr>
          <w:t>-3</w:t>
        </w:r>
      </w:ins>
      <w:ins w:id="193" w:author="See, Kevin (DFW)" w:date="2022-03-28T15:53:00Z">
        <w:r w:rsidR="00647807">
          <w:rPr>
            <w:rFonts w:ascii="Times New Roman" w:hAnsi="Times New Roman"/>
            <w:sz w:val="24"/>
            <w:szCs w:val="24"/>
          </w:rPr>
          <w:t>8</w:t>
        </w:r>
      </w:ins>
      <w:ins w:id="194" w:author="See, Kevin (DFW)" w:date="2022-03-22T09:54:00Z">
        <w:r w:rsidR="00FB1B36">
          <w:rPr>
            <w:rFonts w:ascii="Times New Roman" w:hAnsi="Times New Roman"/>
            <w:sz w:val="24"/>
            <w:szCs w:val="24"/>
          </w:rPr>
          <w:t>%) and 1</w:t>
        </w:r>
      </w:ins>
      <w:ins w:id="195" w:author="See, Kevin (DFW)" w:date="2022-03-28T15:53:00Z">
        <w:r w:rsidR="00647807">
          <w:rPr>
            <w:rFonts w:ascii="Times New Roman" w:hAnsi="Times New Roman"/>
            <w:sz w:val="24"/>
            <w:szCs w:val="24"/>
          </w:rPr>
          <w:t>6.6</w:t>
        </w:r>
      </w:ins>
      <w:ins w:id="196" w:author="See, Kevin (DFW)" w:date="2022-03-22T09:54:00Z">
        <w:r w:rsidR="00FB1B36">
          <w:rPr>
            <w:rFonts w:ascii="Times New Roman" w:hAnsi="Times New Roman"/>
            <w:sz w:val="24"/>
            <w:szCs w:val="24"/>
          </w:rPr>
          <w:t xml:space="preserve">% (range </w:t>
        </w:r>
      </w:ins>
      <w:ins w:id="197" w:author="See, Kevin (DFW)" w:date="2022-03-28T15:54:00Z">
        <w:r w:rsidR="00647807">
          <w:rPr>
            <w:rFonts w:ascii="Times New Roman" w:hAnsi="Times New Roman"/>
            <w:sz w:val="24"/>
            <w:szCs w:val="24"/>
          </w:rPr>
          <w:t>10-24</w:t>
        </w:r>
      </w:ins>
      <w:ins w:id="198" w:author="See, Kevin (DFW)" w:date="2022-03-22T09:54:00Z">
        <w:r w:rsidR="00FB1B36">
          <w:rPr>
            <w:rFonts w:ascii="Times New Roman" w:hAnsi="Times New Roman"/>
            <w:sz w:val="24"/>
            <w:szCs w:val="24"/>
          </w:rPr>
          <w:t>%) of the adjusted Priest Rapids Dam steelhead count for wild and hatchery steelhead (Table 1).</w:t>
        </w:r>
      </w:ins>
      <w:r w:rsidR="00774CA5">
        <w:rPr>
          <w:rFonts w:ascii="Times New Roman" w:hAnsi="Times New Roman"/>
          <w:sz w:val="24"/>
          <w:szCs w:val="24"/>
        </w:rPr>
        <w:t xml:space="preserve">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w:t>
      </w:r>
      <w:r w:rsidR="004E42F7">
        <w:rPr>
          <w:rFonts w:ascii="Times New Roman" w:hAnsi="Times New Roman"/>
          <w:sz w:val="24"/>
          <w:szCs w:val="24"/>
        </w:rPr>
        <w:lastRenderedPageBreak/>
        <w:t xml:space="preserve">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ins w:id="199" w:author="See, Kevin (DFW)" w:date="2022-03-22T10:00:00Z">
        <w:r w:rsidR="00DB7EA8">
          <w:rPr>
            <w:rFonts w:ascii="Times New Roman" w:hAnsi="Times New Roman"/>
            <w:sz w:val="24"/>
            <w:szCs w:val="24"/>
          </w:rPr>
          <w:t xml:space="preserve"> (</w:t>
        </w:r>
        <w:r w:rsidR="008074C5">
          <w:rPr>
            <w:rFonts w:ascii="Times New Roman" w:hAnsi="Times New Roman"/>
            <w:sz w:val="24"/>
            <w:szCs w:val="24"/>
          </w:rPr>
          <w:t xml:space="preserve">average </w:t>
        </w:r>
      </w:ins>
      <w:ins w:id="200" w:author="See, Kevin (DFW)" w:date="2022-03-28T15:56:00Z">
        <w:r w:rsidR="00647807">
          <w:rPr>
            <w:rFonts w:ascii="Times New Roman" w:hAnsi="Times New Roman"/>
            <w:sz w:val="24"/>
            <w:szCs w:val="24"/>
          </w:rPr>
          <w:t>456</w:t>
        </w:r>
      </w:ins>
      <w:ins w:id="201" w:author="See, Kevin (DFW)" w:date="2022-03-22T10:00:00Z">
        <w:r w:rsidR="008074C5">
          <w:rPr>
            <w:rFonts w:ascii="Times New Roman" w:hAnsi="Times New Roman"/>
            <w:sz w:val="24"/>
            <w:szCs w:val="24"/>
          </w:rPr>
          <w:t xml:space="preserve"> and 1,3</w:t>
        </w:r>
      </w:ins>
      <w:ins w:id="202" w:author="See, Kevin (DFW)" w:date="2022-03-28T15:56:00Z">
        <w:r w:rsidR="00647807">
          <w:rPr>
            <w:rFonts w:ascii="Times New Roman" w:hAnsi="Times New Roman"/>
            <w:sz w:val="24"/>
            <w:szCs w:val="24"/>
          </w:rPr>
          <w:t>21</w:t>
        </w:r>
      </w:ins>
      <w:ins w:id="203" w:author="See, Kevin (DFW)" w:date="2022-03-22T10:00:00Z">
        <w:r w:rsidR="008074C5">
          <w:rPr>
            <w:rFonts w:ascii="Times New Roman" w:hAnsi="Times New Roman"/>
            <w:sz w:val="24"/>
            <w:szCs w:val="24"/>
          </w:rPr>
          <w:t xml:space="preserve"> for wild and hatchery</w:t>
        </w:r>
      </w:ins>
      <w:ins w:id="204" w:author="See, Kevin (DFW)" w:date="2022-03-22T10:01:00Z">
        <w:r w:rsidR="003F43FB">
          <w:rPr>
            <w:rFonts w:ascii="Times New Roman" w:hAnsi="Times New Roman"/>
            <w:sz w:val="24"/>
            <w:szCs w:val="24"/>
          </w:rPr>
          <w:t xml:space="preserve">, </w:t>
        </w:r>
      </w:ins>
      <w:ins w:id="205" w:author="See, Kevin (DFW)" w:date="2022-03-22T10:03:00Z">
        <w:r w:rsidR="00200C1C">
          <w:rPr>
            <w:rFonts w:ascii="Times New Roman" w:hAnsi="Times New Roman"/>
            <w:sz w:val="24"/>
            <w:szCs w:val="24"/>
          </w:rPr>
          <w:t xml:space="preserve">which </w:t>
        </w:r>
        <w:r w:rsidR="00D41283">
          <w:rPr>
            <w:rFonts w:ascii="Times New Roman" w:hAnsi="Times New Roman"/>
            <w:sz w:val="24"/>
            <w:szCs w:val="24"/>
          </w:rPr>
          <w:t>was</w:t>
        </w:r>
      </w:ins>
      <w:ins w:id="206" w:author="See, Kevin (DFW)" w:date="2022-03-22T10:01:00Z">
        <w:r w:rsidR="003F43FB">
          <w:rPr>
            <w:rFonts w:ascii="Times New Roman" w:hAnsi="Times New Roman"/>
            <w:sz w:val="24"/>
            <w:szCs w:val="24"/>
          </w:rPr>
          <w:t xml:space="preserve"> </w:t>
        </w:r>
      </w:ins>
      <w:ins w:id="207" w:author="See, Kevin (DFW)" w:date="2022-03-28T15:56:00Z">
        <w:r w:rsidR="00647807">
          <w:rPr>
            <w:rFonts w:ascii="Times New Roman" w:hAnsi="Times New Roman"/>
            <w:sz w:val="24"/>
            <w:szCs w:val="24"/>
          </w:rPr>
          <w:t>19.7</w:t>
        </w:r>
      </w:ins>
      <w:ins w:id="208" w:author="See, Kevin (DFW)" w:date="2022-03-22T10:01:00Z">
        <w:r w:rsidR="007815B8">
          <w:rPr>
            <w:rFonts w:ascii="Times New Roman" w:hAnsi="Times New Roman"/>
            <w:sz w:val="24"/>
            <w:szCs w:val="24"/>
          </w:rPr>
          <w:t xml:space="preserve">% and </w:t>
        </w:r>
      </w:ins>
      <w:ins w:id="209" w:author="See, Kevin (DFW)" w:date="2022-03-28T15:57:00Z">
        <w:r w:rsidR="00647807">
          <w:rPr>
            <w:rFonts w:ascii="Times New Roman" w:hAnsi="Times New Roman"/>
            <w:sz w:val="24"/>
            <w:szCs w:val="24"/>
          </w:rPr>
          <w:t>57</w:t>
        </w:r>
      </w:ins>
      <w:ins w:id="210" w:author="See, Kevin (DFW)" w:date="2022-03-22T10:02:00Z">
        <w:r w:rsidR="007815B8">
          <w:rPr>
            <w:rFonts w:ascii="Times New Roman" w:hAnsi="Times New Roman"/>
            <w:sz w:val="24"/>
            <w:szCs w:val="24"/>
          </w:rPr>
          <w:t xml:space="preserve">% of all </w:t>
        </w:r>
      </w:ins>
      <w:ins w:id="211" w:author="See, Kevin (DFW)" w:date="2022-03-22T10:03:00Z">
        <w:r w:rsidR="00D41283">
          <w:rPr>
            <w:rFonts w:ascii="Times New Roman" w:hAnsi="Times New Roman"/>
            <w:sz w:val="24"/>
            <w:szCs w:val="24"/>
          </w:rPr>
          <w:t>fallbacks</w:t>
        </w:r>
      </w:ins>
      <w:ins w:id="212" w:author="See, Kevin (DFW)" w:date="2022-03-22T10:00:00Z">
        <w:r w:rsidR="008074C5">
          <w:rPr>
            <w:rFonts w:ascii="Times New Roman" w:hAnsi="Times New Roman"/>
            <w:sz w:val="24"/>
            <w:szCs w:val="24"/>
          </w:rPr>
          <w:t>)</w:t>
        </w:r>
      </w:ins>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w:t>
      </w:r>
      <w:ins w:id="213" w:author="See, Kevin (DFW)" w:date="2022-03-22T10:03:00Z">
        <w:r w:rsidR="00D41283">
          <w:rPr>
            <w:rFonts w:ascii="Times New Roman" w:hAnsi="Times New Roman"/>
            <w:sz w:val="24"/>
            <w:szCs w:val="24"/>
          </w:rPr>
          <w:t xml:space="preserve"> (average </w:t>
        </w:r>
      </w:ins>
      <w:ins w:id="214" w:author="See, Kevin (DFW)" w:date="2022-03-28T15:57:00Z">
        <w:r w:rsidR="00647807">
          <w:rPr>
            <w:rFonts w:ascii="Times New Roman" w:hAnsi="Times New Roman"/>
            <w:sz w:val="24"/>
            <w:szCs w:val="24"/>
          </w:rPr>
          <w:t>369</w:t>
        </w:r>
      </w:ins>
      <w:ins w:id="215" w:author="See, Kevin (DFW)" w:date="2022-03-22T10:03:00Z">
        <w:r w:rsidR="00D41283">
          <w:rPr>
            <w:rFonts w:ascii="Times New Roman" w:hAnsi="Times New Roman"/>
            <w:sz w:val="24"/>
            <w:szCs w:val="24"/>
          </w:rPr>
          <w:t xml:space="preserve"> and </w:t>
        </w:r>
      </w:ins>
      <w:ins w:id="216" w:author="See, Kevin (DFW)" w:date="2022-03-22T10:04:00Z">
        <w:r w:rsidR="00D41283">
          <w:rPr>
            <w:rFonts w:ascii="Times New Roman" w:hAnsi="Times New Roman"/>
            <w:sz w:val="24"/>
            <w:szCs w:val="24"/>
          </w:rPr>
          <w:t>3</w:t>
        </w:r>
      </w:ins>
      <w:ins w:id="217" w:author="See, Kevin (DFW)" w:date="2022-03-28T15:57:00Z">
        <w:r w:rsidR="00647807">
          <w:rPr>
            <w:rFonts w:ascii="Times New Roman" w:hAnsi="Times New Roman"/>
            <w:sz w:val="24"/>
            <w:szCs w:val="24"/>
          </w:rPr>
          <w:t>4</w:t>
        </w:r>
      </w:ins>
      <w:ins w:id="218" w:author="See, Kevin (DFW)" w:date="2022-03-22T10:03:00Z">
        <w:r w:rsidR="00D41283">
          <w:rPr>
            <w:rFonts w:ascii="Times New Roman" w:hAnsi="Times New Roman"/>
            <w:sz w:val="24"/>
            <w:szCs w:val="24"/>
          </w:rPr>
          <w:t xml:space="preserve"> for wild and hatchery, which was </w:t>
        </w:r>
      </w:ins>
      <w:ins w:id="219" w:author="See, Kevin (DFW)" w:date="2022-03-22T10:04:00Z">
        <w:r w:rsidR="00D41283">
          <w:rPr>
            <w:rFonts w:ascii="Times New Roman" w:hAnsi="Times New Roman"/>
            <w:sz w:val="24"/>
            <w:szCs w:val="24"/>
          </w:rPr>
          <w:t>15.</w:t>
        </w:r>
      </w:ins>
      <w:ins w:id="220" w:author="See, Kevin (DFW)" w:date="2022-03-28T15:57:00Z">
        <w:r w:rsidR="00647807">
          <w:rPr>
            <w:rFonts w:ascii="Times New Roman" w:hAnsi="Times New Roman"/>
            <w:sz w:val="24"/>
            <w:szCs w:val="24"/>
          </w:rPr>
          <w:t>9</w:t>
        </w:r>
      </w:ins>
      <w:ins w:id="221" w:author="See, Kevin (DFW)" w:date="2022-03-22T10:03:00Z">
        <w:r w:rsidR="00D41283">
          <w:rPr>
            <w:rFonts w:ascii="Times New Roman" w:hAnsi="Times New Roman"/>
            <w:sz w:val="24"/>
            <w:szCs w:val="24"/>
          </w:rPr>
          <w:t xml:space="preserve">% and </w:t>
        </w:r>
      </w:ins>
      <w:ins w:id="222" w:author="See, Kevin (DFW)" w:date="2022-03-22T10:04:00Z">
        <w:r w:rsidR="00D41283">
          <w:rPr>
            <w:rFonts w:ascii="Times New Roman" w:hAnsi="Times New Roman"/>
            <w:sz w:val="24"/>
            <w:szCs w:val="24"/>
          </w:rPr>
          <w:t>1.</w:t>
        </w:r>
      </w:ins>
      <w:ins w:id="223" w:author="See, Kevin (DFW)" w:date="2022-03-28T15:57:00Z">
        <w:r w:rsidR="00647807">
          <w:rPr>
            <w:rFonts w:ascii="Times New Roman" w:hAnsi="Times New Roman"/>
            <w:sz w:val="24"/>
            <w:szCs w:val="24"/>
          </w:rPr>
          <w:t>5</w:t>
        </w:r>
      </w:ins>
      <w:ins w:id="224" w:author="See, Kevin (DFW)" w:date="2022-03-22T10:03:00Z">
        <w:r w:rsidR="00D41283">
          <w:rPr>
            <w:rFonts w:ascii="Times New Roman" w:hAnsi="Times New Roman"/>
            <w:sz w:val="24"/>
            <w:szCs w:val="24"/>
          </w:rPr>
          <w:t>% of all fallbacks)</w:t>
        </w:r>
      </w:ins>
      <w:r w:rsidR="00880D26">
        <w:rPr>
          <w:rFonts w:ascii="Times New Roman" w:hAnsi="Times New Roman"/>
          <w:sz w:val="24"/>
          <w:szCs w:val="24"/>
        </w:rPr>
        <w:t xml:space="preserve"> (Table 2). </w:t>
      </w:r>
    </w:p>
    <w:p w14:paraId="2B8DDA0C" w14:textId="788FDF07" w:rsidR="00BA41E3" w:rsidRPr="0083649E" w:rsidRDefault="0094210C" w:rsidP="008F69EA">
      <w:pPr>
        <w:spacing w:after="0" w:line="480" w:lineRule="auto"/>
        <w:ind w:firstLine="360"/>
        <w:rPr>
          <w:ins w:id="225" w:author="See, Kevin (DFW)" w:date="2022-03-28T17:58:00Z"/>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w:t>
      </w:r>
      <w:del w:id="226" w:author="See, Kevin (DFW)" w:date="2022-03-28T17:58:00Z">
        <w:r w:rsidDel="00BA41E3">
          <w:rPr>
            <w:rFonts w:ascii="Times New Roman" w:hAnsi="Times New Roman"/>
            <w:sz w:val="24"/>
            <w:szCs w:val="24"/>
          </w:rPr>
          <w:delText>-</w:delText>
        </w:r>
      </w:del>
      <w:ins w:id="227" w:author="See, Kevin (DFW)" w:date="2022-03-28T17:58:00Z">
        <w:r w:rsidR="00BA41E3">
          <w:rPr>
            <w:rFonts w:ascii="Times New Roman" w:hAnsi="Times New Roman"/>
            <w:sz w:val="24"/>
            <w:szCs w:val="24"/>
          </w:rPr>
          <w:t>–</w:t>
        </w:r>
      </w:ins>
      <w:r>
        <w:rPr>
          <w:rFonts w:ascii="Times New Roman" w:hAnsi="Times New Roman"/>
          <w:sz w:val="24"/>
          <w:szCs w:val="24"/>
        </w:rPr>
        <w:t xml:space="preserve"> </w:t>
      </w:r>
      <w:ins w:id="228" w:author="See, Kevin (DFW)" w:date="2022-03-28T17:58:00Z">
        <w:r w:rsidR="00BA41E3">
          <w:rPr>
            <w:rFonts w:ascii="Times New Roman" w:hAnsi="Times New Roman"/>
            <w:sz w:val="24"/>
            <w:szCs w:val="24"/>
          </w:rPr>
          <w:t xml:space="preserve">The log-log regression model between the estimated overshoot fallback abundance of wild steelhead and the </w:t>
        </w:r>
      </w:ins>
      <w:ins w:id="229" w:author="See, Kevin (DFW)" w:date="2022-03-28T17:59:00Z">
        <w:r w:rsidR="00BA41E3">
          <w:rPr>
            <w:rFonts w:ascii="Times New Roman" w:hAnsi="Times New Roman"/>
            <w:sz w:val="24"/>
            <w:szCs w:val="24"/>
          </w:rPr>
          <w:t>estimated number of overshoot fallback PIT tags from PRD fit the data well. For every MCMC draw</w:t>
        </w:r>
      </w:ins>
      <w:ins w:id="230" w:author="See, Kevin (DFW)" w:date="2022-03-28T18:00:00Z">
        <w:r w:rsidR="00BA41E3">
          <w:rPr>
            <w:rFonts w:ascii="Times New Roman" w:hAnsi="Times New Roman"/>
            <w:sz w:val="24"/>
            <w:szCs w:val="24"/>
          </w:rPr>
          <w:t xml:space="preserve">, including the variation in the dependent and independent variables, as well as the </w:t>
        </w:r>
      </w:ins>
      <m:oMath>
        <m:r>
          <w:ins w:id="231" w:author="See, Kevin (DFW)" w:date="2022-03-28T18:00:00Z">
            <w:rPr>
              <w:rFonts w:ascii="Cambria Math" w:hAnsi="Cambria Math"/>
              <w:sz w:val="24"/>
              <w:szCs w:val="24"/>
            </w:rPr>
            <m:t>β</m:t>
          </w:ins>
        </m:r>
      </m:oMath>
      <w:ins w:id="232" w:author="See, Kevin (DFW)" w:date="2022-03-28T18:00:00Z">
        <w:r w:rsidR="00BA41E3">
          <w:rPr>
            <w:rFonts w:ascii="Times New Roman" w:hAnsi="Times New Roman"/>
            <w:sz w:val="24"/>
            <w:szCs w:val="24"/>
          </w:rPr>
          <w:t xml:space="preserve"> parameters, we c</w:t>
        </w:r>
      </w:ins>
      <w:ins w:id="233" w:author="See, Kevin (DFW)" w:date="2022-03-28T18:01:00Z">
        <w:r w:rsidR="00BA41E3">
          <w:rPr>
            <w:rFonts w:ascii="Times New Roman" w:hAnsi="Times New Roman"/>
            <w:sz w:val="24"/>
            <w:szCs w:val="24"/>
          </w:rPr>
          <w:t>alculated the correlation between the observed and predicted values. The mean squared correlation (pseudo</w:t>
        </w:r>
      </w:ins>
      <w:ins w:id="234" w:author="See, Kevin (DFW)" w:date="2022-03-28T18:26:00Z">
        <w:r w:rsidR="0083649E">
          <w:rPr>
            <w:rFonts w:ascii="Times New Roman" w:hAnsi="Times New Roman"/>
            <w:sz w:val="24"/>
            <w:szCs w:val="24"/>
          </w:rPr>
          <w:t>-</w:t>
        </w:r>
      </w:ins>
      <w:ins w:id="235" w:author="See, Kevin (DFW)" w:date="2022-03-28T18:01:00Z">
        <w:r w:rsidR="00BA41E3">
          <w:rPr>
            <w:rFonts w:ascii="Times New Roman" w:hAnsi="Times New Roman"/>
            <w:sz w:val="24"/>
            <w:szCs w:val="24"/>
          </w:rPr>
          <w:t>R</w:t>
        </w:r>
        <w:r w:rsidR="00BA41E3">
          <w:rPr>
            <w:rFonts w:ascii="Times New Roman" w:hAnsi="Times New Roman"/>
            <w:sz w:val="24"/>
            <w:szCs w:val="24"/>
            <w:vertAlign w:val="superscript"/>
          </w:rPr>
          <w:t>2</w:t>
        </w:r>
        <w:r w:rsidR="00BA41E3">
          <w:rPr>
            <w:rFonts w:ascii="Times New Roman" w:hAnsi="Times New Roman"/>
            <w:sz w:val="24"/>
            <w:szCs w:val="24"/>
          </w:rPr>
          <w:t xml:space="preserve">) was 0.72. </w:t>
        </w:r>
      </w:ins>
      <w:ins w:id="236" w:author="See, Kevin (DFW)" w:date="2022-03-28T18:24:00Z">
        <w:r w:rsidR="00BA41E3">
          <w:rPr>
            <w:rFonts w:ascii="Times New Roman" w:hAnsi="Times New Roman"/>
            <w:sz w:val="24"/>
            <w:szCs w:val="24"/>
          </w:rPr>
          <w:t>Diagnostic plots suggested</w:t>
        </w:r>
      </w:ins>
      <w:ins w:id="237" w:author="See, Kevin (DFW)" w:date="2022-03-28T18:25:00Z">
        <w:r w:rsidR="00BA41E3">
          <w:rPr>
            <w:rFonts w:ascii="Times New Roman" w:hAnsi="Times New Roman"/>
            <w:sz w:val="24"/>
            <w:szCs w:val="24"/>
          </w:rPr>
          <w:t xml:space="preserve"> that the regression assumptions were met. </w:t>
        </w:r>
      </w:ins>
      <w:ins w:id="238" w:author="See, Kevin (DFW)" w:date="2022-03-28T18:27:00Z">
        <w:r w:rsidR="0083649E">
          <w:rPr>
            <w:rFonts w:ascii="Times New Roman" w:hAnsi="Times New Roman"/>
            <w:sz w:val="24"/>
            <w:szCs w:val="24"/>
          </w:rPr>
          <w:t xml:space="preserve">The fitted model predicted overshoot abundance </w:t>
        </w:r>
      </w:ins>
      <w:ins w:id="239" w:author="See, Kevin (DFW)" w:date="2022-03-28T18:28:00Z">
        <w:r w:rsidR="0083649E">
          <w:rPr>
            <w:rFonts w:ascii="Times New Roman" w:hAnsi="Times New Roman"/>
            <w:sz w:val="24"/>
            <w:szCs w:val="24"/>
          </w:rPr>
          <w:t>at PR</w:t>
        </w:r>
        <w:r w:rsidR="0083649E" w:rsidRPr="0083649E">
          <w:rPr>
            <w:rFonts w:ascii="Times New Roman" w:hAnsi="Times New Roman"/>
            <w:sz w:val="24"/>
            <w:szCs w:val="24"/>
          </w:rPr>
          <w:t>D, ba</w:t>
        </w:r>
        <w:r w:rsidR="0083649E">
          <w:rPr>
            <w:rFonts w:ascii="Times New Roman" w:hAnsi="Times New Roman"/>
            <w:sz w:val="24"/>
            <w:szCs w:val="24"/>
          </w:rPr>
          <w:t xml:space="preserve">sed on </w:t>
        </w:r>
      </w:ins>
      <w:ins w:id="240" w:author="See, Kevin (DFW)" w:date="2022-03-28T18:29:00Z">
        <w:r w:rsidR="0083649E">
          <w:rPr>
            <w:rFonts w:ascii="Times New Roman" w:hAnsi="Times New Roman"/>
            <w:sz w:val="24"/>
            <w:szCs w:val="24"/>
          </w:rPr>
          <w:t>the number of known overshoot PIT tags detected at PRD,</w:t>
        </w:r>
      </w:ins>
      <w:ins w:id="241" w:author="See, Kevin (DFW)" w:date="2022-03-28T18:30:00Z">
        <w:r w:rsidR="0083649E">
          <w:rPr>
            <w:rFonts w:ascii="Times New Roman" w:hAnsi="Times New Roman"/>
            <w:sz w:val="24"/>
            <w:szCs w:val="24"/>
          </w:rPr>
          <w:t xml:space="preserve"> </w:t>
        </w:r>
      </w:ins>
      <w:ins w:id="242" w:author="See, Kevin (DFW)" w:date="2022-03-28T18:29:00Z">
        <w:r w:rsidR="0083649E">
          <w:rPr>
            <w:rFonts w:ascii="Times New Roman" w:hAnsi="Times New Roman"/>
            <w:sz w:val="24"/>
            <w:szCs w:val="24"/>
          </w:rPr>
          <w:t>with the following estimated parameters:</w:t>
        </w:r>
      </w:ins>
    </w:p>
    <w:p w14:paraId="1D52CE83" w14:textId="27CCE0FD" w:rsidR="00CB7B58" w:rsidDel="0083649E" w:rsidRDefault="00C16E9C" w:rsidP="008F69EA">
      <w:pPr>
        <w:spacing w:after="0" w:line="480" w:lineRule="auto"/>
        <w:ind w:firstLine="360"/>
        <w:rPr>
          <w:del w:id="243" w:author="See, Kevin (DFW)" w:date="2022-03-28T18:29:00Z"/>
          <w:rFonts w:ascii="Times New Roman" w:hAnsi="Times New Roman"/>
          <w:sz w:val="24"/>
          <w:szCs w:val="24"/>
        </w:rPr>
      </w:pPr>
      <w:del w:id="244" w:author="See, Kevin (DFW)" w:date="2022-03-28T18:29:00Z">
        <w:r w:rsidDel="0083649E">
          <w:rPr>
            <w:rFonts w:ascii="Times New Roman" w:hAnsi="Times New Roman"/>
            <w:sz w:val="24"/>
            <w:szCs w:val="24"/>
          </w:rPr>
          <w:delText>The e</w:delText>
        </w:r>
        <w:r w:rsidR="00792BFE" w:rsidDel="0083649E">
          <w:rPr>
            <w:rFonts w:ascii="Times New Roman" w:hAnsi="Times New Roman"/>
            <w:sz w:val="24"/>
            <w:szCs w:val="24"/>
          </w:rPr>
          <w:delText xml:space="preserve">stimated </w:delText>
        </w:r>
        <w:r w:rsidR="00557C0A" w:rsidDel="0083649E">
          <w:rPr>
            <w:rFonts w:ascii="Times New Roman" w:hAnsi="Times New Roman"/>
            <w:sz w:val="24"/>
            <w:szCs w:val="24"/>
          </w:rPr>
          <w:delText xml:space="preserve">annual </w:delText>
        </w:r>
        <w:r w:rsidR="00792BFE" w:rsidDel="0083649E">
          <w:rPr>
            <w:rFonts w:ascii="Times New Roman" w:hAnsi="Times New Roman"/>
            <w:sz w:val="24"/>
            <w:szCs w:val="24"/>
          </w:rPr>
          <w:delText xml:space="preserve">overshoot fallback abundance </w:delText>
        </w:r>
        <w:r w:rsidDel="0083649E">
          <w:rPr>
            <w:rFonts w:ascii="Times New Roman" w:hAnsi="Times New Roman"/>
            <w:sz w:val="24"/>
            <w:szCs w:val="24"/>
          </w:rPr>
          <w:delText xml:space="preserve">of wild steelhead </w:delText>
        </w:r>
        <w:r w:rsidR="00792BFE" w:rsidDel="0083649E">
          <w:rPr>
            <w:rFonts w:ascii="Times New Roman" w:hAnsi="Times New Roman"/>
            <w:sz w:val="24"/>
            <w:szCs w:val="24"/>
          </w:rPr>
          <w:delText>was significant</w:delText>
        </w:r>
        <w:r w:rsidDel="0083649E">
          <w:rPr>
            <w:rFonts w:ascii="Times New Roman" w:hAnsi="Times New Roman"/>
            <w:sz w:val="24"/>
            <w:szCs w:val="24"/>
          </w:rPr>
          <w:delText>ly</w:delText>
        </w:r>
        <w:r w:rsidR="00792BFE" w:rsidDel="0083649E">
          <w:rPr>
            <w:rFonts w:ascii="Times New Roman" w:hAnsi="Times New Roman"/>
            <w:sz w:val="24"/>
            <w:szCs w:val="24"/>
          </w:rPr>
          <w:delText xml:space="preserve"> </w:delText>
        </w:r>
        <w:r w:rsidR="00631A5E" w:rsidDel="0083649E">
          <w:rPr>
            <w:rFonts w:ascii="Times New Roman" w:hAnsi="Times New Roman"/>
            <w:sz w:val="24"/>
            <w:szCs w:val="24"/>
          </w:rPr>
          <w:delText xml:space="preserve">positively </w:delText>
        </w:r>
        <w:r w:rsidR="00575C18" w:rsidDel="0083649E">
          <w:rPr>
            <w:rFonts w:ascii="Times New Roman" w:hAnsi="Times New Roman"/>
            <w:sz w:val="24"/>
            <w:szCs w:val="24"/>
          </w:rPr>
          <w:delText>cor</w:delText>
        </w:r>
        <w:r w:rsidR="00792BFE" w:rsidDel="0083649E">
          <w:rPr>
            <w:rFonts w:ascii="Times New Roman" w:hAnsi="Times New Roman"/>
            <w:sz w:val="24"/>
            <w:szCs w:val="24"/>
          </w:rPr>
          <w:delText xml:space="preserve">related </w:delText>
        </w:r>
        <w:r w:rsidR="00575C18" w:rsidDel="0083649E">
          <w:rPr>
            <w:rFonts w:ascii="Times New Roman" w:hAnsi="Times New Roman"/>
            <w:sz w:val="24"/>
            <w:szCs w:val="24"/>
          </w:rPr>
          <w:delText xml:space="preserve">with </w:delText>
        </w:r>
        <w:r w:rsidR="00792BFE" w:rsidDel="0083649E">
          <w:rPr>
            <w:rFonts w:ascii="Times New Roman" w:hAnsi="Times New Roman"/>
            <w:sz w:val="24"/>
            <w:szCs w:val="24"/>
          </w:rPr>
          <w:delText xml:space="preserve">the </w:delText>
        </w:r>
        <w:r w:rsidR="00557C0A" w:rsidDel="0083649E">
          <w:rPr>
            <w:rFonts w:ascii="Times New Roman" w:hAnsi="Times New Roman"/>
            <w:sz w:val="24"/>
            <w:szCs w:val="24"/>
          </w:rPr>
          <w:delText xml:space="preserve">annual </w:delText>
        </w:r>
        <w:r w:rsidR="00792BFE" w:rsidDel="0083649E">
          <w:rPr>
            <w:rFonts w:ascii="Times New Roman" w:hAnsi="Times New Roman"/>
            <w:sz w:val="24"/>
            <w:szCs w:val="24"/>
          </w:rPr>
          <w:delText xml:space="preserve">number of </w:delText>
        </w:r>
        <w:r w:rsidR="00776B44" w:rsidDel="0083649E">
          <w:rPr>
            <w:rFonts w:ascii="Times New Roman" w:hAnsi="Times New Roman"/>
            <w:sz w:val="24"/>
            <w:szCs w:val="24"/>
          </w:rPr>
          <w:delText xml:space="preserve">wild </w:delText>
        </w:r>
        <w:r w:rsidR="00792BFE" w:rsidDel="0083649E">
          <w:rPr>
            <w:rFonts w:ascii="Times New Roman" w:hAnsi="Times New Roman"/>
            <w:sz w:val="24"/>
            <w:szCs w:val="24"/>
          </w:rPr>
          <w:delText>known overshoot fallback</w:delText>
        </w:r>
        <w:r w:rsidR="00B53B74" w:rsidDel="0083649E">
          <w:rPr>
            <w:rFonts w:ascii="Times New Roman" w:hAnsi="Times New Roman"/>
            <w:sz w:val="24"/>
            <w:szCs w:val="24"/>
          </w:rPr>
          <w:delText xml:space="preserve"> </w:delText>
        </w:r>
        <w:r w:rsidR="00776B44" w:rsidDel="0083649E">
          <w:rPr>
            <w:rFonts w:ascii="Times New Roman" w:hAnsi="Times New Roman"/>
            <w:sz w:val="24"/>
            <w:szCs w:val="24"/>
          </w:rPr>
          <w:delText>steelhead</w:delText>
        </w:r>
        <w:r w:rsidR="00792BFE" w:rsidDel="0083649E">
          <w:rPr>
            <w:rFonts w:ascii="Times New Roman" w:hAnsi="Times New Roman"/>
            <w:sz w:val="24"/>
            <w:szCs w:val="24"/>
          </w:rPr>
          <w:delText xml:space="preserve"> (R</w:delText>
        </w:r>
        <w:r w:rsidR="00792BFE" w:rsidRPr="00C16E9C" w:rsidDel="0083649E">
          <w:rPr>
            <w:rFonts w:ascii="Times New Roman" w:hAnsi="Times New Roman"/>
            <w:sz w:val="24"/>
            <w:szCs w:val="24"/>
            <w:vertAlign w:val="superscript"/>
          </w:rPr>
          <w:delText>2</w:delText>
        </w:r>
        <w:r w:rsidR="00792BFE" w:rsidDel="0083649E">
          <w:rPr>
            <w:rFonts w:ascii="Times New Roman" w:hAnsi="Times New Roman"/>
            <w:sz w:val="24"/>
            <w:szCs w:val="24"/>
          </w:rPr>
          <w:delText xml:space="preserve"> = </w:delText>
        </w:r>
        <w:r w:rsidR="003878CF" w:rsidDel="0083649E">
          <w:rPr>
            <w:rFonts w:ascii="Times New Roman" w:hAnsi="Times New Roman"/>
            <w:sz w:val="24"/>
            <w:szCs w:val="24"/>
          </w:rPr>
          <w:delText>0.74</w:delText>
        </w:r>
        <w:r w:rsidR="006308C2" w:rsidDel="0083649E">
          <w:rPr>
            <w:rFonts w:ascii="Times New Roman" w:hAnsi="Times New Roman"/>
            <w:sz w:val="24"/>
            <w:szCs w:val="24"/>
          </w:rPr>
          <w:delText xml:space="preserve">; </w:delText>
        </w:r>
        <w:r w:rsidR="006308C2" w:rsidRPr="00237C22" w:rsidDel="0083649E">
          <w:rPr>
            <w:rFonts w:ascii="Times New Roman" w:hAnsi="Times New Roman"/>
            <w:i/>
            <w:sz w:val="24"/>
            <w:szCs w:val="24"/>
          </w:rPr>
          <w:delText xml:space="preserve">P </w:delText>
        </w:r>
        <w:r w:rsidR="006308C2" w:rsidRPr="0008457D" w:rsidDel="0083649E">
          <w:rPr>
            <w:rFonts w:ascii="Times New Roman" w:hAnsi="Times New Roman"/>
            <w:sz w:val="24"/>
            <w:szCs w:val="24"/>
          </w:rPr>
          <w:delText>&lt; 0.0</w:delText>
        </w:r>
        <w:r w:rsidR="00237C22" w:rsidDel="0083649E">
          <w:rPr>
            <w:rFonts w:ascii="Times New Roman" w:hAnsi="Times New Roman"/>
            <w:sz w:val="24"/>
            <w:szCs w:val="24"/>
          </w:rPr>
          <w:delText>0</w:delText>
        </w:r>
        <w:r w:rsidR="006308C2" w:rsidRPr="0008457D" w:rsidDel="0083649E">
          <w:rPr>
            <w:rFonts w:ascii="Times New Roman" w:hAnsi="Times New Roman"/>
            <w:sz w:val="24"/>
            <w:szCs w:val="24"/>
          </w:rPr>
          <w:delText>1</w:delText>
        </w:r>
        <w:r w:rsidRPr="0008457D" w:rsidDel="0083649E">
          <w:rPr>
            <w:rFonts w:ascii="Times New Roman" w:hAnsi="Times New Roman"/>
            <w:sz w:val="24"/>
            <w:szCs w:val="24"/>
          </w:rPr>
          <w:delText>)</w:delText>
        </w:r>
        <w:r w:rsidR="00FD276C" w:rsidDel="0083649E">
          <w:rPr>
            <w:rFonts w:ascii="Times New Roman" w:hAnsi="Times New Roman"/>
            <w:sz w:val="24"/>
            <w:szCs w:val="24"/>
          </w:rPr>
          <w:delText>;</w:delText>
        </w:r>
      </w:del>
    </w:p>
    <w:p w14:paraId="0CC93C14" w14:textId="50BF2F34"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del w:id="245" w:author="See, Kevin (DFW)" w:date="2022-03-28T15:59:00Z">
        <w:r w:rsidR="008D4EDA" w:rsidDel="00647807">
          <w:rPr>
            <w:rFonts w:ascii="Times New Roman" w:hAnsi="Times New Roman"/>
            <w:sz w:val="24"/>
            <w:szCs w:val="24"/>
          </w:rPr>
          <w:delText>41.46</w:delText>
        </w:r>
      </w:del>
      <w:ins w:id="246" w:author="See, Kevin (DFW)" w:date="2022-03-28T15:59:00Z">
        <w:r w:rsidR="00647807">
          <w:rPr>
            <w:rFonts w:ascii="Times New Roman" w:hAnsi="Times New Roman"/>
            <w:sz w:val="24"/>
            <w:szCs w:val="24"/>
          </w:rPr>
          <w:t>55.70</w:t>
        </w:r>
      </w:ins>
      <w:r w:rsidR="00C570BE">
        <w:rPr>
          <w:rFonts w:ascii="Times New Roman" w:hAnsi="Times New Roman"/>
          <w:sz w:val="24"/>
          <w:szCs w:val="24"/>
        </w:rPr>
        <w:t>*</w:t>
      </w:r>
      <w:r w:rsidR="00C570BE">
        <w:rPr>
          <w:rFonts w:ascii="Times New Roman" w:hAnsi="Times New Roman"/>
          <w:i/>
          <w:sz w:val="24"/>
          <w:szCs w:val="24"/>
        </w:rPr>
        <w:t>T</w:t>
      </w:r>
      <w:del w:id="247" w:author="See, Kevin (DFW)" w:date="2022-03-28T15:58:00Z">
        <w:r w:rsidR="00C10C28" w:rsidDel="00647807">
          <w:rPr>
            <w:rFonts w:ascii="Times New Roman" w:hAnsi="Times New Roman"/>
            <w:iCs/>
            <w:sz w:val="24"/>
            <w:szCs w:val="24"/>
            <w:vertAlign w:val="superscript"/>
          </w:rPr>
          <w:delText>0</w:delText>
        </w:r>
        <w:r w:rsidR="00CB1E4C" w:rsidDel="00647807">
          <w:rPr>
            <w:rFonts w:ascii="Times New Roman" w:hAnsi="Times New Roman"/>
            <w:iCs/>
            <w:sz w:val="24"/>
            <w:szCs w:val="24"/>
            <w:vertAlign w:val="superscript"/>
          </w:rPr>
          <w:delText>.99</w:delText>
        </w:r>
      </w:del>
      <w:ins w:id="248" w:author="See, Kevin (DFW)" w:date="2022-03-28T15:58:00Z">
        <w:r w:rsidR="00647807">
          <w:rPr>
            <w:rFonts w:ascii="Times New Roman" w:hAnsi="Times New Roman"/>
            <w:iCs/>
            <w:sz w:val="24"/>
            <w:szCs w:val="24"/>
            <w:vertAlign w:val="superscript"/>
          </w:rPr>
          <w:t>0.95</w:t>
        </w:r>
      </w:ins>
    </w:p>
    <w:p w14:paraId="4400BF7E" w14:textId="77777777" w:rsidR="0083649E" w:rsidRDefault="00CB7B58" w:rsidP="00373BFC">
      <w:pPr>
        <w:spacing w:after="0" w:line="480" w:lineRule="auto"/>
        <w:rPr>
          <w:ins w:id="249" w:author="See, Kevin (DFW)" w:date="2022-03-28T18:31:00Z"/>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w:t>
      </w:r>
      <w:r w:rsidR="00776B44">
        <w:rPr>
          <w:rFonts w:ascii="Times New Roman" w:hAnsi="Times New Roman"/>
          <w:sz w:val="24"/>
          <w:szCs w:val="24"/>
        </w:rPr>
        <w:t xml:space="preserve">wild </w:t>
      </w:r>
      <w:r>
        <w:rPr>
          <w:rFonts w:ascii="Times New Roman" w:hAnsi="Times New Roman"/>
          <w:sz w:val="24"/>
          <w:szCs w:val="24"/>
        </w:rPr>
        <w:t xml:space="preserve">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w:t>
      </w:r>
      <w:del w:id="250" w:author="See, Kevin (DFW)" w:date="2022-03-28T18:31:00Z">
        <w:r w:rsidDel="0083649E">
          <w:rPr>
            <w:rFonts w:ascii="Times New Roman" w:hAnsi="Times New Roman"/>
            <w:sz w:val="24"/>
            <w:szCs w:val="24"/>
          </w:rPr>
          <w:delText xml:space="preserve"> </w:delText>
        </w:r>
      </w:del>
      <w:r>
        <w:rPr>
          <w:rFonts w:ascii="Times New Roman" w:hAnsi="Times New Roman"/>
          <w:sz w:val="24"/>
          <w:szCs w:val="24"/>
        </w:rPr>
        <w:t>(Table 3)</w:t>
      </w:r>
      <w:r w:rsidR="00C16E9C">
        <w:rPr>
          <w:rFonts w:ascii="Times New Roman" w:hAnsi="Times New Roman"/>
          <w:sz w:val="24"/>
          <w:szCs w:val="24"/>
        </w:rPr>
        <w:t>.</w:t>
      </w:r>
      <w:r w:rsidR="0049603E" w:rsidRPr="0049603E">
        <w:rPr>
          <w:rFonts w:ascii="Times New Roman" w:hAnsi="Times New Roman"/>
          <w:sz w:val="24"/>
          <w:szCs w:val="24"/>
        </w:rPr>
        <w:t xml:space="preserve"> </w:t>
      </w:r>
      <w:r w:rsidR="0034564B">
        <w:rPr>
          <w:rFonts w:ascii="Times New Roman" w:hAnsi="Times New Roman"/>
          <w:sz w:val="24"/>
          <w:szCs w:val="24"/>
        </w:rPr>
        <w:t xml:space="preserve">Wild steelhead overshoots comprised an average of </w:t>
      </w:r>
      <w:del w:id="251" w:author="See, Kevin (DFW)" w:date="2022-03-28T16:07:00Z">
        <w:r w:rsidR="0034564B" w:rsidDel="00481E37">
          <w:rPr>
            <w:rFonts w:ascii="Times New Roman" w:hAnsi="Times New Roman"/>
            <w:sz w:val="24"/>
            <w:szCs w:val="24"/>
          </w:rPr>
          <w:delText>44</w:delText>
        </w:r>
      </w:del>
      <w:ins w:id="252" w:author="See, Kevin (DFW)" w:date="2022-03-28T16:07:00Z">
        <w:r w:rsidR="00481E37">
          <w:rPr>
            <w:rFonts w:ascii="Times New Roman" w:hAnsi="Times New Roman"/>
            <w:sz w:val="24"/>
            <w:szCs w:val="24"/>
          </w:rPr>
          <w:t>54</w:t>
        </w:r>
      </w:ins>
      <w:r w:rsidR="0034564B">
        <w:rPr>
          <w:rFonts w:ascii="Times New Roman" w:hAnsi="Times New Roman"/>
          <w:sz w:val="24"/>
          <w:szCs w:val="24"/>
        </w:rPr>
        <w:t xml:space="preserve">% (SD = </w:t>
      </w:r>
      <w:del w:id="253" w:author="See, Kevin (DFW)" w:date="2022-03-28T16:07:00Z">
        <w:r w:rsidR="0034564B" w:rsidDel="00481E37">
          <w:rPr>
            <w:rFonts w:ascii="Times New Roman" w:hAnsi="Times New Roman"/>
            <w:sz w:val="24"/>
            <w:szCs w:val="24"/>
          </w:rPr>
          <w:delText>16</w:delText>
        </w:r>
      </w:del>
      <w:ins w:id="254" w:author="See, Kevin (DFW)" w:date="2022-03-28T16:07:00Z">
        <w:r w:rsidR="00481E37">
          <w:rPr>
            <w:rFonts w:ascii="Times New Roman" w:hAnsi="Times New Roman"/>
            <w:sz w:val="24"/>
            <w:szCs w:val="24"/>
          </w:rPr>
          <w:t>18</w:t>
        </w:r>
      </w:ins>
      <w:r w:rsidR="0034564B">
        <w:rPr>
          <w:rFonts w:ascii="Times New Roman" w:hAnsi="Times New Roman"/>
          <w:sz w:val="24"/>
          <w:szCs w:val="24"/>
        </w:rPr>
        <w:t xml:space="preserve">%) of the adjusted Priest Rapids Dam count and ranged between </w:t>
      </w:r>
      <w:del w:id="255" w:author="See, Kevin (DFW)" w:date="2022-03-28T16:08:00Z">
        <w:r w:rsidR="0034564B" w:rsidDel="00481E37">
          <w:rPr>
            <w:rFonts w:ascii="Times New Roman" w:hAnsi="Times New Roman"/>
            <w:sz w:val="24"/>
            <w:szCs w:val="24"/>
          </w:rPr>
          <w:delText>23</w:delText>
        </w:r>
      </w:del>
      <w:ins w:id="256" w:author="See, Kevin (DFW)" w:date="2022-03-28T16:08:00Z">
        <w:r w:rsidR="00481E37">
          <w:rPr>
            <w:rFonts w:ascii="Times New Roman" w:hAnsi="Times New Roman"/>
            <w:sz w:val="24"/>
            <w:szCs w:val="24"/>
          </w:rPr>
          <w:t>30</w:t>
        </w:r>
      </w:ins>
      <w:r w:rsidR="0034564B">
        <w:rPr>
          <w:rFonts w:ascii="Times New Roman" w:hAnsi="Times New Roman"/>
          <w:sz w:val="24"/>
          <w:szCs w:val="24"/>
        </w:rPr>
        <w:t xml:space="preserve">% and </w:t>
      </w:r>
      <w:del w:id="257" w:author="See, Kevin (DFW)" w:date="2022-03-28T16:08:00Z">
        <w:r w:rsidR="0034564B" w:rsidDel="00481E37">
          <w:rPr>
            <w:rFonts w:ascii="Times New Roman" w:hAnsi="Times New Roman"/>
            <w:sz w:val="24"/>
            <w:szCs w:val="24"/>
          </w:rPr>
          <w:delText>74</w:delText>
        </w:r>
      </w:del>
      <w:ins w:id="258" w:author="See, Kevin (DFW)" w:date="2022-03-28T16:08:00Z">
        <w:r w:rsidR="00481E37">
          <w:rPr>
            <w:rFonts w:ascii="Times New Roman" w:hAnsi="Times New Roman"/>
            <w:sz w:val="24"/>
            <w:szCs w:val="24"/>
          </w:rPr>
          <w:t>88</w:t>
        </w:r>
      </w:ins>
      <w:r w:rsidR="0034564B">
        <w:rPr>
          <w:rFonts w:ascii="Times New Roman" w:hAnsi="Times New Roman"/>
          <w:sz w:val="24"/>
          <w:szCs w:val="24"/>
        </w:rPr>
        <w:t xml:space="preserve">%. </w:t>
      </w:r>
    </w:p>
    <w:p w14:paraId="3EDB909A" w14:textId="3FCA03CE" w:rsidR="00DF7228" w:rsidRDefault="00BD2E53" w:rsidP="0083649E">
      <w:pPr>
        <w:spacing w:after="0" w:line="480" w:lineRule="auto"/>
        <w:ind w:firstLine="360"/>
        <w:rPr>
          <w:rFonts w:ascii="Times New Roman" w:hAnsi="Times New Roman"/>
          <w:sz w:val="24"/>
          <w:szCs w:val="24"/>
        </w:rPr>
        <w:pPrChange w:id="259" w:author="See, Kevin (DFW)" w:date="2022-03-28T18:32:00Z">
          <w:pPr>
            <w:spacing w:after="0" w:line="480" w:lineRule="auto"/>
          </w:pPr>
        </w:pPrChange>
      </w:pPr>
      <w:r>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Pr>
          <w:rFonts w:ascii="Times New Roman" w:hAnsi="Times New Roman"/>
          <w:sz w:val="24"/>
          <w:szCs w:val="24"/>
        </w:rPr>
        <w:t xml:space="preserve"> originate</w:t>
      </w:r>
      <w:r w:rsidR="0064782E">
        <w:rPr>
          <w:rFonts w:ascii="Times New Roman" w:hAnsi="Times New Roman"/>
          <w:sz w:val="24"/>
          <w:szCs w:val="24"/>
        </w:rPr>
        <w:t xml:space="preserve"> from one of four extant </w:t>
      </w:r>
      <w:r w:rsidR="002F0822">
        <w:rPr>
          <w:rFonts w:ascii="Times New Roman" w:hAnsi="Times New Roman"/>
          <w:sz w:val="24"/>
          <w:szCs w:val="24"/>
        </w:rPr>
        <w:t xml:space="preserve">upstream </w:t>
      </w:r>
      <w:r w:rsidR="0064782E">
        <w:rPr>
          <w:rFonts w:ascii="Times New Roman" w:hAnsi="Times New Roman"/>
          <w:sz w:val="24"/>
          <w:szCs w:val="24"/>
        </w:rPr>
        <w:t xml:space="preserve">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 xml:space="preserve">the four </w:t>
      </w:r>
      <w:r w:rsidR="0082222D">
        <w:rPr>
          <w:rFonts w:ascii="Times New Roman" w:hAnsi="Times New Roman"/>
          <w:sz w:val="24"/>
          <w:szCs w:val="24"/>
        </w:rPr>
        <w:lastRenderedPageBreak/>
        <w:t>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w:t>
      </w:r>
      <w:del w:id="260" w:author="See, Kevin (DFW)" w:date="2022-03-28T16:10:00Z">
        <w:r w:rsidR="00BA3E62" w:rsidDel="00481E37">
          <w:rPr>
            <w:rFonts w:ascii="Times New Roman" w:hAnsi="Times New Roman"/>
            <w:sz w:val="24"/>
            <w:szCs w:val="24"/>
          </w:rPr>
          <w:delText>98</w:delText>
        </w:r>
      </w:del>
      <w:ins w:id="261" w:author="See, Kevin (DFW)" w:date="2022-03-28T16:10:00Z">
        <w:r w:rsidR="00481E37">
          <w:rPr>
            <w:rFonts w:ascii="Times New Roman" w:hAnsi="Times New Roman"/>
            <w:sz w:val="24"/>
            <w:szCs w:val="24"/>
          </w:rPr>
          <w:t>89</w:t>
        </w:r>
      </w:ins>
      <w:r w:rsidR="00BA3E62">
        <w:rPr>
          <w:rFonts w:ascii="Times New Roman" w:hAnsi="Times New Roman"/>
          <w:sz w:val="24"/>
          <w:szCs w:val="24"/>
        </w:rPr>
        <w:t>)</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w:t>
      </w:r>
      <w:del w:id="262" w:author="See, Kevin (DFW)" w:date="2022-03-28T16:10:00Z">
        <w:r w:rsidR="008F4BF9" w:rsidDel="00481E37">
          <w:rPr>
            <w:rFonts w:ascii="Times New Roman" w:hAnsi="Times New Roman"/>
            <w:sz w:val="24"/>
            <w:szCs w:val="24"/>
          </w:rPr>
          <w:delText xml:space="preserve">430 </w:delText>
        </w:r>
      </w:del>
      <w:ins w:id="263" w:author="See, Kevin (DFW)" w:date="2022-03-28T16:10:00Z">
        <w:r w:rsidR="00481E37">
          <w:rPr>
            <w:rFonts w:ascii="Times New Roman" w:hAnsi="Times New Roman"/>
            <w:sz w:val="24"/>
            <w:szCs w:val="24"/>
          </w:rPr>
          <w:t xml:space="preserve">448 </w:t>
        </w:r>
      </w:ins>
      <w:r w:rsidR="00D146AA">
        <w:rPr>
          <w:rFonts w:ascii="Times New Roman" w:hAnsi="Times New Roman"/>
          <w:sz w:val="24"/>
          <w:szCs w:val="24"/>
        </w:rPr>
        <w:t xml:space="preserve">fish, </w:t>
      </w:r>
      <w:r w:rsidR="00FB70F1">
        <w:rPr>
          <w:rFonts w:ascii="Times New Roman" w:hAnsi="Times New Roman"/>
          <w:sz w:val="24"/>
          <w:szCs w:val="24"/>
        </w:rPr>
        <w:t xml:space="preserve">and a mean relative difference of </w:t>
      </w:r>
      <w:del w:id="264" w:author="See, Kevin (DFW)" w:date="2022-03-28T16:11:00Z">
        <w:r w:rsidR="00FB70F1" w:rsidDel="00481E37">
          <w:rPr>
            <w:rFonts w:ascii="Times New Roman" w:hAnsi="Times New Roman"/>
            <w:sz w:val="24"/>
            <w:szCs w:val="24"/>
          </w:rPr>
          <w:delText>3.3</w:delText>
        </w:r>
      </w:del>
      <w:ins w:id="265" w:author="See, Kevin (DFW)" w:date="2022-03-28T16:13:00Z">
        <w:r w:rsidR="00481E37">
          <w:rPr>
            <w:rFonts w:ascii="Times New Roman" w:hAnsi="Times New Roman"/>
            <w:sz w:val="24"/>
            <w:szCs w:val="24"/>
          </w:rPr>
          <w:t>9.5</w:t>
        </w:r>
      </w:ins>
      <w:r w:rsidR="00FB70F1">
        <w:rPr>
          <w:rFonts w:ascii="Times New Roman" w:hAnsi="Times New Roman"/>
          <w:sz w:val="24"/>
          <w:szCs w:val="24"/>
        </w:rPr>
        <w:t>%</w:t>
      </w:r>
      <w:r w:rsidR="002D1B88">
        <w:rPr>
          <w:rFonts w:ascii="Times New Roman" w:hAnsi="Times New Roman"/>
          <w:sz w:val="24"/>
          <w:szCs w:val="24"/>
        </w:rPr>
        <w:t xml:space="preserve">. </w:t>
      </w:r>
    </w:p>
    <w:p w14:paraId="1F127F7E" w14:textId="56AA0077"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were variable</w:t>
      </w:r>
      <w:r w:rsidR="00466CEB">
        <w:rPr>
          <w:rFonts w:ascii="Times New Roman" w:hAnsi="Times New Roman"/>
          <w:sz w:val="24"/>
          <w:szCs w:val="24"/>
        </w:rPr>
        <w:t xml:space="preserve"> (range </w:t>
      </w:r>
      <w:del w:id="266" w:author="See, Kevin (DFW)" w:date="2022-03-28T16:39:00Z">
        <w:r w:rsidR="00466CEB" w:rsidDel="004C0905">
          <w:rPr>
            <w:rFonts w:ascii="Times New Roman" w:hAnsi="Times New Roman"/>
            <w:sz w:val="24"/>
            <w:szCs w:val="24"/>
          </w:rPr>
          <w:delText>3</w:delText>
        </w:r>
        <w:r w:rsidR="00BE4A41" w:rsidDel="004C0905">
          <w:rPr>
            <w:rFonts w:ascii="Times New Roman" w:hAnsi="Times New Roman"/>
            <w:sz w:val="24"/>
            <w:szCs w:val="24"/>
          </w:rPr>
          <w:delText>4</w:delText>
        </w:r>
      </w:del>
      <w:ins w:id="267" w:author="See, Kevin (DFW)" w:date="2022-03-28T16:39:00Z">
        <w:r w:rsidR="004C0905">
          <w:rPr>
            <w:rFonts w:ascii="Times New Roman" w:hAnsi="Times New Roman"/>
            <w:sz w:val="24"/>
            <w:szCs w:val="24"/>
          </w:rPr>
          <w:t>36</w:t>
        </w:r>
      </w:ins>
      <w:r w:rsidR="00466CEB">
        <w:rPr>
          <w:rFonts w:ascii="Times New Roman" w:hAnsi="Times New Roman"/>
          <w:sz w:val="24"/>
          <w:szCs w:val="24"/>
        </w:rPr>
        <w:t>-</w:t>
      </w:r>
      <w:del w:id="268" w:author="See, Kevin (DFW)" w:date="2022-03-28T16:39:00Z">
        <w:r w:rsidR="00466CEB" w:rsidDel="004C0905">
          <w:rPr>
            <w:rFonts w:ascii="Times New Roman" w:hAnsi="Times New Roman"/>
            <w:sz w:val="24"/>
            <w:szCs w:val="24"/>
          </w:rPr>
          <w:delText>70</w:delText>
        </w:r>
      </w:del>
      <w:ins w:id="269" w:author="See, Kevin (DFW)" w:date="2022-03-28T16:39:00Z">
        <w:r w:rsidR="004C0905">
          <w:rPr>
            <w:rFonts w:ascii="Times New Roman" w:hAnsi="Times New Roman"/>
            <w:sz w:val="24"/>
            <w:szCs w:val="24"/>
          </w:rPr>
          <w:t>72</w:t>
        </w:r>
      </w:ins>
      <w:r w:rsidR="00466CEB">
        <w:rPr>
          <w:rFonts w:ascii="Times New Roman" w:hAnsi="Times New Roman"/>
          <w:sz w:val="24"/>
          <w:szCs w:val="24"/>
        </w:rPr>
        <w:t>%)</w:t>
      </w:r>
      <w:r w:rsidR="00E14723">
        <w:rPr>
          <w:rFonts w:ascii="Times New Roman" w:hAnsi="Times New Roman"/>
          <w:sz w:val="24"/>
          <w:szCs w:val="24"/>
        </w:rPr>
        <w:t xml:space="preserve"> and averaged </w:t>
      </w:r>
      <w:del w:id="270" w:author="See, Kevin (DFW)" w:date="2022-03-28T16:39:00Z">
        <w:r w:rsidR="00CB58E0" w:rsidDel="004C0905">
          <w:rPr>
            <w:rFonts w:ascii="Times New Roman" w:hAnsi="Times New Roman"/>
            <w:sz w:val="24"/>
            <w:szCs w:val="24"/>
          </w:rPr>
          <w:delText>57</w:delText>
        </w:r>
      </w:del>
      <w:ins w:id="271" w:author="See, Kevin (DFW)" w:date="2022-03-28T16:39:00Z">
        <w:r w:rsidR="004C0905">
          <w:rPr>
            <w:rFonts w:ascii="Times New Roman" w:hAnsi="Times New Roman"/>
            <w:sz w:val="24"/>
            <w:szCs w:val="24"/>
          </w:rPr>
          <w:t>59</w:t>
        </w:r>
      </w:ins>
      <w:r w:rsidR="00E14723">
        <w:rPr>
          <w:rFonts w:ascii="Times New Roman" w:hAnsi="Times New Roman"/>
          <w:sz w:val="24"/>
          <w:szCs w:val="24"/>
        </w:rPr>
        <w:t xml:space="preserve">% (SD = </w:t>
      </w:r>
      <w:r w:rsidR="005C2F04">
        <w:rPr>
          <w:rFonts w:ascii="Times New Roman" w:hAnsi="Times New Roman"/>
          <w:sz w:val="24"/>
          <w:szCs w:val="24"/>
        </w:rPr>
        <w:t>12</w:t>
      </w:r>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7ADC41C0"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ins w:id="272" w:author="See, Kevin (DFW)" w:date="2022-03-25T14:41:00Z">
        <w:r w:rsidR="004F2199">
          <w:rPr>
            <w:rFonts w:ascii="Times New Roman" w:hAnsi="Times New Roman"/>
            <w:sz w:val="24"/>
            <w:szCs w:val="24"/>
          </w:rPr>
          <w:t xml:space="preserve">From 2010 to 2017, we found 246 known </w:t>
        </w:r>
      </w:ins>
      <w:ins w:id="273" w:author="See, Kevin (DFW)" w:date="2022-03-25T14:43:00Z">
        <w:r w:rsidR="00433EC3">
          <w:rPr>
            <w:rFonts w:ascii="Times New Roman" w:hAnsi="Times New Roman"/>
            <w:sz w:val="24"/>
            <w:szCs w:val="24"/>
          </w:rPr>
          <w:t xml:space="preserve">overshoot </w:t>
        </w:r>
      </w:ins>
      <w:ins w:id="274" w:author="See, Kevin (DFW)" w:date="2022-03-25T14:41:00Z">
        <w:r w:rsidR="004F2199">
          <w:rPr>
            <w:rFonts w:ascii="Times New Roman" w:hAnsi="Times New Roman"/>
            <w:sz w:val="24"/>
            <w:szCs w:val="24"/>
          </w:rPr>
          <w:t xml:space="preserve">wild steelhead detected at Priest Rapids Dam. </w:t>
        </w:r>
      </w:ins>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 xml:space="preserve">of </w:t>
      </w:r>
      <w:del w:id="275" w:author="See, Kevin (DFW)" w:date="2022-03-25T14:41:00Z">
        <w:r w:rsidR="00500BF5" w:rsidRPr="00564CBE" w:rsidDel="008E6C40">
          <w:rPr>
            <w:rFonts w:ascii="Times New Roman" w:hAnsi="Times New Roman"/>
            <w:sz w:val="24"/>
            <w:szCs w:val="24"/>
          </w:rPr>
          <w:delText>known wild steelhead overshoots</w:delText>
        </w:r>
      </w:del>
      <w:ins w:id="276" w:author="See, Kevin (DFW)" w:date="2022-03-25T14:41:00Z">
        <w:r w:rsidR="008E6C40">
          <w:rPr>
            <w:rFonts w:ascii="Times New Roman" w:hAnsi="Times New Roman"/>
            <w:sz w:val="24"/>
            <w:szCs w:val="24"/>
          </w:rPr>
          <w:t>these</w:t>
        </w:r>
      </w:ins>
      <w:r w:rsidR="00500BF5" w:rsidRPr="00564CBE">
        <w:rPr>
          <w:rFonts w:ascii="Times New Roman" w:hAnsi="Times New Roman"/>
          <w:sz w:val="24"/>
          <w:szCs w:val="24"/>
        </w:rPr>
        <w:t xml:space="preserve"> (</w:t>
      </w:r>
      <w:r w:rsidR="00D21665">
        <w:rPr>
          <w:rFonts w:ascii="Times New Roman" w:hAnsi="Times New Roman"/>
          <w:sz w:val="24"/>
          <w:szCs w:val="24"/>
        </w:rPr>
        <w:t>52</w:t>
      </w:r>
      <w:r w:rsidR="00500BF5" w:rsidRPr="00564CBE">
        <w:rPr>
          <w:rFonts w:ascii="Times New Roman" w:hAnsi="Times New Roman"/>
          <w:sz w:val="24"/>
          <w:szCs w:val="24"/>
        </w:rPr>
        <w:t xml:space="preserve">%) </w:t>
      </w:r>
      <w:del w:id="277" w:author="See, Kevin (DFW)" w:date="2022-03-25T14:41:00Z">
        <w:r w:rsidR="00500BF5" w:rsidRPr="00564CBE" w:rsidDel="008E6C40">
          <w:rPr>
            <w:rFonts w:ascii="Times New Roman" w:hAnsi="Times New Roman"/>
            <w:sz w:val="24"/>
            <w:szCs w:val="24"/>
          </w:rPr>
          <w:delText>detected at Priest Rapids Dam</w:delText>
        </w:r>
        <w:r w:rsidR="001B2A0D" w:rsidDel="008E6C40">
          <w:rPr>
            <w:rFonts w:ascii="Times New Roman" w:hAnsi="Times New Roman"/>
            <w:sz w:val="24"/>
            <w:szCs w:val="24"/>
          </w:rPr>
          <w:delText xml:space="preserve"> </w:delText>
        </w:r>
      </w:del>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00500BF5" w:rsidRPr="00564CBE">
        <w:rPr>
          <w:rFonts w:ascii="Times New Roman" w:hAnsi="Times New Roman"/>
          <w:sz w:val="24"/>
          <w:szCs w:val="24"/>
        </w:rPr>
        <w:t xml:space="preserve">. </w:t>
      </w:r>
      <w:r w:rsidR="00810690">
        <w:rPr>
          <w:rFonts w:ascii="Times New Roman" w:hAnsi="Times New Roman"/>
          <w:sz w:val="24"/>
          <w:szCs w:val="24"/>
        </w:rPr>
        <w:t>Of those</w:t>
      </w:r>
      <w:ins w:id="278" w:author="See, Kevin (DFW)" w:date="2022-03-25T14:42:00Z">
        <w:r w:rsidR="008E6C40">
          <w:rPr>
            <w:rFonts w:ascii="Times New Roman" w:hAnsi="Times New Roman"/>
            <w:sz w:val="24"/>
            <w:szCs w:val="24"/>
          </w:rPr>
          <w:t xml:space="preserve"> </w:t>
        </w:r>
        <w:r w:rsidR="0041521A">
          <w:rPr>
            <w:rFonts w:ascii="Times New Roman" w:hAnsi="Times New Roman"/>
            <w:sz w:val="24"/>
            <w:szCs w:val="24"/>
          </w:rPr>
          <w:t>129 tags</w:t>
        </w:r>
      </w:ins>
      <w:r w:rsidR="00810690">
        <w:rPr>
          <w:rFonts w:ascii="Times New Roman" w:hAnsi="Times New Roman"/>
          <w:sz w:val="24"/>
          <w:szCs w:val="24"/>
        </w:rPr>
        <w:t xml:space="preserve">, </w:t>
      </w:r>
      <w:r w:rsidR="00F870BE">
        <w:rPr>
          <w:rFonts w:ascii="Times New Roman" w:hAnsi="Times New Roman"/>
          <w:sz w:val="24"/>
          <w:szCs w:val="24"/>
        </w:rPr>
        <w:t>88</w:t>
      </w:r>
      <w:r w:rsidR="00810690">
        <w:rPr>
          <w:rFonts w:ascii="Times New Roman" w:hAnsi="Times New Roman"/>
          <w:sz w:val="24"/>
          <w:szCs w:val="24"/>
        </w:rPr>
        <w:t>% were subsequently detected downstream of PRD</w:t>
      </w:r>
      <w:ins w:id="279" w:author="See, Kevin (DFW)" w:date="2022-03-25T14:44:00Z">
        <w:r w:rsidR="00433EC3">
          <w:rPr>
            <w:rFonts w:ascii="Times New Roman" w:hAnsi="Times New Roman"/>
            <w:sz w:val="24"/>
            <w:szCs w:val="24"/>
          </w:rPr>
          <w:t xml:space="preserve">, </w:t>
        </w:r>
        <w:r w:rsidR="00426F05">
          <w:rPr>
            <w:rFonts w:ascii="Times New Roman" w:hAnsi="Times New Roman"/>
            <w:sz w:val="24"/>
            <w:szCs w:val="24"/>
          </w:rPr>
          <w:t>demonstrating</w:t>
        </w:r>
        <w:r w:rsidR="00433EC3">
          <w:rPr>
            <w:rFonts w:ascii="Times New Roman" w:hAnsi="Times New Roman"/>
            <w:sz w:val="24"/>
            <w:szCs w:val="24"/>
          </w:rPr>
          <w:t xml:space="preserve"> </w:t>
        </w:r>
        <w:r w:rsidR="00426F05">
          <w:rPr>
            <w:rFonts w:ascii="Times New Roman" w:hAnsi="Times New Roman"/>
            <w:sz w:val="24"/>
            <w:szCs w:val="24"/>
          </w:rPr>
          <w:t>fallback success</w:t>
        </w:r>
      </w:ins>
      <w:r w:rsidR="00810690">
        <w:rPr>
          <w:rFonts w:ascii="Times New Roman" w:hAnsi="Times New Roman"/>
          <w:sz w:val="24"/>
          <w:szCs w:val="24"/>
        </w:rPr>
        <w:t>.</w:t>
      </w:r>
      <w:ins w:id="280" w:author="See, Kevin (DFW)" w:date="2022-03-25T14:43:00Z">
        <w:r w:rsidR="00F4464B">
          <w:rPr>
            <w:rFonts w:ascii="Times New Roman" w:hAnsi="Times New Roman"/>
            <w:sz w:val="24"/>
            <w:szCs w:val="24"/>
          </w:rPr>
          <w:t xml:space="preserve"> The dam with the </w:t>
        </w:r>
        <w:r w:rsidR="00433EC3">
          <w:rPr>
            <w:rFonts w:ascii="Times New Roman" w:hAnsi="Times New Roman"/>
            <w:sz w:val="24"/>
            <w:szCs w:val="24"/>
          </w:rPr>
          <w:t xml:space="preserve">second largest percentage of known overshoot wild steelhead </w:t>
        </w:r>
      </w:ins>
      <w:ins w:id="281" w:author="See, Kevin (DFW)" w:date="2022-03-25T14:45:00Z">
        <w:r w:rsidR="005A3B6B">
          <w:rPr>
            <w:rFonts w:ascii="Times New Roman" w:hAnsi="Times New Roman"/>
            <w:sz w:val="24"/>
            <w:szCs w:val="24"/>
          </w:rPr>
          <w:t xml:space="preserve">after </w:t>
        </w:r>
      </w:ins>
      <w:ins w:id="282" w:author="See, Kevin (DFW)" w:date="2022-03-25T14:46:00Z">
        <w:r w:rsidR="004C5557">
          <w:rPr>
            <w:rFonts w:ascii="Times New Roman" w:hAnsi="Times New Roman"/>
            <w:sz w:val="24"/>
            <w:szCs w:val="24"/>
          </w:rPr>
          <w:t>PRD</w:t>
        </w:r>
      </w:ins>
      <w:ins w:id="283" w:author="See, Kevin (DFW)" w:date="2022-03-25T14:45:00Z">
        <w:r w:rsidR="00A00A9B">
          <w:rPr>
            <w:rFonts w:ascii="Times New Roman" w:hAnsi="Times New Roman"/>
            <w:sz w:val="24"/>
            <w:szCs w:val="24"/>
          </w:rPr>
          <w:t xml:space="preserve"> </w:t>
        </w:r>
      </w:ins>
      <w:ins w:id="284" w:author="See, Kevin (DFW)" w:date="2022-03-25T14:44:00Z">
        <w:r w:rsidR="00426F05">
          <w:rPr>
            <w:rFonts w:ascii="Times New Roman" w:hAnsi="Times New Roman"/>
            <w:sz w:val="24"/>
            <w:szCs w:val="24"/>
          </w:rPr>
          <w:t>was Wells Dam</w:t>
        </w:r>
        <w:r w:rsidR="005A3B6B">
          <w:rPr>
            <w:rFonts w:ascii="Times New Roman" w:hAnsi="Times New Roman"/>
            <w:sz w:val="24"/>
            <w:szCs w:val="24"/>
          </w:rPr>
          <w:t xml:space="preserve"> (</w:t>
        </w:r>
      </w:ins>
      <w:ins w:id="285" w:author="See, Kevin (DFW)" w:date="2022-03-25T14:45:00Z">
        <w:r w:rsidR="005A3B6B">
          <w:rPr>
            <w:rFonts w:ascii="Times New Roman" w:hAnsi="Times New Roman"/>
            <w:sz w:val="24"/>
            <w:szCs w:val="24"/>
          </w:rPr>
          <w:t>20%, n = 49)</w:t>
        </w:r>
        <w:r w:rsidR="00A00A9B">
          <w:rPr>
            <w:rFonts w:ascii="Times New Roman" w:hAnsi="Times New Roman"/>
            <w:sz w:val="24"/>
            <w:szCs w:val="24"/>
          </w:rPr>
          <w:t>, the farthest upstream dam, but only 22% (n = 11)</w:t>
        </w:r>
      </w:ins>
      <w:r w:rsidR="00810690">
        <w:rPr>
          <w:rFonts w:ascii="Times New Roman" w:hAnsi="Times New Roman"/>
          <w:sz w:val="24"/>
          <w:szCs w:val="24"/>
        </w:rPr>
        <w:t xml:space="preserve"> </w:t>
      </w:r>
      <w:del w:id="286" w:author="See, Kevin (DFW)" w:date="2022-03-25T14:46:00Z">
        <w:r w:rsidR="00B563E9" w:rsidDel="004C5557">
          <w:rPr>
            <w:rFonts w:ascii="Times New Roman" w:hAnsi="Times New Roman"/>
            <w:sz w:val="24"/>
            <w:szCs w:val="24"/>
          </w:rPr>
          <w:delText xml:space="preserve">The next largest </w:delText>
        </w:r>
      </w:del>
      <w:del w:id="287" w:author="See, Kevin (DFW)" w:date="2022-03-25T14:40:00Z">
        <w:r w:rsidR="00B563E9" w:rsidDel="000F0F6A">
          <w:rPr>
            <w:rFonts w:ascii="Times New Roman" w:hAnsi="Times New Roman"/>
            <w:sz w:val="24"/>
            <w:szCs w:val="24"/>
          </w:rPr>
          <w:delText xml:space="preserve">proportion </w:delText>
        </w:r>
      </w:del>
      <w:del w:id="288" w:author="See, Kevin (DFW)" w:date="2022-03-25T14:46:00Z">
        <w:r w:rsidR="00B563E9" w:rsidDel="004C5557">
          <w:rPr>
            <w:rFonts w:ascii="Times New Roman" w:hAnsi="Times New Roman"/>
            <w:sz w:val="24"/>
            <w:szCs w:val="24"/>
          </w:rPr>
          <w:delText xml:space="preserve">of overshoot wild steelhead (20%) were detected at </w:delText>
        </w:r>
        <w:r w:rsidR="00F65008" w:rsidDel="004C5557">
          <w:rPr>
            <w:rFonts w:ascii="Times New Roman" w:hAnsi="Times New Roman"/>
            <w:sz w:val="24"/>
            <w:szCs w:val="24"/>
          </w:rPr>
          <w:delText xml:space="preserve">the </w:delText>
        </w:r>
        <w:r w:rsidR="00586243" w:rsidDel="004C5557">
          <w:rPr>
            <w:rFonts w:ascii="Times New Roman" w:hAnsi="Times New Roman"/>
            <w:sz w:val="24"/>
            <w:szCs w:val="24"/>
          </w:rPr>
          <w:delText>farthest upstream dam (</w:delText>
        </w:r>
        <w:r w:rsidR="00B563E9" w:rsidDel="004C5557">
          <w:rPr>
            <w:rFonts w:ascii="Times New Roman" w:hAnsi="Times New Roman"/>
            <w:sz w:val="24"/>
            <w:szCs w:val="24"/>
          </w:rPr>
          <w:delText>Well</w:delText>
        </w:r>
        <w:r w:rsidR="00586243" w:rsidDel="004C5557">
          <w:rPr>
            <w:rFonts w:ascii="Times New Roman" w:hAnsi="Times New Roman"/>
            <w:sz w:val="24"/>
            <w:szCs w:val="24"/>
          </w:rPr>
          <w:delText xml:space="preserve">s Dam), but only </w:delText>
        </w:r>
        <w:r w:rsidR="009E1B45" w:rsidDel="004C5557">
          <w:rPr>
            <w:rFonts w:ascii="Times New Roman" w:hAnsi="Times New Roman"/>
            <w:sz w:val="24"/>
            <w:szCs w:val="24"/>
          </w:rPr>
          <w:delText xml:space="preserve">22% </w:delText>
        </w:r>
      </w:del>
      <w:r w:rsidR="009E1B45">
        <w:rPr>
          <w:rFonts w:ascii="Times New Roman" w:hAnsi="Times New Roman"/>
          <w:sz w:val="24"/>
          <w:szCs w:val="24"/>
        </w:rPr>
        <w:t xml:space="preserve">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del w:id="289" w:author="See, Kevin (DFW)" w:date="2022-03-25T14:47:00Z">
        <w:r w:rsidR="00AB266F" w:rsidRPr="00564CBE" w:rsidDel="004F4A14">
          <w:rPr>
            <w:rFonts w:ascii="Times New Roman" w:hAnsi="Times New Roman"/>
            <w:sz w:val="24"/>
            <w:szCs w:val="24"/>
          </w:rPr>
          <w:delText xml:space="preserve">proportion </w:delText>
        </w:r>
      </w:del>
      <w:ins w:id="290" w:author="See, Kevin (DFW)" w:date="2022-03-25T14:47:00Z">
        <w:r w:rsidR="004F4A14">
          <w:rPr>
            <w:rFonts w:ascii="Times New Roman" w:hAnsi="Times New Roman"/>
            <w:sz w:val="24"/>
            <w:szCs w:val="24"/>
          </w:rPr>
          <w:t>percentage</w:t>
        </w:r>
        <w:r w:rsidR="004F4A14" w:rsidRPr="00564CBE">
          <w:rPr>
            <w:rFonts w:ascii="Times New Roman" w:hAnsi="Times New Roman"/>
            <w:sz w:val="24"/>
            <w:szCs w:val="24"/>
          </w:rPr>
          <w:t xml:space="preserve"> </w:t>
        </w:r>
      </w:ins>
      <w:r w:rsidR="00AB266F" w:rsidRPr="00564CBE">
        <w:rPr>
          <w:rFonts w:ascii="Times New Roman" w:hAnsi="Times New Roman"/>
          <w:sz w:val="24"/>
          <w:szCs w:val="24"/>
        </w:rPr>
        <w:t xml:space="preserve">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 xml:space="preserve">detected in tributaries </w:t>
      </w:r>
      <w:ins w:id="291" w:author="See, Kevin (DFW)" w:date="2022-03-25T14:16:00Z">
        <w:r w:rsidR="007A69D8">
          <w:rPr>
            <w:rFonts w:ascii="Times New Roman" w:hAnsi="Times New Roman"/>
            <w:sz w:val="24"/>
            <w:szCs w:val="24"/>
          </w:rPr>
          <w:t xml:space="preserve">upstream of PRD </w:t>
        </w:r>
      </w:ins>
      <w:r w:rsidR="00AB266F" w:rsidRPr="00564CBE">
        <w:rPr>
          <w:rFonts w:ascii="Times New Roman" w:hAnsi="Times New Roman"/>
          <w:sz w:val="24"/>
          <w:szCs w:val="24"/>
        </w:rPr>
        <w:t>(</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B150AB">
        <w:rPr>
          <w:rFonts w:ascii="Times New Roman" w:hAnsi="Times New Roman"/>
          <w:sz w:val="24"/>
          <w:szCs w:val="24"/>
        </w:rPr>
        <w:t xml:space="preserve">, </w:t>
      </w:r>
      <w:r w:rsidR="0091115D">
        <w:rPr>
          <w:rFonts w:ascii="Times New Roman" w:hAnsi="Times New Roman"/>
          <w:sz w:val="24"/>
          <w:szCs w:val="24"/>
        </w:rPr>
        <w:t>seven known overshoot steelhead</w:t>
      </w:r>
      <w:r w:rsidR="00311B7B">
        <w:rPr>
          <w:rFonts w:ascii="Times New Roman" w:hAnsi="Times New Roman"/>
          <w:sz w:val="24"/>
          <w:szCs w:val="24"/>
        </w:rPr>
        <w:t xml:space="preserve">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del w:id="292" w:author="See, Kevin (DFW)" w:date="2022-03-23T17:11:00Z">
        <w:r w:rsidR="006559A6" w:rsidDel="007323FC">
          <w:rPr>
            <w:rFonts w:ascii="Times New Roman" w:hAnsi="Times New Roman"/>
            <w:sz w:val="24"/>
            <w:szCs w:val="24"/>
          </w:rPr>
          <w:delText>Likelihood ratio test:</w:delText>
        </w:r>
        <w:r w:rsidR="008D67C1" w:rsidRPr="008D67C1" w:rsidDel="007323FC">
          <w:rPr>
            <w:rFonts w:ascii="Times New Roman" w:hAnsi="Times New Roman"/>
            <w:sz w:val="24"/>
            <w:szCs w:val="24"/>
          </w:rPr>
          <w:delText xml:space="preserve"> </w:delText>
        </w:r>
        <w:r w:rsidR="006559A6" w:rsidDel="007323FC">
          <w:rPr>
            <w:rFonts w:ascii="Times New Roman" w:hAnsi="Times New Roman"/>
            <w:i/>
            <w:iCs/>
            <w:sz w:val="24"/>
            <w:szCs w:val="24"/>
          </w:rPr>
          <w:delText>P</w:delText>
        </w:r>
        <w:r w:rsidR="008D67C1" w:rsidRPr="008D67C1" w:rsidDel="007323FC">
          <w:rPr>
            <w:rFonts w:ascii="Times New Roman" w:hAnsi="Times New Roman"/>
            <w:sz w:val="24"/>
            <w:szCs w:val="24"/>
          </w:rPr>
          <w:delText xml:space="preserve"> &lt; </w:delText>
        </w:r>
        <w:r w:rsidR="006559A6" w:rsidDel="007323FC">
          <w:rPr>
            <w:rFonts w:ascii="Times New Roman" w:hAnsi="Times New Roman"/>
            <w:sz w:val="24"/>
            <w:szCs w:val="24"/>
          </w:rPr>
          <w:delText>0.0001</w:delText>
        </w:r>
        <w:r w:rsidR="00754850" w:rsidDel="007323FC">
          <w:rPr>
            <w:rFonts w:ascii="Times New Roman" w:hAnsi="Times New Roman"/>
            <w:sz w:val="24"/>
            <w:szCs w:val="24"/>
          </w:rPr>
          <w:delText>,</w:delText>
        </w:r>
        <w:r w:rsidR="008D67C1" w:rsidRPr="008D67C1" w:rsidDel="007323FC">
          <w:rPr>
            <w:rFonts w:ascii="Times New Roman" w:hAnsi="Times New Roman"/>
            <w:sz w:val="24"/>
            <w:szCs w:val="24"/>
          </w:rPr>
          <w:delText xml:space="preserve"> </w:delText>
        </w:r>
      </w:del>
      <w:ins w:id="293" w:author="See, Kevin (DFW)" w:date="2022-03-23T17:11:00Z">
        <w:r w:rsidR="00F35C0E">
          <w:rPr>
            <w:rFonts w:ascii="Times New Roman" w:hAnsi="Times New Roman"/>
            <w:sz w:val="24"/>
            <w:szCs w:val="24"/>
          </w:rPr>
          <w:t xml:space="preserve">pseudo marginal </w:t>
        </w:r>
        <w:r w:rsidR="00F35C0E" w:rsidRPr="00F35C0E">
          <w:rPr>
            <w:rFonts w:ascii="Times New Roman" w:hAnsi="Times New Roman"/>
            <w:sz w:val="24"/>
            <w:szCs w:val="24"/>
          </w:rPr>
          <w:t>R</w:t>
        </w:r>
      </w:ins>
      <w:ins w:id="294" w:author="See, Kevin (DFW)" w:date="2022-03-23T17:12:00Z">
        <w:r w:rsidR="00F35C0E" w:rsidRPr="00F35C0E">
          <w:rPr>
            <w:rFonts w:ascii="Times New Roman" w:hAnsi="Times New Roman"/>
            <w:sz w:val="24"/>
            <w:szCs w:val="24"/>
            <w:vertAlign w:val="superscript"/>
          </w:rPr>
          <w:t>2</w:t>
        </w:r>
        <w:r w:rsidR="00F35C0E">
          <w:rPr>
            <w:rFonts w:ascii="Times New Roman" w:hAnsi="Times New Roman"/>
            <w:sz w:val="24"/>
            <w:szCs w:val="24"/>
          </w:rPr>
          <w:t xml:space="preserve"> = 0.7</w:t>
        </w:r>
        <w:r w:rsidR="00F84A1A">
          <w:rPr>
            <w:rFonts w:ascii="Times New Roman" w:hAnsi="Times New Roman"/>
            <w:sz w:val="24"/>
            <w:szCs w:val="24"/>
          </w:rPr>
          <w:t>3,</w:t>
        </w:r>
        <w:r w:rsidR="00F35C0E">
          <w:rPr>
            <w:rFonts w:ascii="Times New Roman" w:hAnsi="Times New Roman"/>
            <w:sz w:val="24"/>
            <w:szCs w:val="24"/>
          </w:rPr>
          <w:t xml:space="preserve"> </w:t>
        </w:r>
      </w:ins>
      <w:r w:rsidR="008D67C1" w:rsidRPr="00F35C0E">
        <w:rPr>
          <w:rFonts w:ascii="Times New Roman" w:hAnsi="Times New Roman"/>
          <w:sz w:val="24"/>
          <w:szCs w:val="24"/>
        </w:rPr>
        <w:t>pseudo</w:t>
      </w:r>
      <w:r w:rsidR="008D67C1" w:rsidRPr="008D67C1">
        <w:rPr>
          <w:rFonts w:ascii="Times New Roman" w:hAnsi="Times New Roman"/>
          <w:sz w:val="24"/>
          <w:szCs w:val="24"/>
        </w:rPr>
        <w:t xml:space="preserve"> </w:t>
      </w:r>
      <w:ins w:id="295" w:author="See, Kevin (DFW)" w:date="2022-03-23T17:11:00Z">
        <w:r w:rsidR="00F35C0E">
          <w:rPr>
            <w:rFonts w:ascii="Times New Roman" w:hAnsi="Times New Roman"/>
            <w:sz w:val="24"/>
            <w:szCs w:val="24"/>
          </w:rPr>
          <w:t xml:space="preserve">conditional </w:t>
        </w:r>
      </w:ins>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w:t>
      </w:r>
      <w:ins w:id="296" w:author="See, Kevin (DFW)" w:date="2022-03-23T17:11:00Z">
        <w:r w:rsidR="00F35C0E">
          <w:rPr>
            <w:rFonts w:ascii="Times New Roman" w:hAnsi="Times New Roman"/>
            <w:sz w:val="24"/>
            <w:szCs w:val="24"/>
          </w:rPr>
          <w:t>8</w:t>
        </w:r>
      </w:ins>
      <w:del w:id="297" w:author="See, Kevin (DFW)" w:date="2022-03-23T17:11:00Z">
        <w:r w:rsidR="008D67C1" w:rsidRPr="008D67C1" w:rsidDel="00F35C0E">
          <w:rPr>
            <w:rFonts w:ascii="Times New Roman" w:hAnsi="Times New Roman"/>
            <w:sz w:val="24"/>
            <w:szCs w:val="24"/>
          </w:rPr>
          <w:delText>7</w:delText>
        </w:r>
      </w:del>
      <w:r w:rsidR="008D67C1" w:rsidRPr="008D67C1">
        <w:rPr>
          <w:rFonts w:ascii="Times New Roman" w:hAnsi="Times New Roman"/>
          <w:sz w:val="24"/>
          <w:szCs w:val="24"/>
        </w:rPr>
        <w:t xml:space="preserve">), suggesting that the number of dams a fish crosses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 xml:space="preserve">downstream </w:t>
      </w:r>
      <w:r w:rsidR="00855A66">
        <w:rPr>
          <w:rFonts w:ascii="Times New Roman" w:hAnsi="Times New Roman"/>
          <w:sz w:val="24"/>
          <w:szCs w:val="24"/>
        </w:rPr>
        <w:t>passage</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2)</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was</w:t>
      </w:r>
      <w:ins w:id="298" w:author="See, Kevin (DFW)" w:date="2022-03-23T17:15:00Z">
        <w:r w:rsidR="00B8479D">
          <w:rPr>
            <w:rFonts w:ascii="Times New Roman" w:hAnsi="Times New Roman"/>
            <w:sz w:val="24"/>
            <w:szCs w:val="24"/>
          </w:rPr>
          <w:t xml:space="preserve"> 0.955 (0.891</w:t>
        </w:r>
        <w:r w:rsidR="004809DE">
          <w:rPr>
            <w:rFonts w:ascii="Times New Roman" w:hAnsi="Times New Roman"/>
            <w:sz w:val="24"/>
            <w:szCs w:val="24"/>
          </w:rPr>
          <w:t xml:space="preserve"> – 0.982)</w:t>
        </w:r>
      </w:ins>
      <w:del w:id="299" w:author="See, Kevin (DFW)" w:date="2022-03-23T17:15:00Z">
        <w:r w:rsidR="00C235D3" w:rsidDel="004809DE">
          <w:rPr>
            <w:rFonts w:ascii="Times New Roman" w:hAnsi="Times New Roman"/>
            <w:sz w:val="24"/>
            <w:szCs w:val="24"/>
          </w:rPr>
          <w:delText xml:space="preserve"> </w:delText>
        </w:r>
        <w:r w:rsidR="0059600C" w:rsidDel="004809DE">
          <w:rPr>
            <w:rFonts w:ascii="Times New Roman" w:hAnsi="Times New Roman"/>
            <w:sz w:val="24"/>
            <w:szCs w:val="24"/>
          </w:rPr>
          <w:delText>0.944</w:delText>
        </w:r>
        <w:r w:rsidR="00C235D3" w:rsidDel="004809DE">
          <w:rPr>
            <w:rFonts w:ascii="Times New Roman" w:hAnsi="Times New Roman"/>
            <w:sz w:val="24"/>
            <w:szCs w:val="24"/>
          </w:rPr>
          <w:delText xml:space="preserve"> (</w:delText>
        </w:r>
        <w:r w:rsidR="004A2BB3" w:rsidDel="004809DE">
          <w:rPr>
            <w:rFonts w:ascii="Times New Roman" w:hAnsi="Times New Roman"/>
            <w:sz w:val="24"/>
            <w:szCs w:val="24"/>
          </w:rPr>
          <w:delText>0.896, 0.971)</w:delText>
        </w:r>
      </w:del>
      <w:r w:rsidR="004A2BB3">
        <w:rPr>
          <w:rFonts w:ascii="Times New Roman" w:hAnsi="Times New Roman"/>
          <w:sz w:val="24"/>
          <w:szCs w:val="24"/>
        </w:rPr>
        <w:t xml:space="preserve">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w:t>
      </w:r>
      <w:ins w:id="300" w:author="See, Kevin (DFW)" w:date="2022-03-25T14:48:00Z">
        <w:r w:rsidR="00FF6B1B">
          <w:rPr>
            <w:rFonts w:ascii="Times New Roman" w:hAnsi="Times New Roman"/>
            <w:sz w:val="24"/>
            <w:szCs w:val="24"/>
          </w:rPr>
          <w:t xml:space="preserve">PIT-tagged </w:t>
        </w:r>
      </w:ins>
      <w:r w:rsidR="00F31273">
        <w:rPr>
          <w:rFonts w:ascii="Times New Roman" w:hAnsi="Times New Roman"/>
          <w:sz w:val="24"/>
          <w:szCs w:val="24"/>
        </w:rPr>
        <w:t xml:space="preserve">Yakima River steelhead </w:t>
      </w:r>
      <w:ins w:id="301" w:author="See, Kevin (DFW)" w:date="2022-03-25T14:48:00Z">
        <w:r w:rsidR="00930153">
          <w:rPr>
            <w:rFonts w:ascii="Times New Roman" w:hAnsi="Times New Roman"/>
            <w:sz w:val="24"/>
            <w:szCs w:val="24"/>
          </w:rPr>
          <w:t xml:space="preserve">that crossed </w:t>
        </w:r>
        <w:r w:rsidR="00FF6B1B">
          <w:rPr>
            <w:rFonts w:ascii="Times New Roman" w:hAnsi="Times New Roman"/>
            <w:sz w:val="24"/>
            <w:szCs w:val="24"/>
          </w:rPr>
          <w:t xml:space="preserve">McNary Dam </w:t>
        </w:r>
      </w:ins>
      <w:r w:rsidR="00314CFB">
        <w:rPr>
          <w:rFonts w:ascii="Times New Roman" w:hAnsi="Times New Roman"/>
          <w:sz w:val="24"/>
          <w:szCs w:val="24"/>
        </w:rPr>
        <w:t>(N = 276)</w:t>
      </w:r>
      <w:ins w:id="302" w:author="See, Kevin (DFW)" w:date="2022-03-25T14:48:00Z">
        <w:r w:rsidR="00FF6B1B">
          <w:rPr>
            <w:rFonts w:ascii="Times New Roman" w:hAnsi="Times New Roman"/>
            <w:sz w:val="24"/>
            <w:szCs w:val="24"/>
          </w:rPr>
          <w:t xml:space="preserve"> and were </w:t>
        </w:r>
        <w:r w:rsidR="00FF6B1B">
          <w:rPr>
            <w:rFonts w:ascii="Times New Roman" w:hAnsi="Times New Roman"/>
            <w:sz w:val="24"/>
            <w:szCs w:val="24"/>
          </w:rPr>
          <w:lastRenderedPageBreak/>
          <w:t>detected</w:t>
        </w:r>
      </w:ins>
      <w:r w:rsidR="00314CFB">
        <w:rPr>
          <w:rFonts w:ascii="Times New Roman" w:hAnsi="Times New Roman"/>
          <w:sz w:val="24"/>
          <w:szCs w:val="24"/>
        </w:rPr>
        <w:t xml:space="preserve">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 xml:space="preserve">dam passage, was included in the relationship. </w:t>
      </w:r>
    </w:p>
    <w:p w14:paraId="64234756" w14:textId="7C9233F7"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w:t>
      </w:r>
      <w:r w:rsidR="008E23F1">
        <w:rPr>
          <w:rFonts w:ascii="Times New Roman" w:hAnsi="Times New Roman"/>
          <w:sz w:val="24"/>
          <w:szCs w:val="24"/>
        </w:rPr>
        <w:t xml:space="preserve">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xml:space="preserve">, </w:t>
      </w:r>
      <w:r w:rsidR="00DB2AF8">
        <w:rPr>
          <w:rFonts w:ascii="Times New Roman" w:hAnsi="Times New Roman"/>
          <w:sz w:val="24"/>
          <w:szCs w:val="24"/>
        </w:rPr>
        <w:t xml:space="preserve">seven steelhead </w:t>
      </w:r>
      <w:r w:rsidR="008344F5">
        <w:rPr>
          <w:rFonts w:ascii="Times New Roman" w:hAnsi="Times New Roman"/>
          <w:sz w:val="24"/>
          <w:szCs w:val="24"/>
        </w:rPr>
        <w:t>(</w:t>
      </w:r>
      <w:r w:rsidR="00DB2AF8">
        <w:rPr>
          <w:rFonts w:ascii="Times New Roman" w:hAnsi="Times New Roman"/>
          <w:sz w:val="24"/>
          <w:szCs w:val="24"/>
        </w:rPr>
        <w:t>2% of total</w:t>
      </w:r>
      <w:r w:rsidR="008344F5">
        <w:rPr>
          <w:rFonts w:ascii="Times New Roman" w:hAnsi="Times New Roman"/>
          <w:sz w:val="24"/>
          <w:szCs w:val="24"/>
        </w:rPr>
        <w:t>)</w:t>
      </w:r>
      <w:r w:rsidR="00DB2AF8">
        <w:rPr>
          <w:rFonts w:ascii="Times New Roman" w:hAnsi="Times New Roman"/>
          <w:sz w:val="24"/>
          <w:szCs w:val="24"/>
        </w:rPr>
        <w:t xml:space="preserve"> </w:t>
      </w:r>
      <w:r w:rsidR="00C90CA3">
        <w:rPr>
          <w:rFonts w:ascii="Times New Roman" w:hAnsi="Times New Roman"/>
          <w:sz w:val="24"/>
          <w:szCs w:val="24"/>
        </w:rPr>
        <w:t xml:space="preserve">were detected at both Priest Rapids and Ice Harbor dams. </w:t>
      </w:r>
      <w:r w:rsidR="00273C16">
        <w:rPr>
          <w:rFonts w:ascii="Times New Roman" w:hAnsi="Times New Roman"/>
          <w:sz w:val="24"/>
          <w:szCs w:val="24"/>
        </w:rPr>
        <w:t xml:space="preserve">The </w:t>
      </w:r>
      <w:r w:rsidR="009502B2">
        <w:rPr>
          <w:rFonts w:ascii="Times New Roman" w:hAnsi="Times New Roman"/>
          <w:sz w:val="24"/>
          <w:szCs w:val="24"/>
        </w:rPr>
        <w:t>percentage of</w:t>
      </w:r>
      <w:r w:rsidR="00273C16">
        <w:rPr>
          <w:rFonts w:ascii="Times New Roman" w:hAnsi="Times New Roman"/>
          <w:sz w:val="24"/>
          <w:szCs w:val="24"/>
        </w:rPr>
        <w:t xml:space="preserve"> </w:t>
      </w:r>
      <w:r w:rsidR="00F44E93">
        <w:rPr>
          <w:rFonts w:ascii="Times New Roman" w:hAnsi="Times New Roman"/>
          <w:sz w:val="24"/>
          <w:szCs w:val="24"/>
        </w:rPr>
        <w:t>o</w:t>
      </w:r>
      <w:r w:rsidR="00F25E5F">
        <w:rPr>
          <w:rFonts w:ascii="Times New Roman" w:hAnsi="Times New Roman"/>
          <w:sz w:val="24"/>
          <w:szCs w:val="24"/>
        </w:rPr>
        <w:t xml:space="preserve">vershoot </w:t>
      </w:r>
      <w:r w:rsidR="009502B2">
        <w:rPr>
          <w:rFonts w:ascii="Times New Roman" w:hAnsi="Times New Roman"/>
          <w:sz w:val="24"/>
          <w:szCs w:val="24"/>
        </w:rPr>
        <w:t xml:space="preserve">Yakima </w:t>
      </w:r>
      <w:r w:rsidR="00F25E5F">
        <w:rPr>
          <w:rFonts w:ascii="Times New Roman" w:hAnsi="Times New Roman"/>
          <w:sz w:val="24"/>
          <w:szCs w:val="24"/>
        </w:rPr>
        <w:t>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w:t>
      </w:r>
      <w:r w:rsidR="009502B2">
        <w:rPr>
          <w:rFonts w:ascii="Times New Roman" w:hAnsi="Times New Roman"/>
          <w:sz w:val="24"/>
          <w:szCs w:val="24"/>
        </w:rPr>
        <w:t xml:space="preserve">subsequently </w:t>
      </w:r>
      <w:r w:rsidR="00F44E93">
        <w:rPr>
          <w:rFonts w:ascii="Times New Roman" w:hAnsi="Times New Roman"/>
          <w:sz w:val="24"/>
          <w:szCs w:val="24"/>
        </w:rPr>
        <w:t xml:space="preserve">detected at Prosser Dam </w:t>
      </w:r>
      <w:r w:rsidR="0006593A">
        <w:rPr>
          <w:rFonts w:ascii="Times New Roman" w:hAnsi="Times New Roman"/>
          <w:sz w:val="24"/>
          <w:szCs w:val="24"/>
        </w:rPr>
        <w:t>were 78</w:t>
      </w:r>
      <w:r w:rsidR="009502B2">
        <w:rPr>
          <w:rFonts w:ascii="Times New Roman" w:hAnsi="Times New Roman"/>
          <w:sz w:val="24"/>
          <w:szCs w:val="24"/>
        </w:rPr>
        <w:t>%</w:t>
      </w:r>
      <w:r w:rsidR="0006593A">
        <w:rPr>
          <w:rFonts w:ascii="Times New Roman" w:hAnsi="Times New Roman"/>
          <w:sz w:val="24"/>
          <w:szCs w:val="24"/>
        </w:rPr>
        <w:t xml:space="preserve"> and 60</w:t>
      </w:r>
      <w:r w:rsidR="009502B2">
        <w:rPr>
          <w:rFonts w:ascii="Times New Roman" w:hAnsi="Times New Roman"/>
          <w:sz w:val="24"/>
          <w:szCs w:val="24"/>
        </w:rPr>
        <w:t>%</w:t>
      </w:r>
      <w:r w:rsidR="0006593A">
        <w:rPr>
          <w:rFonts w:ascii="Times New Roman" w:hAnsi="Times New Roman"/>
          <w:sz w:val="24"/>
          <w:szCs w:val="24"/>
        </w:rPr>
        <w:t>,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w:t>
      </w:r>
      <w:proofErr w:type="gramStart"/>
      <w:r w:rsidR="00B55C65">
        <w:rPr>
          <w:rFonts w:ascii="Times New Roman" w:hAnsi="Times New Roman"/>
          <w:sz w:val="24"/>
          <w:szCs w:val="24"/>
        </w:rPr>
        <w:t>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ar to</w:t>
      </w:r>
      <w:proofErr w:type="gramEnd"/>
      <w:r w:rsidR="00FF5F38">
        <w:rPr>
          <w:rFonts w:ascii="Times New Roman" w:hAnsi="Times New Roman"/>
          <w:sz w:val="24"/>
          <w:szCs w:val="24"/>
        </w:rPr>
        <w:t xml:space="preserve">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(Figure 3)</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were below 20</w:t>
      </w:r>
      <w:ins w:id="303" w:author="See, Kevin (DFW)" w:date="2022-03-28T15:46:00Z">
        <w:r w:rsidR="002820E7">
          <w:rPr>
            <w:rFonts w:ascii="Times New Roman" w:hAnsi="Times New Roman"/>
            <w:sz w:val="24"/>
            <w:szCs w:val="24"/>
          </w:rPr>
          <w:t xml:space="preserve"> °C</w:t>
        </w:r>
      </w:ins>
      <w:del w:id="304" w:author="See, Kevin (DFW)" w:date="2022-03-28T15:46:00Z">
        <w:r w:rsidR="00F17FCE" w:rsidDel="002820E7">
          <w:rPr>
            <w:rFonts w:ascii="Times New Roman" w:hAnsi="Times New Roman"/>
            <w:sz w:val="24"/>
            <w:szCs w:val="24"/>
          </w:rPr>
          <w:delText xml:space="preserve"> ͦ C</w:delText>
        </w:r>
      </w:del>
      <w:r w:rsidR="00F17FCE">
        <w:rPr>
          <w:rFonts w:ascii="Times New Roman" w:hAnsi="Times New Roman"/>
          <w:sz w:val="24"/>
          <w:szCs w:val="24"/>
        </w:rPr>
        <w:t xml:space="preserve">.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B8574F">
        <w:rPr>
          <w:rFonts w:ascii="Times New Roman" w:hAnsi="Times New Roman"/>
          <w:sz w:val="24"/>
          <w:szCs w:val="24"/>
        </w:rPr>
        <w:t>3</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w:t>
      </w:r>
      <w:r w:rsidR="00196829">
        <w:rPr>
          <w:rFonts w:ascii="Times New Roman" w:hAnsi="Times New Roman"/>
          <w:sz w:val="24"/>
          <w:szCs w:val="24"/>
        </w:rPr>
        <w:t xml:space="preserve">wild </w:t>
      </w:r>
      <w:r w:rsidR="00081503">
        <w:rPr>
          <w:rFonts w:ascii="Times New Roman" w:hAnsi="Times New Roman"/>
          <w:sz w:val="24"/>
          <w:szCs w:val="24"/>
        </w:rPr>
        <w:t xml:space="preserve">steelhead </w:t>
      </w:r>
      <w:r w:rsidR="00092E7A">
        <w:rPr>
          <w:rFonts w:ascii="Times New Roman" w:hAnsi="Times New Roman"/>
          <w:sz w:val="24"/>
          <w:szCs w:val="24"/>
        </w:rPr>
        <w:t xml:space="preserve">tagged as juveniles in the Yakima </w:t>
      </w:r>
      <w:r w:rsidR="00F56114">
        <w:rPr>
          <w:rFonts w:ascii="Times New Roman" w:hAnsi="Times New Roman"/>
          <w:sz w:val="24"/>
          <w:szCs w:val="24"/>
        </w:rPr>
        <w:t xml:space="preserve">River </w:t>
      </w:r>
      <w:r w:rsidR="00081503">
        <w:rPr>
          <w:rFonts w:ascii="Times New Roman" w:hAnsi="Times New Roman"/>
          <w:sz w:val="24"/>
          <w:szCs w:val="24"/>
        </w:rPr>
        <w:t>arrived at Prosser Dam prior to January 1 compared to 50% of 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349152DA" w14:textId="50ED1A73" w:rsidR="003A7B1D" w:rsidRDefault="00A7636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When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5F4162">
        <w:rPr>
          <w:rFonts w:ascii="Times New Roman" w:hAnsi="Times New Roman"/>
          <w:sz w:val="24"/>
          <w:szCs w:val="24"/>
        </w:rPr>
        <w:t xml:space="preserve">were combined with </w:t>
      </w:r>
      <w:r w:rsidR="00430904">
        <w:rPr>
          <w:rFonts w:ascii="Times New Roman" w:hAnsi="Times New Roman"/>
          <w:sz w:val="24"/>
          <w:szCs w:val="24"/>
        </w:rPr>
        <w:t xml:space="preserve">UCR DPS </w:t>
      </w:r>
      <w:r w:rsidR="005F4162">
        <w:rPr>
          <w:rFonts w:ascii="Times New Roman" w:hAnsi="Times New Roman"/>
          <w:sz w:val="24"/>
          <w:szCs w:val="24"/>
        </w:rPr>
        <w:t>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del w:id="305" w:author="See, Kevin (DFW)" w:date="2022-03-28T16:41:00Z">
        <w:r w:rsidR="00AE2177" w:rsidDel="004C0905">
          <w:rPr>
            <w:rFonts w:ascii="Times New Roman" w:hAnsi="Times New Roman"/>
            <w:sz w:val="24"/>
            <w:szCs w:val="24"/>
          </w:rPr>
          <w:delText>3.3</w:delText>
        </w:r>
      </w:del>
      <w:ins w:id="306" w:author="See, Kevin (DFW)" w:date="2022-03-28T16:41:00Z">
        <w:r w:rsidR="004C0905">
          <w:rPr>
            <w:rFonts w:ascii="Times New Roman" w:hAnsi="Times New Roman"/>
            <w:sz w:val="24"/>
            <w:szCs w:val="24"/>
          </w:rPr>
          <w:t>9.5</w:t>
        </w:r>
      </w:ins>
      <w:r w:rsidR="00AE2177">
        <w:rPr>
          <w:rFonts w:ascii="Times New Roman" w:hAnsi="Times New Roman"/>
          <w:sz w:val="24"/>
          <w:szCs w:val="24"/>
        </w:rPr>
        <w:t xml:space="preserve">%)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w:t>
      </w:r>
      <w:ins w:id="307" w:author="See, Kevin (DFW)" w:date="2022-03-25T14:49:00Z">
        <w:r w:rsidR="004E020B">
          <w:rPr>
            <w:rFonts w:ascii="Times New Roman" w:hAnsi="Times New Roman"/>
            <w:sz w:val="24"/>
            <w:szCs w:val="24"/>
          </w:rPr>
          <w:t>-</w:t>
        </w:r>
      </w:ins>
      <w:r w:rsidR="00F84D8D">
        <w:rPr>
          <w:rFonts w:ascii="Times New Roman" w:hAnsi="Times New Roman"/>
          <w:sz w:val="24"/>
          <w:szCs w:val="24"/>
        </w:rPr>
        <w:t xml:space="preserve"> or </w:t>
      </w:r>
      <w:del w:id="308" w:author="See, Kevin (DFW)" w:date="2022-03-25T14:49:00Z">
        <w:r w:rsidR="00F84D8D" w:rsidDel="004E020B">
          <w:rPr>
            <w:rFonts w:ascii="Times New Roman" w:hAnsi="Times New Roman"/>
            <w:sz w:val="24"/>
            <w:szCs w:val="24"/>
          </w:rPr>
          <w:delText xml:space="preserve">overwintering </w:delText>
        </w:r>
      </w:del>
      <w:ins w:id="309" w:author="See, Kevin (DFW)" w:date="2022-03-25T14:49:00Z">
        <w:r w:rsidR="004E020B">
          <w:rPr>
            <w:rFonts w:ascii="Times New Roman" w:hAnsi="Times New Roman"/>
            <w:sz w:val="24"/>
            <w:szCs w:val="24"/>
          </w:rPr>
          <w:t>overwintering-</w:t>
        </w:r>
      </w:ins>
      <w:r w:rsidR="00F84D8D">
        <w:rPr>
          <w:rFonts w:ascii="Times New Roman" w:hAnsi="Times New Roman"/>
          <w:sz w:val="24"/>
          <w:szCs w:val="24"/>
        </w:rPr>
        <w:t>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escapement methodologies incorporating</w:t>
      </w:r>
      <w:r w:rsidR="00E41532" w:rsidRPr="0012269B">
        <w:rPr>
          <w:rFonts w:ascii="Times New Roman" w:hAnsi="Times New Roman"/>
          <w:sz w:val="24"/>
          <w:szCs w:val="24"/>
        </w:rPr>
        <w:t xml:space="preserve"> dam counts may not represent the status and trend of upstream populations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lastRenderedPageBreak/>
        <w:t xml:space="preserve">Buchanan and </w:t>
      </w:r>
      <w:proofErr w:type="spellStart"/>
      <w:r w:rsidR="00184BC7" w:rsidRPr="0012269B">
        <w:rPr>
          <w:rFonts w:ascii="Times New Roman" w:hAnsi="Times New Roman"/>
          <w:sz w:val="24"/>
          <w:szCs w:val="24"/>
        </w:rPr>
        <w:t>Skalski</w:t>
      </w:r>
      <w:proofErr w:type="spellEnd"/>
      <w:r w:rsidR="00184BC7" w:rsidRPr="0012269B">
        <w:rPr>
          <w:rFonts w:ascii="Times New Roman" w:hAnsi="Times New Roman"/>
          <w:sz w:val="24"/>
          <w:szCs w:val="24"/>
        </w:rPr>
        <w:t xml:space="preserve"> 2010; </w:t>
      </w:r>
      <w:proofErr w:type="spellStart"/>
      <w:r w:rsidR="00C4464B">
        <w:rPr>
          <w:rFonts w:ascii="Times New Roman" w:hAnsi="Times New Roman"/>
          <w:sz w:val="24"/>
          <w:szCs w:val="24"/>
        </w:rPr>
        <w:t>Richins</w:t>
      </w:r>
      <w:proofErr w:type="spellEnd"/>
      <w:r w:rsidR="00C4464B">
        <w:rPr>
          <w:rFonts w:ascii="Times New Roman" w:hAnsi="Times New Roman"/>
          <w:sz w:val="24"/>
          <w:szCs w:val="24"/>
        </w:rPr>
        <w:t xml:space="preserve"> and </w:t>
      </w:r>
      <w:proofErr w:type="spellStart"/>
      <w:r w:rsidR="00C4464B">
        <w:rPr>
          <w:rFonts w:ascii="Times New Roman" w:hAnsi="Times New Roman"/>
          <w:sz w:val="24"/>
          <w:szCs w:val="24"/>
        </w:rPr>
        <w:t>Skalski</w:t>
      </w:r>
      <w:proofErr w:type="spellEnd"/>
      <w:r w:rsidR="00C4464B">
        <w:rPr>
          <w:rFonts w:ascii="Times New Roman" w:hAnsi="Times New Roman"/>
          <w:sz w:val="24"/>
          <w:szCs w:val="24"/>
        </w:rPr>
        <w:t xml:space="preserve">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r w:rsidR="003A7B1D">
        <w:rPr>
          <w:rFonts w:ascii="Times New Roman" w:hAnsi="Times New Roman"/>
          <w:sz w:val="24"/>
          <w:szCs w:val="24"/>
        </w:rPr>
        <w:t>E</w:t>
      </w:r>
      <w:r w:rsidR="00B40EF7">
        <w:rPr>
          <w:rFonts w:ascii="Times New Roman" w:hAnsi="Times New Roman"/>
          <w:sz w:val="24"/>
          <w:szCs w:val="24"/>
        </w:rPr>
        <w:t>stimates of overshoot abundance in this study were based on the relationship between known overshoot fallbacks and fallba</w:t>
      </w:r>
      <w:r w:rsidR="00E917C4">
        <w:rPr>
          <w:rFonts w:ascii="Times New Roman" w:hAnsi="Times New Roman"/>
          <w:sz w:val="24"/>
          <w:szCs w:val="24"/>
        </w:rPr>
        <w:t>ck abundance estimates. V</w:t>
      </w:r>
      <w:r w:rsidR="00B40EF7">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sidR="00B40EF7">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w:t>
      </w:r>
      <w:r w:rsidR="006D626A">
        <w:rPr>
          <w:rFonts w:ascii="Times New Roman" w:hAnsi="Times New Roman"/>
          <w:sz w:val="24"/>
          <w:szCs w:val="24"/>
        </w:rPr>
        <w:t xml:space="preserve"> across populations</w:t>
      </w:r>
      <w:r w:rsidR="00C16CD7">
        <w:rPr>
          <w:rFonts w:ascii="Times New Roman" w:hAnsi="Times New Roman"/>
          <w:sz w:val="24"/>
          <w:szCs w:val="24"/>
        </w:rPr>
        <w:t>,</w:t>
      </w:r>
      <w:r w:rsidR="00E917C4">
        <w:rPr>
          <w:rFonts w:ascii="Times New Roman" w:hAnsi="Times New Roman"/>
          <w:sz w:val="24"/>
          <w:szCs w:val="24"/>
        </w:rPr>
        <w:t xml:space="preserve">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w:t>
      </w:r>
      <w:r w:rsidR="00D96DA0">
        <w:rPr>
          <w:rFonts w:ascii="Times New Roman" w:hAnsi="Times New Roman"/>
          <w:sz w:val="24"/>
          <w:szCs w:val="24"/>
        </w:rPr>
        <w:t xml:space="preserve">juvenile </w:t>
      </w:r>
      <w:r w:rsidR="00E917C4">
        <w:rPr>
          <w:rFonts w:ascii="Times New Roman" w:hAnsi="Times New Roman"/>
          <w:sz w:val="24"/>
          <w:szCs w:val="24"/>
        </w:rPr>
        <w:t xml:space="preserve">PIT tagging rates from all potential overshoot populations would increase the sample size </w:t>
      </w:r>
      <w:r w:rsidR="006D626A">
        <w:rPr>
          <w:rFonts w:ascii="Times New Roman" w:hAnsi="Times New Roman"/>
          <w:sz w:val="24"/>
          <w:szCs w:val="24"/>
        </w:rPr>
        <w:t xml:space="preserve">of </w:t>
      </w:r>
      <w:r w:rsidR="00D96DA0">
        <w:rPr>
          <w:rFonts w:ascii="Times New Roman" w:hAnsi="Times New Roman"/>
          <w:sz w:val="24"/>
          <w:szCs w:val="24"/>
        </w:rPr>
        <w:t xml:space="preserve">adult steelhead </w:t>
      </w:r>
      <w:r w:rsidR="00E917C4">
        <w:rPr>
          <w:rFonts w:ascii="Times New Roman" w:hAnsi="Times New Roman"/>
          <w:sz w:val="24"/>
          <w:szCs w:val="24"/>
        </w:rPr>
        <w:t xml:space="preserve">and potentially allow for population-specific </w:t>
      </w:r>
      <w:r w:rsidR="00AE2966">
        <w:rPr>
          <w:rFonts w:ascii="Times New Roman" w:hAnsi="Times New Roman"/>
          <w:sz w:val="24"/>
          <w:szCs w:val="24"/>
        </w:rPr>
        <w:t>relationships</w:t>
      </w:r>
      <w:r w:rsidR="00730757">
        <w:rPr>
          <w:rFonts w:ascii="Times New Roman" w:hAnsi="Times New Roman"/>
          <w:sz w:val="24"/>
          <w:szCs w:val="24"/>
        </w:rPr>
        <w:t xml:space="preserve"> or simply a </w:t>
      </w:r>
      <w:r w:rsidR="004F3638">
        <w:rPr>
          <w:rFonts w:ascii="Times New Roman" w:hAnsi="Times New Roman"/>
          <w:sz w:val="24"/>
          <w:szCs w:val="24"/>
        </w:rPr>
        <w:t>larger</w:t>
      </w:r>
      <w:r w:rsidR="00730757">
        <w:rPr>
          <w:rFonts w:ascii="Times New Roman" w:hAnsi="Times New Roman"/>
          <w:sz w:val="24"/>
          <w:szCs w:val="24"/>
        </w:rPr>
        <w:t xml:space="preserve"> sample size for greater statistical power</w:t>
      </w:r>
      <w:r w:rsidR="00AE2966">
        <w:rPr>
          <w:rFonts w:ascii="Times New Roman" w:hAnsi="Times New Roman"/>
          <w:sz w:val="24"/>
          <w:szCs w:val="24"/>
        </w:rPr>
        <w:t xml:space="preserve">. </w:t>
      </w:r>
      <w:r w:rsidR="003A7B1D">
        <w:rPr>
          <w:rFonts w:ascii="Times New Roman" w:hAnsi="Times New Roman"/>
          <w:sz w:val="24"/>
          <w:szCs w:val="24"/>
        </w:rPr>
        <w:t xml:space="preserve">Overshoot and fallback rates for steelhead have been estimated </w:t>
      </w:r>
      <w:r w:rsidR="00D96DA0">
        <w:rPr>
          <w:rFonts w:ascii="Times New Roman" w:hAnsi="Times New Roman"/>
          <w:sz w:val="24"/>
          <w:szCs w:val="24"/>
        </w:rPr>
        <w:t xml:space="preserve">for </w:t>
      </w:r>
      <w:r w:rsidR="003A7B1D">
        <w:rPr>
          <w:rFonts w:ascii="Times New Roman" w:hAnsi="Times New Roman"/>
          <w:sz w:val="24"/>
          <w:szCs w:val="24"/>
        </w:rPr>
        <w:t>many populations in the Columbia Basin using PIT tags and a multi-state release-recapture model (</w:t>
      </w:r>
      <w:proofErr w:type="spellStart"/>
      <w:r w:rsidR="003A7B1D">
        <w:rPr>
          <w:rFonts w:ascii="Times New Roman" w:hAnsi="Times New Roman"/>
          <w:sz w:val="24"/>
          <w:szCs w:val="24"/>
        </w:rPr>
        <w:t>Richins</w:t>
      </w:r>
      <w:proofErr w:type="spellEnd"/>
      <w:r w:rsidR="003A7B1D">
        <w:rPr>
          <w:rFonts w:ascii="Times New Roman" w:hAnsi="Times New Roman"/>
          <w:sz w:val="24"/>
          <w:szCs w:val="24"/>
        </w:rPr>
        <w:t xml:space="preserve"> and </w:t>
      </w:r>
      <w:proofErr w:type="spellStart"/>
      <w:r w:rsidR="003A7B1D">
        <w:rPr>
          <w:rFonts w:ascii="Times New Roman" w:hAnsi="Times New Roman"/>
          <w:sz w:val="24"/>
          <w:szCs w:val="24"/>
        </w:rPr>
        <w:t>Skalski</w:t>
      </w:r>
      <w:proofErr w:type="spellEnd"/>
      <w:r w:rsidR="003A7B1D">
        <w:rPr>
          <w:rFonts w:ascii="Times New Roman" w:hAnsi="Times New Roman"/>
          <w:sz w:val="24"/>
          <w:szCs w:val="24"/>
        </w:rPr>
        <w:t xml:space="preserve"> 2018). In that study, steelhead were tagged as juveniles </w:t>
      </w:r>
      <w:r w:rsidR="00CD0529">
        <w:rPr>
          <w:rFonts w:ascii="Times New Roman" w:hAnsi="Times New Roman"/>
          <w:sz w:val="24"/>
          <w:szCs w:val="24"/>
        </w:rPr>
        <w:t xml:space="preserve">as part of various research and monitoring projects and assumed to represent the entire population or group of populations. Conversely, steelhead in our study were tagged as adults from throughout the run (i.e., systematic sample) and were representative of the steelhead passing PRD. </w:t>
      </w:r>
      <w:proofErr w:type="spellStart"/>
      <w:r w:rsidR="00CD0529">
        <w:rPr>
          <w:rFonts w:ascii="Times New Roman" w:hAnsi="Times New Roman"/>
          <w:sz w:val="24"/>
          <w:szCs w:val="24"/>
        </w:rPr>
        <w:t>Richins</w:t>
      </w:r>
      <w:proofErr w:type="spellEnd"/>
      <w:r w:rsidR="00CD0529">
        <w:rPr>
          <w:rFonts w:ascii="Times New Roman" w:hAnsi="Times New Roman"/>
          <w:sz w:val="24"/>
          <w:szCs w:val="24"/>
        </w:rPr>
        <w:t xml:space="preserve"> and </w:t>
      </w:r>
      <w:proofErr w:type="spellStart"/>
      <w:r w:rsidR="00CD0529">
        <w:rPr>
          <w:rFonts w:ascii="Times New Roman" w:hAnsi="Times New Roman"/>
          <w:sz w:val="24"/>
          <w:szCs w:val="24"/>
        </w:rPr>
        <w:t>Skalski</w:t>
      </w:r>
      <w:proofErr w:type="spellEnd"/>
      <w:r w:rsidR="00CD0529">
        <w:rPr>
          <w:rFonts w:ascii="Times New Roman" w:hAnsi="Times New Roman"/>
          <w:sz w:val="24"/>
          <w:szCs w:val="24"/>
        </w:rPr>
        <w:t xml:space="preserve"> (2018) reported m</w:t>
      </w:r>
      <w:r w:rsidR="003A7B1D">
        <w:rPr>
          <w:rFonts w:ascii="Times New Roman" w:hAnsi="Times New Roman"/>
          <w:sz w:val="24"/>
          <w:szCs w:val="24"/>
        </w:rPr>
        <w:t xml:space="preserve">any populations </w:t>
      </w:r>
      <w:r w:rsidR="00CD0529">
        <w:rPr>
          <w:rFonts w:ascii="Times New Roman" w:hAnsi="Times New Roman"/>
          <w:sz w:val="24"/>
          <w:szCs w:val="24"/>
        </w:rPr>
        <w:t xml:space="preserve">with </w:t>
      </w:r>
      <w:r w:rsidR="003A7B1D">
        <w:rPr>
          <w:rFonts w:ascii="Times New Roman" w:hAnsi="Times New Roman"/>
          <w:sz w:val="24"/>
          <w:szCs w:val="24"/>
        </w:rPr>
        <w:t xml:space="preserve">high rates of </w:t>
      </w:r>
      <w:r w:rsidR="00CD0529">
        <w:rPr>
          <w:rFonts w:ascii="Times New Roman" w:hAnsi="Times New Roman"/>
          <w:sz w:val="24"/>
          <w:szCs w:val="24"/>
        </w:rPr>
        <w:t>overshoot,</w:t>
      </w:r>
      <w:r w:rsidR="003A7B1D">
        <w:rPr>
          <w:rFonts w:ascii="Times New Roman" w:hAnsi="Times New Roman"/>
          <w:sz w:val="24"/>
          <w:szCs w:val="24"/>
        </w:rPr>
        <w:t xml:space="preserve"> but both overshoot and fallback rates were highly variable </w:t>
      </w:r>
      <w:r w:rsidR="00CD0529">
        <w:rPr>
          <w:rFonts w:ascii="Times New Roman" w:hAnsi="Times New Roman"/>
          <w:sz w:val="24"/>
          <w:szCs w:val="24"/>
        </w:rPr>
        <w:t xml:space="preserve">including </w:t>
      </w:r>
      <w:r w:rsidR="003A7B1D">
        <w:rPr>
          <w:rFonts w:ascii="Times New Roman" w:hAnsi="Times New Roman"/>
          <w:sz w:val="24"/>
          <w:szCs w:val="24"/>
        </w:rPr>
        <w:t xml:space="preserve">some wild populations from the MCR DPS (John Day, Yakima, </w:t>
      </w:r>
      <w:proofErr w:type="gramStart"/>
      <w:r w:rsidR="003A7B1D">
        <w:rPr>
          <w:rFonts w:ascii="Times New Roman" w:hAnsi="Times New Roman"/>
          <w:sz w:val="24"/>
          <w:szCs w:val="24"/>
        </w:rPr>
        <w:t>Umatilla</w:t>
      </w:r>
      <w:proofErr w:type="gramEnd"/>
      <w:r w:rsidR="003A7B1D">
        <w:rPr>
          <w:rFonts w:ascii="Times New Roman" w:hAnsi="Times New Roman"/>
          <w:sz w:val="24"/>
          <w:szCs w:val="24"/>
        </w:rPr>
        <w:t xml:space="preserve"> and Walla Walla). While comparisons </w:t>
      </w:r>
      <w:r w:rsidR="00D51FFC">
        <w:rPr>
          <w:rFonts w:ascii="Times New Roman" w:hAnsi="Times New Roman"/>
          <w:sz w:val="24"/>
          <w:szCs w:val="24"/>
        </w:rPr>
        <w:t xml:space="preserve">between </w:t>
      </w:r>
      <w:r w:rsidR="003A7B1D">
        <w:rPr>
          <w:rFonts w:ascii="Times New Roman" w:hAnsi="Times New Roman"/>
          <w:sz w:val="24"/>
          <w:szCs w:val="24"/>
        </w:rPr>
        <w:t xml:space="preserve">population- and dam-based estimated rates of overshoot and fallbacks </w:t>
      </w:r>
      <w:r w:rsidR="00D51FFC">
        <w:rPr>
          <w:rFonts w:ascii="Times New Roman" w:hAnsi="Times New Roman"/>
          <w:sz w:val="24"/>
          <w:szCs w:val="24"/>
        </w:rPr>
        <w:t xml:space="preserve">may be </w:t>
      </w:r>
      <w:r w:rsidR="003A7B1D">
        <w:rPr>
          <w:rFonts w:ascii="Times New Roman" w:hAnsi="Times New Roman"/>
          <w:sz w:val="24"/>
          <w:szCs w:val="24"/>
        </w:rPr>
        <w:t xml:space="preserve">difficult to interpret, the high rate of overshoot </w:t>
      </w:r>
      <w:r w:rsidR="00CD0529">
        <w:rPr>
          <w:rFonts w:ascii="Times New Roman" w:hAnsi="Times New Roman"/>
          <w:sz w:val="24"/>
          <w:szCs w:val="24"/>
        </w:rPr>
        <w:t xml:space="preserve">reported </w:t>
      </w:r>
      <w:r w:rsidR="003A7B1D">
        <w:rPr>
          <w:rFonts w:ascii="Times New Roman" w:hAnsi="Times New Roman"/>
          <w:sz w:val="24"/>
          <w:szCs w:val="24"/>
        </w:rPr>
        <w:t xml:space="preserve">for MCR DPS populations </w:t>
      </w:r>
      <w:r w:rsidR="00BE5EF1">
        <w:rPr>
          <w:rFonts w:ascii="Times New Roman" w:hAnsi="Times New Roman"/>
          <w:sz w:val="24"/>
          <w:szCs w:val="24"/>
        </w:rPr>
        <w:t>(</w:t>
      </w:r>
      <w:proofErr w:type="spellStart"/>
      <w:r w:rsidR="00BE5EF1">
        <w:rPr>
          <w:rFonts w:ascii="Times New Roman" w:hAnsi="Times New Roman"/>
          <w:sz w:val="24"/>
          <w:szCs w:val="24"/>
        </w:rPr>
        <w:t>Richins</w:t>
      </w:r>
      <w:proofErr w:type="spellEnd"/>
      <w:r w:rsidR="00BE5EF1">
        <w:rPr>
          <w:rFonts w:ascii="Times New Roman" w:hAnsi="Times New Roman"/>
          <w:sz w:val="24"/>
          <w:szCs w:val="24"/>
        </w:rPr>
        <w:t xml:space="preserve"> and </w:t>
      </w:r>
      <w:proofErr w:type="spellStart"/>
      <w:r w:rsidR="00BE5EF1">
        <w:rPr>
          <w:rFonts w:ascii="Times New Roman" w:hAnsi="Times New Roman"/>
          <w:sz w:val="24"/>
          <w:szCs w:val="24"/>
        </w:rPr>
        <w:t>Skalski</w:t>
      </w:r>
      <w:proofErr w:type="spellEnd"/>
      <w:r w:rsidR="00BE5EF1">
        <w:rPr>
          <w:rFonts w:ascii="Times New Roman" w:hAnsi="Times New Roman"/>
          <w:sz w:val="24"/>
          <w:szCs w:val="24"/>
        </w:rPr>
        <w:t xml:space="preserve"> 2018) </w:t>
      </w:r>
      <w:r w:rsidR="003A7B1D">
        <w:rPr>
          <w:rFonts w:ascii="Times New Roman" w:hAnsi="Times New Roman"/>
          <w:sz w:val="24"/>
          <w:szCs w:val="24"/>
        </w:rPr>
        <w:t xml:space="preserve">does comport well with results of </w:t>
      </w:r>
      <w:r w:rsidR="0033034C">
        <w:rPr>
          <w:rFonts w:ascii="Times New Roman" w:hAnsi="Times New Roman"/>
          <w:sz w:val="24"/>
          <w:szCs w:val="24"/>
        </w:rPr>
        <w:t>our</w:t>
      </w:r>
      <w:r w:rsidR="003A7B1D">
        <w:rPr>
          <w:rFonts w:ascii="Times New Roman" w:hAnsi="Times New Roman"/>
          <w:sz w:val="24"/>
          <w:szCs w:val="24"/>
        </w:rPr>
        <w:t xml:space="preserve"> study.  </w:t>
      </w:r>
    </w:p>
    <w:p w14:paraId="1E50A2EC" w14:textId="189888B2" w:rsidR="000871D7" w:rsidRDefault="000871D7" w:rsidP="000871D7">
      <w:pPr>
        <w:spacing w:after="0" w:line="480" w:lineRule="auto"/>
        <w:ind w:firstLine="360"/>
        <w:rPr>
          <w:rFonts w:ascii="Times New Roman" w:hAnsi="Times New Roman"/>
          <w:sz w:val="24"/>
          <w:szCs w:val="24"/>
        </w:rPr>
      </w:pPr>
      <w:r>
        <w:rPr>
          <w:rFonts w:ascii="Times New Roman" w:hAnsi="Times New Roman"/>
          <w:sz w:val="24"/>
          <w:szCs w:val="24"/>
        </w:rPr>
        <w:t xml:space="preserve">A large component of steelhead migrating upstream of PRD during the study period were from downstream populations. The magnitude, variability, and upstream distribution of overshoot steelhead in the UCR DPS was unknown and not accounted for in historical escapement estimates derived from dam counts (WDFW, unpublished data). Most radio </w:t>
      </w:r>
      <w:r>
        <w:rPr>
          <w:rFonts w:ascii="Times New Roman" w:hAnsi="Times New Roman"/>
          <w:sz w:val="24"/>
          <w:szCs w:val="24"/>
        </w:rPr>
        <w:lastRenderedPageBreak/>
        <w:t>telemetry studies examining overshoot and fallback in the Columbia and Snake rivers were limited in geographic scope to areas downstream of PRD (Boggs et al. 2004; Keefer et al. 2008</w:t>
      </w:r>
      <w:r w:rsidR="00177F0D">
        <w:rPr>
          <w:rFonts w:ascii="Times New Roman" w:hAnsi="Times New Roman"/>
          <w:sz w:val="24"/>
          <w:szCs w:val="24"/>
        </w:rPr>
        <w:t>b</w:t>
      </w:r>
      <w:r>
        <w:rPr>
          <w:rFonts w:ascii="Times New Roman" w:hAnsi="Times New Roman"/>
          <w:sz w:val="24"/>
          <w:szCs w:val="24"/>
        </w:rPr>
        <w:t xml:space="preserve">).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w:t>
      </w:r>
      <w:proofErr w:type="spellStart"/>
      <w:r>
        <w:rPr>
          <w:rFonts w:ascii="Times New Roman" w:hAnsi="Times New Roman"/>
          <w:sz w:val="24"/>
          <w:szCs w:val="24"/>
        </w:rPr>
        <w:t>kelting</w:t>
      </w:r>
      <w:proofErr w:type="spellEnd"/>
      <w:r>
        <w:rPr>
          <w:rFonts w:ascii="Times New Roman" w:hAnsi="Times New Roman"/>
          <w:sz w:val="24"/>
          <w:szCs w:val="24"/>
        </w:rPr>
        <w:t xml:space="preserve">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r w:rsidR="00C16CD7">
        <w:rPr>
          <w:rFonts w:ascii="Times New Roman" w:hAnsi="Times New Roman"/>
          <w:sz w:val="24"/>
          <w:szCs w:val="24"/>
        </w:rPr>
        <w:t xml:space="preserve">Lack of accounting </w:t>
      </w:r>
      <w:r>
        <w:rPr>
          <w:rFonts w:ascii="Times New Roman" w:hAnsi="Times New Roman"/>
          <w:sz w:val="24"/>
          <w:szCs w:val="24"/>
        </w:rPr>
        <w:t>for fallback and re</w:t>
      </w:r>
      <w:r w:rsidR="00C16CD7">
        <w:rPr>
          <w:rFonts w:ascii="Times New Roman" w:hAnsi="Times New Roman"/>
          <w:sz w:val="24"/>
          <w:szCs w:val="24"/>
        </w:rPr>
        <w:t>-</w:t>
      </w:r>
      <w:r>
        <w:rPr>
          <w:rFonts w:ascii="Times New Roman" w:hAnsi="Times New Roman"/>
          <w:sz w:val="24"/>
          <w:szCs w:val="24"/>
        </w:rPr>
        <w:t xml:space="preserve">ascension at dams </w:t>
      </w:r>
      <w:r w:rsidR="00C16CD7">
        <w:rPr>
          <w:rFonts w:ascii="Times New Roman" w:hAnsi="Times New Roman"/>
          <w:sz w:val="24"/>
          <w:szCs w:val="24"/>
        </w:rPr>
        <w:t xml:space="preserve">can </w:t>
      </w:r>
      <w:r>
        <w:rPr>
          <w:rFonts w:ascii="Times New Roman" w:hAnsi="Times New Roman"/>
          <w:sz w:val="24"/>
          <w:szCs w:val="24"/>
        </w:rPr>
        <w:t xml:space="preserve">result in biased estimates of fish abundance (Boggs et al. 2004). In this study, PIT tag detection histories were used to adjust ladder counts of steelhead (i.e., adjusted dam count) prior to estimating abundance of upstream populations, </w:t>
      </w:r>
      <w:r w:rsidR="0033575A">
        <w:rPr>
          <w:rFonts w:ascii="Times New Roman" w:hAnsi="Times New Roman"/>
          <w:sz w:val="24"/>
          <w:szCs w:val="24"/>
        </w:rPr>
        <w:t>overshoot,</w:t>
      </w:r>
      <w:r>
        <w:rPr>
          <w:rFonts w:ascii="Times New Roman" w:hAnsi="Times New Roman"/>
          <w:sz w:val="24"/>
          <w:szCs w:val="24"/>
        </w:rPr>
        <w:t xml:space="preserve"> or fallback. English et al. (2003) reported mean fallback re</w:t>
      </w:r>
      <w:r w:rsidR="00C16CD7">
        <w:rPr>
          <w:rFonts w:ascii="Times New Roman" w:hAnsi="Times New Roman"/>
          <w:sz w:val="24"/>
          <w:szCs w:val="24"/>
        </w:rPr>
        <w:t>-</w:t>
      </w:r>
      <w:r>
        <w:rPr>
          <w:rFonts w:ascii="Times New Roman" w:hAnsi="Times New Roman"/>
          <w:sz w:val="24"/>
          <w:szCs w:val="24"/>
        </w:rPr>
        <w:t xml:space="preserve">ascension rates of radio-tagged steelhead of 3.0% </w:t>
      </w:r>
      <w:r w:rsidR="00C16CD7">
        <w:rPr>
          <w:rFonts w:ascii="Times New Roman" w:hAnsi="Times New Roman"/>
          <w:sz w:val="24"/>
          <w:szCs w:val="24"/>
        </w:rPr>
        <w:t xml:space="preserve">at PRD, </w:t>
      </w:r>
      <w:proofErr w:type="gramStart"/>
      <w:r w:rsidR="00C16CD7">
        <w:rPr>
          <w:rFonts w:ascii="Times New Roman" w:hAnsi="Times New Roman"/>
          <w:sz w:val="24"/>
          <w:szCs w:val="24"/>
        </w:rPr>
        <w:t>similar to</w:t>
      </w:r>
      <w:proofErr w:type="gramEnd"/>
      <w:r>
        <w:rPr>
          <w:rFonts w:ascii="Times New Roman" w:hAnsi="Times New Roman"/>
          <w:sz w:val="24"/>
          <w:szCs w:val="24"/>
        </w:rPr>
        <w:t xml:space="preserve"> the values used in </w:t>
      </w:r>
      <w:r w:rsidR="00455A37">
        <w:rPr>
          <w:rFonts w:ascii="Times New Roman" w:hAnsi="Times New Roman"/>
          <w:sz w:val="24"/>
          <w:szCs w:val="24"/>
        </w:rPr>
        <w:t xml:space="preserve">our </w:t>
      </w:r>
      <w:r>
        <w:rPr>
          <w:rFonts w:ascii="Times New Roman" w:hAnsi="Times New Roman"/>
          <w:sz w:val="24"/>
          <w:szCs w:val="24"/>
        </w:rPr>
        <w:t xml:space="preserve">study (mean = 4.9%, SD = 0.9; WDFW unpublished data).  The estimated annual mean (SD) number of wild steelhead overshoot fallbacks at PRD during the study period was </w:t>
      </w:r>
      <w:del w:id="310" w:author="See, Kevin (DFW)" w:date="2022-03-28T17:04:00Z">
        <w:r w:rsidDel="00FC5767">
          <w:rPr>
            <w:rFonts w:ascii="Times New Roman" w:hAnsi="Times New Roman"/>
            <w:sz w:val="24"/>
            <w:szCs w:val="24"/>
          </w:rPr>
          <w:delText xml:space="preserve">916 </w:delText>
        </w:r>
      </w:del>
      <w:ins w:id="311" w:author="See, Kevin (DFW)" w:date="2022-03-28T17:04:00Z">
        <w:r w:rsidR="00FC5767">
          <w:rPr>
            <w:rFonts w:ascii="Times New Roman" w:hAnsi="Times New Roman"/>
            <w:sz w:val="24"/>
            <w:szCs w:val="24"/>
          </w:rPr>
          <w:t>1,13</w:t>
        </w:r>
      </w:ins>
      <w:ins w:id="312" w:author="See, Kevin (DFW)" w:date="2022-03-28T17:05:00Z">
        <w:r w:rsidR="00FC5767">
          <w:rPr>
            <w:rFonts w:ascii="Times New Roman" w:hAnsi="Times New Roman"/>
            <w:sz w:val="24"/>
            <w:szCs w:val="24"/>
          </w:rPr>
          <w:t>5</w:t>
        </w:r>
      </w:ins>
      <w:ins w:id="313" w:author="See, Kevin (DFW)" w:date="2022-03-28T17:04:00Z">
        <w:r w:rsidR="00FC5767">
          <w:rPr>
            <w:rFonts w:ascii="Times New Roman" w:hAnsi="Times New Roman"/>
            <w:sz w:val="24"/>
            <w:szCs w:val="24"/>
          </w:rPr>
          <w:t xml:space="preserve"> </w:t>
        </w:r>
      </w:ins>
      <w:r>
        <w:rPr>
          <w:rFonts w:ascii="Times New Roman" w:hAnsi="Times New Roman"/>
          <w:sz w:val="24"/>
          <w:szCs w:val="24"/>
        </w:rPr>
        <w:t>(</w:t>
      </w:r>
      <w:del w:id="314" w:author="See, Kevin (DFW)" w:date="2022-03-28T17:05:00Z">
        <w:r w:rsidDel="00FC5767">
          <w:rPr>
            <w:rFonts w:ascii="Times New Roman" w:hAnsi="Times New Roman"/>
            <w:sz w:val="24"/>
            <w:szCs w:val="24"/>
          </w:rPr>
          <w:delText>620</w:delText>
        </w:r>
      </w:del>
      <w:ins w:id="315" w:author="See, Kevin (DFW)" w:date="2022-03-28T17:05:00Z">
        <w:r w:rsidR="00FC5767">
          <w:rPr>
            <w:rFonts w:ascii="Times New Roman" w:hAnsi="Times New Roman"/>
            <w:sz w:val="24"/>
            <w:szCs w:val="24"/>
          </w:rPr>
          <w:t>729</w:t>
        </w:r>
      </w:ins>
      <w:r>
        <w:rPr>
          <w:rFonts w:ascii="Times New Roman" w:hAnsi="Times New Roman"/>
          <w:sz w:val="24"/>
          <w:szCs w:val="24"/>
        </w:rPr>
        <w:t xml:space="preserve">) or </w:t>
      </w:r>
      <w:del w:id="316" w:author="See, Kevin (DFW)" w:date="2022-03-28T17:07:00Z">
        <w:r w:rsidDel="00C75D8B">
          <w:rPr>
            <w:rFonts w:ascii="Times New Roman" w:hAnsi="Times New Roman"/>
            <w:sz w:val="24"/>
            <w:szCs w:val="24"/>
          </w:rPr>
          <w:delText>19.8</w:delText>
        </w:r>
      </w:del>
      <w:ins w:id="317" w:author="See, Kevin (DFW)" w:date="2022-03-28T17:07:00Z">
        <w:r w:rsidR="00C75D8B">
          <w:rPr>
            <w:rFonts w:ascii="Times New Roman" w:hAnsi="Times New Roman"/>
            <w:sz w:val="24"/>
            <w:szCs w:val="24"/>
          </w:rPr>
          <w:t>25</w:t>
        </w:r>
      </w:ins>
      <w:r>
        <w:rPr>
          <w:rFonts w:ascii="Times New Roman" w:hAnsi="Times New Roman"/>
          <w:sz w:val="24"/>
          <w:szCs w:val="24"/>
        </w:rPr>
        <w:t>% (</w:t>
      </w:r>
      <w:del w:id="318" w:author="See, Kevin (DFW)" w:date="2022-03-28T17:07:00Z">
        <w:r w:rsidDel="00C75D8B">
          <w:rPr>
            <w:rFonts w:ascii="Times New Roman" w:hAnsi="Times New Roman"/>
            <w:sz w:val="24"/>
            <w:szCs w:val="24"/>
          </w:rPr>
          <w:delText>CV=28%</w:delText>
        </w:r>
      </w:del>
      <w:ins w:id="319" w:author="See, Kevin (DFW)" w:date="2022-03-28T17:07:00Z">
        <w:r w:rsidR="00C75D8B">
          <w:rPr>
            <w:rFonts w:ascii="Times New Roman" w:hAnsi="Times New Roman"/>
            <w:sz w:val="24"/>
            <w:szCs w:val="24"/>
          </w:rPr>
          <w:t xml:space="preserve">SD = </w:t>
        </w:r>
      </w:ins>
      <w:ins w:id="320" w:author="See, Kevin (DFW)" w:date="2022-03-28T17:08:00Z">
        <w:r w:rsidR="00C75D8B">
          <w:rPr>
            <w:rFonts w:ascii="Times New Roman" w:hAnsi="Times New Roman"/>
            <w:sz w:val="24"/>
            <w:szCs w:val="24"/>
          </w:rPr>
          <w:t>6.4%</w:t>
        </w:r>
      </w:ins>
      <w:r>
        <w:rPr>
          <w:rFonts w:ascii="Times New Roman" w:hAnsi="Times New Roman"/>
          <w:sz w:val="24"/>
          <w:szCs w:val="24"/>
        </w:rPr>
        <w:t>) of the adjusted wild steelhead count at PRD.  An adult steelhead radio telemetry study, conducted at PRD between 2015 and 2017, reported similar levels of fallback (</w:t>
      </w:r>
      <w:r w:rsidR="00C53341">
        <w:rPr>
          <w:rFonts w:ascii="Times New Roman" w:hAnsi="Times New Roman"/>
          <w:sz w:val="24"/>
          <w:szCs w:val="24"/>
        </w:rPr>
        <w:t>Fuchs et al. (2021</w:t>
      </w:r>
      <w:r>
        <w:rPr>
          <w:rFonts w:ascii="Times New Roman" w:hAnsi="Times New Roman"/>
          <w:sz w:val="24"/>
          <w:szCs w:val="24"/>
        </w:rPr>
        <w:t xml:space="preserve">).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w:t>
      </w:r>
      <w:r w:rsidR="004D7C69">
        <w:rPr>
          <w:rFonts w:ascii="Times New Roman" w:hAnsi="Times New Roman"/>
          <w:sz w:val="24"/>
          <w:szCs w:val="24"/>
        </w:rPr>
        <w:t>Estimates of o</w:t>
      </w:r>
      <w:r>
        <w:rPr>
          <w:rFonts w:ascii="Times New Roman" w:hAnsi="Times New Roman"/>
          <w:sz w:val="24"/>
          <w:szCs w:val="24"/>
        </w:rPr>
        <w:t xml:space="preserve">vershoot </w:t>
      </w:r>
      <w:r w:rsidR="00C34ACA">
        <w:rPr>
          <w:rFonts w:ascii="Times New Roman" w:hAnsi="Times New Roman"/>
          <w:sz w:val="24"/>
          <w:szCs w:val="24"/>
        </w:rPr>
        <w:t>fallback</w:t>
      </w:r>
      <w:r>
        <w:rPr>
          <w:rFonts w:ascii="Times New Roman" w:hAnsi="Times New Roman"/>
          <w:sz w:val="24"/>
          <w:szCs w:val="24"/>
        </w:rPr>
        <w:t xml:space="preserve"> in our study were based on PIT tag detections at specific locations downstream of PRD prior to the spawning period. Because wild adult steelhead PIT tagged at PRD were from an unknown </w:t>
      </w:r>
      <w:r>
        <w:rPr>
          <w:rFonts w:ascii="Times New Roman" w:hAnsi="Times New Roman"/>
          <w:sz w:val="24"/>
          <w:szCs w:val="24"/>
        </w:rPr>
        <w:lastRenderedPageBreak/>
        <w:t>population</w:t>
      </w:r>
      <w:r w:rsidR="00387AE9">
        <w:rPr>
          <w:rFonts w:ascii="Times New Roman" w:hAnsi="Times New Roman"/>
          <w:sz w:val="24"/>
          <w:szCs w:val="24"/>
        </w:rPr>
        <w:t>,</w:t>
      </w:r>
      <w:r>
        <w:rPr>
          <w:rFonts w:ascii="Times New Roman" w:hAnsi="Times New Roman"/>
          <w:sz w:val="24"/>
          <w:szCs w:val="24"/>
        </w:rPr>
        <w:t xml:space="preserve"> estimating </w:t>
      </w:r>
      <w:r w:rsidR="003575FB">
        <w:rPr>
          <w:rFonts w:ascii="Times New Roman" w:hAnsi="Times New Roman"/>
          <w:sz w:val="24"/>
          <w:szCs w:val="24"/>
        </w:rPr>
        <w:t xml:space="preserve">fallback </w:t>
      </w:r>
      <w:r>
        <w:rPr>
          <w:rFonts w:ascii="Times New Roman" w:hAnsi="Times New Roman"/>
          <w:sz w:val="24"/>
          <w:szCs w:val="24"/>
        </w:rPr>
        <w:t xml:space="preserve">to their natal stream or watershed was not possible in all cases (e.g., </w:t>
      </w: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Furthermore, based on detection histories of known overshoot fallback steelhead, some steelhead </w:t>
      </w:r>
      <w:del w:id="321" w:author="See, Kevin (DFW)" w:date="2022-03-25T14:53:00Z">
        <w:r w:rsidDel="009C50BB">
          <w:rPr>
            <w:rFonts w:ascii="Times New Roman" w:hAnsi="Times New Roman"/>
            <w:sz w:val="24"/>
            <w:szCs w:val="24"/>
          </w:rPr>
          <w:delText>are observed</w:delText>
        </w:r>
      </w:del>
      <w:ins w:id="322" w:author="See, Kevin (DFW)" w:date="2022-03-25T14:53:00Z">
        <w:r w:rsidR="009C50BB">
          <w:rPr>
            <w:rFonts w:ascii="Times New Roman" w:hAnsi="Times New Roman"/>
            <w:sz w:val="24"/>
            <w:szCs w:val="24"/>
          </w:rPr>
          <w:t>were detected</w:t>
        </w:r>
      </w:ins>
      <w:r>
        <w:rPr>
          <w:rFonts w:ascii="Times New Roman" w:hAnsi="Times New Roman"/>
          <w:sz w:val="24"/>
          <w:szCs w:val="24"/>
        </w:rPr>
        <w:t xml:space="preserve"> downstream of PRD, but </w:t>
      </w:r>
      <w:del w:id="323" w:author="See, Kevin (DFW)" w:date="2022-03-25T14:53:00Z">
        <w:r w:rsidDel="009C50BB">
          <w:rPr>
            <w:rFonts w:ascii="Times New Roman" w:hAnsi="Times New Roman"/>
            <w:sz w:val="24"/>
            <w:szCs w:val="24"/>
          </w:rPr>
          <w:delText xml:space="preserve">are </w:delText>
        </w:r>
      </w:del>
      <w:ins w:id="324" w:author="See, Kevin (DFW)" w:date="2022-03-25T14:53:00Z">
        <w:r w:rsidR="009C50BB">
          <w:rPr>
            <w:rFonts w:ascii="Times New Roman" w:hAnsi="Times New Roman"/>
            <w:sz w:val="24"/>
            <w:szCs w:val="24"/>
          </w:rPr>
          <w:t xml:space="preserve">were </w:t>
        </w:r>
      </w:ins>
      <w:r>
        <w:rPr>
          <w:rFonts w:ascii="Times New Roman" w:hAnsi="Times New Roman"/>
          <w:sz w:val="24"/>
          <w:szCs w:val="24"/>
        </w:rPr>
        <w:t xml:space="preserve">not successful in homing to their natal stream (e.g., Yakima steelhead PRD overshoot fallback last observed in the Snake River). While some overshoot fallback steelhead may have died, our POM included all possible locations based on geographic distribution of known overshoot </w:t>
      </w:r>
      <w:r w:rsidR="00BC77FF">
        <w:rPr>
          <w:rFonts w:ascii="Times New Roman" w:hAnsi="Times New Roman"/>
          <w:sz w:val="24"/>
          <w:szCs w:val="24"/>
        </w:rPr>
        <w:t>steelhead and</w:t>
      </w:r>
      <w:r>
        <w:rPr>
          <w:rFonts w:ascii="Times New Roman" w:hAnsi="Times New Roman"/>
          <w:sz w:val="24"/>
          <w:szCs w:val="24"/>
        </w:rPr>
        <w:t xml:space="preserve"> accounted for the variability in detection probabilities among sites and years.     </w:t>
      </w:r>
    </w:p>
    <w:p w14:paraId="2978889B" w14:textId="2E099D2D"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del w:id="325" w:author="See, Kevin (DFW)" w:date="2022-03-28T17:12:00Z">
        <w:r w:rsidR="005B129B" w:rsidDel="00C75D8B">
          <w:rPr>
            <w:rFonts w:ascii="Times New Roman" w:hAnsi="Times New Roman"/>
            <w:sz w:val="24"/>
            <w:szCs w:val="24"/>
          </w:rPr>
          <w:delText xml:space="preserve">proportion </w:delText>
        </w:r>
      </w:del>
      <w:ins w:id="326" w:author="See, Kevin (DFW)" w:date="2022-03-28T17:12:00Z">
        <w:r w:rsidR="00C75D8B">
          <w:rPr>
            <w:rFonts w:ascii="Times New Roman" w:hAnsi="Times New Roman"/>
            <w:sz w:val="24"/>
            <w:szCs w:val="24"/>
          </w:rPr>
          <w:t xml:space="preserve">percentages </w:t>
        </w:r>
      </w:ins>
      <w:r w:rsidR="005B129B">
        <w:rPr>
          <w:rFonts w:ascii="Times New Roman" w:hAnsi="Times New Roman"/>
          <w:sz w:val="24"/>
          <w:szCs w:val="24"/>
        </w:rPr>
        <w:t xml:space="preserve">of </w:t>
      </w:r>
      <w:r w:rsidR="00E86B9E">
        <w:rPr>
          <w:rFonts w:ascii="Times New Roman" w:hAnsi="Times New Roman"/>
          <w:sz w:val="24"/>
          <w:szCs w:val="24"/>
        </w:rPr>
        <w:t>overshoot</w:t>
      </w:r>
      <w:r w:rsidR="00592B91">
        <w:rPr>
          <w:rFonts w:ascii="Times New Roman" w:hAnsi="Times New Roman"/>
          <w:sz w:val="24"/>
          <w:szCs w:val="24"/>
        </w:rPr>
        <w:t xml:space="preserve"> </w:t>
      </w:r>
      <w:r w:rsidR="005B129B">
        <w:rPr>
          <w:rFonts w:ascii="Times New Roman" w:hAnsi="Times New Roman"/>
          <w:sz w:val="24"/>
          <w:szCs w:val="24"/>
        </w:rPr>
        <w:t xml:space="preserve">fallback </w:t>
      </w:r>
      <w:r w:rsidR="001A015E">
        <w:rPr>
          <w:rFonts w:ascii="Times New Roman" w:hAnsi="Times New Roman"/>
          <w:sz w:val="24"/>
          <w:szCs w:val="24"/>
        </w:rPr>
        <w:t xml:space="preserve">for </w:t>
      </w:r>
      <w:r w:rsidR="00AE2966">
        <w:rPr>
          <w:rFonts w:ascii="Times New Roman" w:hAnsi="Times New Roman"/>
          <w:sz w:val="24"/>
          <w:szCs w:val="24"/>
        </w:rPr>
        <w:t xml:space="preserve">wild steelhead generated for this study (mean = </w:t>
      </w:r>
      <w:del w:id="327" w:author="See, Kevin (DFW)" w:date="2022-03-28T17:12:00Z">
        <w:r w:rsidR="00DA5A24" w:rsidDel="00C75D8B">
          <w:rPr>
            <w:rFonts w:ascii="Times New Roman" w:hAnsi="Times New Roman"/>
            <w:sz w:val="24"/>
            <w:szCs w:val="24"/>
          </w:rPr>
          <w:delText>57</w:delText>
        </w:r>
      </w:del>
      <w:ins w:id="328" w:author="See, Kevin (DFW)" w:date="2022-03-28T17:12:00Z">
        <w:r w:rsidR="00C75D8B">
          <w:rPr>
            <w:rFonts w:ascii="Times New Roman" w:hAnsi="Times New Roman"/>
            <w:sz w:val="24"/>
            <w:szCs w:val="24"/>
          </w:rPr>
          <w:t>59</w:t>
        </w:r>
      </w:ins>
      <w:r w:rsidR="00AE2966">
        <w:rPr>
          <w:rFonts w:ascii="Times New Roman" w:hAnsi="Times New Roman"/>
          <w:sz w:val="24"/>
          <w:szCs w:val="24"/>
        </w:rPr>
        <w:t xml:space="preserve">%) were </w:t>
      </w:r>
      <w:r w:rsidR="00BC77FF">
        <w:rPr>
          <w:rFonts w:ascii="Times New Roman" w:hAnsi="Times New Roman"/>
          <w:sz w:val="24"/>
          <w:szCs w:val="24"/>
        </w:rPr>
        <w:t>like</w:t>
      </w:r>
      <w:r w:rsidR="00AE2966">
        <w:rPr>
          <w:rFonts w:ascii="Times New Roman" w:hAnsi="Times New Roman"/>
          <w:sz w:val="24"/>
          <w:szCs w:val="24"/>
        </w:rPr>
        <w:t xml:space="preserve">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 xml:space="preserve">mean </w:t>
      </w:r>
      <w:r w:rsidR="001A015E">
        <w:rPr>
          <w:rFonts w:ascii="Times New Roman" w:hAnsi="Times New Roman"/>
          <w:sz w:val="24"/>
          <w:szCs w:val="24"/>
        </w:rPr>
        <w:t>proportion of</w:t>
      </w:r>
      <w:r w:rsidR="00AE2966">
        <w:rPr>
          <w:rFonts w:ascii="Times New Roman" w:hAnsi="Times New Roman"/>
          <w:sz w:val="24"/>
          <w:szCs w:val="24"/>
        </w:rPr>
        <w:t xml:space="preserve"> known overshoots </w:t>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WDFW unpublished data</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disparities </w:t>
      </w:r>
      <w:r w:rsidR="000B11E6">
        <w:rPr>
          <w:rFonts w:ascii="Times New Roman" w:hAnsi="Times New Roman"/>
          <w:sz w:val="24"/>
          <w:szCs w:val="24"/>
        </w:rPr>
        <w:t xml:space="preserve">in overshoot </w:t>
      </w:r>
      <w:r w:rsidR="00BC77FF">
        <w:rPr>
          <w:rFonts w:ascii="Times New Roman" w:hAnsi="Times New Roman"/>
          <w:sz w:val="24"/>
          <w:szCs w:val="24"/>
        </w:rPr>
        <w:t xml:space="preserve">fallback </w:t>
      </w:r>
      <w:del w:id="329" w:author="See, Kevin (DFW)" w:date="2022-03-28T17:12:00Z">
        <w:r w:rsidR="005049A7" w:rsidDel="00C75D8B">
          <w:rPr>
            <w:rFonts w:ascii="Times New Roman" w:hAnsi="Times New Roman"/>
            <w:sz w:val="24"/>
            <w:szCs w:val="24"/>
          </w:rPr>
          <w:delText>proportions</w:delText>
        </w:r>
        <w:r w:rsidR="000B11E6" w:rsidDel="00C75D8B">
          <w:rPr>
            <w:rFonts w:ascii="Times New Roman" w:hAnsi="Times New Roman"/>
            <w:sz w:val="24"/>
            <w:szCs w:val="24"/>
          </w:rPr>
          <w:delText xml:space="preserve"> </w:delText>
        </w:r>
      </w:del>
      <w:ins w:id="330" w:author="See, Kevin (DFW)" w:date="2022-03-28T17:12:00Z">
        <w:r w:rsidR="00C75D8B">
          <w:rPr>
            <w:rFonts w:ascii="Times New Roman" w:hAnsi="Times New Roman"/>
            <w:sz w:val="24"/>
            <w:szCs w:val="24"/>
          </w:rPr>
          <w:t xml:space="preserve">percentages </w:t>
        </w:r>
      </w:ins>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w:t>
      </w:r>
      <w:del w:id="331" w:author="See, Kevin (DFW)" w:date="2022-03-25T14:54:00Z">
        <w:r w:rsidR="00AB7A53" w:rsidDel="00CF0238">
          <w:rPr>
            <w:rFonts w:ascii="Times New Roman" w:hAnsi="Times New Roman"/>
            <w:sz w:val="24"/>
            <w:szCs w:val="24"/>
          </w:rPr>
          <w:delText>are</w:delText>
        </w:r>
        <w:r w:rsidR="00C1320D" w:rsidDel="00CF0238">
          <w:rPr>
            <w:rFonts w:ascii="Times New Roman" w:hAnsi="Times New Roman"/>
            <w:sz w:val="24"/>
            <w:szCs w:val="24"/>
          </w:rPr>
          <w:delText xml:space="preserve"> </w:delText>
        </w:r>
      </w:del>
      <w:ins w:id="332" w:author="See, Kevin (DFW)" w:date="2022-03-25T14:54:00Z">
        <w:r w:rsidR="00CF0238">
          <w:rPr>
            <w:rFonts w:ascii="Times New Roman" w:hAnsi="Times New Roman"/>
            <w:sz w:val="24"/>
            <w:szCs w:val="24"/>
          </w:rPr>
          <w:t xml:space="preserve">were </w:t>
        </w:r>
      </w:ins>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w:t>
      </w:r>
      <w:del w:id="333" w:author="See, Kevin (DFW)" w:date="2022-03-25T14:54:00Z">
        <w:r w:rsidR="00AB7A53" w:rsidDel="00CF0238">
          <w:rPr>
            <w:rFonts w:ascii="Times New Roman" w:hAnsi="Times New Roman"/>
            <w:sz w:val="24"/>
            <w:szCs w:val="24"/>
          </w:rPr>
          <w:delText xml:space="preserve">are </w:delText>
        </w:r>
      </w:del>
      <w:ins w:id="334" w:author="See, Kevin (DFW)" w:date="2022-03-25T14:54:00Z">
        <w:r w:rsidR="00CF0238">
          <w:rPr>
            <w:rFonts w:ascii="Times New Roman" w:hAnsi="Times New Roman"/>
            <w:sz w:val="24"/>
            <w:szCs w:val="24"/>
          </w:rPr>
          <w:t xml:space="preserve">were </w:t>
        </w:r>
      </w:ins>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6B434F">
        <w:rPr>
          <w:rFonts w:ascii="Times New Roman" w:hAnsi="Times New Roman"/>
          <w:sz w:val="24"/>
          <w:szCs w:val="24"/>
        </w:rPr>
        <w:t>While</w:t>
      </w:r>
      <w:r w:rsidR="008708EB">
        <w:rPr>
          <w:rFonts w:ascii="Times New Roman" w:hAnsi="Times New Roman"/>
          <w:sz w:val="24"/>
          <w:szCs w:val="24"/>
        </w:rPr>
        <w:t xml:space="preserve"> the </w:t>
      </w:r>
      <w:r w:rsidR="00820DEB">
        <w:rPr>
          <w:rFonts w:ascii="Times New Roman" w:hAnsi="Times New Roman"/>
          <w:sz w:val="24"/>
          <w:szCs w:val="24"/>
        </w:rPr>
        <w:t>fate</w:t>
      </w:r>
      <w:r w:rsidR="008708EB">
        <w:rPr>
          <w:rFonts w:ascii="Times New Roman" w:hAnsi="Times New Roman"/>
          <w:sz w:val="24"/>
          <w:szCs w:val="24"/>
        </w:rPr>
        <w:t xml:space="preserve"> </w:t>
      </w:r>
      <w:r w:rsidR="004E2A80">
        <w:rPr>
          <w:rFonts w:ascii="Times New Roman" w:hAnsi="Times New Roman"/>
          <w:sz w:val="24"/>
          <w:szCs w:val="24"/>
        </w:rPr>
        <w:t>of the component</w:t>
      </w:r>
      <w:r w:rsidR="004B2759">
        <w:rPr>
          <w:rFonts w:ascii="Times New Roman" w:hAnsi="Times New Roman"/>
          <w:sz w:val="24"/>
          <w:szCs w:val="24"/>
        </w:rPr>
        <w:t xml:space="preserve"> of </w:t>
      </w:r>
      <w:r w:rsidR="00AC5036">
        <w:rPr>
          <w:rFonts w:ascii="Times New Roman" w:hAnsi="Times New Roman"/>
          <w:sz w:val="24"/>
          <w:szCs w:val="24"/>
        </w:rPr>
        <w:t xml:space="preserve">the </w:t>
      </w:r>
      <w:r w:rsidR="00205684">
        <w:rPr>
          <w:rFonts w:ascii="Times New Roman" w:hAnsi="Times New Roman"/>
          <w:sz w:val="24"/>
          <w:szCs w:val="24"/>
        </w:rPr>
        <w:t>overshoot</w:t>
      </w:r>
      <w:r w:rsidR="004E2A80">
        <w:rPr>
          <w:rFonts w:ascii="Times New Roman" w:hAnsi="Times New Roman"/>
          <w:sz w:val="24"/>
          <w:szCs w:val="24"/>
        </w:rPr>
        <w:t xml:space="preserve"> steelhead not observed downstream of PRD (</w:t>
      </w:r>
      <w:r w:rsidR="00957E87">
        <w:rPr>
          <w:rFonts w:ascii="Times New Roman" w:hAnsi="Times New Roman"/>
          <w:sz w:val="24"/>
          <w:szCs w:val="24"/>
        </w:rPr>
        <w:t xml:space="preserve">annual </w:t>
      </w:r>
      <w:r w:rsidR="004E2A80">
        <w:rPr>
          <w:rFonts w:ascii="Times New Roman" w:hAnsi="Times New Roman"/>
          <w:sz w:val="24"/>
          <w:szCs w:val="24"/>
        </w:rPr>
        <w:t xml:space="preserve">mean = </w:t>
      </w:r>
      <w:del w:id="335" w:author="See, Kevin (DFW)" w:date="2022-03-28T17:13:00Z">
        <w:r w:rsidR="004E2A80" w:rsidDel="00C75D8B">
          <w:rPr>
            <w:rFonts w:ascii="Times New Roman" w:hAnsi="Times New Roman"/>
            <w:sz w:val="24"/>
            <w:szCs w:val="24"/>
          </w:rPr>
          <w:delText>43</w:delText>
        </w:r>
      </w:del>
      <w:ins w:id="336" w:author="See, Kevin (DFW)" w:date="2022-03-28T17:13:00Z">
        <w:r w:rsidR="00C75D8B">
          <w:rPr>
            <w:rFonts w:ascii="Times New Roman" w:hAnsi="Times New Roman"/>
            <w:sz w:val="24"/>
            <w:szCs w:val="24"/>
          </w:rPr>
          <w:t>41</w:t>
        </w:r>
      </w:ins>
      <w:r w:rsidR="004E2A80">
        <w:rPr>
          <w:rFonts w:ascii="Times New Roman" w:hAnsi="Times New Roman"/>
          <w:sz w:val="24"/>
          <w:szCs w:val="24"/>
        </w:rPr>
        <w:t>%)</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ins w:id="337" w:author="See, Kevin (DFW)" w:date="2022-03-22T13:14:00Z">
        <w:r w:rsidR="00F35D3D">
          <w:rPr>
            <w:rFonts w:ascii="Times New Roman" w:hAnsi="Times New Roman"/>
            <w:sz w:val="24"/>
            <w:szCs w:val="24"/>
          </w:rPr>
          <w:t>Although th</w:t>
        </w:r>
        <w:r w:rsidR="008E400A">
          <w:rPr>
            <w:rFonts w:ascii="Times New Roman" w:hAnsi="Times New Roman"/>
            <w:sz w:val="24"/>
            <w:szCs w:val="24"/>
          </w:rPr>
          <w:t>ese</w:t>
        </w:r>
        <w:r w:rsidR="00F35D3D">
          <w:rPr>
            <w:rFonts w:ascii="Times New Roman" w:hAnsi="Times New Roman"/>
            <w:sz w:val="24"/>
            <w:szCs w:val="24"/>
          </w:rPr>
          <w:t xml:space="preserve"> proportion</w:t>
        </w:r>
        <w:r w:rsidR="008E400A">
          <w:rPr>
            <w:rFonts w:ascii="Times New Roman" w:hAnsi="Times New Roman"/>
            <w:sz w:val="24"/>
            <w:szCs w:val="24"/>
          </w:rPr>
          <w:t>s</w:t>
        </w:r>
        <w:r w:rsidR="00F35D3D">
          <w:rPr>
            <w:rFonts w:ascii="Times New Roman" w:hAnsi="Times New Roman"/>
            <w:sz w:val="24"/>
            <w:szCs w:val="24"/>
          </w:rPr>
          <w:t xml:space="preserve"> </w:t>
        </w:r>
        <w:r w:rsidR="008E400A">
          <w:rPr>
            <w:rFonts w:ascii="Times New Roman" w:hAnsi="Times New Roman"/>
            <w:sz w:val="24"/>
            <w:szCs w:val="24"/>
          </w:rPr>
          <w:t xml:space="preserve">were not adjusted for detection probability, the </w:t>
        </w:r>
      </w:ins>
      <w:ins w:id="338" w:author="See, Kevin (DFW)" w:date="2022-03-22T13:15:00Z">
        <w:r w:rsidR="00BC5AE5">
          <w:rPr>
            <w:rFonts w:ascii="Times New Roman" w:hAnsi="Times New Roman"/>
            <w:sz w:val="24"/>
            <w:szCs w:val="24"/>
          </w:rPr>
          <w:t>mean detection probability of all the IPDS installed in every spawning stream upstream of Rock Island Dam was 0.89</w:t>
        </w:r>
        <w:r w:rsidR="003D49C5">
          <w:rPr>
            <w:rFonts w:ascii="Times New Roman" w:hAnsi="Times New Roman"/>
            <w:sz w:val="24"/>
            <w:szCs w:val="24"/>
          </w:rPr>
          <w:t>4 (SD = 0.132) and ranged from 0.505 to 0.</w:t>
        </w:r>
      </w:ins>
      <w:ins w:id="339" w:author="See, Kevin (DFW)" w:date="2022-03-22T13:16:00Z">
        <w:r w:rsidR="003D49C5">
          <w:rPr>
            <w:rFonts w:ascii="Times New Roman" w:hAnsi="Times New Roman"/>
            <w:sz w:val="24"/>
            <w:szCs w:val="24"/>
          </w:rPr>
          <w:t>999</w:t>
        </w:r>
      </w:ins>
      <w:del w:id="340" w:author="See, Kevin (DFW)" w:date="2022-03-22T13:16:00Z">
        <w:r w:rsidR="00C432F5" w:rsidDel="00245D53">
          <w:rPr>
            <w:rFonts w:ascii="Times New Roman" w:hAnsi="Times New Roman"/>
            <w:sz w:val="24"/>
            <w:szCs w:val="24"/>
          </w:rPr>
          <w:delText xml:space="preserve">While the proportion of fish last observed in tributaries was not adjusted for detection probability, an </w:delText>
        </w:r>
        <w:r w:rsidR="00D310B0" w:rsidDel="00245D53">
          <w:rPr>
            <w:rFonts w:ascii="Times New Roman" w:hAnsi="Times New Roman"/>
            <w:sz w:val="24"/>
            <w:szCs w:val="24"/>
          </w:rPr>
          <w:delText xml:space="preserve">IPDS </w:delText>
        </w:r>
        <w:r w:rsidR="00195F14" w:rsidDel="00245D53">
          <w:rPr>
            <w:rFonts w:ascii="Times New Roman" w:hAnsi="Times New Roman"/>
            <w:sz w:val="24"/>
            <w:szCs w:val="24"/>
          </w:rPr>
          <w:delText xml:space="preserve">was </w:delText>
        </w:r>
        <w:r w:rsidR="00C432F5" w:rsidDel="00245D53">
          <w:rPr>
            <w:rFonts w:ascii="Times New Roman" w:hAnsi="Times New Roman"/>
            <w:sz w:val="24"/>
            <w:szCs w:val="24"/>
          </w:rPr>
          <w:delText>installed in every major and minor spawning stream upstream</w:delText>
        </w:r>
        <w:r w:rsidR="00D310B0" w:rsidDel="00245D53">
          <w:rPr>
            <w:rFonts w:ascii="Times New Roman" w:hAnsi="Times New Roman"/>
            <w:sz w:val="24"/>
            <w:szCs w:val="24"/>
          </w:rPr>
          <w:delText xml:space="preserve"> of Rock Island Dam</w:delText>
        </w:r>
        <w:r w:rsidR="00AB7A53" w:rsidDel="00245D53">
          <w:rPr>
            <w:rFonts w:ascii="Times New Roman" w:hAnsi="Times New Roman"/>
            <w:sz w:val="24"/>
            <w:szCs w:val="24"/>
          </w:rPr>
          <w:delText>,</w:delText>
        </w:r>
        <w:r w:rsidR="00D310B0" w:rsidDel="00245D53">
          <w:rPr>
            <w:rFonts w:ascii="Times New Roman" w:hAnsi="Times New Roman"/>
            <w:sz w:val="24"/>
            <w:szCs w:val="24"/>
          </w:rPr>
          <w:delText xml:space="preserve"> with a mean (SD) detection probability of </w:delText>
        </w:r>
        <w:r w:rsidR="00D310B0" w:rsidDel="00245D53">
          <w:rPr>
            <w:rFonts w:ascii="Times New Roman" w:hAnsi="Times New Roman"/>
            <w:sz w:val="24"/>
            <w:szCs w:val="24"/>
          </w:rPr>
          <w:lastRenderedPageBreak/>
          <w:delText>0.894 (0.132) with a range from 0.505 to 0.999</w:delText>
        </w:r>
      </w:del>
      <w:r w:rsidR="00D310B0">
        <w:rPr>
          <w:rFonts w:ascii="Times New Roman" w:hAnsi="Times New Roman"/>
          <w:sz w:val="24"/>
          <w:szCs w:val="24"/>
        </w:rPr>
        <w:t xml:space="preserve"> (Waterhouse et al. 20</w:t>
      </w:r>
      <w:r w:rsidR="00FF25F7">
        <w:rPr>
          <w:rFonts w:ascii="Times New Roman" w:hAnsi="Times New Roman"/>
          <w:sz w:val="24"/>
          <w:szCs w:val="24"/>
        </w:rPr>
        <w:t>20</w:t>
      </w:r>
      <w:r w:rsidR="00D310B0">
        <w:rPr>
          <w:rFonts w:ascii="Times New Roman" w:hAnsi="Times New Roman"/>
          <w:sz w:val="24"/>
          <w:szCs w:val="24"/>
        </w:rPr>
        <w:t>)</w:t>
      </w:r>
      <w:ins w:id="341" w:author="See, Kevin (DFW)" w:date="2022-03-22T13:16:00Z">
        <w:r w:rsidR="008529ED">
          <w:rPr>
            <w:rFonts w:ascii="Times New Roman" w:hAnsi="Times New Roman"/>
            <w:sz w:val="24"/>
            <w:szCs w:val="24"/>
          </w:rPr>
          <w:t xml:space="preserve">, suggesting very few </w:t>
        </w:r>
      </w:ins>
      <w:ins w:id="342" w:author="See, Kevin (DFW)" w:date="2022-03-22T13:17:00Z">
        <w:r w:rsidR="008529ED">
          <w:rPr>
            <w:rFonts w:ascii="Times New Roman" w:hAnsi="Times New Roman"/>
            <w:sz w:val="24"/>
            <w:szCs w:val="24"/>
          </w:rPr>
          <w:t xml:space="preserve">known </w:t>
        </w:r>
        <w:r w:rsidR="00C11114">
          <w:rPr>
            <w:rFonts w:ascii="Times New Roman" w:hAnsi="Times New Roman"/>
            <w:sz w:val="24"/>
            <w:szCs w:val="24"/>
          </w:rPr>
          <w:t xml:space="preserve">unsuccessful </w:t>
        </w:r>
        <w:r w:rsidR="008529ED">
          <w:rPr>
            <w:rFonts w:ascii="Times New Roman" w:hAnsi="Times New Roman"/>
            <w:sz w:val="24"/>
            <w:szCs w:val="24"/>
          </w:rPr>
          <w:t xml:space="preserve">overshoot steelhead </w:t>
        </w:r>
        <w:r w:rsidR="00C11114">
          <w:rPr>
            <w:rFonts w:ascii="Times New Roman" w:hAnsi="Times New Roman"/>
            <w:sz w:val="24"/>
            <w:szCs w:val="24"/>
          </w:rPr>
          <w:t>went</w:t>
        </w:r>
        <w:r w:rsidR="008529ED">
          <w:rPr>
            <w:rFonts w:ascii="Times New Roman" w:hAnsi="Times New Roman"/>
            <w:sz w:val="24"/>
            <w:szCs w:val="24"/>
          </w:rPr>
          <w:t xml:space="preserve"> undetected</w:t>
        </w:r>
      </w:ins>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suffered </w:t>
      </w:r>
      <w:del w:id="343" w:author="See, Kevin (DFW)" w:date="2022-03-25T11:16:00Z">
        <w:r w:rsidR="00AF77F1" w:rsidDel="008E4090">
          <w:rPr>
            <w:rFonts w:ascii="Times New Roman" w:hAnsi="Times New Roman"/>
            <w:sz w:val="24"/>
            <w:szCs w:val="24"/>
          </w:rPr>
          <w:delText xml:space="preserve">either </w:delText>
        </w:r>
      </w:del>
      <w:ins w:id="344" w:author="See, Kevin (DFW)" w:date="2022-03-25T11:16:00Z">
        <w:r w:rsidR="008E4090">
          <w:rPr>
            <w:rFonts w:ascii="Times New Roman" w:hAnsi="Times New Roman"/>
            <w:sz w:val="24"/>
            <w:szCs w:val="24"/>
          </w:rPr>
          <w:t xml:space="preserve">the same rate of </w:t>
        </w:r>
      </w:ins>
      <w:del w:id="345" w:author="See, Kevin (DFW)" w:date="2022-03-25T11:16:00Z">
        <w:r w:rsidR="00D310B0" w:rsidDel="008E4090">
          <w:rPr>
            <w:rFonts w:ascii="Times New Roman" w:hAnsi="Times New Roman"/>
            <w:sz w:val="24"/>
            <w:szCs w:val="24"/>
          </w:rPr>
          <w:delText xml:space="preserve">natural </w:delText>
        </w:r>
      </w:del>
      <w:r w:rsidR="007F0250">
        <w:rPr>
          <w:rFonts w:ascii="Times New Roman" w:hAnsi="Times New Roman"/>
          <w:sz w:val="24"/>
          <w:szCs w:val="24"/>
        </w:rPr>
        <w:t>mortality in the mainstem</w:t>
      </w:r>
      <w:ins w:id="346" w:author="See, Kevin (DFW)" w:date="2022-03-25T11:16:00Z">
        <w:r w:rsidR="008E4090">
          <w:rPr>
            <w:rFonts w:ascii="Times New Roman" w:hAnsi="Times New Roman"/>
            <w:sz w:val="24"/>
            <w:szCs w:val="24"/>
          </w:rPr>
          <w:t xml:space="preserve"> as </w:t>
        </w:r>
        <w:r w:rsidR="004009A2">
          <w:rPr>
            <w:rFonts w:ascii="Times New Roman" w:hAnsi="Times New Roman"/>
            <w:sz w:val="24"/>
            <w:szCs w:val="24"/>
          </w:rPr>
          <w:t>non-overshoot fish</w:t>
        </w:r>
      </w:ins>
      <w:r w:rsidR="007F0250">
        <w:rPr>
          <w:rFonts w:ascii="Times New Roman" w:hAnsi="Times New Roman"/>
          <w:sz w:val="24"/>
          <w:szCs w:val="24"/>
        </w:rPr>
        <w:t xml:space="preserve">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w:t>
      </w:r>
      <w:ins w:id="347" w:author="See, Kevin (DFW)" w:date="2022-03-25T11:16:00Z">
        <w:r w:rsidR="004009A2">
          <w:rPr>
            <w:rFonts w:ascii="Times New Roman" w:hAnsi="Times New Roman"/>
            <w:sz w:val="24"/>
            <w:szCs w:val="24"/>
          </w:rPr>
          <w:t xml:space="preserve">, as opposed to successfully spawning in an unmonitored </w:t>
        </w:r>
        <w:r w:rsidR="00B07F2D">
          <w:rPr>
            <w:rFonts w:ascii="Times New Roman" w:hAnsi="Times New Roman"/>
            <w:sz w:val="24"/>
            <w:szCs w:val="24"/>
          </w:rPr>
          <w:t>tributary above PRD</w:t>
        </w:r>
      </w:ins>
      <w:r w:rsidR="00D310B0">
        <w:rPr>
          <w:rFonts w:ascii="Times New Roman" w:hAnsi="Times New Roman"/>
          <w:sz w:val="24"/>
          <w:szCs w:val="24"/>
        </w:rPr>
        <w:t xml:space="preserve">. </w:t>
      </w:r>
    </w:p>
    <w:p w14:paraId="5DC696B4" w14:textId="58B7DE63"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vided until November 15</w:t>
      </w:r>
      <w:r w:rsidR="00C019D6">
        <w:rPr>
          <w:rFonts w:ascii="Times New Roman" w:hAnsi="Times New Roman"/>
          <w:sz w:val="24"/>
          <w:szCs w:val="24"/>
        </w:rPr>
        <w:t>, but only</w:t>
      </w:r>
      <w:r w:rsidR="00143E52">
        <w:rPr>
          <w:rFonts w:ascii="Times New Roman" w:hAnsi="Times New Roman"/>
          <w:sz w:val="24"/>
          <w:szCs w:val="24"/>
        </w:rPr>
        <w:t xml:space="preserve"> at both </w:t>
      </w:r>
      <w:proofErr w:type="spellStart"/>
      <w:r w:rsidR="00143E52">
        <w:rPr>
          <w:rFonts w:ascii="Times New Roman" w:hAnsi="Times New Roman"/>
          <w:sz w:val="24"/>
          <w:szCs w:val="24"/>
        </w:rPr>
        <w:t>Wanapum</w:t>
      </w:r>
      <w:proofErr w:type="spellEnd"/>
      <w:r w:rsidR="00143E52">
        <w:rPr>
          <w:rFonts w:ascii="Times New Roman" w:hAnsi="Times New Roman"/>
          <w:sz w:val="24"/>
          <w:szCs w:val="24"/>
        </w:rPr>
        <w:t xml:space="preserve">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w:t>
      </w:r>
      <w:proofErr w:type="spellStart"/>
      <w:r w:rsidR="0007258C">
        <w:rPr>
          <w:rFonts w:ascii="Times New Roman" w:hAnsi="Times New Roman"/>
          <w:sz w:val="24"/>
          <w:szCs w:val="24"/>
        </w:rPr>
        <w:t>Coutant</w:t>
      </w:r>
      <w:proofErr w:type="spellEnd"/>
      <w:r w:rsidR="0007258C">
        <w:rPr>
          <w:rFonts w:ascii="Times New Roman" w:hAnsi="Times New Roman"/>
          <w:sz w:val="24"/>
          <w:szCs w:val="24"/>
        </w:rPr>
        <w:t xml:space="preserve">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proofErr w:type="spellStart"/>
      <w:r w:rsidR="00B40055">
        <w:rPr>
          <w:rFonts w:ascii="Times New Roman" w:hAnsi="Times New Roman"/>
          <w:sz w:val="24"/>
          <w:szCs w:val="24"/>
        </w:rPr>
        <w:t>Norm</w:t>
      </w:r>
      <w:r w:rsidR="00B97261">
        <w:rPr>
          <w:rFonts w:ascii="Times New Roman" w:hAnsi="Times New Roman"/>
          <w:sz w:val="24"/>
          <w:szCs w:val="24"/>
        </w:rPr>
        <w:t>andeau</w:t>
      </w:r>
      <w:proofErr w:type="spellEnd"/>
      <w:r w:rsidR="00B97261">
        <w:rPr>
          <w:rFonts w:ascii="Times New Roman" w:hAnsi="Times New Roman"/>
          <w:sz w:val="24"/>
          <w:szCs w:val="24"/>
        </w:rPr>
        <w:t xml:space="preserve">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overshoot </w:t>
      </w:r>
      <w:r w:rsidR="00774D32">
        <w:rPr>
          <w:rFonts w:ascii="Times New Roman" w:hAnsi="Times New Roman"/>
          <w:sz w:val="24"/>
          <w:szCs w:val="24"/>
        </w:rPr>
        <w:t>fallbac</w:t>
      </w:r>
      <w:r w:rsidR="00760405">
        <w:rPr>
          <w:rFonts w:ascii="Times New Roman" w:hAnsi="Times New Roman"/>
          <w:sz w:val="24"/>
          <w:szCs w:val="24"/>
        </w:rPr>
        <w:t>k</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increased</w:t>
      </w:r>
      <w:r w:rsidR="00430904">
        <w:rPr>
          <w:rFonts w:ascii="Times New Roman" w:hAnsi="Times New Roman"/>
          <w:sz w:val="24"/>
          <w:szCs w:val="24"/>
        </w:rPr>
        <w:t>.</w:t>
      </w:r>
      <w:r w:rsidR="0090284A">
        <w:rPr>
          <w:rFonts w:ascii="Times New Roman" w:hAnsi="Times New Roman"/>
          <w:sz w:val="24"/>
          <w:szCs w:val="24"/>
        </w:rPr>
        <w:t xml:space="preserve"> </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41EAB3F2" w14:textId="4894AE32" w:rsidR="00C044F0" w:rsidRDefault="00772C91" w:rsidP="00F926E3">
      <w:pPr>
        <w:spacing w:after="0" w:line="480" w:lineRule="auto"/>
        <w:ind w:firstLine="360"/>
        <w:rPr>
          <w:rFonts w:ascii="Times New Roman" w:hAnsi="Times New Roman"/>
          <w:sz w:val="24"/>
          <w:szCs w:val="24"/>
        </w:rPr>
      </w:pP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were shown to influence overshoot rates (i.e.,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w:t>
      </w:r>
      <w:r w:rsidR="00300CE3">
        <w:rPr>
          <w:rFonts w:ascii="Times New Roman" w:hAnsi="Times New Roman"/>
          <w:sz w:val="24"/>
          <w:szCs w:val="24"/>
        </w:rPr>
        <w:lastRenderedPageBreak/>
        <w:t xml:space="preserve">(2016)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w:t>
      </w:r>
      <w:r w:rsidR="00B50FE6">
        <w:rPr>
          <w:rFonts w:ascii="Times New Roman" w:hAnsi="Times New Roman"/>
          <w:sz w:val="24"/>
          <w:szCs w:val="24"/>
        </w:rPr>
        <w:t>fallback</w:t>
      </w:r>
      <w:r w:rsidR="001245C5">
        <w:rPr>
          <w:rFonts w:ascii="Times New Roman" w:hAnsi="Times New Roman"/>
          <w:sz w:val="24"/>
          <w:szCs w:val="24"/>
        </w:rPr>
        <w:t xml:space="preserve">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w:t>
      </w:r>
      <w:proofErr w:type="spellStart"/>
      <w:r w:rsidR="0080427C">
        <w:rPr>
          <w:rFonts w:ascii="Times New Roman" w:hAnsi="Times New Roman"/>
          <w:sz w:val="24"/>
          <w:szCs w:val="24"/>
        </w:rPr>
        <w:t>dams</w:t>
      </w:r>
      <w:proofErr w:type="spellEnd"/>
      <w:r w:rsidR="0080427C">
        <w:rPr>
          <w:rFonts w:ascii="Times New Roman" w:hAnsi="Times New Roman"/>
          <w:sz w:val="24"/>
          <w:szCs w:val="24"/>
        </w:rPr>
        <w:t xml:space="preserve"> </w:t>
      </w:r>
      <w:r w:rsidR="002A7447">
        <w:rPr>
          <w:rFonts w:ascii="Times New Roman" w:hAnsi="Times New Roman"/>
          <w:sz w:val="24"/>
          <w:szCs w:val="24"/>
        </w:rPr>
        <w:t xml:space="preserve">(i.e., equivalent to Lower Granite Dam) </w:t>
      </w:r>
      <w:del w:id="348" w:author="See, Kevin (DFW)" w:date="2022-03-25T14:56:00Z">
        <w:r w:rsidR="006F43E9" w:rsidDel="00406777">
          <w:rPr>
            <w:rFonts w:ascii="Times New Roman" w:hAnsi="Times New Roman"/>
            <w:sz w:val="24"/>
            <w:szCs w:val="24"/>
          </w:rPr>
          <w:delText xml:space="preserve">have </w:delText>
        </w:r>
      </w:del>
      <w:ins w:id="349" w:author="See, Kevin (DFW)" w:date="2022-03-25T14:56:00Z">
        <w:r w:rsidR="00406777">
          <w:rPr>
            <w:rFonts w:ascii="Times New Roman" w:hAnsi="Times New Roman"/>
            <w:sz w:val="24"/>
            <w:szCs w:val="24"/>
          </w:rPr>
          <w:t xml:space="preserve">had </w:t>
        </w:r>
      </w:ins>
      <w:r w:rsidR="006F43E9">
        <w:rPr>
          <w:rFonts w:ascii="Times New Roman" w:hAnsi="Times New Roman"/>
          <w:sz w:val="24"/>
          <w:szCs w:val="24"/>
        </w:rPr>
        <w:t>a</w:t>
      </w:r>
      <w:r w:rsidR="006845F2">
        <w:rPr>
          <w:rFonts w:ascii="Times New Roman" w:hAnsi="Times New Roman"/>
          <w:sz w:val="24"/>
          <w:szCs w:val="24"/>
        </w:rPr>
        <w:t xml:space="preserve">n estimated </w:t>
      </w:r>
      <w:r w:rsidR="00AE1ABA">
        <w:rPr>
          <w:rFonts w:ascii="Times New Roman" w:hAnsi="Times New Roman"/>
          <w:sz w:val="24"/>
          <w:szCs w:val="24"/>
        </w:rPr>
        <w:t xml:space="preserve">mean annual </w:t>
      </w:r>
      <w:del w:id="350" w:author="See, Kevin (DFW)" w:date="2022-03-25T14:56:00Z">
        <w:r w:rsidR="007877A4" w:rsidDel="00406777">
          <w:rPr>
            <w:rFonts w:ascii="Times New Roman" w:hAnsi="Times New Roman"/>
            <w:sz w:val="24"/>
            <w:szCs w:val="24"/>
          </w:rPr>
          <w:delText xml:space="preserve">proportion </w:delText>
        </w:r>
      </w:del>
      <w:ins w:id="351" w:author="See, Kevin (DFW)" w:date="2022-03-25T14:56:00Z">
        <w:r w:rsidR="00406777">
          <w:rPr>
            <w:rFonts w:ascii="Times New Roman" w:hAnsi="Times New Roman"/>
            <w:sz w:val="24"/>
            <w:szCs w:val="24"/>
          </w:rPr>
          <w:t xml:space="preserve">percentage </w:t>
        </w:r>
      </w:ins>
      <w:r w:rsidR="007877A4">
        <w:rPr>
          <w:rFonts w:ascii="Times New Roman" w:hAnsi="Times New Roman"/>
          <w:sz w:val="24"/>
          <w:szCs w:val="24"/>
        </w:rPr>
        <w:t xml:space="preserve">of </w:t>
      </w:r>
      <w:r w:rsidR="006845F2">
        <w:rPr>
          <w:rFonts w:ascii="Times New Roman" w:hAnsi="Times New Roman"/>
          <w:sz w:val="24"/>
          <w:szCs w:val="24"/>
        </w:rPr>
        <w:t xml:space="preserve">fallback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del w:id="352" w:author="See, Kevin (DFW)" w:date="2022-03-28T17:14:00Z">
        <w:r w:rsidR="00F64214" w:rsidRPr="00F64214" w:rsidDel="00C75D8B">
          <w:rPr>
            <w:rFonts w:ascii="Times New Roman" w:hAnsi="Times New Roman"/>
            <w:sz w:val="24"/>
            <w:szCs w:val="24"/>
          </w:rPr>
          <w:delText>57</w:delText>
        </w:r>
      </w:del>
      <w:ins w:id="353" w:author="See, Kevin (DFW)" w:date="2022-03-28T17:14:00Z">
        <w:r w:rsidR="00C75D8B">
          <w:rPr>
            <w:rFonts w:ascii="Times New Roman" w:hAnsi="Times New Roman"/>
            <w:sz w:val="24"/>
            <w:szCs w:val="24"/>
          </w:rPr>
          <w:t>59</w:t>
        </w:r>
      </w:ins>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proofErr w:type="gramStart"/>
      <w:r w:rsidR="00FD4188">
        <w:rPr>
          <w:rFonts w:ascii="Times New Roman" w:hAnsi="Times New Roman"/>
          <w:sz w:val="24"/>
          <w:szCs w:val="24"/>
        </w:rPr>
        <w:t>i.e.</w:t>
      </w:r>
      <w:proofErr w:type="gramEnd"/>
      <w:r w:rsidR="00FD4188">
        <w:rPr>
          <w:rFonts w:ascii="Times New Roman" w:hAnsi="Times New Roman"/>
          <w:sz w:val="24"/>
          <w:szCs w:val="24"/>
        </w:rPr>
        <w:t xml:space="preserv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4E04C034"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717857">
        <w:rPr>
          <w:rFonts w:ascii="Times New Roman" w:hAnsi="Times New Roman"/>
          <w:sz w:val="24"/>
          <w:szCs w:val="24"/>
        </w:rPr>
        <w:t>most of</w:t>
      </w:r>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w:t>
      </w:r>
      <w:proofErr w:type="spellStart"/>
      <w:r w:rsidR="00CD4849">
        <w:rPr>
          <w:rFonts w:ascii="Times New Roman" w:hAnsi="Times New Roman"/>
          <w:sz w:val="24"/>
          <w:szCs w:val="24"/>
        </w:rPr>
        <w:t>Richins</w:t>
      </w:r>
      <w:proofErr w:type="spellEnd"/>
      <w:r w:rsidR="00CD4849">
        <w:rPr>
          <w:rFonts w:ascii="Times New Roman" w:hAnsi="Times New Roman"/>
          <w:sz w:val="24"/>
          <w:szCs w:val="24"/>
        </w:rPr>
        <w:t xml:space="preserve"> and </w:t>
      </w:r>
      <w:proofErr w:type="spellStart"/>
      <w:r w:rsidR="00CD4849">
        <w:rPr>
          <w:rFonts w:ascii="Times New Roman" w:hAnsi="Times New Roman"/>
          <w:sz w:val="24"/>
          <w:szCs w:val="24"/>
        </w:rPr>
        <w:t>Skalski</w:t>
      </w:r>
      <w:proofErr w:type="spellEnd"/>
      <w:r w:rsidR="00CD4849">
        <w:rPr>
          <w:rFonts w:ascii="Times New Roman" w:hAnsi="Times New Roman"/>
          <w:sz w:val="24"/>
          <w:szCs w:val="24"/>
        </w:rPr>
        <w:t xml:space="preserve">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503EBE">
        <w:rPr>
          <w:rFonts w:ascii="Times New Roman" w:hAnsi="Times New Roman"/>
          <w:sz w:val="24"/>
          <w:szCs w:val="24"/>
        </w:rPr>
        <w:t>4</w:t>
      </w:r>
      <w:r w:rsidR="00CD4849">
        <w:rPr>
          <w:rFonts w:ascii="Times New Roman" w:hAnsi="Times New Roman"/>
          <w:sz w:val="24"/>
          <w:szCs w:val="24"/>
        </w:rPr>
        <w:t>).</w:t>
      </w:r>
      <w:r w:rsidR="00443B92">
        <w:rPr>
          <w:rFonts w:ascii="Times New Roman" w:hAnsi="Times New Roman"/>
          <w:sz w:val="24"/>
          <w:szCs w:val="24"/>
        </w:rPr>
        <w:t xml:space="preserve"> The spatial distribution (i.e., </w:t>
      </w:r>
      <w:r w:rsidR="00443B92">
        <w:rPr>
          <w:rFonts w:ascii="Times New Roman" w:hAnsi="Times New Roman"/>
          <w:sz w:val="24"/>
          <w:szCs w:val="24"/>
        </w:rPr>
        <w:lastRenderedPageBreak/>
        <w:t xml:space="preserve">Upper Columbia or Snake River) of overshoot MCR steelhead is consistent with the location (i.e., same side of the river) of their natal population. </w:t>
      </w:r>
      <w:r w:rsidR="00CD4849">
        <w:rPr>
          <w:rFonts w:ascii="Times New Roman" w:hAnsi="Times New Roman"/>
          <w:sz w:val="24"/>
          <w:szCs w:val="24"/>
        </w:rPr>
        <w:t>More importantly, the overall abundance of known overshoot steelhead from the MCR DPS was 5</w:t>
      </w:r>
      <w:r w:rsidR="008A0630">
        <w:rPr>
          <w:rFonts w:ascii="Times New Roman" w:hAnsi="Times New Roman"/>
          <w:sz w:val="24"/>
          <w:szCs w:val="24"/>
        </w:rPr>
        <w:t>07</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503EBE">
        <w:rPr>
          <w:rFonts w:ascii="Times New Roman" w:hAnsi="Times New Roman"/>
          <w:sz w:val="24"/>
          <w:szCs w:val="24"/>
        </w:rPr>
        <w:t>4</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A7400E">
        <w:rPr>
          <w:rFonts w:ascii="Times New Roman" w:hAnsi="Times New Roman"/>
          <w:sz w:val="24"/>
          <w:szCs w:val="24"/>
        </w:rPr>
        <w:t xml:space="preserve">only </w:t>
      </w:r>
      <w:r w:rsidR="00CD4849">
        <w:rPr>
          <w:rFonts w:ascii="Times New Roman" w:hAnsi="Times New Roman"/>
          <w:sz w:val="24"/>
          <w:szCs w:val="24"/>
        </w:rPr>
        <w:t>installed at Little Goose and Lower Monumental 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01046F">
        <w:rPr>
          <w:rFonts w:ascii="Times New Roman" w:hAnsi="Times New Roman"/>
          <w:sz w:val="24"/>
          <w:szCs w:val="24"/>
        </w:rPr>
        <w:t xml:space="preserve">used </w:t>
      </w:r>
      <w:r w:rsidR="007115E4">
        <w:rPr>
          <w:rFonts w:ascii="Times New Roman" w:hAnsi="Times New Roman"/>
          <w:sz w:val="24"/>
          <w:szCs w:val="24"/>
        </w:rPr>
        <w:t xml:space="preserve">a consistent methodology to </w:t>
      </w:r>
      <w:r w:rsidR="004C2855">
        <w:rPr>
          <w:rFonts w:ascii="Times New Roman" w:hAnsi="Times New Roman"/>
          <w:sz w:val="24"/>
          <w:szCs w:val="24"/>
        </w:rPr>
        <w:t>estimate</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 xml:space="preserve">patterns in the Snake River were very similar to </w:t>
      </w:r>
      <w:del w:id="354" w:author="See, Kevin (DFW)" w:date="2022-03-25T14:58:00Z">
        <w:r w:rsidR="001C39A2" w:rsidDel="00B47FD7">
          <w:rPr>
            <w:rFonts w:ascii="Times New Roman" w:hAnsi="Times New Roman"/>
            <w:sz w:val="24"/>
            <w:szCs w:val="24"/>
          </w:rPr>
          <w:delText xml:space="preserve">that </w:delText>
        </w:r>
      </w:del>
      <w:ins w:id="355" w:author="See, Kevin (DFW)" w:date="2022-03-25T14:58:00Z">
        <w:r w:rsidR="00B47FD7">
          <w:rPr>
            <w:rFonts w:ascii="Times New Roman" w:hAnsi="Times New Roman"/>
            <w:sz w:val="24"/>
            <w:szCs w:val="24"/>
          </w:rPr>
          <w:t xml:space="preserve">those </w:t>
        </w:r>
      </w:ins>
      <w:r w:rsidR="001C39A2">
        <w:rPr>
          <w:rFonts w:ascii="Times New Roman" w:hAnsi="Times New Roman"/>
          <w:sz w:val="24"/>
          <w:szCs w:val="24"/>
        </w:rPr>
        <w:t>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w:t>
      </w:r>
      <w:r w:rsidR="008C4803">
        <w:rPr>
          <w:rFonts w:ascii="Times New Roman" w:hAnsi="Times New Roman"/>
          <w:sz w:val="24"/>
          <w:szCs w:val="24"/>
        </w:rPr>
        <w:t>0.34</w:t>
      </w:r>
      <w:r w:rsidR="001C39A2">
        <w:rPr>
          <w:rFonts w:ascii="Times New Roman" w:hAnsi="Times New Roman"/>
          <w:sz w:val="24"/>
          <w:szCs w:val="24"/>
        </w:rPr>
        <w:t xml:space="preserve">) and the greatest proportion of successful overshoot fallbacks </w:t>
      </w:r>
      <w:r w:rsidR="007115E4">
        <w:rPr>
          <w:rFonts w:ascii="Times New Roman" w:hAnsi="Times New Roman"/>
          <w:sz w:val="24"/>
          <w:szCs w:val="24"/>
        </w:rPr>
        <w:t>detected</w:t>
      </w:r>
      <w:r w:rsidR="001C39A2">
        <w:rPr>
          <w:rFonts w:ascii="Times New Roman" w:hAnsi="Times New Roman"/>
          <w:sz w:val="24"/>
          <w:szCs w:val="24"/>
        </w:rPr>
        <w:t xml:space="preserve"> at Ice Harbor Dam (</w:t>
      </w:r>
      <w:r w:rsidR="00D953CD">
        <w:rPr>
          <w:rFonts w:ascii="Times New Roman" w:hAnsi="Times New Roman"/>
          <w:sz w:val="24"/>
          <w:szCs w:val="24"/>
        </w:rPr>
        <w:t>0.12</w:t>
      </w:r>
      <w:r w:rsidR="001C39A2">
        <w:rPr>
          <w:rFonts w:ascii="Times New Roman" w:hAnsi="Times New Roman"/>
          <w:sz w:val="24"/>
          <w:szCs w:val="24"/>
        </w:rPr>
        <w:t xml:space="preserve">). </w:t>
      </w:r>
      <w:r w:rsidR="00335452">
        <w:rPr>
          <w:rFonts w:ascii="Times New Roman" w:hAnsi="Times New Roman"/>
          <w:sz w:val="24"/>
          <w:szCs w:val="24"/>
        </w:rPr>
        <w:t>In 2015, t</w:t>
      </w:r>
      <w:r w:rsidR="00C506B2">
        <w:rPr>
          <w:rFonts w:ascii="Times New Roman" w:hAnsi="Times New Roman"/>
          <w:sz w:val="24"/>
          <w:szCs w:val="24"/>
        </w:rPr>
        <w:t xml:space="preserve">he </w:t>
      </w:r>
      <w:r w:rsidR="00F45F2B">
        <w:rPr>
          <w:rFonts w:ascii="Times New Roman" w:hAnsi="Times New Roman"/>
          <w:sz w:val="24"/>
          <w:szCs w:val="24"/>
        </w:rPr>
        <w:t xml:space="preserve">proportion of </w:t>
      </w:r>
      <w:r w:rsidR="0036252F">
        <w:rPr>
          <w:rFonts w:ascii="Times New Roman" w:hAnsi="Times New Roman"/>
          <w:sz w:val="24"/>
          <w:szCs w:val="24"/>
        </w:rPr>
        <w:t>overshoot</w:t>
      </w:r>
      <w:r w:rsidR="005901A7">
        <w:rPr>
          <w:rFonts w:ascii="Times New Roman" w:hAnsi="Times New Roman"/>
          <w:sz w:val="24"/>
          <w:szCs w:val="24"/>
        </w:rPr>
        <w:t xml:space="preserve"> </w:t>
      </w:r>
      <w:r w:rsidR="003F78B1">
        <w:rPr>
          <w:rFonts w:ascii="Times New Roman" w:hAnsi="Times New Roman"/>
          <w:sz w:val="24"/>
          <w:szCs w:val="24"/>
        </w:rPr>
        <w:t>fallback</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w:t>
      </w:r>
      <w:r w:rsidR="001A01C5">
        <w:rPr>
          <w:rFonts w:ascii="Times New Roman" w:hAnsi="Times New Roman"/>
          <w:sz w:val="24"/>
          <w:szCs w:val="24"/>
        </w:rPr>
        <w:t>a relatively large</w:t>
      </w:r>
      <w:r w:rsidR="006B2243">
        <w:rPr>
          <w:rFonts w:ascii="Times New Roman" w:hAnsi="Times New Roman"/>
          <w:sz w:val="24"/>
          <w:szCs w:val="24"/>
        </w:rPr>
        <w:t xml:space="preserve"> proportion of </w:t>
      </w:r>
      <w:r w:rsidR="00E33A59">
        <w:rPr>
          <w:rFonts w:ascii="Times New Roman" w:hAnsi="Times New Roman"/>
          <w:sz w:val="24"/>
          <w:szCs w:val="24"/>
        </w:rPr>
        <w:t>MCR DPS steelhead that were not observed downstream of Ice Harbor Dam were last detected in a spawning stream</w:t>
      </w:r>
      <w:r w:rsidR="00AE58ED">
        <w:rPr>
          <w:rFonts w:ascii="Times New Roman" w:hAnsi="Times New Roman"/>
          <w:sz w:val="24"/>
          <w:szCs w:val="24"/>
        </w:rPr>
        <w:t xml:space="preserve"> (0.40)</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D469A4">
        <w:rPr>
          <w:rFonts w:ascii="Times New Roman" w:hAnsi="Times New Roman"/>
          <w:sz w:val="24"/>
          <w:szCs w:val="24"/>
        </w:rPr>
        <w:t>and</w:t>
      </w:r>
      <w:r w:rsidR="0097417E">
        <w:rPr>
          <w:rFonts w:ascii="Times New Roman" w:hAnsi="Times New Roman"/>
          <w:sz w:val="24"/>
          <w:szCs w:val="24"/>
        </w:rPr>
        <w:t xml:space="preserve">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r w:rsidR="00E33A59">
        <w:rPr>
          <w:rFonts w:ascii="Times New Roman" w:hAnsi="Times New Roman"/>
          <w:sz w:val="24"/>
          <w:szCs w:val="24"/>
        </w:rPr>
        <w:t xml:space="preserve">In summary, compared to overshoot </w:t>
      </w:r>
      <w:r w:rsidR="00780F09">
        <w:rPr>
          <w:rFonts w:ascii="Times New Roman" w:hAnsi="Times New Roman"/>
          <w:sz w:val="24"/>
          <w:szCs w:val="24"/>
        </w:rPr>
        <w:t>steelhead</w:t>
      </w:r>
      <w:r w:rsidR="00E33A59">
        <w:rPr>
          <w:rFonts w:ascii="Times New Roman" w:hAnsi="Times New Roman"/>
          <w:sz w:val="24"/>
          <w:szCs w:val="24"/>
        </w:rPr>
        <w:t xml:space="preserve"> upstream of Priest Rapids Dam, over </w:t>
      </w:r>
      <w:r w:rsidR="00B310B2">
        <w:rPr>
          <w:rFonts w:ascii="Times New Roman" w:hAnsi="Times New Roman"/>
          <w:sz w:val="24"/>
          <w:szCs w:val="24"/>
        </w:rPr>
        <w:t>five</w:t>
      </w:r>
      <w:r w:rsidR="00E33A59">
        <w:rPr>
          <w:rFonts w:ascii="Times New Roman" w:hAnsi="Times New Roman"/>
          <w:sz w:val="24"/>
          <w:szCs w:val="24"/>
        </w:rPr>
        <w:t xml:space="preserve"> times more MCR steelhead oversh</w:t>
      </w:r>
      <w:del w:id="356" w:author="See, Kevin (DFW)" w:date="2022-03-25T14:59:00Z">
        <w:r w:rsidR="00E33A59" w:rsidDel="00C275F6">
          <w:rPr>
            <w:rFonts w:ascii="Times New Roman" w:hAnsi="Times New Roman"/>
            <w:sz w:val="24"/>
            <w:szCs w:val="24"/>
          </w:rPr>
          <w:delText>o</w:delText>
        </w:r>
      </w:del>
      <w:r w:rsidR="00E33A59">
        <w:rPr>
          <w:rFonts w:ascii="Times New Roman" w:hAnsi="Times New Roman"/>
          <w:sz w:val="24"/>
          <w:szCs w:val="24"/>
        </w:rPr>
        <w:t xml:space="preserve">ot into the Snake River. </w:t>
      </w:r>
      <w:r w:rsidR="001C3832">
        <w:rPr>
          <w:rFonts w:ascii="Times New Roman" w:hAnsi="Times New Roman"/>
          <w:sz w:val="24"/>
          <w:szCs w:val="24"/>
        </w:rPr>
        <w:t>Of these</w:t>
      </w:r>
      <w:r w:rsidR="00E33A59">
        <w:rPr>
          <w:rFonts w:ascii="Times New Roman" w:hAnsi="Times New Roman"/>
          <w:sz w:val="24"/>
          <w:szCs w:val="24"/>
        </w:rPr>
        <w:t xml:space="preserve">, </w:t>
      </w:r>
      <w:r w:rsidR="00335452">
        <w:rPr>
          <w:rFonts w:ascii="Times New Roman" w:hAnsi="Times New Roman"/>
          <w:sz w:val="24"/>
          <w:szCs w:val="24"/>
        </w:rPr>
        <w:t>almost</w:t>
      </w:r>
      <w:r w:rsidR="00312EA5">
        <w:rPr>
          <w:rFonts w:ascii="Times New Roman" w:hAnsi="Times New Roman"/>
          <w:sz w:val="24"/>
          <w:szCs w:val="24"/>
        </w:rPr>
        <w:t xml:space="preserve"> </w:t>
      </w:r>
      <w:r w:rsidR="00E33A59">
        <w:rPr>
          <w:rFonts w:ascii="Times New Roman" w:hAnsi="Times New Roman"/>
          <w:sz w:val="24"/>
          <w:szCs w:val="24"/>
        </w:rPr>
        <w:t>half as many success</w:t>
      </w:r>
      <w:r w:rsidR="00864B81">
        <w:rPr>
          <w:rFonts w:ascii="Times New Roman" w:hAnsi="Times New Roman"/>
          <w:sz w:val="24"/>
          <w:szCs w:val="24"/>
        </w:rPr>
        <w:t>fully</w:t>
      </w:r>
      <w:r w:rsidR="00E33A59">
        <w:rPr>
          <w:rFonts w:ascii="Times New Roman" w:hAnsi="Times New Roman"/>
          <w:sz w:val="24"/>
          <w:szCs w:val="24"/>
        </w:rPr>
        <w:t xml:space="preserve"> </w:t>
      </w:r>
      <w:del w:id="357" w:author="See, Kevin (DFW)" w:date="2022-03-25T14:59:00Z">
        <w:r w:rsidR="00E33A59" w:rsidDel="00C275F6">
          <w:rPr>
            <w:rFonts w:ascii="Times New Roman" w:hAnsi="Times New Roman"/>
            <w:sz w:val="24"/>
            <w:szCs w:val="24"/>
          </w:rPr>
          <w:delText>fallback</w:delText>
        </w:r>
      </w:del>
      <w:ins w:id="358" w:author="See, Kevin (DFW)" w:date="2022-03-25T14:59:00Z">
        <w:r w:rsidR="00C275F6">
          <w:rPr>
            <w:rFonts w:ascii="Times New Roman" w:hAnsi="Times New Roman"/>
            <w:sz w:val="24"/>
            <w:szCs w:val="24"/>
          </w:rPr>
          <w:t>fell back</w:t>
        </w:r>
      </w:ins>
      <w:r w:rsidR="001C3832">
        <w:rPr>
          <w:rFonts w:ascii="Times New Roman" w:hAnsi="Times New Roman"/>
          <w:sz w:val="24"/>
          <w:szCs w:val="24"/>
        </w:rPr>
        <w:t>,</w:t>
      </w:r>
      <w:r w:rsidR="00E33A59">
        <w:rPr>
          <w:rFonts w:ascii="Times New Roman" w:hAnsi="Times New Roman"/>
          <w:sz w:val="24"/>
          <w:szCs w:val="24"/>
        </w:rPr>
        <w:t xml:space="preserve">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large proportion may</w:t>
      </w:r>
      <w:r w:rsidR="00E01366">
        <w:rPr>
          <w:rFonts w:ascii="Times New Roman" w:hAnsi="Times New Roman"/>
          <w:sz w:val="24"/>
          <w:szCs w:val="24"/>
        </w:rPr>
        <w:t xml:space="preserve"> </w:t>
      </w:r>
      <w:r w:rsidR="00E33A59">
        <w:rPr>
          <w:rFonts w:ascii="Times New Roman" w:hAnsi="Times New Roman"/>
          <w:sz w:val="24"/>
          <w:szCs w:val="24"/>
        </w:rPr>
        <w:t>be spawning</w:t>
      </w:r>
      <w:r w:rsidR="00312EA5">
        <w:rPr>
          <w:rFonts w:ascii="Times New Roman" w:hAnsi="Times New Roman"/>
          <w:sz w:val="24"/>
          <w:szCs w:val="24"/>
        </w:rPr>
        <w:t xml:space="preserve"> (i.e., strays)</w:t>
      </w:r>
      <w:r w:rsidR="00E33A59">
        <w:rPr>
          <w:rFonts w:ascii="Times New Roman" w:hAnsi="Times New Roman"/>
          <w:sz w:val="24"/>
          <w:szCs w:val="24"/>
        </w:rPr>
        <w:t xml:space="preserve">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in 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lastRenderedPageBreak/>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As migration distance, migration duration, and number of migration obstacles (i.e., dams) increase</w:t>
      </w:r>
      <w:r w:rsidR="00335452">
        <w:rPr>
          <w:rFonts w:ascii="Times New Roman" w:hAnsi="Times New Roman"/>
          <w:sz w:val="24"/>
          <w:szCs w:val="24"/>
        </w:rPr>
        <w:t>s</w:t>
      </w:r>
      <w:r w:rsidR="004C21A9">
        <w:rPr>
          <w:rFonts w:ascii="Times New Roman" w:hAnsi="Times New Roman"/>
          <w:sz w:val="24"/>
          <w:szCs w:val="24"/>
        </w:rPr>
        <w:t>, fish condition was also likely negatively affected</w:t>
      </w:r>
      <w:r w:rsidR="001C3832">
        <w:rPr>
          <w:rFonts w:ascii="Times New Roman" w:hAnsi="Times New Roman"/>
          <w:sz w:val="24"/>
          <w:szCs w:val="24"/>
        </w:rPr>
        <w:t>,</w:t>
      </w:r>
      <w:r w:rsidR="004C21A9">
        <w:rPr>
          <w:rFonts w:ascii="Times New Roman" w:hAnsi="Times New Roman"/>
          <w:sz w:val="24"/>
          <w:szCs w:val="24"/>
        </w:rPr>
        <w:t xml:space="preserve"> which likely contributed </w:t>
      </w:r>
      <w:r w:rsidR="00FC0E56">
        <w:rPr>
          <w:rFonts w:ascii="Times New Roman" w:hAnsi="Times New Roman"/>
          <w:sz w:val="24"/>
          <w:szCs w:val="24"/>
        </w:rPr>
        <w:t xml:space="preserve">to </w:t>
      </w:r>
      <w:r w:rsidR="004C21A9">
        <w:rPr>
          <w:rFonts w:ascii="Times New Roman" w:hAnsi="Times New Roman"/>
          <w:sz w:val="24"/>
          <w:szCs w:val="24"/>
        </w:rPr>
        <w:t>lower rates of migration success (Caudill et al. 2007).  As a result of an extended migration distance and duration, overshoot steelhead that fallback and arrive at their natal stream may have depleted energy reserves and exhibit greater rates of pre</w:t>
      </w:r>
      <w:r w:rsidR="001C3832">
        <w:rPr>
          <w:rFonts w:ascii="Times New Roman" w:hAnsi="Times New Roman"/>
          <w:sz w:val="24"/>
          <w:szCs w:val="24"/>
        </w:rPr>
        <w:t>-</w:t>
      </w:r>
      <w:r w:rsidR="004C21A9">
        <w:rPr>
          <w:rFonts w:ascii="Times New Roman" w:hAnsi="Times New Roman"/>
          <w:sz w:val="24"/>
          <w:szCs w:val="24"/>
        </w:rPr>
        <w:t xml:space="preserve">spawn mortality or lower spawning success (Mann et al. 2009) and </w:t>
      </w:r>
      <w:r w:rsidR="004D3887">
        <w:rPr>
          <w:rFonts w:ascii="Times New Roman" w:hAnsi="Times New Roman"/>
          <w:sz w:val="24"/>
          <w:szCs w:val="24"/>
        </w:rPr>
        <w:t xml:space="preserve">are </w:t>
      </w:r>
      <w:r w:rsidR="004C21A9">
        <w:rPr>
          <w:rFonts w:ascii="Times New Roman" w:hAnsi="Times New Roman"/>
          <w:sz w:val="24"/>
          <w:szCs w:val="24"/>
        </w:rPr>
        <w:t xml:space="preserve">less likely to return as repeat spawners (Keefer et al. </w:t>
      </w:r>
      <w:r w:rsidR="004C21A9" w:rsidRPr="00FF25F7">
        <w:rPr>
          <w:rFonts w:ascii="Times New Roman" w:hAnsi="Times New Roman"/>
          <w:sz w:val="24"/>
          <w:szCs w:val="24"/>
        </w:rPr>
        <w:t>2008</w:t>
      </w:r>
      <w:r w:rsidR="000A72FA">
        <w:rPr>
          <w:rFonts w:ascii="Times New Roman" w:hAnsi="Times New Roman"/>
          <w:sz w:val="24"/>
          <w:szCs w:val="24"/>
        </w:rPr>
        <w:t>c</w:t>
      </w:r>
      <w:r w:rsidR="004C21A9" w:rsidRPr="00FF25F7">
        <w:rPr>
          <w:rFonts w:ascii="Times New Roman" w:hAnsi="Times New Roman"/>
          <w:sz w:val="24"/>
          <w:szCs w:val="24"/>
        </w:rPr>
        <w:t>).</w:t>
      </w:r>
      <w:r w:rsidR="004C21A9">
        <w:rPr>
          <w:rFonts w:ascii="Times New Roman" w:hAnsi="Times New Roman"/>
          <w:sz w:val="24"/>
          <w:szCs w:val="24"/>
        </w:rPr>
        <w:t xml:space="preserve"> </w:t>
      </w:r>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5071DC42"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r w:rsidR="00AE7C54">
        <w:rPr>
          <w:rFonts w:ascii="Times New Roman" w:hAnsi="Times New Roman"/>
          <w:sz w:val="24"/>
          <w:szCs w:val="24"/>
        </w:rPr>
        <w:t>to</w:t>
      </w:r>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 xml:space="preserve">abundance and </w:t>
      </w:r>
      <w:r w:rsidR="002E150D">
        <w:rPr>
          <w:rFonts w:ascii="Times New Roman" w:hAnsi="Times New Roman"/>
          <w:sz w:val="24"/>
          <w:szCs w:val="24"/>
        </w:rPr>
        <w:t>fallback</w:t>
      </w:r>
      <w:r w:rsidR="00554151">
        <w:rPr>
          <w:rFonts w:ascii="Times New Roman" w:hAnsi="Times New Roman"/>
          <w:sz w:val="24"/>
          <w:szCs w:val="24"/>
        </w:rPr>
        <w:t xml:space="preserve"> in the lower Snake River. </w:t>
      </w:r>
    </w:p>
    <w:p w14:paraId="49337B38" w14:textId="0694E611" w:rsidR="00B60C82" w:rsidRDefault="00876E15" w:rsidP="00B60C82">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w:t>
      </w:r>
      <w:r w:rsidR="00893BF1">
        <w:rPr>
          <w:rFonts w:ascii="Times New Roman" w:hAnsi="Times New Roman"/>
          <w:sz w:val="24"/>
          <w:szCs w:val="24"/>
        </w:rPr>
        <w:lastRenderedPageBreak/>
        <w:t xml:space="preserve">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 xml:space="preserve">low </w:t>
      </w:r>
      <w:r w:rsidR="00E004E6">
        <w:rPr>
          <w:rFonts w:ascii="Times New Roman" w:hAnsi="Times New Roman"/>
          <w:sz w:val="24"/>
          <w:szCs w:val="24"/>
        </w:rPr>
        <w:t xml:space="preserve">proportion of </w:t>
      </w:r>
      <w:r w:rsidR="009227B8">
        <w:rPr>
          <w:rFonts w:ascii="Times New Roman" w:hAnsi="Times New Roman"/>
          <w:sz w:val="24"/>
          <w:szCs w:val="24"/>
        </w:rPr>
        <w:t xml:space="preserve">overshoot </w:t>
      </w:r>
      <w:r w:rsidR="00E004E6">
        <w:rPr>
          <w:rFonts w:ascii="Times New Roman" w:hAnsi="Times New Roman"/>
          <w:sz w:val="24"/>
          <w:szCs w:val="24"/>
        </w:rPr>
        <w:t>steelhead that successfully fell</w:t>
      </w:r>
      <w:r w:rsidR="00F23097">
        <w:rPr>
          <w:rFonts w:ascii="Times New Roman" w:hAnsi="Times New Roman"/>
          <w:sz w:val="24"/>
          <w:szCs w:val="24"/>
        </w:rPr>
        <w:t xml:space="preserve"> </w:t>
      </w:r>
      <w:r w:rsidR="00E004E6">
        <w:rPr>
          <w:rFonts w:ascii="Times New Roman" w:hAnsi="Times New Roman"/>
          <w:sz w:val="24"/>
          <w:szCs w:val="24"/>
        </w:rPr>
        <w:t>back</w:t>
      </w:r>
      <w:r w:rsidR="00923265">
        <w:rPr>
          <w:rFonts w:ascii="Times New Roman" w:hAnsi="Times New Roman"/>
          <w:sz w:val="24"/>
          <w:szCs w:val="24"/>
        </w:rPr>
        <w:t xml:space="preserve">, 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4F2C0E">
        <w:rPr>
          <w:rFonts w:ascii="Times New Roman" w:hAnsi="Times New Roman"/>
          <w:sz w:val="24"/>
          <w:szCs w:val="24"/>
        </w:rPr>
        <w:t xml:space="preserve">limited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550165">
        <w:rPr>
          <w:rFonts w:ascii="Times New Roman" w:hAnsi="Times New Roman"/>
          <w:sz w:val="24"/>
          <w:szCs w:val="24"/>
        </w:rPr>
        <w:t>S</w:t>
      </w:r>
      <w:r w:rsidR="00654783">
        <w:rPr>
          <w:rFonts w:ascii="Times New Roman" w:hAnsi="Times New Roman"/>
          <w:sz w:val="24"/>
          <w:szCs w:val="24"/>
        </w:rPr>
        <w:t>urvival standards fo</w:t>
      </w:r>
      <w:r w:rsidR="00C43169">
        <w:rPr>
          <w:rFonts w:ascii="Times New Roman" w:hAnsi="Times New Roman"/>
          <w:sz w:val="24"/>
          <w:szCs w:val="24"/>
        </w:rPr>
        <w:t>r steelhead overshoot fallbacks hav</w:t>
      </w:r>
      <w:r w:rsidR="00BC1399">
        <w:rPr>
          <w:rFonts w:ascii="Times New Roman" w:hAnsi="Times New Roman"/>
          <w:sz w:val="24"/>
          <w:szCs w:val="24"/>
        </w:rPr>
        <w:t>e yet to</w:t>
      </w:r>
      <w:r w:rsidR="00C43169">
        <w:rPr>
          <w:rFonts w:ascii="Times New Roman" w:hAnsi="Times New Roman"/>
          <w:sz w:val="24"/>
          <w:szCs w:val="24"/>
        </w:rPr>
        <w:t xml:space="preserve"> </w:t>
      </w:r>
      <w:r w:rsidR="00A60466">
        <w:rPr>
          <w:rFonts w:ascii="Times New Roman" w:hAnsi="Times New Roman"/>
          <w:sz w:val="24"/>
          <w:szCs w:val="24"/>
        </w:rPr>
        <w:t xml:space="preserve">be </w:t>
      </w:r>
      <w:r w:rsidR="003F2117">
        <w:rPr>
          <w:rFonts w:ascii="Times New Roman" w:hAnsi="Times New Roman"/>
          <w:sz w:val="24"/>
          <w:szCs w:val="24"/>
        </w:rPr>
        <w:t>identified but</w:t>
      </w:r>
      <w:r w:rsidR="003D3B61">
        <w:rPr>
          <w:rFonts w:ascii="Times New Roman" w:hAnsi="Times New Roman"/>
          <w:sz w:val="24"/>
          <w:szCs w:val="24"/>
        </w:rPr>
        <w:t xml:space="preserve"> should be consistent with upstream </w:t>
      </w:r>
      <w:r w:rsidR="00C6453A">
        <w:rPr>
          <w:rFonts w:ascii="Times New Roman" w:hAnsi="Times New Roman"/>
          <w:sz w:val="24"/>
          <w:szCs w:val="24"/>
        </w:rPr>
        <w:t xml:space="preserve">migration </w:t>
      </w:r>
      <w:r w:rsidR="00C91023">
        <w:rPr>
          <w:rFonts w:ascii="Times New Roman" w:hAnsi="Times New Roman"/>
          <w:sz w:val="24"/>
          <w:szCs w:val="24"/>
        </w:rPr>
        <w:t xml:space="preserve">survival standards. </w:t>
      </w:r>
      <w:r w:rsidR="003F2117">
        <w:rPr>
          <w:rFonts w:ascii="Times New Roman" w:hAnsi="Times New Roman"/>
          <w:sz w:val="24"/>
          <w:szCs w:val="24"/>
        </w:rPr>
        <w:t>T</w:t>
      </w:r>
      <w:r w:rsidR="00B846CF">
        <w:rPr>
          <w:rFonts w:ascii="Times New Roman" w:hAnsi="Times New Roman"/>
          <w:sz w:val="24"/>
          <w:szCs w:val="24"/>
        </w:rPr>
        <w:t xml:space="preserve">he initial evaluation of these </w:t>
      </w:r>
      <w:r w:rsidR="00AD4284">
        <w:rPr>
          <w:rFonts w:ascii="Times New Roman" w:hAnsi="Times New Roman"/>
          <w:sz w:val="24"/>
          <w:szCs w:val="24"/>
        </w:rPr>
        <w:t xml:space="preserve">additional protection measures </w:t>
      </w:r>
      <w:r w:rsidR="0032789E">
        <w:rPr>
          <w:rFonts w:ascii="Times New Roman" w:hAnsi="Times New Roman"/>
          <w:sz w:val="24"/>
          <w:szCs w:val="24"/>
        </w:rPr>
        <w:t>has</w:t>
      </w:r>
      <w:r w:rsidR="00AD4284">
        <w:rPr>
          <w:rFonts w:ascii="Times New Roman" w:hAnsi="Times New Roman"/>
          <w:sz w:val="24"/>
          <w:szCs w:val="24"/>
        </w:rPr>
        <w:t xml:space="preserve"> not been co</w:t>
      </w:r>
      <w:r w:rsidR="00E06E4C">
        <w:rPr>
          <w:rFonts w:ascii="Times New Roman" w:hAnsi="Times New Roman"/>
          <w:sz w:val="24"/>
          <w:szCs w:val="24"/>
        </w:rPr>
        <w:t>mpleted</w:t>
      </w:r>
      <w:r w:rsidR="0032789E">
        <w:rPr>
          <w:rFonts w:ascii="Times New Roman" w:hAnsi="Times New Roman"/>
          <w:sz w:val="24"/>
          <w:szCs w:val="24"/>
        </w:rPr>
        <w:t xml:space="preserve"> as part of a </w:t>
      </w:r>
      <w:r w:rsidR="001A1207">
        <w:rPr>
          <w:rFonts w:ascii="Times New Roman" w:hAnsi="Times New Roman"/>
          <w:sz w:val="24"/>
          <w:szCs w:val="24"/>
        </w:rPr>
        <w:t>regional adaptive management process</w:t>
      </w:r>
      <w:r w:rsidR="00490F12">
        <w:rPr>
          <w:rFonts w:ascii="Times New Roman" w:hAnsi="Times New Roman"/>
          <w:sz w:val="24"/>
          <w:szCs w:val="24"/>
        </w:rPr>
        <w:t xml:space="preserve">.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 xml:space="preserve">survival (Ham et al. 2021), </w:t>
      </w:r>
      <w:r w:rsidR="00DD1FF8">
        <w:rPr>
          <w:rFonts w:ascii="Times New Roman" w:hAnsi="Times New Roman"/>
          <w:sz w:val="24"/>
          <w:szCs w:val="24"/>
        </w:rPr>
        <w:t xml:space="preserve">the cumulative </w:t>
      </w:r>
      <w:r w:rsidR="00266738">
        <w:rPr>
          <w:rFonts w:ascii="Times New Roman" w:hAnsi="Times New Roman"/>
          <w:sz w:val="24"/>
          <w:szCs w:val="24"/>
        </w:rPr>
        <w:t xml:space="preserve">effect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w:t>
      </w:r>
      <w:r w:rsidR="007C28FE">
        <w:rPr>
          <w:rFonts w:ascii="Times New Roman" w:hAnsi="Times New Roman"/>
          <w:sz w:val="24"/>
          <w:szCs w:val="24"/>
        </w:rPr>
        <w:t>be an important</w:t>
      </w:r>
      <w:r w:rsidR="00D94AD8">
        <w:rPr>
          <w:rFonts w:ascii="Times New Roman" w:hAnsi="Times New Roman"/>
          <w:sz w:val="24"/>
          <w:szCs w:val="24"/>
        </w:rPr>
        <w:t xml:space="preserve">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 xml:space="preserve">adaptively managing protective measures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5D66B35D"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mid-December and resumed in early March.</w:t>
      </w:r>
      <w:r w:rsidR="003B5D76">
        <w:rPr>
          <w:rFonts w:ascii="Times New Roman" w:hAnsi="Times New Roman"/>
          <w:sz w:val="24"/>
          <w:szCs w:val="24"/>
        </w:rPr>
        <w:t xml:space="preserve"> </w:t>
      </w:r>
      <w:r w:rsidR="00670DEE">
        <w:rPr>
          <w:rFonts w:ascii="Times New Roman" w:hAnsi="Times New Roman"/>
          <w:sz w:val="24"/>
          <w:szCs w:val="24"/>
        </w:rPr>
        <w:t xml:space="preserve">Extensive </w:t>
      </w:r>
      <w:r w:rsidR="00527A21">
        <w:rPr>
          <w:rFonts w:ascii="Times New Roman" w:hAnsi="Times New Roman"/>
          <w:sz w:val="24"/>
          <w:szCs w:val="24"/>
        </w:rPr>
        <w:t xml:space="preserve">downstream migration </w:t>
      </w:r>
      <w:r w:rsidR="000D044A">
        <w:rPr>
          <w:rFonts w:ascii="Times New Roman" w:hAnsi="Times New Roman"/>
          <w:sz w:val="24"/>
          <w:szCs w:val="24"/>
        </w:rPr>
        <w:t xml:space="preserve">studies </w:t>
      </w:r>
      <w:r w:rsidR="00801844">
        <w:rPr>
          <w:rFonts w:ascii="Times New Roman" w:hAnsi="Times New Roman"/>
          <w:sz w:val="24"/>
          <w:szCs w:val="24"/>
        </w:rPr>
        <w:lastRenderedPageBreak/>
        <w:t>are resource intensive.</w:t>
      </w:r>
      <w:r w:rsidR="00E117C5">
        <w:rPr>
          <w:rFonts w:ascii="Times New Roman" w:hAnsi="Times New Roman"/>
          <w:sz w:val="24"/>
          <w:szCs w:val="24"/>
        </w:rPr>
        <w:t xml:space="preserve"> Hence,</w:t>
      </w:r>
      <w:r w:rsidR="005B45E8">
        <w:rPr>
          <w:rFonts w:ascii="Times New Roman" w:hAnsi="Times New Roman"/>
          <w:sz w:val="24"/>
          <w:szCs w:val="24"/>
        </w:rPr>
        <w:t xml:space="preserve">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E8499E">
        <w:rPr>
          <w:rFonts w:ascii="Times New Roman" w:hAnsi="Times New Roman"/>
          <w:sz w:val="24"/>
          <w:szCs w:val="24"/>
        </w:rPr>
        <w:t xml:space="preserve">overshoot </w:t>
      </w:r>
      <w:r w:rsidR="00DE65D6">
        <w:rPr>
          <w:rFonts w:ascii="Times New Roman" w:hAnsi="Times New Roman"/>
          <w:sz w:val="24"/>
          <w:szCs w:val="24"/>
        </w:rPr>
        <w:t>fallback</w:t>
      </w:r>
      <w:r w:rsidR="00A6380E">
        <w:rPr>
          <w:rFonts w:ascii="Times New Roman" w:hAnsi="Times New Roman"/>
          <w:sz w:val="24"/>
          <w:szCs w:val="24"/>
        </w:rPr>
        <w:t xml:space="preserve"> abundance</w:t>
      </w:r>
      <w:r w:rsidR="00337B8A">
        <w:rPr>
          <w:rFonts w:ascii="Times New Roman" w:hAnsi="Times New Roman"/>
          <w:sz w:val="24"/>
          <w:szCs w:val="24"/>
        </w:rPr>
        <w:t xml:space="preserve"> 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more </w:t>
      </w:r>
      <w:r w:rsidR="009227B8">
        <w:rPr>
          <w:rFonts w:ascii="Times New Roman" w:hAnsi="Times New Roman"/>
          <w:sz w:val="24"/>
          <w:szCs w:val="24"/>
        </w:rPr>
        <w:t xml:space="preserve">adult salmonids </w:t>
      </w:r>
      <w:r w:rsidR="00181965">
        <w:rPr>
          <w:rFonts w:ascii="Times New Roman" w:hAnsi="Times New Roman"/>
          <w:sz w:val="24"/>
          <w:szCs w:val="24"/>
        </w:rPr>
        <w:t xml:space="preserve">attempt to </w:t>
      </w:r>
      <w:r w:rsidR="009227B8">
        <w:rPr>
          <w:rFonts w:ascii="Times New Roman" w:hAnsi="Times New Roman"/>
          <w:sz w:val="24"/>
          <w:szCs w:val="24"/>
        </w:rPr>
        <w:t xml:space="preserve">adapt </w:t>
      </w:r>
      <w:r w:rsidR="00C211C9">
        <w:rPr>
          <w:rFonts w:ascii="Times New Roman" w:hAnsi="Times New Roman"/>
          <w:sz w:val="24"/>
          <w:szCs w:val="24"/>
        </w:rPr>
        <w:t xml:space="preserve">with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hydroelectric operations m</w:t>
      </w:r>
      <w:r w:rsidR="000A1A34">
        <w:rPr>
          <w:rFonts w:ascii="Times New Roman" w:hAnsi="Times New Roman"/>
          <w:sz w:val="24"/>
          <w:szCs w:val="24"/>
        </w:rPr>
        <w:t xml:space="preserve">ay also need to </w:t>
      </w:r>
      <w:r w:rsidR="00B5220E">
        <w:rPr>
          <w:rFonts w:ascii="Times New Roman" w:hAnsi="Times New Roman"/>
          <w:sz w:val="24"/>
          <w:szCs w:val="24"/>
        </w:rPr>
        <w:t>adapt</w:t>
      </w:r>
      <w:r w:rsidR="009227B8">
        <w:rPr>
          <w:rFonts w:ascii="Times New Roman" w:hAnsi="Times New Roman"/>
          <w:sz w:val="24"/>
          <w:szCs w:val="24"/>
        </w:rPr>
        <w: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37E9205F"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 xml:space="preserve">Lynch et al. 2016; </w:t>
      </w:r>
      <w:proofErr w:type="spellStart"/>
      <w:r w:rsidR="0042655C" w:rsidRPr="0042655C">
        <w:rPr>
          <w:rFonts w:ascii="Times New Roman" w:hAnsi="Times New Roman"/>
          <w:sz w:val="24"/>
          <w:szCs w:val="24"/>
        </w:rPr>
        <w:t>Pletterbauer</w:t>
      </w:r>
      <w:proofErr w:type="spellEnd"/>
      <w:r w:rsidR="0042655C" w:rsidRPr="0042655C">
        <w:rPr>
          <w:rFonts w:ascii="Times New Roman" w:hAnsi="Times New Roman"/>
          <w:sz w:val="24"/>
          <w:szCs w:val="24"/>
        </w:rPr>
        <w:t xml:space="preserve">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 xml:space="preserve">should reexamine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w:t>
      </w:r>
      <w:r w:rsidR="00062C9F">
        <w:rPr>
          <w:rFonts w:ascii="Times New Roman" w:hAnsi="Times New Roman"/>
          <w:sz w:val="24"/>
          <w:szCs w:val="24"/>
        </w:rPr>
        <w:lastRenderedPageBreak/>
        <w:t xml:space="preserve">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714FF6F3" w14:textId="71B00FB5"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w:t>
      </w:r>
      <w:proofErr w:type="spellStart"/>
      <w:r>
        <w:rPr>
          <w:rFonts w:ascii="Times New Roman" w:hAnsi="Times New Roman"/>
          <w:sz w:val="24"/>
          <w:szCs w:val="24"/>
        </w:rPr>
        <w:t>Deason</w:t>
      </w:r>
      <w:proofErr w:type="spellEnd"/>
      <w:r>
        <w:rPr>
          <w:rFonts w:ascii="Times New Roman" w:hAnsi="Times New Roman"/>
          <w:sz w:val="24"/>
          <w:szCs w:val="24"/>
        </w:rPr>
        <w:t xml:space="preserve">, Matt </w:t>
      </w:r>
      <w:proofErr w:type="spellStart"/>
      <w:r>
        <w:rPr>
          <w:rFonts w:ascii="Times New Roman" w:hAnsi="Times New Roman"/>
          <w:sz w:val="24"/>
          <w:szCs w:val="24"/>
        </w:rPr>
        <w:t>Stilwater</w:t>
      </w:r>
      <w:proofErr w:type="spellEnd"/>
      <w:r>
        <w:rPr>
          <w:rFonts w:ascii="Times New Roman" w:hAnsi="Times New Roman"/>
          <w:sz w:val="24"/>
          <w:szCs w:val="24"/>
        </w:rPr>
        <w:t xml:space="preserve">, Garret Rains, David </w:t>
      </w:r>
      <w:proofErr w:type="gramStart"/>
      <w:r>
        <w:rPr>
          <w:rFonts w:ascii="Times New Roman" w:hAnsi="Times New Roman"/>
          <w:sz w:val="24"/>
          <w:szCs w:val="24"/>
        </w:rPr>
        <w:t>Grundy</w:t>
      </w:r>
      <w:proofErr w:type="gramEnd"/>
      <w:r>
        <w:rPr>
          <w:rFonts w:ascii="Times New Roman" w:hAnsi="Times New Roman"/>
          <w:sz w:val="24"/>
          <w:szCs w:val="24"/>
        </w:rPr>
        <w:t xml:space="preserve"> and numerous other technicians for constructing, installing and maintain the IPDS infrastructure upstream of Priest Rapids Dam. </w:t>
      </w:r>
      <w:r w:rsidR="00D84060">
        <w:rPr>
          <w:rFonts w:ascii="Times New Roman" w:hAnsi="Times New Roman"/>
          <w:sz w:val="24"/>
          <w:szCs w:val="24"/>
        </w:rPr>
        <w:t xml:space="preserve">Alf </w:t>
      </w:r>
      <w:proofErr w:type="spellStart"/>
      <w:r w:rsidR="00D84060">
        <w:rPr>
          <w:rFonts w:ascii="Times New Roman" w:hAnsi="Times New Roman"/>
          <w:sz w:val="24"/>
          <w:szCs w:val="24"/>
        </w:rPr>
        <w:t>Haukenes</w:t>
      </w:r>
      <w:proofErr w:type="spellEnd"/>
      <w:r w:rsidR="00D84060">
        <w:rPr>
          <w:rFonts w:ascii="Times New Roman" w:hAnsi="Times New Roman"/>
          <w:sz w:val="24"/>
          <w:szCs w:val="24"/>
        </w:rPr>
        <w:t xml:space="preserve">,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4BBC22EF" w14:textId="77777777" w:rsidR="00D9220B" w:rsidRPr="00D9220B" w:rsidRDefault="00D9220B" w:rsidP="00D9220B">
      <w:pPr>
        <w:tabs>
          <w:tab w:val="center" w:pos="4680"/>
          <w:tab w:val="right" w:pos="9360"/>
        </w:tabs>
        <w:spacing w:after="0" w:line="480" w:lineRule="auto"/>
        <w:ind w:left="720" w:hanging="720"/>
        <w:contextualSpacing/>
        <w:rPr>
          <w:rFonts w:ascii="Times New Roman" w:hAnsi="Times New Roman"/>
          <w:sz w:val="24"/>
          <w:szCs w:val="24"/>
        </w:rPr>
      </w:pPr>
      <w:r w:rsidRPr="00D9220B">
        <w:rPr>
          <w:rFonts w:ascii="Times New Roman" w:hAnsi="Times New Roman"/>
          <w:sz w:val="24"/>
          <w:szCs w:val="24"/>
        </w:rPr>
        <w:t>Bernard, R. L., and Myers, K. W. (1996). The performance of quantitative scale pattern analysis in the identification of hatchery and wild Steelhead (</w:t>
      </w:r>
      <w:r w:rsidRPr="00D9220B">
        <w:rPr>
          <w:rFonts w:ascii="Times New Roman" w:hAnsi="Times New Roman"/>
          <w:i/>
          <w:sz w:val="24"/>
          <w:szCs w:val="24"/>
        </w:rPr>
        <w:t>Oncorhynchus mykiss</w:t>
      </w:r>
      <w:r w:rsidRPr="00D9220B">
        <w:rPr>
          <w:rFonts w:ascii="Times New Roman" w:hAnsi="Times New Roman"/>
          <w:sz w:val="24"/>
          <w:szCs w:val="24"/>
        </w:rPr>
        <w:t>). Canadian Journal of Fisheries and Aquatic Sciences, 53(8), 1727-1735.</w:t>
      </w:r>
    </w:p>
    <w:p w14:paraId="7D22C1A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 xml:space="preserve">Boggs, C. T., M. L. Keefer, C. A. Peery, and T. C. </w:t>
      </w:r>
      <w:proofErr w:type="spellStart"/>
      <w:r w:rsidRPr="00F84123">
        <w:rPr>
          <w:rFonts w:ascii="Times New Roman" w:hAnsi="Times New Roman"/>
          <w:sz w:val="24"/>
          <w:szCs w:val="24"/>
        </w:rPr>
        <w:t>Bjornn</w:t>
      </w:r>
      <w:proofErr w:type="spellEnd"/>
      <w:r w:rsidRPr="00F84123">
        <w:rPr>
          <w:rFonts w:ascii="Times New Roman" w:hAnsi="Times New Roman"/>
          <w:sz w:val="24"/>
          <w:szCs w:val="24"/>
        </w:rPr>
        <w:t xml:space="preserve">. 2004. Fallback, </w:t>
      </w:r>
      <w:proofErr w:type="spellStart"/>
      <w:r w:rsidRPr="00F84123">
        <w:rPr>
          <w:rFonts w:ascii="Times New Roman" w:hAnsi="Times New Roman"/>
          <w:sz w:val="24"/>
          <w:szCs w:val="24"/>
        </w:rPr>
        <w:t>reascension</w:t>
      </w:r>
      <w:proofErr w:type="spellEnd"/>
      <w:r w:rsidRPr="00F84123">
        <w:rPr>
          <w:rFonts w:ascii="Times New Roman" w:hAnsi="Times New Roman"/>
          <w:sz w:val="24"/>
          <w:szCs w:val="24"/>
        </w:rPr>
        <w:t>, and adjusted fishway escapement estimates for adult Chinook Salmon and steelhead at Columbia and Snake River dams. Transactions of the American Fisheries Society 133:932-949.</w:t>
      </w:r>
    </w:p>
    <w:p w14:paraId="396CC784"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Brown, L. G. 1995. Mid-Columbia River summer steelhead stock assessment: A summary of</w:t>
      </w:r>
    </w:p>
    <w:p w14:paraId="1D2ED950"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the Priest Rapids steelhead sampling project 1986-1994 cycles. WA. Dep. Fish Wild.</w:t>
      </w:r>
    </w:p>
    <w:p w14:paraId="29539B0B"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lastRenderedPageBreak/>
        <w:tab/>
        <w:t>Progress Report Number AF95-02, 85 p.</w:t>
      </w:r>
    </w:p>
    <w:p w14:paraId="076FCBB1"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 xml:space="preserve">Buchanan, R. A., and J. R. </w:t>
      </w:r>
      <w:proofErr w:type="spellStart"/>
      <w:r w:rsidRPr="008319A3">
        <w:rPr>
          <w:rFonts w:ascii="Times New Roman" w:hAnsi="Times New Roman"/>
          <w:sz w:val="24"/>
          <w:szCs w:val="24"/>
        </w:rPr>
        <w:t>Skalski</w:t>
      </w:r>
      <w:proofErr w:type="spellEnd"/>
      <w:r w:rsidRPr="008319A3">
        <w:rPr>
          <w:rFonts w:ascii="Times New Roman" w:hAnsi="Times New Roman"/>
          <w:sz w:val="24"/>
          <w:szCs w:val="24"/>
        </w:rPr>
        <w:t>. 2010. Using multistate mark-recapture methods to model adult salmonid migration in an industrialized river. Ecological Modelling 221:582–589.</w:t>
      </w:r>
    </w:p>
    <w:p w14:paraId="66E5FED8"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Busby, P. J., T. C. Wainwright, G. J. Bryant, L, J. </w:t>
      </w:r>
      <w:proofErr w:type="spellStart"/>
      <w:r w:rsidRPr="00775734">
        <w:rPr>
          <w:rFonts w:ascii="Times New Roman" w:hAnsi="Times New Roman"/>
          <w:sz w:val="24"/>
          <w:szCs w:val="24"/>
        </w:rPr>
        <w:t>Lierheimer</w:t>
      </w:r>
      <w:proofErr w:type="spellEnd"/>
      <w:r w:rsidRPr="00775734">
        <w:rPr>
          <w:rFonts w:ascii="Times New Roman" w:hAnsi="Times New Roman"/>
          <w:sz w:val="24"/>
          <w:szCs w:val="24"/>
        </w:rPr>
        <w:t xml:space="preserve">, R. S. </w:t>
      </w:r>
      <w:proofErr w:type="spellStart"/>
      <w:r w:rsidRPr="00775734">
        <w:rPr>
          <w:rFonts w:ascii="Times New Roman" w:hAnsi="Times New Roman"/>
          <w:sz w:val="24"/>
          <w:szCs w:val="24"/>
        </w:rPr>
        <w:t>Waples</w:t>
      </w:r>
      <w:proofErr w:type="spellEnd"/>
      <w:r w:rsidRPr="00775734">
        <w:rPr>
          <w:rFonts w:ascii="Times New Roman" w:hAnsi="Times New Roman"/>
          <w:sz w:val="24"/>
          <w:szCs w:val="24"/>
        </w:rPr>
        <w:t xml:space="preserve">, F. W. </w:t>
      </w:r>
      <w:proofErr w:type="spellStart"/>
      <w:r w:rsidRPr="00775734">
        <w:rPr>
          <w:rFonts w:ascii="Times New Roman" w:hAnsi="Times New Roman"/>
          <w:sz w:val="24"/>
          <w:szCs w:val="24"/>
        </w:rPr>
        <w:t>Waknitz</w:t>
      </w:r>
      <w:proofErr w:type="spellEnd"/>
      <w:r w:rsidRPr="00775734">
        <w:rPr>
          <w:rFonts w:ascii="Times New Roman" w:hAnsi="Times New Roman"/>
          <w:sz w:val="24"/>
          <w:szCs w:val="24"/>
        </w:rPr>
        <w:t xml:space="preserve">, and I. V. </w:t>
      </w:r>
      <w:proofErr w:type="spellStart"/>
      <w:r w:rsidRPr="00775734">
        <w:rPr>
          <w:rFonts w:ascii="Times New Roman" w:hAnsi="Times New Roman"/>
          <w:sz w:val="24"/>
          <w:szCs w:val="24"/>
        </w:rPr>
        <w:t>Lagomarsino</w:t>
      </w:r>
      <w:proofErr w:type="spellEnd"/>
      <w:r w:rsidRPr="00775734">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206E917E"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Caudill, C. C., W. R. Daigle, M. L. Keefer, C. T. Boggs, M. A. Jepson, B. J. Burke, R. W. Zabel, T. C. </w:t>
      </w:r>
      <w:proofErr w:type="spellStart"/>
      <w:r w:rsidRPr="00C512C6">
        <w:rPr>
          <w:rFonts w:ascii="Times New Roman" w:hAnsi="Times New Roman"/>
          <w:sz w:val="24"/>
          <w:szCs w:val="24"/>
        </w:rPr>
        <w:t>Bjornn</w:t>
      </w:r>
      <w:proofErr w:type="spellEnd"/>
      <w:r w:rsidRPr="00C512C6">
        <w:rPr>
          <w:rFonts w:ascii="Times New Roman" w:hAnsi="Times New Roman"/>
          <w:sz w:val="24"/>
          <w:szCs w:val="24"/>
        </w:rPr>
        <w:t>, and C. A. Peery. 2007. Slow dam passage in Columbia River salmonids associated with unsuccessful migration: delayed negative effects of passage obstacles or condition-dependent mortality? Canadian Journal of Fisheries and Aquatic Sciences 64:979–995.</w:t>
      </w:r>
    </w:p>
    <w:p w14:paraId="4CD04D4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A. P. Hendry, P. W. Lawson, T. P. Quinn, N. J. Mantua, J. </w:t>
      </w:r>
      <w:proofErr w:type="spellStart"/>
      <w:r w:rsidRPr="00C512C6">
        <w:rPr>
          <w:rFonts w:ascii="Times New Roman" w:hAnsi="Times New Roman"/>
          <w:sz w:val="24"/>
          <w:szCs w:val="24"/>
        </w:rPr>
        <w:t>Battin</w:t>
      </w:r>
      <w:proofErr w:type="spellEnd"/>
      <w:r w:rsidRPr="00C512C6">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6E30EFE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66709F0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J. E. Siegel, L. E. </w:t>
      </w:r>
      <w:proofErr w:type="spellStart"/>
      <w:r w:rsidRPr="00C512C6">
        <w:rPr>
          <w:rFonts w:ascii="Times New Roman" w:hAnsi="Times New Roman"/>
          <w:sz w:val="24"/>
          <w:szCs w:val="24"/>
        </w:rPr>
        <w:t>Wiesebron</w:t>
      </w:r>
      <w:proofErr w:type="spellEnd"/>
      <w:r w:rsidRPr="00C512C6">
        <w:rPr>
          <w:rFonts w:ascii="Times New Roman" w:hAnsi="Times New Roman"/>
          <w:sz w:val="24"/>
          <w:szCs w:val="24"/>
        </w:rPr>
        <w:t xml:space="preserve">, E. M. Trujillo, B. J. Burke, B. P. Sandford, D. L. Widener. 2020. Snake River sockeye and Chinook salmon in a changing climate: </w:t>
      </w:r>
      <w:r w:rsidRPr="00C512C6">
        <w:rPr>
          <w:rFonts w:ascii="Times New Roman" w:hAnsi="Times New Roman"/>
          <w:sz w:val="24"/>
          <w:szCs w:val="24"/>
        </w:rPr>
        <w:lastRenderedPageBreak/>
        <w:t xml:space="preserve">Implications for upstream migration survival during recent extreme and future climates. </w:t>
      </w:r>
      <w:proofErr w:type="spellStart"/>
      <w:r w:rsidRPr="00C512C6">
        <w:rPr>
          <w:rFonts w:ascii="Times New Roman" w:hAnsi="Times New Roman"/>
          <w:sz w:val="24"/>
          <w:szCs w:val="24"/>
        </w:rPr>
        <w:t>PLoS</w:t>
      </w:r>
      <w:proofErr w:type="spellEnd"/>
      <w:r w:rsidRPr="00C512C6">
        <w:rPr>
          <w:rFonts w:ascii="Times New Roman" w:hAnsi="Times New Roman"/>
          <w:sz w:val="24"/>
          <w:szCs w:val="24"/>
        </w:rPr>
        <w:t xml:space="preserve"> ONE 15(9): e0238886. https://doi.org/10.1371/journal.pone.0238886. </w:t>
      </w:r>
    </w:p>
    <w:p w14:paraId="099294A9" w14:textId="6100E1D6"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66DE4">
        <w:rPr>
          <w:rFonts w:ascii="Times New Roman" w:hAnsi="Times New Roman"/>
          <w:sz w:val="24"/>
          <w:szCs w:val="24"/>
        </w:rPr>
        <w:t>Coutant</w:t>
      </w:r>
      <w:proofErr w:type="spellEnd"/>
      <w:r w:rsidRPr="00866DE4">
        <w:rPr>
          <w:rFonts w:ascii="Times New Roman" w:hAnsi="Times New Roman"/>
          <w:sz w:val="24"/>
          <w:szCs w:val="24"/>
        </w:rPr>
        <w:t xml:space="preserve">, C. C., and R. R. Whitney. </w:t>
      </w:r>
      <w:del w:id="359" w:author="See, Kevin (DFW)" w:date="2022-03-25T11:41:00Z">
        <w:r w:rsidRPr="00866DE4" w:rsidDel="00937CF2">
          <w:rPr>
            <w:rFonts w:ascii="Times New Roman" w:hAnsi="Times New Roman"/>
            <w:sz w:val="24"/>
            <w:szCs w:val="24"/>
          </w:rPr>
          <w:delText>200</w:delText>
        </w:r>
      </w:del>
      <w:ins w:id="360" w:author="See, Kevin (DFW)" w:date="2022-03-25T11:41:00Z">
        <w:r w:rsidR="00937CF2">
          <w:rPr>
            <w:rFonts w:ascii="Times New Roman" w:hAnsi="Times New Roman"/>
            <w:sz w:val="24"/>
            <w:szCs w:val="24"/>
          </w:rPr>
          <w:t>2000</w:t>
        </w:r>
      </w:ins>
      <w:r w:rsidRPr="00866DE4">
        <w:rPr>
          <w:rFonts w:ascii="Times New Roman" w:hAnsi="Times New Roman"/>
          <w:sz w:val="24"/>
          <w:szCs w:val="24"/>
        </w:rPr>
        <w:t>. Fish behavior in relation to passage through hydropower turbines: a review. Transactions of the American Fisheries Society 129:351-380.</w:t>
      </w:r>
    </w:p>
    <w:p w14:paraId="575DD030"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F84123">
        <w:rPr>
          <w:rFonts w:ascii="Times New Roman" w:hAnsi="Times New Roman"/>
          <w:sz w:val="24"/>
          <w:szCs w:val="24"/>
        </w:rPr>
        <w:t>Eiler</w:t>
      </w:r>
      <w:proofErr w:type="spellEnd"/>
      <w:r w:rsidRPr="00F84123">
        <w:rPr>
          <w:rFonts w:ascii="Times New Roman" w:hAnsi="Times New Roman"/>
          <w:sz w:val="24"/>
          <w:szCs w:val="24"/>
        </w:rPr>
        <w:t xml:space="preserve">, J. H., A. N. Evans, and C. B. Schreck. 2015. Migratory patterns of wild Chinook Salmon Oncorhynchus tshawytscha returning to a large, free flowing river basin. </w:t>
      </w:r>
      <w:proofErr w:type="spellStart"/>
      <w:r w:rsidRPr="00F84123">
        <w:rPr>
          <w:rFonts w:ascii="Times New Roman" w:hAnsi="Times New Roman"/>
          <w:sz w:val="24"/>
          <w:szCs w:val="24"/>
        </w:rPr>
        <w:t>PLoS</w:t>
      </w:r>
      <w:proofErr w:type="spellEnd"/>
      <w:r w:rsidRPr="00F84123">
        <w:rPr>
          <w:rFonts w:ascii="Times New Roman" w:hAnsi="Times New Roman"/>
          <w:sz w:val="24"/>
          <w:szCs w:val="24"/>
        </w:rPr>
        <w:t xml:space="preserve"> (Public Library of Science) One [online serial] 10(4</w:t>
      </w:r>
      <w:proofErr w:type="gramStart"/>
      <w:r w:rsidRPr="00F84123">
        <w:rPr>
          <w:rFonts w:ascii="Times New Roman" w:hAnsi="Times New Roman"/>
          <w:sz w:val="24"/>
          <w:szCs w:val="24"/>
        </w:rPr>
        <w:t>):e</w:t>
      </w:r>
      <w:proofErr w:type="gramEnd"/>
      <w:r w:rsidRPr="00F84123">
        <w:rPr>
          <w:rFonts w:ascii="Times New Roman" w:hAnsi="Times New Roman"/>
          <w:sz w:val="24"/>
          <w:szCs w:val="24"/>
        </w:rPr>
        <w:t>0123127.</w:t>
      </w:r>
    </w:p>
    <w:p w14:paraId="4508B580"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 xml:space="preserve">English, K. K., C. </w:t>
      </w:r>
      <w:proofErr w:type="spellStart"/>
      <w:r w:rsidRPr="008319A3">
        <w:rPr>
          <w:rFonts w:ascii="Times New Roman" w:hAnsi="Times New Roman"/>
          <w:sz w:val="24"/>
          <w:szCs w:val="24"/>
        </w:rPr>
        <w:t>Sliwinski</w:t>
      </w:r>
      <w:proofErr w:type="spellEnd"/>
      <w:r w:rsidRPr="008319A3">
        <w:rPr>
          <w:rFonts w:ascii="Times New Roman" w:hAnsi="Times New Roman"/>
          <w:sz w:val="24"/>
          <w:szCs w:val="24"/>
        </w:rPr>
        <w:t>,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7A27D733" w14:textId="125F280F" w:rsidR="00BD63BD"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Fuchs, N. T</w:t>
      </w:r>
      <w:r w:rsidR="00114E34">
        <w:rPr>
          <w:rFonts w:ascii="Times New Roman" w:hAnsi="Times New Roman"/>
          <w:sz w:val="24"/>
          <w:szCs w:val="24"/>
        </w:rPr>
        <w:t>.</w:t>
      </w:r>
      <w:r w:rsidRPr="008319A3">
        <w:rPr>
          <w:rFonts w:ascii="Times New Roman" w:hAnsi="Times New Roman"/>
          <w:sz w:val="24"/>
          <w:szCs w:val="24"/>
        </w:rPr>
        <w:t>, C.</w:t>
      </w:r>
      <w:r w:rsidR="0023285A">
        <w:rPr>
          <w:rFonts w:ascii="Times New Roman" w:hAnsi="Times New Roman"/>
          <w:sz w:val="24"/>
          <w:szCs w:val="24"/>
        </w:rPr>
        <w:t xml:space="preserve"> </w:t>
      </w:r>
      <w:r w:rsidRPr="008319A3">
        <w:rPr>
          <w:rFonts w:ascii="Times New Roman" w:hAnsi="Times New Roman"/>
          <w:sz w:val="24"/>
          <w:szCs w:val="24"/>
        </w:rPr>
        <w:t>C. Caudill, A.</w:t>
      </w:r>
      <w:r w:rsidR="0023285A">
        <w:rPr>
          <w:rFonts w:ascii="Times New Roman" w:hAnsi="Times New Roman"/>
          <w:sz w:val="24"/>
          <w:szCs w:val="24"/>
        </w:rPr>
        <w:t xml:space="preserve"> </w:t>
      </w:r>
      <w:r w:rsidRPr="008319A3">
        <w:rPr>
          <w:rFonts w:ascii="Times New Roman" w:hAnsi="Times New Roman"/>
          <w:sz w:val="24"/>
          <w:szCs w:val="24"/>
        </w:rPr>
        <w:t>R. Murdoch, and B.</w:t>
      </w:r>
      <w:r w:rsidR="0023285A">
        <w:rPr>
          <w:rFonts w:ascii="Times New Roman" w:hAnsi="Times New Roman"/>
          <w:sz w:val="24"/>
          <w:szCs w:val="24"/>
        </w:rPr>
        <w:t xml:space="preserve"> </w:t>
      </w:r>
      <w:r w:rsidRPr="008319A3">
        <w:rPr>
          <w:rFonts w:ascii="Times New Roman" w:hAnsi="Times New Roman"/>
          <w:sz w:val="24"/>
          <w:szCs w:val="24"/>
        </w:rPr>
        <w:t xml:space="preserve">L. Truscott. 2021. Overwintering distribution and </w:t>
      </w:r>
      <w:proofErr w:type="spellStart"/>
      <w:r w:rsidRPr="008319A3">
        <w:rPr>
          <w:rFonts w:ascii="Times New Roman" w:hAnsi="Times New Roman"/>
          <w:sz w:val="24"/>
          <w:szCs w:val="24"/>
        </w:rPr>
        <w:t>postspawn</w:t>
      </w:r>
      <w:proofErr w:type="spellEnd"/>
      <w:r w:rsidRPr="008319A3">
        <w:rPr>
          <w:rFonts w:ascii="Times New Roman" w:hAnsi="Times New Roman"/>
          <w:sz w:val="24"/>
          <w:szCs w:val="24"/>
        </w:rPr>
        <w:t xml:space="preserve"> survival of steelhead in the Upper Columbia Basin. North American Journal of Fisheries Management 41 (3):757-774.</w:t>
      </w:r>
    </w:p>
    <w:p w14:paraId="32A85C0F" w14:textId="25A9878C" w:rsidR="00D12F58" w:rsidRPr="008319A3" w:rsidRDefault="0043074A" w:rsidP="00F44501">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Gelman, A., A. </w:t>
      </w:r>
      <w:proofErr w:type="spellStart"/>
      <w:r>
        <w:rPr>
          <w:rFonts w:ascii="Times New Roman" w:hAnsi="Times New Roman"/>
          <w:sz w:val="24"/>
          <w:szCs w:val="24"/>
        </w:rPr>
        <w:t>J</w:t>
      </w:r>
      <w:r w:rsidR="0023285A">
        <w:rPr>
          <w:rFonts w:ascii="Times New Roman" w:hAnsi="Times New Roman"/>
          <w:sz w:val="24"/>
          <w:szCs w:val="24"/>
        </w:rPr>
        <w:t>akulin</w:t>
      </w:r>
      <w:proofErr w:type="spellEnd"/>
      <w:r w:rsidR="0023285A">
        <w:rPr>
          <w:rFonts w:ascii="Times New Roman" w:hAnsi="Times New Roman"/>
          <w:sz w:val="24"/>
          <w:szCs w:val="24"/>
        </w:rPr>
        <w:t xml:space="preserve">, M. G. </w:t>
      </w:r>
      <w:proofErr w:type="spellStart"/>
      <w:r w:rsidR="0023285A">
        <w:rPr>
          <w:rFonts w:ascii="Times New Roman" w:hAnsi="Times New Roman"/>
          <w:sz w:val="24"/>
          <w:szCs w:val="24"/>
        </w:rPr>
        <w:t>Pittau</w:t>
      </w:r>
      <w:proofErr w:type="spellEnd"/>
      <w:r w:rsidR="0023285A">
        <w:rPr>
          <w:rFonts w:ascii="Times New Roman" w:hAnsi="Times New Roman"/>
          <w:sz w:val="24"/>
          <w:szCs w:val="24"/>
        </w:rPr>
        <w:t xml:space="preserve">, </w:t>
      </w:r>
      <w:r w:rsidR="005518DC">
        <w:rPr>
          <w:rFonts w:ascii="Times New Roman" w:hAnsi="Times New Roman"/>
          <w:sz w:val="24"/>
          <w:szCs w:val="24"/>
        </w:rPr>
        <w:t xml:space="preserve">and Y. </w:t>
      </w:r>
      <w:proofErr w:type="spellStart"/>
      <w:r w:rsidR="005518DC">
        <w:rPr>
          <w:rFonts w:ascii="Times New Roman" w:hAnsi="Times New Roman"/>
          <w:sz w:val="24"/>
          <w:szCs w:val="24"/>
        </w:rPr>
        <w:t>Su</w:t>
      </w:r>
      <w:proofErr w:type="spellEnd"/>
      <w:r w:rsidR="00D12F58" w:rsidRPr="008319A3">
        <w:rPr>
          <w:rFonts w:ascii="Times New Roman" w:hAnsi="Times New Roman"/>
          <w:sz w:val="24"/>
          <w:szCs w:val="24"/>
        </w:rPr>
        <w:t>. 20</w:t>
      </w:r>
      <w:r w:rsidR="005518DC">
        <w:rPr>
          <w:rFonts w:ascii="Times New Roman" w:hAnsi="Times New Roman"/>
          <w:sz w:val="24"/>
          <w:szCs w:val="24"/>
        </w:rPr>
        <w:t>08</w:t>
      </w:r>
      <w:r w:rsidR="00D12F58" w:rsidRPr="008319A3">
        <w:rPr>
          <w:rFonts w:ascii="Times New Roman" w:hAnsi="Times New Roman"/>
          <w:sz w:val="24"/>
          <w:szCs w:val="24"/>
        </w:rPr>
        <w:t xml:space="preserve">. </w:t>
      </w:r>
      <w:r w:rsidR="005518DC" w:rsidRPr="005518DC">
        <w:rPr>
          <w:rFonts w:ascii="Times New Roman" w:hAnsi="Times New Roman"/>
          <w:sz w:val="24"/>
          <w:szCs w:val="24"/>
        </w:rPr>
        <w:t>A weakly informative default prior distribution for logistic and other regression models</w:t>
      </w:r>
      <w:r w:rsidR="00D12F58" w:rsidRPr="008319A3">
        <w:rPr>
          <w:rFonts w:ascii="Times New Roman" w:hAnsi="Times New Roman"/>
          <w:sz w:val="24"/>
          <w:szCs w:val="24"/>
        </w:rPr>
        <w:t xml:space="preserve">. </w:t>
      </w:r>
      <w:r w:rsidR="00203002" w:rsidRPr="00203002">
        <w:rPr>
          <w:rFonts w:ascii="Times New Roman" w:hAnsi="Times New Roman"/>
          <w:sz w:val="24"/>
          <w:szCs w:val="24"/>
        </w:rPr>
        <w:t>The Annals of Applied Statistics</w:t>
      </w:r>
      <w:r w:rsidR="00D12F58" w:rsidRPr="008319A3">
        <w:rPr>
          <w:rFonts w:ascii="Times New Roman" w:hAnsi="Times New Roman"/>
          <w:sz w:val="24"/>
          <w:szCs w:val="24"/>
        </w:rPr>
        <w:t xml:space="preserve"> </w:t>
      </w:r>
      <w:r w:rsidR="00203002">
        <w:rPr>
          <w:rFonts w:ascii="Times New Roman" w:hAnsi="Times New Roman"/>
          <w:sz w:val="24"/>
          <w:szCs w:val="24"/>
        </w:rPr>
        <w:t>2</w:t>
      </w:r>
      <w:r w:rsidR="00D12F58" w:rsidRPr="008319A3">
        <w:rPr>
          <w:rFonts w:ascii="Times New Roman" w:hAnsi="Times New Roman"/>
          <w:sz w:val="24"/>
          <w:szCs w:val="24"/>
        </w:rPr>
        <w:t xml:space="preserve"> (</w:t>
      </w:r>
      <w:r w:rsidR="00203002">
        <w:rPr>
          <w:rFonts w:ascii="Times New Roman" w:hAnsi="Times New Roman"/>
          <w:sz w:val="24"/>
          <w:szCs w:val="24"/>
        </w:rPr>
        <w:t>4</w:t>
      </w:r>
      <w:r w:rsidR="00D12F58" w:rsidRPr="008319A3">
        <w:rPr>
          <w:rFonts w:ascii="Times New Roman" w:hAnsi="Times New Roman"/>
          <w:sz w:val="24"/>
          <w:szCs w:val="24"/>
        </w:rPr>
        <w:t>):</w:t>
      </w:r>
      <w:r w:rsidR="00F44501" w:rsidRPr="00F44501">
        <w:t xml:space="preserve"> </w:t>
      </w:r>
      <w:r w:rsidR="00F44501" w:rsidRPr="00F44501">
        <w:rPr>
          <w:rFonts w:ascii="Times New Roman" w:hAnsi="Times New Roman"/>
          <w:sz w:val="24"/>
          <w:szCs w:val="24"/>
        </w:rPr>
        <w:t>1360-1383</w:t>
      </w:r>
      <w:r w:rsidR="00D12F58" w:rsidRPr="008319A3">
        <w:rPr>
          <w:rFonts w:ascii="Times New Roman" w:hAnsi="Times New Roman"/>
          <w:sz w:val="24"/>
          <w:szCs w:val="24"/>
        </w:rPr>
        <w:t>.</w:t>
      </w:r>
    </w:p>
    <w:p w14:paraId="6577A85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t>
      </w:r>
      <w:r w:rsidRPr="00866DE4">
        <w:rPr>
          <w:rFonts w:ascii="Times New Roman" w:hAnsi="Times New Roman"/>
          <w:sz w:val="24"/>
          <w:szCs w:val="24"/>
        </w:rPr>
        <w:lastRenderedPageBreak/>
        <w:t>WDFW (Washington Department of Fish and Wildlife, CCT (Confederated Tribes of the Colville Reservation) and Yakama Nation</w:t>
      </w:r>
      <w:r>
        <w:rPr>
          <w:rFonts w:ascii="Times New Roman" w:hAnsi="Times New Roman"/>
          <w:sz w:val="24"/>
          <w:szCs w:val="24"/>
        </w:rPr>
        <w:t>.</w:t>
      </w:r>
    </w:p>
    <w:p w14:paraId="3A826308"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932B58">
        <w:rPr>
          <w:rFonts w:ascii="Times New Roman" w:hAnsi="Times New Roman"/>
          <w:sz w:val="24"/>
          <w:szCs w:val="24"/>
        </w:rPr>
        <w:t>Haeseker</w:t>
      </w:r>
      <w:proofErr w:type="spellEnd"/>
      <w:r w:rsidRPr="00932B58">
        <w:rPr>
          <w:rFonts w:ascii="Times New Roman" w:hAnsi="Times New Roman"/>
          <w:sz w:val="24"/>
          <w:szCs w:val="24"/>
        </w:rPr>
        <w:t xml:space="preserve">, S. L., J. A. McCann, J. </w:t>
      </w:r>
      <w:proofErr w:type="spellStart"/>
      <w:r w:rsidRPr="00932B58">
        <w:rPr>
          <w:rFonts w:ascii="Times New Roman" w:hAnsi="Times New Roman"/>
          <w:sz w:val="24"/>
          <w:szCs w:val="24"/>
        </w:rPr>
        <w:t>Tuomikoski</w:t>
      </w:r>
      <w:proofErr w:type="spellEnd"/>
      <w:r w:rsidRPr="00932B58">
        <w:rPr>
          <w:rFonts w:ascii="Times New Roman" w:hAnsi="Times New Roman"/>
          <w:sz w:val="24"/>
          <w:szCs w:val="24"/>
        </w:rPr>
        <w:t xml:space="preserve">, and B. </w:t>
      </w:r>
      <w:proofErr w:type="spellStart"/>
      <w:r w:rsidRPr="00932B58">
        <w:rPr>
          <w:rFonts w:ascii="Times New Roman" w:hAnsi="Times New Roman"/>
          <w:sz w:val="24"/>
          <w:szCs w:val="24"/>
        </w:rPr>
        <w:t>Chockley</w:t>
      </w:r>
      <w:proofErr w:type="spellEnd"/>
      <w:r w:rsidRPr="00932B58">
        <w:rPr>
          <w:rFonts w:ascii="Times New Roman" w:hAnsi="Times New Roman"/>
          <w:sz w:val="24"/>
          <w:szCs w:val="24"/>
        </w:rPr>
        <w:t xml:space="preserve">. 2012. Assessing freshwater and marine environmental influences on life-stage specific survival rates of </w:t>
      </w:r>
      <w:proofErr w:type="gramStart"/>
      <w:r w:rsidRPr="00932B58">
        <w:rPr>
          <w:rFonts w:ascii="Times New Roman" w:hAnsi="Times New Roman"/>
          <w:sz w:val="24"/>
          <w:szCs w:val="24"/>
        </w:rPr>
        <w:t>Snake river</w:t>
      </w:r>
      <w:proofErr w:type="gramEnd"/>
      <w:r w:rsidRPr="00932B58">
        <w:rPr>
          <w:rFonts w:ascii="Times New Roman" w:hAnsi="Times New Roman"/>
          <w:sz w:val="24"/>
          <w:szCs w:val="24"/>
        </w:rPr>
        <w:t xml:space="preserve"> spring-summer Chinook Salmon and steelhead. Transactions of the American Fisheries Society 141:1221-138</w:t>
      </w:r>
      <w:r>
        <w:rPr>
          <w:rFonts w:ascii="Times New Roman" w:hAnsi="Times New Roman"/>
          <w:sz w:val="24"/>
          <w:szCs w:val="24"/>
        </w:rPr>
        <w:t>.</w:t>
      </w:r>
    </w:p>
    <w:p w14:paraId="371DF7AF"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Ham, K. D., R. P. Mueller, and P. S. </w:t>
      </w:r>
      <w:proofErr w:type="spellStart"/>
      <w:r w:rsidRPr="00C512C6">
        <w:rPr>
          <w:rFonts w:ascii="Times New Roman" w:hAnsi="Times New Roman"/>
          <w:sz w:val="24"/>
          <w:szCs w:val="24"/>
        </w:rPr>
        <w:t>Titzler</w:t>
      </w:r>
      <w:proofErr w:type="spellEnd"/>
      <w:r w:rsidRPr="00C512C6">
        <w:rPr>
          <w:rFonts w:ascii="Times New Roman" w:hAnsi="Times New Roman"/>
          <w:sz w:val="24"/>
          <w:szCs w:val="24"/>
        </w:rPr>
        <w:t xml:space="preserve">. 2015. Evaluation of adult steelhead passage with TWS spill during the winter of 2014-2015 at McNary Dam. Pacific Northwest National Laboratory, Richland, Washington. </w:t>
      </w:r>
    </w:p>
    <w:p w14:paraId="13B3BCE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Ham, K.D., P.S. </w:t>
      </w:r>
      <w:proofErr w:type="spellStart"/>
      <w:r w:rsidRPr="00866DE4">
        <w:rPr>
          <w:rFonts w:ascii="Times New Roman" w:hAnsi="Times New Roman"/>
          <w:sz w:val="24"/>
          <w:szCs w:val="24"/>
        </w:rPr>
        <w:t>Titzler</w:t>
      </w:r>
      <w:proofErr w:type="spellEnd"/>
      <w:r w:rsidRPr="00866DE4">
        <w:rPr>
          <w:rFonts w:ascii="Times New Roman" w:hAnsi="Times New Roman"/>
          <w:sz w:val="24"/>
          <w:szCs w:val="24"/>
        </w:rPr>
        <w:t xml:space="preserve">, R.P. </w:t>
      </w:r>
      <w:proofErr w:type="gramStart"/>
      <w:r w:rsidRPr="00866DE4">
        <w:rPr>
          <w:rFonts w:ascii="Times New Roman" w:hAnsi="Times New Roman"/>
          <w:sz w:val="24"/>
          <w:szCs w:val="24"/>
        </w:rPr>
        <w:t>Mueller</w:t>
      </w:r>
      <w:proofErr w:type="gramEnd"/>
      <w:r w:rsidRPr="00866DE4">
        <w:rPr>
          <w:rFonts w:ascii="Times New Roman" w:hAnsi="Times New Roman"/>
          <w:sz w:val="24"/>
          <w:szCs w:val="24"/>
        </w:rPr>
        <w:t xml:space="preserve">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7161E870"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Harnish, R. A., A. H. </w:t>
      </w:r>
      <w:proofErr w:type="spellStart"/>
      <w:r w:rsidRPr="00C512C6">
        <w:rPr>
          <w:rFonts w:ascii="Times New Roman" w:hAnsi="Times New Roman"/>
          <w:sz w:val="24"/>
          <w:szCs w:val="24"/>
        </w:rPr>
        <w:t>Colotelo</w:t>
      </w:r>
      <w:proofErr w:type="spellEnd"/>
      <w:r w:rsidRPr="00C512C6">
        <w:rPr>
          <w:rFonts w:ascii="Times New Roman" w:hAnsi="Times New Roman"/>
          <w:sz w:val="24"/>
          <w:szCs w:val="24"/>
        </w:rPr>
        <w:t xml:space="preserve">, X. Li, K. D. Ham, and Z. Deng. 2015. Factors affecting route selection and survival of steelhead </w:t>
      </w:r>
      <w:proofErr w:type="spellStart"/>
      <w:r w:rsidRPr="00C512C6">
        <w:rPr>
          <w:rFonts w:ascii="Times New Roman" w:hAnsi="Times New Roman"/>
          <w:sz w:val="24"/>
          <w:szCs w:val="24"/>
        </w:rPr>
        <w:t>kelts</w:t>
      </w:r>
      <w:proofErr w:type="spellEnd"/>
      <w:r w:rsidRPr="00C512C6">
        <w:rPr>
          <w:rFonts w:ascii="Times New Roman" w:hAnsi="Times New Roman"/>
          <w:sz w:val="24"/>
          <w:szCs w:val="24"/>
        </w:rPr>
        <w:t xml:space="preserve"> at Snake River dams in 2012 and 2013. Pacific Northwest National Laboratory, Richland, Washington.</w:t>
      </w:r>
    </w:p>
    <w:p w14:paraId="541F15AF"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Hess, M. A., J. E. Hess, A. P. </w:t>
      </w:r>
      <w:proofErr w:type="spellStart"/>
      <w:r w:rsidRPr="00775734">
        <w:rPr>
          <w:rFonts w:ascii="Times New Roman" w:hAnsi="Times New Roman"/>
          <w:sz w:val="24"/>
          <w:szCs w:val="24"/>
        </w:rPr>
        <w:t>Matala</w:t>
      </w:r>
      <w:proofErr w:type="spellEnd"/>
      <w:r w:rsidRPr="00775734">
        <w:rPr>
          <w:rFonts w:ascii="Times New Roman" w:hAnsi="Times New Roman"/>
          <w:sz w:val="24"/>
          <w:szCs w:val="24"/>
        </w:rPr>
        <w:t xml:space="preserve">, R.A. French, C. A. Steele, K. C. </w:t>
      </w:r>
      <w:proofErr w:type="spellStart"/>
      <w:r w:rsidRPr="00775734">
        <w:rPr>
          <w:rFonts w:ascii="Times New Roman" w:hAnsi="Times New Roman"/>
          <w:sz w:val="24"/>
          <w:szCs w:val="24"/>
        </w:rPr>
        <w:t>Lovtang</w:t>
      </w:r>
      <w:proofErr w:type="spellEnd"/>
      <w:r w:rsidRPr="00775734">
        <w:rPr>
          <w:rFonts w:ascii="Times New Roman" w:hAnsi="Times New Roman"/>
          <w:sz w:val="24"/>
          <w:szCs w:val="24"/>
        </w:rPr>
        <w:t xml:space="preserve">, and S. R. </w:t>
      </w:r>
      <w:proofErr w:type="spellStart"/>
      <w:r w:rsidRPr="00775734">
        <w:rPr>
          <w:rFonts w:ascii="Times New Roman" w:hAnsi="Times New Roman"/>
          <w:sz w:val="24"/>
          <w:szCs w:val="24"/>
        </w:rPr>
        <w:t>Narum</w:t>
      </w:r>
      <w:proofErr w:type="spellEnd"/>
      <w:r w:rsidRPr="00775734">
        <w:rPr>
          <w:rFonts w:ascii="Times New Roman" w:hAnsi="Times New Roman"/>
          <w:sz w:val="24"/>
          <w:szCs w:val="24"/>
        </w:rPr>
        <w:t>. 2016. Migrating adult steelhead utilize a thermal refuge during summer periods with high water temperatures. ICES Journal of Marine Sciences 73:2616-2624.</w:t>
      </w:r>
    </w:p>
    <w:p w14:paraId="478FC44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716A7CC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 xml:space="preserve">Isaak D. J., C. H. Luce, D. L. Horan, G. Chandler, S. </w:t>
      </w:r>
      <w:proofErr w:type="spellStart"/>
      <w:r w:rsidRPr="00C512C6">
        <w:rPr>
          <w:rFonts w:ascii="Times New Roman" w:hAnsi="Times New Roman"/>
          <w:sz w:val="24"/>
          <w:szCs w:val="24"/>
        </w:rPr>
        <w:t>Wollrab</w:t>
      </w:r>
      <w:proofErr w:type="spellEnd"/>
      <w:r w:rsidRPr="00C512C6">
        <w:rPr>
          <w:rFonts w:ascii="Times New Roman" w:hAnsi="Times New Roman"/>
          <w:sz w:val="24"/>
          <w:szCs w:val="24"/>
        </w:rPr>
        <w:t xml:space="preserve">, and N. </w:t>
      </w:r>
      <w:proofErr w:type="spellStart"/>
      <w:proofErr w:type="gramStart"/>
      <w:r w:rsidRPr="00C512C6">
        <w:rPr>
          <w:rFonts w:ascii="Times New Roman" w:hAnsi="Times New Roman"/>
          <w:sz w:val="24"/>
          <w:szCs w:val="24"/>
        </w:rPr>
        <w:t>E.Nagel</w:t>
      </w:r>
      <w:proofErr w:type="spellEnd"/>
      <w:proofErr w:type="gramEnd"/>
      <w:r w:rsidRPr="00C512C6">
        <w:rPr>
          <w:rFonts w:ascii="Times New Roman" w:hAnsi="Times New Roman"/>
          <w:sz w:val="24"/>
          <w:szCs w:val="24"/>
        </w:rPr>
        <w:t>. 2018. Global warming of salmon and trout rivers in the Northwestern U.S.: road to ruin or path through purgatory? Transactions of the American Fisheries Society 147:566-587.</w:t>
      </w:r>
    </w:p>
    <w:p w14:paraId="1D4126EC"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677EFCB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 xml:space="preserve">Keefer, M. L., C.C. Caudill, C. A. Peery, and C. T. Boggs. 2008a. </w:t>
      </w:r>
      <w:proofErr w:type="gramStart"/>
      <w:r w:rsidRPr="00F84123">
        <w:rPr>
          <w:rFonts w:ascii="Times New Roman" w:hAnsi="Times New Roman"/>
          <w:sz w:val="24"/>
          <w:szCs w:val="24"/>
        </w:rPr>
        <w:t>Non-direct</w:t>
      </w:r>
      <w:proofErr w:type="gramEnd"/>
      <w:r w:rsidRPr="00F84123">
        <w:rPr>
          <w:rFonts w:ascii="Times New Roman" w:hAnsi="Times New Roman"/>
          <w:sz w:val="24"/>
          <w:szCs w:val="24"/>
        </w:rPr>
        <w:t xml:space="preserve"> homing behaviors by adult Chinook salmon in a large, multi-stock river system. Journal of Biology 72:27-44.</w:t>
      </w:r>
    </w:p>
    <w:p w14:paraId="0DB27957"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12E5A53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Keefer M. L., R. H. Wertheimer, A. F. Evans, C. T. Boggs, C. A. Peery. 2008c. Iteroparity in Columbia River summer-run steelhead (Oncorhynchus mykiss): implications for conservation. Canadian Journal of Fisheries and Aquatic Sciences 65:2592–2605.</w:t>
      </w:r>
    </w:p>
    <w:p w14:paraId="0EFF378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Keefer, M. L., T. S. </w:t>
      </w:r>
      <w:proofErr w:type="spellStart"/>
      <w:r w:rsidRPr="00775734">
        <w:rPr>
          <w:rFonts w:ascii="Times New Roman" w:hAnsi="Times New Roman"/>
          <w:sz w:val="24"/>
          <w:szCs w:val="24"/>
        </w:rPr>
        <w:t>Clabough</w:t>
      </w:r>
      <w:proofErr w:type="spellEnd"/>
      <w:r w:rsidRPr="00775734">
        <w:rPr>
          <w:rFonts w:ascii="Times New Roman" w:hAnsi="Times New Roman"/>
          <w:sz w:val="24"/>
          <w:szCs w:val="24"/>
        </w:rPr>
        <w:t>, M. A. Jepson, E. L. Johnson, C. A. Peery, and C .C Caudill</w:t>
      </w:r>
      <w:r>
        <w:rPr>
          <w:rFonts w:ascii="Times New Roman" w:hAnsi="Times New Roman"/>
          <w:sz w:val="24"/>
          <w:szCs w:val="24"/>
        </w:rPr>
        <w:t>.</w:t>
      </w:r>
      <w:r w:rsidRPr="00775734">
        <w:rPr>
          <w:rFonts w:ascii="Times New Roman" w:hAnsi="Times New Roman"/>
          <w:sz w:val="24"/>
          <w:szCs w:val="24"/>
        </w:rPr>
        <w:t xml:space="preserve"> 2018. </w:t>
      </w:r>
      <w:r w:rsidRPr="00775734">
        <w:rPr>
          <w:rFonts w:ascii="Times New Roman" w:hAnsi="Times New Roman"/>
          <w:sz w:val="24"/>
          <w:szCs w:val="24"/>
        </w:rPr>
        <w:tab/>
        <w:t>Thermal exposure of adult Chinook Salmon and steelhead: diverse behavioral strategies in a large and warming river system. PLOS ONE 13(9), e0204274.</w:t>
      </w:r>
    </w:p>
    <w:p w14:paraId="7002BB2A"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Keefer, M. L., C.A. Peery, T. C. </w:t>
      </w:r>
      <w:proofErr w:type="spellStart"/>
      <w:r w:rsidRPr="00775734">
        <w:rPr>
          <w:rFonts w:ascii="Times New Roman" w:hAnsi="Times New Roman"/>
          <w:sz w:val="24"/>
          <w:szCs w:val="24"/>
        </w:rPr>
        <w:t>Bjornn</w:t>
      </w:r>
      <w:proofErr w:type="spellEnd"/>
      <w:r w:rsidRPr="00775734">
        <w:rPr>
          <w:rFonts w:ascii="Times New Roman" w:hAnsi="Times New Roman"/>
          <w:sz w:val="24"/>
          <w:szCs w:val="24"/>
        </w:rPr>
        <w:t xml:space="preserve">, M. A. Jepson, and L. C. </w:t>
      </w:r>
      <w:proofErr w:type="spellStart"/>
      <w:r w:rsidRPr="00775734">
        <w:rPr>
          <w:rFonts w:ascii="Times New Roman" w:hAnsi="Times New Roman"/>
          <w:sz w:val="24"/>
          <w:szCs w:val="24"/>
        </w:rPr>
        <w:t>Stuehrenberg</w:t>
      </w:r>
      <w:proofErr w:type="spellEnd"/>
      <w:r w:rsidRPr="00775734">
        <w:rPr>
          <w:rFonts w:ascii="Times New Roman" w:hAnsi="Times New Roman"/>
          <w:sz w:val="24"/>
          <w:szCs w:val="24"/>
        </w:rPr>
        <w:t xml:space="preserve">. 2004.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dam, and reservoir passage rates of adult Chinook Salmon and steelhead in the Columbia and Snake rivers. Transactions of the American Fisheries Society, 133(6), 1413-1439.</w:t>
      </w:r>
    </w:p>
    <w:p w14:paraId="33D33B23"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lastRenderedPageBreak/>
        <w:t>Keefer, M. L., C.A. Peery, and B. High. 2009. Behavioral thermoregulation and associated mortality trade-offs in migrating adult steelhead (</w:t>
      </w:r>
      <w:r w:rsidRPr="00F84123">
        <w:rPr>
          <w:rFonts w:ascii="Times New Roman" w:hAnsi="Times New Roman"/>
          <w:i/>
          <w:sz w:val="24"/>
          <w:szCs w:val="24"/>
        </w:rPr>
        <w:t>Oncorhynchus mykiss</w:t>
      </w:r>
      <w:r w:rsidRPr="00F84123">
        <w:rPr>
          <w:rFonts w:ascii="Times New Roman" w:hAnsi="Times New Roman"/>
          <w:sz w:val="24"/>
          <w:szCs w:val="24"/>
        </w:rPr>
        <w:t>): variability among sympatric populations. Canadian Journal of Fisheries and Aquatic Sciences, 66(10), 1734-1747.</w:t>
      </w:r>
    </w:p>
    <w:p w14:paraId="49907160" w14:textId="77777777" w:rsidR="00BD63BD" w:rsidRPr="00787CD5"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87CD5">
        <w:rPr>
          <w:rFonts w:ascii="Times New Roman" w:hAnsi="Times New Roman"/>
          <w:sz w:val="24"/>
          <w:szCs w:val="24"/>
        </w:rPr>
        <w:t xml:space="preserve">Khan, F., I. M. Royer., G. E. Johnson, and S. C. </w:t>
      </w:r>
      <w:proofErr w:type="spellStart"/>
      <w:r w:rsidRPr="00787CD5">
        <w:rPr>
          <w:rFonts w:ascii="Times New Roman" w:hAnsi="Times New Roman"/>
          <w:sz w:val="24"/>
          <w:szCs w:val="24"/>
        </w:rPr>
        <w:t>Tackley</w:t>
      </w:r>
      <w:proofErr w:type="spellEnd"/>
      <w:r w:rsidRPr="00787CD5">
        <w:rPr>
          <w:rFonts w:ascii="Times New Roman" w:hAnsi="Times New Roman"/>
          <w:sz w:val="24"/>
          <w:szCs w:val="24"/>
        </w:rPr>
        <w:t>. 2013. Sluiceway operations for adult steelhead downstream passage at The Dalles Dam, Columbia River, USA. North American Journal of Fisheries Management, 33(5), 1013-1023.</w:t>
      </w:r>
    </w:p>
    <w:p w14:paraId="455A4A8A"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Lynch, A. J., B. J. E. Myers, C. Chu, L. A. </w:t>
      </w:r>
      <w:proofErr w:type="spellStart"/>
      <w:r w:rsidRPr="00DB4B18">
        <w:rPr>
          <w:rFonts w:ascii="Times New Roman" w:hAnsi="Times New Roman"/>
          <w:sz w:val="24"/>
          <w:szCs w:val="24"/>
        </w:rPr>
        <w:t>Eby</w:t>
      </w:r>
      <w:proofErr w:type="spellEnd"/>
      <w:r w:rsidRPr="00DB4B18">
        <w:rPr>
          <w:rFonts w:ascii="Times New Roman" w:hAnsi="Times New Roman"/>
          <w:sz w:val="24"/>
          <w:szCs w:val="24"/>
        </w:rPr>
        <w:t>, J. A. </w:t>
      </w:r>
      <w:proofErr w:type="spellStart"/>
      <w:r w:rsidRPr="00DB4B18">
        <w:rPr>
          <w:rFonts w:ascii="Times New Roman" w:hAnsi="Times New Roman"/>
          <w:sz w:val="24"/>
          <w:szCs w:val="24"/>
        </w:rPr>
        <w:t>Falke</w:t>
      </w:r>
      <w:proofErr w:type="spellEnd"/>
      <w:r w:rsidRPr="00DB4B18">
        <w:rPr>
          <w:rFonts w:ascii="Times New Roman" w:hAnsi="Times New Roman"/>
          <w:sz w:val="24"/>
          <w:szCs w:val="24"/>
        </w:rPr>
        <w:t>, R. P. Kovach, T. J. </w:t>
      </w:r>
      <w:proofErr w:type="spellStart"/>
      <w:r w:rsidRPr="00DB4B18">
        <w:rPr>
          <w:rFonts w:ascii="Times New Roman" w:hAnsi="Times New Roman"/>
          <w:sz w:val="24"/>
          <w:szCs w:val="24"/>
        </w:rPr>
        <w:t>Krabbenhoft</w:t>
      </w:r>
      <w:proofErr w:type="spellEnd"/>
      <w:r w:rsidRPr="00DB4B18">
        <w:rPr>
          <w:rFonts w:ascii="Times New Roman" w:hAnsi="Times New Roman"/>
          <w:sz w:val="24"/>
          <w:szCs w:val="24"/>
        </w:rPr>
        <w:t>, T. J. Kwak, J. Lyons, C. P. </w:t>
      </w:r>
      <w:proofErr w:type="spellStart"/>
      <w:r w:rsidRPr="00DB4B18">
        <w:rPr>
          <w:rFonts w:ascii="Times New Roman" w:hAnsi="Times New Roman"/>
          <w:sz w:val="24"/>
          <w:szCs w:val="24"/>
        </w:rPr>
        <w:t>Paukert</w:t>
      </w:r>
      <w:proofErr w:type="spellEnd"/>
      <w:r w:rsidRPr="00DB4B18">
        <w:rPr>
          <w:rFonts w:ascii="Times New Roman" w:hAnsi="Times New Roman"/>
          <w:sz w:val="24"/>
          <w:szCs w:val="24"/>
        </w:rPr>
        <w:t>, and J. E. Whitney. 2016. Climate change effects on North American inland fish populations and assemblages. Fisheries 41: 346–361. </w:t>
      </w:r>
    </w:p>
    <w:p w14:paraId="33EA61B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Mann, R. D., C. A. Peery, A. M. Pinson, C. R. Anderson. 2009. Energy use, migration times, and</w:t>
      </w:r>
    </w:p>
    <w:p w14:paraId="41B4155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spawning success of adult spring–summer Chinook Salmon returning to spawning areas in the South Fork Salmon River in Central Idaho: 2002–2007. Technical Report 2009-4.</w:t>
      </w:r>
    </w:p>
    <w:p w14:paraId="34A41668"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 xml:space="preserve">Cooperative Fish and Wildlife Research Unit, University of Idaho, Moscow. </w:t>
      </w:r>
    </w:p>
    <w:p w14:paraId="15FC5F2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0DDB7766"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37802CD1"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 xml:space="preserve">NOAA Fisheries. 2020. Endangered Species Act Section 7(a)(2) Biological Opinion and Magnuson-Stevens Fishery Conservation and Management Act Essential Fish Habitat Response. NOAA Fisheries: NMFS Consultation Number: WCRO-2020-00113. </w:t>
      </w:r>
    </w:p>
    <w:p w14:paraId="4B44209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66DE4">
        <w:rPr>
          <w:rFonts w:ascii="Times New Roman" w:hAnsi="Times New Roman"/>
          <w:sz w:val="24"/>
          <w:szCs w:val="24"/>
        </w:rPr>
        <w:t>Normandeau</w:t>
      </w:r>
      <w:proofErr w:type="spellEnd"/>
      <w:r w:rsidRPr="00866DE4">
        <w:rPr>
          <w:rFonts w:ascii="Times New Roman" w:hAnsi="Times New Roman"/>
          <w:sz w:val="24"/>
          <w:szCs w:val="24"/>
        </w:rPr>
        <w:t xml:space="preserve"> Associates, Inc. 2014. Direct Injury and Survival of Adult Steelhead Trout Passing a Turbine and Spillway Weir at McNary Dam. Final report prepared for the U.S. Army Corps of Engineers, Walla Walla District by </w:t>
      </w:r>
      <w:proofErr w:type="spellStart"/>
      <w:r w:rsidRPr="00866DE4">
        <w:rPr>
          <w:rFonts w:ascii="Times New Roman" w:hAnsi="Times New Roman"/>
          <w:sz w:val="24"/>
          <w:szCs w:val="24"/>
        </w:rPr>
        <w:t>Normandeau</w:t>
      </w:r>
      <w:proofErr w:type="spellEnd"/>
      <w:r w:rsidRPr="00866DE4">
        <w:rPr>
          <w:rFonts w:ascii="Times New Roman" w:hAnsi="Times New Roman"/>
          <w:sz w:val="24"/>
          <w:szCs w:val="24"/>
        </w:rPr>
        <w:t xml:space="preserve"> Associates, Inc., </w:t>
      </w:r>
      <w:proofErr w:type="spellStart"/>
      <w:r w:rsidRPr="00866DE4">
        <w:rPr>
          <w:rFonts w:ascii="Times New Roman" w:hAnsi="Times New Roman"/>
          <w:sz w:val="24"/>
          <w:szCs w:val="24"/>
        </w:rPr>
        <w:t>Drumore</w:t>
      </w:r>
      <w:proofErr w:type="spellEnd"/>
      <w:r w:rsidRPr="00866DE4">
        <w:rPr>
          <w:rFonts w:ascii="Times New Roman" w:hAnsi="Times New Roman"/>
          <w:sz w:val="24"/>
          <w:szCs w:val="24"/>
        </w:rPr>
        <w:t>, Pennsylvania.</w:t>
      </w:r>
    </w:p>
    <w:p w14:paraId="0FA2684B" w14:textId="77777777" w:rsidR="00BD63BD" w:rsidRPr="00197C5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197C51">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6487C44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47810EF6"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3D27DE4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Pope, A. C., J. R. </w:t>
      </w:r>
      <w:proofErr w:type="spellStart"/>
      <w:r w:rsidRPr="00866DE4">
        <w:rPr>
          <w:rFonts w:ascii="Times New Roman" w:hAnsi="Times New Roman"/>
          <w:sz w:val="24"/>
          <w:szCs w:val="24"/>
        </w:rPr>
        <w:t>Skalski</w:t>
      </w:r>
      <w:proofErr w:type="spellEnd"/>
      <w:r w:rsidRPr="00866DE4">
        <w:rPr>
          <w:rFonts w:ascii="Times New Roman" w:hAnsi="Times New Roman"/>
          <w:sz w:val="24"/>
          <w:szCs w:val="24"/>
        </w:rPr>
        <w:t>, T. Lockhart, and R. A. Buchanan. 2016. Generation of multistate release-recapture models using a graphic user interface. Animal Biotelemetry 4:23</w:t>
      </w:r>
    </w:p>
    <w:p w14:paraId="3D879E71"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DB4B18">
        <w:rPr>
          <w:rFonts w:ascii="Times New Roman" w:hAnsi="Times New Roman"/>
          <w:sz w:val="24"/>
          <w:szCs w:val="24"/>
        </w:rPr>
        <w:t>Pletterbauer</w:t>
      </w:r>
      <w:proofErr w:type="spellEnd"/>
      <w:r w:rsidRPr="00DB4B18">
        <w:rPr>
          <w:rFonts w:ascii="Times New Roman" w:hAnsi="Times New Roman"/>
          <w:sz w:val="24"/>
          <w:szCs w:val="24"/>
        </w:rPr>
        <w:t xml:space="preserve">, F., A. H. Melcher, T. Ferreira, and S. Schmutz. 2014. Impact of climate change on the structure of fish assemblages in European rivers. </w:t>
      </w:r>
      <w:proofErr w:type="spellStart"/>
      <w:r w:rsidRPr="00DB4B18">
        <w:rPr>
          <w:rFonts w:ascii="Times New Roman" w:hAnsi="Times New Roman"/>
          <w:sz w:val="24"/>
          <w:szCs w:val="24"/>
        </w:rPr>
        <w:t>Hydrobiologia</w:t>
      </w:r>
      <w:proofErr w:type="spellEnd"/>
      <w:r w:rsidRPr="00DB4B18">
        <w:rPr>
          <w:rFonts w:ascii="Times New Roman" w:hAnsi="Times New Roman"/>
          <w:sz w:val="24"/>
          <w:szCs w:val="24"/>
        </w:rPr>
        <w:t xml:space="preserve"> 744(1):235–254.</w:t>
      </w:r>
    </w:p>
    <w:p w14:paraId="16D61B90"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lastRenderedPageBreak/>
        <w:t xml:space="preserve">Plummer, M. 2019. </w:t>
      </w:r>
      <w:proofErr w:type="spellStart"/>
      <w:r w:rsidRPr="006A6C91">
        <w:rPr>
          <w:rFonts w:ascii="Times New Roman" w:hAnsi="Times New Roman"/>
          <w:sz w:val="24"/>
          <w:szCs w:val="24"/>
        </w:rPr>
        <w:t>Rjags</w:t>
      </w:r>
      <w:proofErr w:type="spellEnd"/>
      <w:r w:rsidRPr="006A6C91">
        <w:rPr>
          <w:rFonts w:ascii="Times New Roman" w:hAnsi="Times New Roman"/>
          <w:sz w:val="24"/>
          <w:szCs w:val="24"/>
        </w:rPr>
        <w:t xml:space="preserve">: Bayesian Graphical Models using MCMC. Available from </w:t>
      </w:r>
      <w:hyperlink r:id="rId17" w:history="1">
        <w:r w:rsidRPr="006A6C91">
          <w:rPr>
            <w:rStyle w:val="Hyperlink"/>
            <w:rFonts w:ascii="Times New Roman" w:hAnsi="Times New Roman"/>
            <w:color w:val="auto"/>
            <w:sz w:val="24"/>
            <w:szCs w:val="24"/>
          </w:rPr>
          <w:t>https://CRAN.R-project.org/package=rjags</w:t>
        </w:r>
      </w:hyperlink>
      <w:r w:rsidRPr="006A6C91">
        <w:rPr>
          <w:rFonts w:ascii="Times New Roman" w:hAnsi="Times New Roman"/>
          <w:sz w:val="24"/>
          <w:szCs w:val="24"/>
        </w:rPr>
        <w:t xml:space="preserve"> (accessed August 2020).</w:t>
      </w:r>
    </w:p>
    <w:p w14:paraId="2EEC13DE"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Quinn, T. P., and D. J. Adams. 1996. Environmental changes affecting the migratory timing of American shad and sockeye salmon. Ecology 77:1151–1162.</w:t>
      </w:r>
    </w:p>
    <w:p w14:paraId="31C2FA19"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R Core Team. 2019. R: A Language and Environment for Statistical Computing. R Foundation for Statistical Computing. Vienna, Austria. Available from </w:t>
      </w:r>
      <w:hyperlink r:id="rId18" w:history="1">
        <w:r w:rsidRPr="006A6C91">
          <w:rPr>
            <w:rFonts w:ascii="Times New Roman" w:hAnsi="Times New Roman"/>
            <w:sz w:val="24"/>
            <w:szCs w:val="24"/>
          </w:rPr>
          <w:t>http://www.R-project.org</w:t>
        </w:r>
      </w:hyperlink>
      <w:r w:rsidRPr="006A6C91">
        <w:rPr>
          <w:rFonts w:ascii="Times New Roman" w:hAnsi="Times New Roman"/>
          <w:sz w:val="24"/>
          <w:szCs w:val="24"/>
        </w:rPr>
        <w:t xml:space="preserve"> (accessed September 2019).</w:t>
      </w:r>
    </w:p>
    <w:p w14:paraId="200171BE"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775734">
        <w:rPr>
          <w:rFonts w:ascii="Times New Roman" w:hAnsi="Times New Roman"/>
          <w:sz w:val="24"/>
          <w:szCs w:val="24"/>
        </w:rPr>
        <w:t>Richins</w:t>
      </w:r>
      <w:proofErr w:type="spellEnd"/>
      <w:r w:rsidRPr="00775734">
        <w:rPr>
          <w:rFonts w:ascii="Times New Roman" w:hAnsi="Times New Roman"/>
          <w:sz w:val="24"/>
          <w:szCs w:val="24"/>
        </w:rPr>
        <w:t xml:space="preserve">, S. M. and J. R. </w:t>
      </w:r>
      <w:proofErr w:type="spellStart"/>
      <w:r w:rsidRPr="00775734">
        <w:rPr>
          <w:rFonts w:ascii="Times New Roman" w:hAnsi="Times New Roman"/>
          <w:sz w:val="24"/>
          <w:szCs w:val="24"/>
        </w:rPr>
        <w:t>Skalski</w:t>
      </w:r>
      <w:proofErr w:type="spellEnd"/>
      <w:r w:rsidRPr="00775734">
        <w:rPr>
          <w:rFonts w:ascii="Times New Roman" w:hAnsi="Times New Roman"/>
          <w:sz w:val="24"/>
          <w:szCs w:val="24"/>
        </w:rPr>
        <w:t xml:space="preserve">. 2018. Steelhead overshoot and fallback rates in the Columbia-Snake River basin and the influence of hatchery and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xml:space="preserve"> operations. North American Journal of Fish Management 38:1122-1137.</w:t>
      </w:r>
    </w:p>
    <w:p w14:paraId="727545A3"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Richter, A., and S. A. </w:t>
      </w:r>
      <w:proofErr w:type="spellStart"/>
      <w:r w:rsidRPr="00775734">
        <w:rPr>
          <w:rFonts w:ascii="Times New Roman" w:hAnsi="Times New Roman"/>
          <w:sz w:val="24"/>
          <w:szCs w:val="24"/>
        </w:rPr>
        <w:t>Kolmes</w:t>
      </w:r>
      <w:proofErr w:type="spellEnd"/>
      <w:r w:rsidRPr="00775734">
        <w:rPr>
          <w:rFonts w:ascii="Times New Roman" w:hAnsi="Times New Roman"/>
          <w:sz w:val="24"/>
          <w:szCs w:val="24"/>
        </w:rPr>
        <w:t>. 2005. Maximum temperature limits for Chinook, coho, and chum salmon, and steelhead trout in the Pacific Northwest. Reviews in Fisheries Science, 13(1), 23-49.</w:t>
      </w:r>
    </w:p>
    <w:p w14:paraId="66ED8698" w14:textId="5970F290" w:rsidR="00F02E08" w:rsidRPr="00775734" w:rsidRDefault="00F02E08" w:rsidP="00F02E08">
      <w:pPr>
        <w:tabs>
          <w:tab w:val="center" w:pos="4680"/>
          <w:tab w:val="right" w:pos="9360"/>
        </w:tabs>
        <w:spacing w:after="0" w:line="480" w:lineRule="auto"/>
        <w:ind w:left="720" w:hanging="720"/>
        <w:contextualSpacing/>
        <w:rPr>
          <w:rFonts w:ascii="Times New Roman" w:hAnsi="Times New Roman"/>
          <w:sz w:val="24"/>
          <w:szCs w:val="24"/>
        </w:rPr>
      </w:pPr>
      <w:proofErr w:type="spellStart"/>
      <w:r>
        <w:rPr>
          <w:rFonts w:ascii="Times New Roman" w:hAnsi="Times New Roman"/>
          <w:sz w:val="24"/>
          <w:szCs w:val="24"/>
        </w:rPr>
        <w:t>Royle</w:t>
      </w:r>
      <w:proofErr w:type="spellEnd"/>
      <w:r>
        <w:rPr>
          <w:rFonts w:ascii="Times New Roman" w:hAnsi="Times New Roman"/>
          <w:sz w:val="24"/>
          <w:szCs w:val="24"/>
        </w:rPr>
        <w:t>,</w:t>
      </w:r>
      <w:r w:rsidR="00622938">
        <w:rPr>
          <w:rFonts w:ascii="Times New Roman" w:hAnsi="Times New Roman"/>
          <w:sz w:val="24"/>
          <w:szCs w:val="24"/>
        </w:rPr>
        <w:t xml:space="preserve"> J. A. and </w:t>
      </w:r>
      <w:r w:rsidR="00622938" w:rsidRPr="00622938">
        <w:rPr>
          <w:rFonts w:ascii="Times New Roman" w:hAnsi="Times New Roman"/>
          <w:sz w:val="24"/>
          <w:szCs w:val="24"/>
        </w:rPr>
        <w:t>M.</w:t>
      </w:r>
      <w:r w:rsidR="00622938" w:rsidRPr="00377971">
        <w:rPr>
          <w:rFonts w:ascii="Times New Roman" w:hAnsi="Times New Roman"/>
          <w:sz w:val="24"/>
          <w:szCs w:val="24"/>
        </w:rPr>
        <w:t xml:space="preserve"> </w:t>
      </w:r>
      <w:hyperlink r:id="rId19" w:history="1">
        <w:proofErr w:type="spellStart"/>
        <w:r w:rsidR="00622938" w:rsidRPr="004F66A2">
          <w:rPr>
            <w:rStyle w:val="Hyperlink"/>
            <w:rFonts w:ascii="Times New Roman" w:hAnsi="Times New Roman"/>
            <w:color w:val="005293"/>
            <w:sz w:val="24"/>
            <w:szCs w:val="24"/>
            <w:shd w:val="clear" w:color="auto" w:fill="FFFFFF"/>
          </w:rPr>
          <w:t>Kéry</w:t>
        </w:r>
        <w:proofErr w:type="spellEnd"/>
      </w:hyperlink>
      <w:r w:rsidRPr="00622938">
        <w:rPr>
          <w:rFonts w:ascii="Times New Roman" w:hAnsi="Times New Roman"/>
          <w:sz w:val="24"/>
          <w:szCs w:val="24"/>
        </w:rPr>
        <w:t>. 2</w:t>
      </w:r>
      <w:r w:rsidRPr="00775734">
        <w:rPr>
          <w:rFonts w:ascii="Times New Roman" w:hAnsi="Times New Roman"/>
          <w:sz w:val="24"/>
          <w:szCs w:val="24"/>
        </w:rPr>
        <w:t>00</w:t>
      </w:r>
      <w:r w:rsidR="00622938">
        <w:rPr>
          <w:rFonts w:ascii="Times New Roman" w:hAnsi="Times New Roman"/>
          <w:sz w:val="24"/>
          <w:szCs w:val="24"/>
        </w:rPr>
        <w:t>7</w:t>
      </w:r>
      <w:r w:rsidRPr="00775734">
        <w:rPr>
          <w:rFonts w:ascii="Times New Roman" w:hAnsi="Times New Roman"/>
          <w:sz w:val="24"/>
          <w:szCs w:val="24"/>
        </w:rPr>
        <w:t xml:space="preserve">. </w:t>
      </w:r>
      <w:r w:rsidR="00377971" w:rsidRPr="00377971">
        <w:rPr>
          <w:rFonts w:ascii="Times New Roman" w:hAnsi="Times New Roman"/>
          <w:sz w:val="24"/>
          <w:szCs w:val="24"/>
        </w:rPr>
        <w:t>A Bayesian State-Space Formulation of Dynamic Occupancy Models</w:t>
      </w:r>
      <w:r w:rsidRPr="00775734">
        <w:rPr>
          <w:rFonts w:ascii="Times New Roman" w:hAnsi="Times New Roman"/>
          <w:sz w:val="24"/>
          <w:szCs w:val="24"/>
        </w:rPr>
        <w:t>. </w:t>
      </w:r>
      <w:r w:rsidR="00377971">
        <w:rPr>
          <w:rFonts w:ascii="Times New Roman" w:hAnsi="Times New Roman"/>
          <w:sz w:val="24"/>
          <w:szCs w:val="24"/>
        </w:rPr>
        <w:t>Ecology</w:t>
      </w:r>
      <w:r w:rsidRPr="00775734">
        <w:rPr>
          <w:rFonts w:ascii="Times New Roman" w:hAnsi="Times New Roman"/>
          <w:sz w:val="24"/>
          <w:szCs w:val="24"/>
        </w:rPr>
        <w:t>, </w:t>
      </w:r>
      <w:r w:rsidR="00377971">
        <w:rPr>
          <w:rFonts w:ascii="Times New Roman" w:hAnsi="Times New Roman"/>
          <w:sz w:val="24"/>
          <w:szCs w:val="24"/>
        </w:rPr>
        <w:t>88</w:t>
      </w:r>
      <w:r w:rsidRPr="00775734">
        <w:rPr>
          <w:rFonts w:ascii="Times New Roman" w:hAnsi="Times New Roman"/>
          <w:sz w:val="24"/>
          <w:szCs w:val="24"/>
        </w:rPr>
        <w:t>(</w:t>
      </w:r>
      <w:r w:rsidR="00377971">
        <w:rPr>
          <w:rFonts w:ascii="Times New Roman" w:hAnsi="Times New Roman"/>
          <w:sz w:val="24"/>
          <w:szCs w:val="24"/>
        </w:rPr>
        <w:t>7</w:t>
      </w:r>
      <w:r w:rsidRPr="00775734">
        <w:rPr>
          <w:rFonts w:ascii="Times New Roman" w:hAnsi="Times New Roman"/>
          <w:sz w:val="24"/>
          <w:szCs w:val="24"/>
        </w:rPr>
        <w:t xml:space="preserve">), </w:t>
      </w:r>
      <w:r w:rsidR="008137C4">
        <w:rPr>
          <w:rFonts w:ascii="Times New Roman" w:hAnsi="Times New Roman"/>
          <w:sz w:val="24"/>
          <w:szCs w:val="24"/>
        </w:rPr>
        <w:t>1813-1823</w:t>
      </w:r>
      <w:r w:rsidRPr="00775734">
        <w:rPr>
          <w:rFonts w:ascii="Times New Roman" w:hAnsi="Times New Roman"/>
          <w:sz w:val="24"/>
          <w:szCs w:val="24"/>
        </w:rPr>
        <w:t>.</w:t>
      </w:r>
    </w:p>
    <w:p w14:paraId="17FD6039"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14F0A">
        <w:rPr>
          <w:rFonts w:ascii="Times New Roman" w:hAnsi="Times New Roman"/>
          <w:sz w:val="24"/>
          <w:szCs w:val="24"/>
        </w:rPr>
        <w:t>Tenney</w:t>
      </w:r>
      <w:proofErr w:type="spellEnd"/>
      <w:r w:rsidRPr="00814F0A">
        <w:rPr>
          <w:rFonts w:ascii="Times New Roman" w:hAnsi="Times New Roman"/>
          <w:sz w:val="24"/>
          <w:szCs w:val="24"/>
        </w:rPr>
        <w:t>, J., D. Warf, and N. Tancreto. 2017. Columbia Basin PIT Tag Information System, 2016 annual report. Report to Bonneville Power Administration, project 1990-080-00. Pacific States Marine Fish Commission, Portland, Oregon.</w:t>
      </w:r>
    </w:p>
    <w:p w14:paraId="6E6134A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22E1BF3"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lastRenderedPageBreak/>
        <w:t xml:space="preserve">Wade, A., T. J. Beechie, E. Fleishman, H. Wu, N. J. Mantua, J. S. Kimball, D. M. </w:t>
      </w:r>
      <w:proofErr w:type="spellStart"/>
      <w:r w:rsidRPr="00DB4B18">
        <w:rPr>
          <w:rFonts w:ascii="Times New Roman" w:hAnsi="Times New Roman"/>
          <w:sz w:val="24"/>
          <w:szCs w:val="24"/>
        </w:rPr>
        <w:t>Stoms</w:t>
      </w:r>
      <w:proofErr w:type="spellEnd"/>
      <w:r w:rsidRPr="00DB4B18">
        <w:rPr>
          <w:rFonts w:ascii="Times New Roman" w:hAnsi="Times New Roman"/>
          <w:sz w:val="24"/>
          <w:szCs w:val="24"/>
        </w:rPr>
        <w:t>, and J. A. Stanford. 2013. Steelhead vulnerability to climate change in the Pacific Northwest. Journal of Applied Ecology 50(5): 1093–1104. DOI: 10.1111/1365-2664.12137.</w:t>
      </w:r>
    </w:p>
    <w:p w14:paraId="5DF30A20" w14:textId="67B01416"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 xml:space="preserve">Waterhouse, L., J. White, K. See, A. R. Murdoch, and B. X. Semmens. </w:t>
      </w:r>
      <w:del w:id="361" w:author="See, Kevin (DFW)" w:date="2022-03-25T11:32:00Z">
        <w:r w:rsidRPr="00814F0A" w:rsidDel="000C1C21">
          <w:rPr>
            <w:rFonts w:ascii="Times New Roman" w:hAnsi="Times New Roman"/>
            <w:sz w:val="24"/>
            <w:szCs w:val="24"/>
          </w:rPr>
          <w:delText>2019</w:delText>
        </w:r>
      </w:del>
      <w:ins w:id="362" w:author="See, Kevin (DFW)" w:date="2022-03-25T11:32:00Z">
        <w:r w:rsidR="000C1C21">
          <w:rPr>
            <w:rFonts w:ascii="Times New Roman" w:hAnsi="Times New Roman"/>
            <w:sz w:val="24"/>
            <w:szCs w:val="24"/>
          </w:rPr>
          <w:t>2020</w:t>
        </w:r>
      </w:ins>
      <w:r w:rsidRPr="00814F0A">
        <w:rPr>
          <w:rFonts w:ascii="Times New Roman" w:hAnsi="Times New Roman"/>
          <w:sz w:val="24"/>
          <w:szCs w:val="24"/>
        </w:rPr>
        <w:t xml:space="preserve">. </w:t>
      </w:r>
      <w:ins w:id="363" w:author="See, Kevin (DFW)" w:date="2022-03-25T11:33:00Z">
        <w:r w:rsidR="003E5A9A" w:rsidRPr="003E5A9A">
          <w:rPr>
            <w:rFonts w:ascii="Times New Roman" w:hAnsi="Times New Roman"/>
            <w:sz w:val="24"/>
            <w:szCs w:val="24"/>
          </w:rPr>
          <w:t>A Bayesian nested patch occupancy model to estimate steelhead movement and abundance</w:t>
        </w:r>
        <w:r w:rsidR="00B97654">
          <w:rPr>
            <w:rFonts w:ascii="Times New Roman" w:hAnsi="Times New Roman"/>
            <w:sz w:val="24"/>
            <w:szCs w:val="24"/>
          </w:rPr>
          <w:t xml:space="preserve">. </w:t>
        </w:r>
      </w:ins>
      <w:del w:id="364" w:author="See, Kevin (DFW)" w:date="2022-03-25T11:33:00Z">
        <w:r w:rsidRPr="00814F0A" w:rsidDel="003E5A9A">
          <w:rPr>
            <w:rFonts w:ascii="Times New Roman" w:hAnsi="Times New Roman"/>
            <w:sz w:val="24"/>
            <w:szCs w:val="24"/>
          </w:rPr>
          <w:delText xml:space="preserve">A Bayesian nested patch occupancy model for estimating the population size </w:delText>
        </w:r>
      </w:del>
      <w:del w:id="365" w:author="See, Kevin (DFW)" w:date="2022-03-25T11:32:00Z">
        <w:r w:rsidRPr="00814F0A" w:rsidDel="000C1C21">
          <w:rPr>
            <w:rFonts w:ascii="Times New Roman" w:hAnsi="Times New Roman"/>
            <w:sz w:val="24"/>
            <w:szCs w:val="24"/>
          </w:rPr>
          <w:delText xml:space="preserve">form </w:delText>
        </w:r>
      </w:del>
      <w:del w:id="366" w:author="See, Kevin (DFW)" w:date="2022-03-25T11:33:00Z">
        <w:r w:rsidRPr="00814F0A" w:rsidDel="003E5A9A">
          <w:rPr>
            <w:rFonts w:ascii="Times New Roman" w:hAnsi="Times New Roman"/>
            <w:sz w:val="24"/>
            <w:szCs w:val="24"/>
          </w:rPr>
          <w:delText xml:space="preserve">tag data: an application to natal stream steelhead abundance. </w:delText>
        </w:r>
      </w:del>
      <w:r w:rsidRPr="00814F0A">
        <w:rPr>
          <w:rFonts w:ascii="Times New Roman" w:hAnsi="Times New Roman"/>
          <w:sz w:val="24"/>
          <w:szCs w:val="24"/>
        </w:rPr>
        <w:t xml:space="preserve">Ecological Applications doi:10.1002/eap.2202 </w:t>
      </w:r>
      <w:hyperlink r:id="rId20" w:history="1">
        <w:r w:rsidRPr="00814F0A">
          <w:rPr>
            <w:rStyle w:val="Hyperlink"/>
            <w:rFonts w:ascii="Times New Roman" w:hAnsi="Times New Roman"/>
            <w:color w:val="auto"/>
            <w:sz w:val="24"/>
            <w:szCs w:val="24"/>
          </w:rPr>
          <w:t>https://doi.org/10.1002/eap.2202</w:t>
        </w:r>
      </w:hyperlink>
      <w:r w:rsidRPr="00814F0A">
        <w:rPr>
          <w:rStyle w:val="Hyperlink"/>
          <w:rFonts w:ascii="Times New Roman" w:hAnsi="Times New Roman"/>
          <w:color w:val="auto"/>
          <w:sz w:val="24"/>
          <w:szCs w:val="24"/>
        </w:rPr>
        <w:t>.</w:t>
      </w:r>
    </w:p>
    <w:p w14:paraId="4FD84717"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Wertheimer, R. H. 2007. Evaluation of a surface flow bypass system for steelhead </w:t>
      </w:r>
      <w:proofErr w:type="spellStart"/>
      <w:r w:rsidRPr="00C512C6">
        <w:rPr>
          <w:rFonts w:ascii="Times New Roman" w:hAnsi="Times New Roman"/>
          <w:sz w:val="24"/>
          <w:szCs w:val="24"/>
        </w:rPr>
        <w:t>kelt</w:t>
      </w:r>
      <w:proofErr w:type="spellEnd"/>
      <w:r w:rsidRPr="00C512C6">
        <w:rPr>
          <w:rFonts w:ascii="Times New Roman" w:hAnsi="Times New Roman"/>
          <w:sz w:val="24"/>
          <w:szCs w:val="24"/>
        </w:rPr>
        <w:t xml:space="preserve"> passage at Bonneville Dam, Washington. North American Journal of Fisheries Management 27:21–29.</w:t>
      </w:r>
    </w:p>
    <w:p w14:paraId="372C128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Wertheimer, R. H., and A. F. Evans. 2005. Downstream passage of steelhead </w:t>
      </w:r>
      <w:proofErr w:type="spellStart"/>
      <w:r w:rsidRPr="00C512C6">
        <w:rPr>
          <w:rFonts w:ascii="Times New Roman" w:hAnsi="Times New Roman"/>
          <w:sz w:val="24"/>
          <w:szCs w:val="24"/>
        </w:rPr>
        <w:t>kelts</w:t>
      </w:r>
      <w:proofErr w:type="spellEnd"/>
      <w:r w:rsidRPr="00C512C6">
        <w:rPr>
          <w:rFonts w:ascii="Times New Roman" w:hAnsi="Times New Roman"/>
          <w:sz w:val="24"/>
          <w:szCs w:val="24"/>
        </w:rPr>
        <w:t xml:space="preserve"> through hydroelectric dams on the lower Snake and Columbia rivers. Transactions of the American Fisheries Society 134:853–865.</w:t>
      </w:r>
    </w:p>
    <w:sectPr w:rsidR="00BD63BD" w:rsidRPr="00C512C6" w:rsidSect="00373BFC">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See, Kevin (DFW)" w:date="2022-03-28T15:49:00Z" w:initials="SK(">
    <w:p w14:paraId="2E3DAFA0" w14:textId="3CE47130" w:rsidR="002820E7" w:rsidRDefault="002820E7">
      <w:pPr>
        <w:pStyle w:val="CommentText"/>
      </w:pPr>
      <w:r>
        <w:rPr>
          <w:rStyle w:val="CommentReference"/>
        </w:rPr>
        <w:annotationRef/>
      </w:r>
      <w:r>
        <w:t xml:space="preserve">I still think these </w:t>
      </w:r>
      <w:proofErr w:type="spellStart"/>
      <w:r>
        <w:t>rkm’s</w:t>
      </w:r>
      <w:proofErr w:type="spellEnd"/>
      <w:r>
        <w:t xml:space="preserve"> should be relative to BON, or the mouth of the Columbia. TMF being at </w:t>
      </w:r>
      <w:proofErr w:type="spellStart"/>
      <w:r>
        <w:t>rkm</w:t>
      </w:r>
      <w:proofErr w:type="spellEnd"/>
      <w:r>
        <w:t xml:space="preserve"> 5 while the John Day is at </w:t>
      </w:r>
      <w:proofErr w:type="spellStart"/>
      <w:r>
        <w:t>rkm</w:t>
      </w:r>
      <w:proofErr w:type="spellEnd"/>
      <w:r>
        <w:t xml:space="preserve"> 35 and Ice Harbor at </w:t>
      </w:r>
      <w:proofErr w:type="spellStart"/>
      <w:r>
        <w:t>rkm</w:t>
      </w:r>
      <w:proofErr w:type="spellEnd"/>
      <w:r>
        <w:t xml:space="preserve"> 16 is a bit misleading/confusing.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DAF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5772" w16cex:dateUtc="2022-03-28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DAFA0" w16cid:durableId="25EC57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0E7B0" w14:textId="77777777" w:rsidR="00FD7ECE" w:rsidRDefault="00FD7ECE" w:rsidP="00373BFC">
      <w:pPr>
        <w:spacing w:after="0" w:line="240" w:lineRule="auto"/>
      </w:pPr>
      <w:r>
        <w:separator/>
      </w:r>
    </w:p>
  </w:endnote>
  <w:endnote w:type="continuationSeparator" w:id="0">
    <w:p w14:paraId="15FCD4F0" w14:textId="77777777" w:rsidR="00FD7ECE" w:rsidRDefault="00FD7ECE" w:rsidP="00373BFC">
      <w:pPr>
        <w:spacing w:after="0" w:line="240" w:lineRule="auto"/>
      </w:pPr>
      <w:r>
        <w:continuationSeparator/>
      </w:r>
    </w:p>
  </w:endnote>
  <w:endnote w:type="continuationNotice" w:id="1">
    <w:p w14:paraId="4D613E11" w14:textId="77777777" w:rsidR="00FD7ECE" w:rsidRDefault="00FD7E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2969E" w14:textId="77777777" w:rsidR="00FD7ECE" w:rsidRDefault="00FD7ECE" w:rsidP="00373BFC">
      <w:pPr>
        <w:spacing w:after="0" w:line="240" w:lineRule="auto"/>
      </w:pPr>
      <w:r>
        <w:separator/>
      </w:r>
    </w:p>
  </w:footnote>
  <w:footnote w:type="continuationSeparator" w:id="0">
    <w:p w14:paraId="54D10747" w14:textId="77777777" w:rsidR="00FD7ECE" w:rsidRDefault="00FD7ECE" w:rsidP="00373BFC">
      <w:pPr>
        <w:spacing w:after="0" w:line="240" w:lineRule="auto"/>
      </w:pPr>
      <w:r>
        <w:continuationSeparator/>
      </w:r>
    </w:p>
  </w:footnote>
  <w:footnote w:type="continuationNotice" w:id="1">
    <w:p w14:paraId="14598B72" w14:textId="77777777" w:rsidR="00FD7ECE" w:rsidRDefault="00FD7E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22D9"/>
    <w:rsid w:val="000034AF"/>
    <w:rsid w:val="00004E6F"/>
    <w:rsid w:val="000056E4"/>
    <w:rsid w:val="000060A7"/>
    <w:rsid w:val="0000748B"/>
    <w:rsid w:val="00007C38"/>
    <w:rsid w:val="00007D22"/>
    <w:rsid w:val="0001046F"/>
    <w:rsid w:val="00012840"/>
    <w:rsid w:val="00013D34"/>
    <w:rsid w:val="0001459F"/>
    <w:rsid w:val="00014994"/>
    <w:rsid w:val="00014D5A"/>
    <w:rsid w:val="0001593A"/>
    <w:rsid w:val="000170A6"/>
    <w:rsid w:val="0001775C"/>
    <w:rsid w:val="00020190"/>
    <w:rsid w:val="00022947"/>
    <w:rsid w:val="000234FC"/>
    <w:rsid w:val="00023F2C"/>
    <w:rsid w:val="00025F40"/>
    <w:rsid w:val="00027441"/>
    <w:rsid w:val="00030693"/>
    <w:rsid w:val="00031A64"/>
    <w:rsid w:val="0003551B"/>
    <w:rsid w:val="00036929"/>
    <w:rsid w:val="00037119"/>
    <w:rsid w:val="000371C1"/>
    <w:rsid w:val="000378F3"/>
    <w:rsid w:val="0003793A"/>
    <w:rsid w:val="000426CC"/>
    <w:rsid w:val="000466CB"/>
    <w:rsid w:val="00046978"/>
    <w:rsid w:val="00047BB1"/>
    <w:rsid w:val="00051784"/>
    <w:rsid w:val="00051C04"/>
    <w:rsid w:val="00052530"/>
    <w:rsid w:val="0005269E"/>
    <w:rsid w:val="00052A42"/>
    <w:rsid w:val="00053498"/>
    <w:rsid w:val="00053F5B"/>
    <w:rsid w:val="0005508E"/>
    <w:rsid w:val="000555AE"/>
    <w:rsid w:val="00055B5B"/>
    <w:rsid w:val="00057728"/>
    <w:rsid w:val="000603F9"/>
    <w:rsid w:val="000606C1"/>
    <w:rsid w:val="00060AF6"/>
    <w:rsid w:val="00060FAC"/>
    <w:rsid w:val="00061ED5"/>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58C"/>
    <w:rsid w:val="00072E1A"/>
    <w:rsid w:val="00073EA4"/>
    <w:rsid w:val="000741B3"/>
    <w:rsid w:val="00075A6B"/>
    <w:rsid w:val="00075BD5"/>
    <w:rsid w:val="00076DF0"/>
    <w:rsid w:val="00081503"/>
    <w:rsid w:val="00082624"/>
    <w:rsid w:val="00083111"/>
    <w:rsid w:val="000834C7"/>
    <w:rsid w:val="000838C9"/>
    <w:rsid w:val="00084552"/>
    <w:rsid w:val="0008457D"/>
    <w:rsid w:val="00084860"/>
    <w:rsid w:val="000866E0"/>
    <w:rsid w:val="00086DFB"/>
    <w:rsid w:val="000871D7"/>
    <w:rsid w:val="0008779E"/>
    <w:rsid w:val="00087C7D"/>
    <w:rsid w:val="000908BF"/>
    <w:rsid w:val="00092E7A"/>
    <w:rsid w:val="00093358"/>
    <w:rsid w:val="00093A69"/>
    <w:rsid w:val="00093B71"/>
    <w:rsid w:val="00093BC3"/>
    <w:rsid w:val="00094F20"/>
    <w:rsid w:val="00095E54"/>
    <w:rsid w:val="000A0C98"/>
    <w:rsid w:val="000A1A34"/>
    <w:rsid w:val="000A1E39"/>
    <w:rsid w:val="000A2BE5"/>
    <w:rsid w:val="000A2CC4"/>
    <w:rsid w:val="000A4082"/>
    <w:rsid w:val="000A57E7"/>
    <w:rsid w:val="000A6211"/>
    <w:rsid w:val="000A64A7"/>
    <w:rsid w:val="000A72FA"/>
    <w:rsid w:val="000A7487"/>
    <w:rsid w:val="000B0195"/>
    <w:rsid w:val="000B11E6"/>
    <w:rsid w:val="000B2045"/>
    <w:rsid w:val="000B35B7"/>
    <w:rsid w:val="000B385F"/>
    <w:rsid w:val="000B5E26"/>
    <w:rsid w:val="000B6336"/>
    <w:rsid w:val="000B6354"/>
    <w:rsid w:val="000B6A31"/>
    <w:rsid w:val="000B6D33"/>
    <w:rsid w:val="000B728C"/>
    <w:rsid w:val="000C1C21"/>
    <w:rsid w:val="000C32E8"/>
    <w:rsid w:val="000C39EB"/>
    <w:rsid w:val="000C5435"/>
    <w:rsid w:val="000D012D"/>
    <w:rsid w:val="000D044A"/>
    <w:rsid w:val="000D05C4"/>
    <w:rsid w:val="000D0F6B"/>
    <w:rsid w:val="000D0FA0"/>
    <w:rsid w:val="000D2A42"/>
    <w:rsid w:val="000D324B"/>
    <w:rsid w:val="000D410E"/>
    <w:rsid w:val="000D459E"/>
    <w:rsid w:val="000D497C"/>
    <w:rsid w:val="000D4A46"/>
    <w:rsid w:val="000D512B"/>
    <w:rsid w:val="000D624D"/>
    <w:rsid w:val="000D720A"/>
    <w:rsid w:val="000D7EE5"/>
    <w:rsid w:val="000E0512"/>
    <w:rsid w:val="000E16C2"/>
    <w:rsid w:val="000E214E"/>
    <w:rsid w:val="000E21F6"/>
    <w:rsid w:val="000E2411"/>
    <w:rsid w:val="000E2694"/>
    <w:rsid w:val="000E3100"/>
    <w:rsid w:val="000E4A98"/>
    <w:rsid w:val="000E5BA3"/>
    <w:rsid w:val="000E5E1E"/>
    <w:rsid w:val="000E6B33"/>
    <w:rsid w:val="000E7172"/>
    <w:rsid w:val="000F0121"/>
    <w:rsid w:val="000F0771"/>
    <w:rsid w:val="000F0C29"/>
    <w:rsid w:val="000F0F6A"/>
    <w:rsid w:val="000F2C0F"/>
    <w:rsid w:val="000F3F2A"/>
    <w:rsid w:val="000F591F"/>
    <w:rsid w:val="000F6F1B"/>
    <w:rsid w:val="000F7EAE"/>
    <w:rsid w:val="000F7F1A"/>
    <w:rsid w:val="00101A72"/>
    <w:rsid w:val="00102767"/>
    <w:rsid w:val="00103A19"/>
    <w:rsid w:val="00104E75"/>
    <w:rsid w:val="001050C4"/>
    <w:rsid w:val="0010524F"/>
    <w:rsid w:val="00105CC7"/>
    <w:rsid w:val="0010756B"/>
    <w:rsid w:val="00107937"/>
    <w:rsid w:val="001106B5"/>
    <w:rsid w:val="00112793"/>
    <w:rsid w:val="001131E6"/>
    <w:rsid w:val="0011416B"/>
    <w:rsid w:val="00114533"/>
    <w:rsid w:val="0011474C"/>
    <w:rsid w:val="00114E34"/>
    <w:rsid w:val="00115739"/>
    <w:rsid w:val="00115FA3"/>
    <w:rsid w:val="001167C4"/>
    <w:rsid w:val="00116995"/>
    <w:rsid w:val="00120056"/>
    <w:rsid w:val="001202D5"/>
    <w:rsid w:val="00120543"/>
    <w:rsid w:val="00121236"/>
    <w:rsid w:val="001217BC"/>
    <w:rsid w:val="00122193"/>
    <w:rsid w:val="0012269B"/>
    <w:rsid w:val="0012298E"/>
    <w:rsid w:val="00123BFA"/>
    <w:rsid w:val="00124570"/>
    <w:rsid w:val="001245C5"/>
    <w:rsid w:val="00124770"/>
    <w:rsid w:val="001258C5"/>
    <w:rsid w:val="00125C27"/>
    <w:rsid w:val="00125F91"/>
    <w:rsid w:val="001262CE"/>
    <w:rsid w:val="00127228"/>
    <w:rsid w:val="00130E57"/>
    <w:rsid w:val="00131FDF"/>
    <w:rsid w:val="001335B0"/>
    <w:rsid w:val="0013381D"/>
    <w:rsid w:val="00135409"/>
    <w:rsid w:val="00135681"/>
    <w:rsid w:val="00136386"/>
    <w:rsid w:val="0013642C"/>
    <w:rsid w:val="00137647"/>
    <w:rsid w:val="0013783D"/>
    <w:rsid w:val="00140064"/>
    <w:rsid w:val="00140666"/>
    <w:rsid w:val="00141BA5"/>
    <w:rsid w:val="001433AE"/>
    <w:rsid w:val="00143E52"/>
    <w:rsid w:val="00144B84"/>
    <w:rsid w:val="0014527F"/>
    <w:rsid w:val="00150CDE"/>
    <w:rsid w:val="00151ECD"/>
    <w:rsid w:val="00152B42"/>
    <w:rsid w:val="00153080"/>
    <w:rsid w:val="0015344B"/>
    <w:rsid w:val="00154442"/>
    <w:rsid w:val="00154DE7"/>
    <w:rsid w:val="00155619"/>
    <w:rsid w:val="00155CC9"/>
    <w:rsid w:val="00155F0C"/>
    <w:rsid w:val="00161558"/>
    <w:rsid w:val="001620B5"/>
    <w:rsid w:val="0016222A"/>
    <w:rsid w:val="001644AD"/>
    <w:rsid w:val="00164E31"/>
    <w:rsid w:val="001651B3"/>
    <w:rsid w:val="001671C0"/>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7493"/>
    <w:rsid w:val="00177F0D"/>
    <w:rsid w:val="00180F2B"/>
    <w:rsid w:val="00180FB2"/>
    <w:rsid w:val="00181965"/>
    <w:rsid w:val="001839E0"/>
    <w:rsid w:val="00184A87"/>
    <w:rsid w:val="00184BC7"/>
    <w:rsid w:val="001862C7"/>
    <w:rsid w:val="0018796D"/>
    <w:rsid w:val="00187F72"/>
    <w:rsid w:val="0019145E"/>
    <w:rsid w:val="00191740"/>
    <w:rsid w:val="00192A71"/>
    <w:rsid w:val="001934AA"/>
    <w:rsid w:val="00194854"/>
    <w:rsid w:val="00194968"/>
    <w:rsid w:val="001955C8"/>
    <w:rsid w:val="00195D6B"/>
    <w:rsid w:val="00195F14"/>
    <w:rsid w:val="00196829"/>
    <w:rsid w:val="00197272"/>
    <w:rsid w:val="00197318"/>
    <w:rsid w:val="00197898"/>
    <w:rsid w:val="001A0150"/>
    <w:rsid w:val="001A015E"/>
    <w:rsid w:val="001A01C5"/>
    <w:rsid w:val="001A0E13"/>
    <w:rsid w:val="001A1207"/>
    <w:rsid w:val="001A1B6E"/>
    <w:rsid w:val="001A3B69"/>
    <w:rsid w:val="001A5C65"/>
    <w:rsid w:val="001A614C"/>
    <w:rsid w:val="001A75E7"/>
    <w:rsid w:val="001B0E8F"/>
    <w:rsid w:val="001B2A0D"/>
    <w:rsid w:val="001B4280"/>
    <w:rsid w:val="001B47B9"/>
    <w:rsid w:val="001B4DEA"/>
    <w:rsid w:val="001B5DE9"/>
    <w:rsid w:val="001B678E"/>
    <w:rsid w:val="001B6FC0"/>
    <w:rsid w:val="001B7D9E"/>
    <w:rsid w:val="001B7F29"/>
    <w:rsid w:val="001C3832"/>
    <w:rsid w:val="001C39A2"/>
    <w:rsid w:val="001C4466"/>
    <w:rsid w:val="001C4FBB"/>
    <w:rsid w:val="001C643E"/>
    <w:rsid w:val="001C6B67"/>
    <w:rsid w:val="001D0496"/>
    <w:rsid w:val="001D151B"/>
    <w:rsid w:val="001D1612"/>
    <w:rsid w:val="001D1C46"/>
    <w:rsid w:val="001D2CF6"/>
    <w:rsid w:val="001D3E96"/>
    <w:rsid w:val="001D444E"/>
    <w:rsid w:val="001D700B"/>
    <w:rsid w:val="001E0755"/>
    <w:rsid w:val="001E08D3"/>
    <w:rsid w:val="001E2224"/>
    <w:rsid w:val="001E23F6"/>
    <w:rsid w:val="001E2527"/>
    <w:rsid w:val="001E2639"/>
    <w:rsid w:val="001E2909"/>
    <w:rsid w:val="001E3633"/>
    <w:rsid w:val="001E4910"/>
    <w:rsid w:val="001E5AED"/>
    <w:rsid w:val="001E61D4"/>
    <w:rsid w:val="001E6E38"/>
    <w:rsid w:val="001F0240"/>
    <w:rsid w:val="001F086A"/>
    <w:rsid w:val="001F3307"/>
    <w:rsid w:val="001F3831"/>
    <w:rsid w:val="001F3B23"/>
    <w:rsid w:val="001F4190"/>
    <w:rsid w:val="001F4684"/>
    <w:rsid w:val="001F4E54"/>
    <w:rsid w:val="001F523C"/>
    <w:rsid w:val="001F7428"/>
    <w:rsid w:val="0020043C"/>
    <w:rsid w:val="002008C0"/>
    <w:rsid w:val="00200C1C"/>
    <w:rsid w:val="00200E90"/>
    <w:rsid w:val="0020141E"/>
    <w:rsid w:val="002014CE"/>
    <w:rsid w:val="00203002"/>
    <w:rsid w:val="002039A2"/>
    <w:rsid w:val="00203EDC"/>
    <w:rsid w:val="002044C8"/>
    <w:rsid w:val="00204C97"/>
    <w:rsid w:val="0020508E"/>
    <w:rsid w:val="00205684"/>
    <w:rsid w:val="002056EC"/>
    <w:rsid w:val="00205DD0"/>
    <w:rsid w:val="002107F9"/>
    <w:rsid w:val="0021530B"/>
    <w:rsid w:val="00215808"/>
    <w:rsid w:val="002169FF"/>
    <w:rsid w:val="002209DC"/>
    <w:rsid w:val="00220B49"/>
    <w:rsid w:val="00220E86"/>
    <w:rsid w:val="00221155"/>
    <w:rsid w:val="0022139A"/>
    <w:rsid w:val="0022280A"/>
    <w:rsid w:val="0022361E"/>
    <w:rsid w:val="0022551E"/>
    <w:rsid w:val="00226158"/>
    <w:rsid w:val="00226488"/>
    <w:rsid w:val="00226E4E"/>
    <w:rsid w:val="00227656"/>
    <w:rsid w:val="00227C10"/>
    <w:rsid w:val="00227CD6"/>
    <w:rsid w:val="00230F7B"/>
    <w:rsid w:val="002310E0"/>
    <w:rsid w:val="0023285A"/>
    <w:rsid w:val="0023351A"/>
    <w:rsid w:val="00233A56"/>
    <w:rsid w:val="00233F2F"/>
    <w:rsid w:val="002347A1"/>
    <w:rsid w:val="00234FB6"/>
    <w:rsid w:val="002373AC"/>
    <w:rsid w:val="0023743B"/>
    <w:rsid w:val="0023785A"/>
    <w:rsid w:val="00237C22"/>
    <w:rsid w:val="002400E2"/>
    <w:rsid w:val="00240339"/>
    <w:rsid w:val="00240883"/>
    <w:rsid w:val="00241FE3"/>
    <w:rsid w:val="00242013"/>
    <w:rsid w:val="0024283A"/>
    <w:rsid w:val="00242F1A"/>
    <w:rsid w:val="00243328"/>
    <w:rsid w:val="002455A4"/>
    <w:rsid w:val="002457C2"/>
    <w:rsid w:val="00245D53"/>
    <w:rsid w:val="00245FDF"/>
    <w:rsid w:val="00247011"/>
    <w:rsid w:val="002511B6"/>
    <w:rsid w:val="002517BC"/>
    <w:rsid w:val="0025184D"/>
    <w:rsid w:val="00251F62"/>
    <w:rsid w:val="00252EEF"/>
    <w:rsid w:val="002536BF"/>
    <w:rsid w:val="00254464"/>
    <w:rsid w:val="00256533"/>
    <w:rsid w:val="00256CFA"/>
    <w:rsid w:val="0026050F"/>
    <w:rsid w:val="002605A3"/>
    <w:rsid w:val="0026192E"/>
    <w:rsid w:val="00262116"/>
    <w:rsid w:val="00265452"/>
    <w:rsid w:val="002655D1"/>
    <w:rsid w:val="00265702"/>
    <w:rsid w:val="00265EED"/>
    <w:rsid w:val="00266738"/>
    <w:rsid w:val="00266B00"/>
    <w:rsid w:val="00266C26"/>
    <w:rsid w:val="00267260"/>
    <w:rsid w:val="00272CAC"/>
    <w:rsid w:val="00272F33"/>
    <w:rsid w:val="0027372B"/>
    <w:rsid w:val="002739FF"/>
    <w:rsid w:val="00273C16"/>
    <w:rsid w:val="00273CAE"/>
    <w:rsid w:val="00274941"/>
    <w:rsid w:val="00274F81"/>
    <w:rsid w:val="002753A5"/>
    <w:rsid w:val="002757E0"/>
    <w:rsid w:val="002760C6"/>
    <w:rsid w:val="002761E0"/>
    <w:rsid w:val="00276F2B"/>
    <w:rsid w:val="00277D79"/>
    <w:rsid w:val="00277E57"/>
    <w:rsid w:val="00277EC7"/>
    <w:rsid w:val="0028028B"/>
    <w:rsid w:val="002808EC"/>
    <w:rsid w:val="00281191"/>
    <w:rsid w:val="00281661"/>
    <w:rsid w:val="002819C6"/>
    <w:rsid w:val="002820E2"/>
    <w:rsid w:val="002820E7"/>
    <w:rsid w:val="00282730"/>
    <w:rsid w:val="002828DC"/>
    <w:rsid w:val="002845BD"/>
    <w:rsid w:val="00285289"/>
    <w:rsid w:val="0028544B"/>
    <w:rsid w:val="00285B28"/>
    <w:rsid w:val="00285FF9"/>
    <w:rsid w:val="00287452"/>
    <w:rsid w:val="002916FA"/>
    <w:rsid w:val="002917FF"/>
    <w:rsid w:val="00292413"/>
    <w:rsid w:val="002930DF"/>
    <w:rsid w:val="0029402C"/>
    <w:rsid w:val="002945B3"/>
    <w:rsid w:val="00295228"/>
    <w:rsid w:val="0029598B"/>
    <w:rsid w:val="00296241"/>
    <w:rsid w:val="00297584"/>
    <w:rsid w:val="0029767D"/>
    <w:rsid w:val="002A01FE"/>
    <w:rsid w:val="002A05BC"/>
    <w:rsid w:val="002A0B3B"/>
    <w:rsid w:val="002A0B8B"/>
    <w:rsid w:val="002A18FF"/>
    <w:rsid w:val="002A1BA0"/>
    <w:rsid w:val="002A4003"/>
    <w:rsid w:val="002A4CDC"/>
    <w:rsid w:val="002A4E93"/>
    <w:rsid w:val="002A50F4"/>
    <w:rsid w:val="002A5847"/>
    <w:rsid w:val="002A60B8"/>
    <w:rsid w:val="002A66B6"/>
    <w:rsid w:val="002A7049"/>
    <w:rsid w:val="002A7447"/>
    <w:rsid w:val="002B0172"/>
    <w:rsid w:val="002B32AB"/>
    <w:rsid w:val="002B405C"/>
    <w:rsid w:val="002B451F"/>
    <w:rsid w:val="002B46F8"/>
    <w:rsid w:val="002B49E8"/>
    <w:rsid w:val="002B66DF"/>
    <w:rsid w:val="002B71E7"/>
    <w:rsid w:val="002B7427"/>
    <w:rsid w:val="002B7A04"/>
    <w:rsid w:val="002B7A9C"/>
    <w:rsid w:val="002C000A"/>
    <w:rsid w:val="002C076F"/>
    <w:rsid w:val="002C0CA4"/>
    <w:rsid w:val="002C3579"/>
    <w:rsid w:val="002C44C5"/>
    <w:rsid w:val="002C4510"/>
    <w:rsid w:val="002C463B"/>
    <w:rsid w:val="002C4E83"/>
    <w:rsid w:val="002C562C"/>
    <w:rsid w:val="002C5725"/>
    <w:rsid w:val="002C5756"/>
    <w:rsid w:val="002C5CA7"/>
    <w:rsid w:val="002C5F19"/>
    <w:rsid w:val="002C63A5"/>
    <w:rsid w:val="002C6815"/>
    <w:rsid w:val="002C6BE3"/>
    <w:rsid w:val="002C6DB3"/>
    <w:rsid w:val="002C7906"/>
    <w:rsid w:val="002D0F4A"/>
    <w:rsid w:val="002D153D"/>
    <w:rsid w:val="002D1B88"/>
    <w:rsid w:val="002D492E"/>
    <w:rsid w:val="002D59EC"/>
    <w:rsid w:val="002D6324"/>
    <w:rsid w:val="002D7166"/>
    <w:rsid w:val="002D7E33"/>
    <w:rsid w:val="002D7E58"/>
    <w:rsid w:val="002E150D"/>
    <w:rsid w:val="002E2084"/>
    <w:rsid w:val="002E2DE9"/>
    <w:rsid w:val="002E4A8E"/>
    <w:rsid w:val="002E5020"/>
    <w:rsid w:val="002E5E7B"/>
    <w:rsid w:val="002E6B3B"/>
    <w:rsid w:val="002E7E6B"/>
    <w:rsid w:val="002F0059"/>
    <w:rsid w:val="002F015D"/>
    <w:rsid w:val="002F0822"/>
    <w:rsid w:val="002F16AF"/>
    <w:rsid w:val="002F16CB"/>
    <w:rsid w:val="002F1F17"/>
    <w:rsid w:val="002F2F61"/>
    <w:rsid w:val="002F3767"/>
    <w:rsid w:val="002F5E1D"/>
    <w:rsid w:val="002F6808"/>
    <w:rsid w:val="0030080D"/>
    <w:rsid w:val="00300CE3"/>
    <w:rsid w:val="0030187D"/>
    <w:rsid w:val="0030318F"/>
    <w:rsid w:val="003041DF"/>
    <w:rsid w:val="003047C7"/>
    <w:rsid w:val="00305D87"/>
    <w:rsid w:val="003109B5"/>
    <w:rsid w:val="00310F9E"/>
    <w:rsid w:val="0031137B"/>
    <w:rsid w:val="003117A4"/>
    <w:rsid w:val="00311B7B"/>
    <w:rsid w:val="00311B8B"/>
    <w:rsid w:val="00311D7F"/>
    <w:rsid w:val="00312EA5"/>
    <w:rsid w:val="00313647"/>
    <w:rsid w:val="003146B0"/>
    <w:rsid w:val="00314CFB"/>
    <w:rsid w:val="0031648A"/>
    <w:rsid w:val="003168DA"/>
    <w:rsid w:val="00316DC1"/>
    <w:rsid w:val="00317036"/>
    <w:rsid w:val="00317CFE"/>
    <w:rsid w:val="00320A51"/>
    <w:rsid w:val="0032389A"/>
    <w:rsid w:val="00326290"/>
    <w:rsid w:val="003264FF"/>
    <w:rsid w:val="00327009"/>
    <w:rsid w:val="00327309"/>
    <w:rsid w:val="0032789E"/>
    <w:rsid w:val="0033034C"/>
    <w:rsid w:val="003308FF"/>
    <w:rsid w:val="0033092E"/>
    <w:rsid w:val="00332B80"/>
    <w:rsid w:val="0033313B"/>
    <w:rsid w:val="00333C97"/>
    <w:rsid w:val="00335452"/>
    <w:rsid w:val="0033575A"/>
    <w:rsid w:val="003360D5"/>
    <w:rsid w:val="003363FC"/>
    <w:rsid w:val="00337B8A"/>
    <w:rsid w:val="00341599"/>
    <w:rsid w:val="0034197F"/>
    <w:rsid w:val="00341989"/>
    <w:rsid w:val="00341AE4"/>
    <w:rsid w:val="00341CE7"/>
    <w:rsid w:val="00342564"/>
    <w:rsid w:val="003432FE"/>
    <w:rsid w:val="00345246"/>
    <w:rsid w:val="0034564B"/>
    <w:rsid w:val="003466A8"/>
    <w:rsid w:val="00347216"/>
    <w:rsid w:val="00347AA1"/>
    <w:rsid w:val="00347C17"/>
    <w:rsid w:val="00350A46"/>
    <w:rsid w:val="00350CA8"/>
    <w:rsid w:val="0035189C"/>
    <w:rsid w:val="00351C22"/>
    <w:rsid w:val="00351C37"/>
    <w:rsid w:val="003530A6"/>
    <w:rsid w:val="00353A55"/>
    <w:rsid w:val="00353F23"/>
    <w:rsid w:val="00354384"/>
    <w:rsid w:val="003544B7"/>
    <w:rsid w:val="00354D49"/>
    <w:rsid w:val="00354DE7"/>
    <w:rsid w:val="003557D8"/>
    <w:rsid w:val="003575FB"/>
    <w:rsid w:val="00360DE4"/>
    <w:rsid w:val="00360FB8"/>
    <w:rsid w:val="003616B1"/>
    <w:rsid w:val="00361B29"/>
    <w:rsid w:val="0036252F"/>
    <w:rsid w:val="00362E3B"/>
    <w:rsid w:val="00364F71"/>
    <w:rsid w:val="00365AEC"/>
    <w:rsid w:val="003670BF"/>
    <w:rsid w:val="00367344"/>
    <w:rsid w:val="00367C43"/>
    <w:rsid w:val="00367E40"/>
    <w:rsid w:val="00371475"/>
    <w:rsid w:val="00372EB9"/>
    <w:rsid w:val="00373BFC"/>
    <w:rsid w:val="00374722"/>
    <w:rsid w:val="00374836"/>
    <w:rsid w:val="003753DB"/>
    <w:rsid w:val="00375C3D"/>
    <w:rsid w:val="00376438"/>
    <w:rsid w:val="00377971"/>
    <w:rsid w:val="00380693"/>
    <w:rsid w:val="00380E38"/>
    <w:rsid w:val="00380FB5"/>
    <w:rsid w:val="00382FD1"/>
    <w:rsid w:val="00383B40"/>
    <w:rsid w:val="00384BD4"/>
    <w:rsid w:val="00386F77"/>
    <w:rsid w:val="00387542"/>
    <w:rsid w:val="00387674"/>
    <w:rsid w:val="003878CF"/>
    <w:rsid w:val="00387AE9"/>
    <w:rsid w:val="003925A5"/>
    <w:rsid w:val="00392DD2"/>
    <w:rsid w:val="003940DA"/>
    <w:rsid w:val="003956C2"/>
    <w:rsid w:val="00397170"/>
    <w:rsid w:val="003A0E84"/>
    <w:rsid w:val="003A38A2"/>
    <w:rsid w:val="003A4CEB"/>
    <w:rsid w:val="003A4EBD"/>
    <w:rsid w:val="003A5541"/>
    <w:rsid w:val="003A58CA"/>
    <w:rsid w:val="003A5924"/>
    <w:rsid w:val="003A601A"/>
    <w:rsid w:val="003A73A4"/>
    <w:rsid w:val="003A7401"/>
    <w:rsid w:val="003A7B1D"/>
    <w:rsid w:val="003B122D"/>
    <w:rsid w:val="003B2442"/>
    <w:rsid w:val="003B283F"/>
    <w:rsid w:val="003B3353"/>
    <w:rsid w:val="003B55AF"/>
    <w:rsid w:val="003B5D76"/>
    <w:rsid w:val="003C00EF"/>
    <w:rsid w:val="003C0268"/>
    <w:rsid w:val="003C1398"/>
    <w:rsid w:val="003C23FC"/>
    <w:rsid w:val="003C24E5"/>
    <w:rsid w:val="003C3209"/>
    <w:rsid w:val="003C33B7"/>
    <w:rsid w:val="003C3813"/>
    <w:rsid w:val="003C4BCE"/>
    <w:rsid w:val="003C5404"/>
    <w:rsid w:val="003C55F8"/>
    <w:rsid w:val="003C56DB"/>
    <w:rsid w:val="003C6128"/>
    <w:rsid w:val="003C6B46"/>
    <w:rsid w:val="003D1026"/>
    <w:rsid w:val="003D1368"/>
    <w:rsid w:val="003D1976"/>
    <w:rsid w:val="003D2C75"/>
    <w:rsid w:val="003D3AAD"/>
    <w:rsid w:val="003D3B61"/>
    <w:rsid w:val="003D423C"/>
    <w:rsid w:val="003D4412"/>
    <w:rsid w:val="003D49C5"/>
    <w:rsid w:val="003D4E3D"/>
    <w:rsid w:val="003D542E"/>
    <w:rsid w:val="003D57E1"/>
    <w:rsid w:val="003D7053"/>
    <w:rsid w:val="003D723E"/>
    <w:rsid w:val="003D7863"/>
    <w:rsid w:val="003D7ACC"/>
    <w:rsid w:val="003D7D02"/>
    <w:rsid w:val="003E0252"/>
    <w:rsid w:val="003E0EB2"/>
    <w:rsid w:val="003E0FB1"/>
    <w:rsid w:val="003E19F0"/>
    <w:rsid w:val="003E1D03"/>
    <w:rsid w:val="003E24D2"/>
    <w:rsid w:val="003E26E1"/>
    <w:rsid w:val="003E2AD8"/>
    <w:rsid w:val="003E2CCF"/>
    <w:rsid w:val="003E3882"/>
    <w:rsid w:val="003E3B1A"/>
    <w:rsid w:val="003E4EEF"/>
    <w:rsid w:val="003E4F9C"/>
    <w:rsid w:val="003E5347"/>
    <w:rsid w:val="003E5A9A"/>
    <w:rsid w:val="003E6DE6"/>
    <w:rsid w:val="003E73EB"/>
    <w:rsid w:val="003E799E"/>
    <w:rsid w:val="003E7C28"/>
    <w:rsid w:val="003F11C6"/>
    <w:rsid w:val="003F2117"/>
    <w:rsid w:val="003F2F62"/>
    <w:rsid w:val="003F311E"/>
    <w:rsid w:val="003F43FB"/>
    <w:rsid w:val="003F51BD"/>
    <w:rsid w:val="003F58CE"/>
    <w:rsid w:val="003F6F63"/>
    <w:rsid w:val="003F7275"/>
    <w:rsid w:val="003F78B1"/>
    <w:rsid w:val="004009A2"/>
    <w:rsid w:val="00400F57"/>
    <w:rsid w:val="004017E4"/>
    <w:rsid w:val="00401812"/>
    <w:rsid w:val="004026B1"/>
    <w:rsid w:val="00402B31"/>
    <w:rsid w:val="00402DC5"/>
    <w:rsid w:val="0040394C"/>
    <w:rsid w:val="00403D91"/>
    <w:rsid w:val="004041A9"/>
    <w:rsid w:val="00404C27"/>
    <w:rsid w:val="00405E6A"/>
    <w:rsid w:val="00406777"/>
    <w:rsid w:val="00410349"/>
    <w:rsid w:val="00412BDB"/>
    <w:rsid w:val="00412F2A"/>
    <w:rsid w:val="00413444"/>
    <w:rsid w:val="0041385E"/>
    <w:rsid w:val="00413DE1"/>
    <w:rsid w:val="004142E7"/>
    <w:rsid w:val="004144D2"/>
    <w:rsid w:val="00414CD0"/>
    <w:rsid w:val="0041521A"/>
    <w:rsid w:val="00415DBE"/>
    <w:rsid w:val="0041653F"/>
    <w:rsid w:val="004167DE"/>
    <w:rsid w:val="004172A7"/>
    <w:rsid w:val="00417F8D"/>
    <w:rsid w:val="004206FE"/>
    <w:rsid w:val="00420C30"/>
    <w:rsid w:val="00421AAB"/>
    <w:rsid w:val="004226CE"/>
    <w:rsid w:val="00423004"/>
    <w:rsid w:val="00423CF2"/>
    <w:rsid w:val="004242E9"/>
    <w:rsid w:val="0042437A"/>
    <w:rsid w:val="004245A2"/>
    <w:rsid w:val="0042655C"/>
    <w:rsid w:val="004265EC"/>
    <w:rsid w:val="00426F05"/>
    <w:rsid w:val="00427F0E"/>
    <w:rsid w:val="0043074A"/>
    <w:rsid w:val="00430904"/>
    <w:rsid w:val="00431753"/>
    <w:rsid w:val="0043177E"/>
    <w:rsid w:val="00433EC3"/>
    <w:rsid w:val="00433F99"/>
    <w:rsid w:val="00434560"/>
    <w:rsid w:val="00434B00"/>
    <w:rsid w:val="004351A5"/>
    <w:rsid w:val="00435DE6"/>
    <w:rsid w:val="00436C28"/>
    <w:rsid w:val="00437244"/>
    <w:rsid w:val="00437446"/>
    <w:rsid w:val="00437FB0"/>
    <w:rsid w:val="0044087A"/>
    <w:rsid w:val="00441CF8"/>
    <w:rsid w:val="00441D9B"/>
    <w:rsid w:val="00442F6E"/>
    <w:rsid w:val="00443B92"/>
    <w:rsid w:val="00444C36"/>
    <w:rsid w:val="00444FFE"/>
    <w:rsid w:val="0044628E"/>
    <w:rsid w:val="00446D94"/>
    <w:rsid w:val="0044703A"/>
    <w:rsid w:val="0044730E"/>
    <w:rsid w:val="00447405"/>
    <w:rsid w:val="00447957"/>
    <w:rsid w:val="00447CA2"/>
    <w:rsid w:val="004506AA"/>
    <w:rsid w:val="00450EC6"/>
    <w:rsid w:val="0045175F"/>
    <w:rsid w:val="0045352E"/>
    <w:rsid w:val="00453920"/>
    <w:rsid w:val="00453EC2"/>
    <w:rsid w:val="004545FF"/>
    <w:rsid w:val="004548D4"/>
    <w:rsid w:val="004553ED"/>
    <w:rsid w:val="00455468"/>
    <w:rsid w:val="004557F8"/>
    <w:rsid w:val="00455A37"/>
    <w:rsid w:val="0045630A"/>
    <w:rsid w:val="00456423"/>
    <w:rsid w:val="00456581"/>
    <w:rsid w:val="004568FF"/>
    <w:rsid w:val="00461D8F"/>
    <w:rsid w:val="004627B0"/>
    <w:rsid w:val="00463308"/>
    <w:rsid w:val="004641A7"/>
    <w:rsid w:val="004657D7"/>
    <w:rsid w:val="004659BE"/>
    <w:rsid w:val="00465EB6"/>
    <w:rsid w:val="00466CEB"/>
    <w:rsid w:val="0047023F"/>
    <w:rsid w:val="004706F9"/>
    <w:rsid w:val="004712B2"/>
    <w:rsid w:val="00471443"/>
    <w:rsid w:val="00472669"/>
    <w:rsid w:val="00472DF5"/>
    <w:rsid w:val="0047575D"/>
    <w:rsid w:val="00476488"/>
    <w:rsid w:val="00476653"/>
    <w:rsid w:val="00477F74"/>
    <w:rsid w:val="00480041"/>
    <w:rsid w:val="004809DE"/>
    <w:rsid w:val="00480A24"/>
    <w:rsid w:val="00481E37"/>
    <w:rsid w:val="00483FBA"/>
    <w:rsid w:val="00485C75"/>
    <w:rsid w:val="0048740C"/>
    <w:rsid w:val="00490F12"/>
    <w:rsid w:val="00492781"/>
    <w:rsid w:val="00493A56"/>
    <w:rsid w:val="00494B7A"/>
    <w:rsid w:val="0049603E"/>
    <w:rsid w:val="004971AB"/>
    <w:rsid w:val="004972DB"/>
    <w:rsid w:val="004972F0"/>
    <w:rsid w:val="0049749A"/>
    <w:rsid w:val="004A007F"/>
    <w:rsid w:val="004A2BB3"/>
    <w:rsid w:val="004A39EE"/>
    <w:rsid w:val="004A3D07"/>
    <w:rsid w:val="004A4E8D"/>
    <w:rsid w:val="004A631A"/>
    <w:rsid w:val="004A6333"/>
    <w:rsid w:val="004A70EB"/>
    <w:rsid w:val="004A7C87"/>
    <w:rsid w:val="004A7EB7"/>
    <w:rsid w:val="004B0E50"/>
    <w:rsid w:val="004B1038"/>
    <w:rsid w:val="004B1A20"/>
    <w:rsid w:val="004B240C"/>
    <w:rsid w:val="004B2759"/>
    <w:rsid w:val="004B27FA"/>
    <w:rsid w:val="004B3459"/>
    <w:rsid w:val="004B542F"/>
    <w:rsid w:val="004B5D8B"/>
    <w:rsid w:val="004B6956"/>
    <w:rsid w:val="004B6CA9"/>
    <w:rsid w:val="004C0905"/>
    <w:rsid w:val="004C0D6A"/>
    <w:rsid w:val="004C19AD"/>
    <w:rsid w:val="004C21A9"/>
    <w:rsid w:val="004C2855"/>
    <w:rsid w:val="004C30E6"/>
    <w:rsid w:val="004C37B5"/>
    <w:rsid w:val="004C3F23"/>
    <w:rsid w:val="004C4697"/>
    <w:rsid w:val="004C529F"/>
    <w:rsid w:val="004C5557"/>
    <w:rsid w:val="004C5B8F"/>
    <w:rsid w:val="004C5C9A"/>
    <w:rsid w:val="004C74E5"/>
    <w:rsid w:val="004D05FB"/>
    <w:rsid w:val="004D1AA7"/>
    <w:rsid w:val="004D347D"/>
    <w:rsid w:val="004D3549"/>
    <w:rsid w:val="004D3887"/>
    <w:rsid w:val="004D5518"/>
    <w:rsid w:val="004D58E2"/>
    <w:rsid w:val="004D79DD"/>
    <w:rsid w:val="004D7C69"/>
    <w:rsid w:val="004E020B"/>
    <w:rsid w:val="004E0B16"/>
    <w:rsid w:val="004E0D49"/>
    <w:rsid w:val="004E2A80"/>
    <w:rsid w:val="004E3126"/>
    <w:rsid w:val="004E347D"/>
    <w:rsid w:val="004E3C4F"/>
    <w:rsid w:val="004E42F7"/>
    <w:rsid w:val="004E494F"/>
    <w:rsid w:val="004E4A2A"/>
    <w:rsid w:val="004E4D32"/>
    <w:rsid w:val="004E6625"/>
    <w:rsid w:val="004E67B8"/>
    <w:rsid w:val="004E6982"/>
    <w:rsid w:val="004F0413"/>
    <w:rsid w:val="004F1A6B"/>
    <w:rsid w:val="004F2199"/>
    <w:rsid w:val="004F2C0E"/>
    <w:rsid w:val="004F2D82"/>
    <w:rsid w:val="004F3204"/>
    <w:rsid w:val="004F3638"/>
    <w:rsid w:val="004F39E8"/>
    <w:rsid w:val="004F3B6F"/>
    <w:rsid w:val="004F4975"/>
    <w:rsid w:val="004F4A14"/>
    <w:rsid w:val="004F5566"/>
    <w:rsid w:val="004F5898"/>
    <w:rsid w:val="004F62BB"/>
    <w:rsid w:val="004F66A2"/>
    <w:rsid w:val="0050000C"/>
    <w:rsid w:val="00500BF5"/>
    <w:rsid w:val="0050105E"/>
    <w:rsid w:val="005028B7"/>
    <w:rsid w:val="00502AE3"/>
    <w:rsid w:val="00502EB8"/>
    <w:rsid w:val="00503433"/>
    <w:rsid w:val="005037DF"/>
    <w:rsid w:val="00503EBE"/>
    <w:rsid w:val="00504895"/>
    <w:rsid w:val="005049A7"/>
    <w:rsid w:val="00505586"/>
    <w:rsid w:val="0050694F"/>
    <w:rsid w:val="00506F2B"/>
    <w:rsid w:val="00511194"/>
    <w:rsid w:val="00511738"/>
    <w:rsid w:val="00512862"/>
    <w:rsid w:val="00513275"/>
    <w:rsid w:val="00513D71"/>
    <w:rsid w:val="00513F83"/>
    <w:rsid w:val="00515E83"/>
    <w:rsid w:val="005207BE"/>
    <w:rsid w:val="00522ADB"/>
    <w:rsid w:val="00524E44"/>
    <w:rsid w:val="005253C5"/>
    <w:rsid w:val="00525C30"/>
    <w:rsid w:val="00526C04"/>
    <w:rsid w:val="00527A21"/>
    <w:rsid w:val="005305CC"/>
    <w:rsid w:val="005314BD"/>
    <w:rsid w:val="0053185D"/>
    <w:rsid w:val="00531E7B"/>
    <w:rsid w:val="00531ED5"/>
    <w:rsid w:val="00532085"/>
    <w:rsid w:val="00533549"/>
    <w:rsid w:val="005356F8"/>
    <w:rsid w:val="00535EC7"/>
    <w:rsid w:val="00536246"/>
    <w:rsid w:val="00536FEA"/>
    <w:rsid w:val="005375A5"/>
    <w:rsid w:val="00537605"/>
    <w:rsid w:val="00541CBD"/>
    <w:rsid w:val="005439DE"/>
    <w:rsid w:val="00543FD2"/>
    <w:rsid w:val="005449D5"/>
    <w:rsid w:val="00544BB8"/>
    <w:rsid w:val="00544C13"/>
    <w:rsid w:val="0054664F"/>
    <w:rsid w:val="00547099"/>
    <w:rsid w:val="00550165"/>
    <w:rsid w:val="005518DC"/>
    <w:rsid w:val="00552DBA"/>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260C"/>
    <w:rsid w:val="00572CF3"/>
    <w:rsid w:val="00573E6F"/>
    <w:rsid w:val="00574221"/>
    <w:rsid w:val="00575708"/>
    <w:rsid w:val="00575C18"/>
    <w:rsid w:val="0057706C"/>
    <w:rsid w:val="005771FF"/>
    <w:rsid w:val="00581926"/>
    <w:rsid w:val="00582144"/>
    <w:rsid w:val="00582628"/>
    <w:rsid w:val="00582D3D"/>
    <w:rsid w:val="00583671"/>
    <w:rsid w:val="00584902"/>
    <w:rsid w:val="00584ACB"/>
    <w:rsid w:val="00585E4F"/>
    <w:rsid w:val="00586243"/>
    <w:rsid w:val="00586E11"/>
    <w:rsid w:val="00587615"/>
    <w:rsid w:val="00587A52"/>
    <w:rsid w:val="00587B30"/>
    <w:rsid w:val="00587C50"/>
    <w:rsid w:val="005901A7"/>
    <w:rsid w:val="00590BD5"/>
    <w:rsid w:val="00590E5A"/>
    <w:rsid w:val="0059111F"/>
    <w:rsid w:val="00591581"/>
    <w:rsid w:val="0059207D"/>
    <w:rsid w:val="00592B91"/>
    <w:rsid w:val="005939C4"/>
    <w:rsid w:val="0059600C"/>
    <w:rsid w:val="00597BB6"/>
    <w:rsid w:val="00597F1F"/>
    <w:rsid w:val="005A003B"/>
    <w:rsid w:val="005A0EA5"/>
    <w:rsid w:val="005A16D3"/>
    <w:rsid w:val="005A1D88"/>
    <w:rsid w:val="005A218F"/>
    <w:rsid w:val="005A2666"/>
    <w:rsid w:val="005A2D9A"/>
    <w:rsid w:val="005A2F2B"/>
    <w:rsid w:val="005A3B6B"/>
    <w:rsid w:val="005A4F8D"/>
    <w:rsid w:val="005A6E3F"/>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2097"/>
    <w:rsid w:val="005C261C"/>
    <w:rsid w:val="005C262D"/>
    <w:rsid w:val="005C2F04"/>
    <w:rsid w:val="005C2FF7"/>
    <w:rsid w:val="005C30F1"/>
    <w:rsid w:val="005C376D"/>
    <w:rsid w:val="005C4779"/>
    <w:rsid w:val="005C76C5"/>
    <w:rsid w:val="005C7B05"/>
    <w:rsid w:val="005D046C"/>
    <w:rsid w:val="005D0A24"/>
    <w:rsid w:val="005D0CC4"/>
    <w:rsid w:val="005D1D2B"/>
    <w:rsid w:val="005D2461"/>
    <w:rsid w:val="005D25BC"/>
    <w:rsid w:val="005D35A3"/>
    <w:rsid w:val="005D3911"/>
    <w:rsid w:val="005D41B4"/>
    <w:rsid w:val="005D42DF"/>
    <w:rsid w:val="005D721C"/>
    <w:rsid w:val="005D73E7"/>
    <w:rsid w:val="005D7B9E"/>
    <w:rsid w:val="005E0206"/>
    <w:rsid w:val="005E0B00"/>
    <w:rsid w:val="005E6BCA"/>
    <w:rsid w:val="005F0848"/>
    <w:rsid w:val="005F1EB4"/>
    <w:rsid w:val="005F2D47"/>
    <w:rsid w:val="005F3948"/>
    <w:rsid w:val="005F4162"/>
    <w:rsid w:val="005F5E8B"/>
    <w:rsid w:val="00600375"/>
    <w:rsid w:val="00600886"/>
    <w:rsid w:val="00600D80"/>
    <w:rsid w:val="006017F0"/>
    <w:rsid w:val="00601B5D"/>
    <w:rsid w:val="006043BE"/>
    <w:rsid w:val="00606DF4"/>
    <w:rsid w:val="006115A2"/>
    <w:rsid w:val="00613C66"/>
    <w:rsid w:val="0061499F"/>
    <w:rsid w:val="00614E5E"/>
    <w:rsid w:val="0061513E"/>
    <w:rsid w:val="00615144"/>
    <w:rsid w:val="00616C1B"/>
    <w:rsid w:val="00616CB1"/>
    <w:rsid w:val="00616FE6"/>
    <w:rsid w:val="006172BD"/>
    <w:rsid w:val="006179C3"/>
    <w:rsid w:val="00617F26"/>
    <w:rsid w:val="00620278"/>
    <w:rsid w:val="006226C7"/>
    <w:rsid w:val="00622938"/>
    <w:rsid w:val="00622E12"/>
    <w:rsid w:val="00623063"/>
    <w:rsid w:val="00623127"/>
    <w:rsid w:val="00623C35"/>
    <w:rsid w:val="00624816"/>
    <w:rsid w:val="006261B6"/>
    <w:rsid w:val="0062632D"/>
    <w:rsid w:val="00627BD4"/>
    <w:rsid w:val="006308C2"/>
    <w:rsid w:val="00630FF2"/>
    <w:rsid w:val="00631A5E"/>
    <w:rsid w:val="0063251B"/>
    <w:rsid w:val="00633763"/>
    <w:rsid w:val="00633D70"/>
    <w:rsid w:val="00633E72"/>
    <w:rsid w:val="00635756"/>
    <w:rsid w:val="00635782"/>
    <w:rsid w:val="00635F20"/>
    <w:rsid w:val="006371A2"/>
    <w:rsid w:val="00637F9F"/>
    <w:rsid w:val="00640ED4"/>
    <w:rsid w:val="006416EB"/>
    <w:rsid w:val="006436AC"/>
    <w:rsid w:val="006438C5"/>
    <w:rsid w:val="00646E63"/>
    <w:rsid w:val="00647203"/>
    <w:rsid w:val="00647807"/>
    <w:rsid w:val="0064782E"/>
    <w:rsid w:val="00647C6E"/>
    <w:rsid w:val="00650227"/>
    <w:rsid w:val="0065032B"/>
    <w:rsid w:val="00651729"/>
    <w:rsid w:val="00652896"/>
    <w:rsid w:val="00652CEA"/>
    <w:rsid w:val="00654783"/>
    <w:rsid w:val="00655907"/>
    <w:rsid w:val="006559A6"/>
    <w:rsid w:val="00656553"/>
    <w:rsid w:val="00657084"/>
    <w:rsid w:val="00657A65"/>
    <w:rsid w:val="00657D35"/>
    <w:rsid w:val="00661012"/>
    <w:rsid w:val="00661FC6"/>
    <w:rsid w:val="0066218B"/>
    <w:rsid w:val="00662517"/>
    <w:rsid w:val="0066485B"/>
    <w:rsid w:val="00664934"/>
    <w:rsid w:val="006669A1"/>
    <w:rsid w:val="00666BFF"/>
    <w:rsid w:val="00667608"/>
    <w:rsid w:val="00670DEE"/>
    <w:rsid w:val="00671552"/>
    <w:rsid w:val="006718FA"/>
    <w:rsid w:val="00671AC2"/>
    <w:rsid w:val="006730D5"/>
    <w:rsid w:val="00673130"/>
    <w:rsid w:val="00674074"/>
    <w:rsid w:val="00674F1A"/>
    <w:rsid w:val="0067504F"/>
    <w:rsid w:val="00675760"/>
    <w:rsid w:val="00675A0A"/>
    <w:rsid w:val="00675C7A"/>
    <w:rsid w:val="006801E4"/>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BC"/>
    <w:rsid w:val="006864B1"/>
    <w:rsid w:val="00686989"/>
    <w:rsid w:val="006869A0"/>
    <w:rsid w:val="00690747"/>
    <w:rsid w:val="0069223D"/>
    <w:rsid w:val="00692998"/>
    <w:rsid w:val="00693159"/>
    <w:rsid w:val="006932ED"/>
    <w:rsid w:val="00695C68"/>
    <w:rsid w:val="006963F4"/>
    <w:rsid w:val="0069708D"/>
    <w:rsid w:val="00697211"/>
    <w:rsid w:val="00697F15"/>
    <w:rsid w:val="006A0297"/>
    <w:rsid w:val="006A0539"/>
    <w:rsid w:val="006A23F4"/>
    <w:rsid w:val="006A2CE0"/>
    <w:rsid w:val="006A3196"/>
    <w:rsid w:val="006A4354"/>
    <w:rsid w:val="006A5051"/>
    <w:rsid w:val="006A52F4"/>
    <w:rsid w:val="006A5CE2"/>
    <w:rsid w:val="006A6011"/>
    <w:rsid w:val="006A62A2"/>
    <w:rsid w:val="006A6593"/>
    <w:rsid w:val="006B1B97"/>
    <w:rsid w:val="006B216E"/>
    <w:rsid w:val="006B2243"/>
    <w:rsid w:val="006B2808"/>
    <w:rsid w:val="006B2C4E"/>
    <w:rsid w:val="006B434F"/>
    <w:rsid w:val="006B5721"/>
    <w:rsid w:val="006B7A6A"/>
    <w:rsid w:val="006C0094"/>
    <w:rsid w:val="006C10DA"/>
    <w:rsid w:val="006C1A69"/>
    <w:rsid w:val="006C2B35"/>
    <w:rsid w:val="006C2D33"/>
    <w:rsid w:val="006C33AC"/>
    <w:rsid w:val="006C4927"/>
    <w:rsid w:val="006C5653"/>
    <w:rsid w:val="006C6BBE"/>
    <w:rsid w:val="006D051B"/>
    <w:rsid w:val="006D068A"/>
    <w:rsid w:val="006D1394"/>
    <w:rsid w:val="006D1692"/>
    <w:rsid w:val="006D1E15"/>
    <w:rsid w:val="006D1EEF"/>
    <w:rsid w:val="006D21B4"/>
    <w:rsid w:val="006D22DC"/>
    <w:rsid w:val="006D2931"/>
    <w:rsid w:val="006D2AF2"/>
    <w:rsid w:val="006D2B56"/>
    <w:rsid w:val="006D3D0E"/>
    <w:rsid w:val="006D4704"/>
    <w:rsid w:val="006D4A6B"/>
    <w:rsid w:val="006D4A81"/>
    <w:rsid w:val="006D5A2B"/>
    <w:rsid w:val="006D5F1A"/>
    <w:rsid w:val="006D61BC"/>
    <w:rsid w:val="006D626A"/>
    <w:rsid w:val="006E02AE"/>
    <w:rsid w:val="006E2312"/>
    <w:rsid w:val="006E3B02"/>
    <w:rsid w:val="006E438A"/>
    <w:rsid w:val="006E48A0"/>
    <w:rsid w:val="006E51CA"/>
    <w:rsid w:val="006F001D"/>
    <w:rsid w:val="006F00BF"/>
    <w:rsid w:val="006F079A"/>
    <w:rsid w:val="006F0C1C"/>
    <w:rsid w:val="006F16DD"/>
    <w:rsid w:val="006F1928"/>
    <w:rsid w:val="006F1B5D"/>
    <w:rsid w:val="006F1C39"/>
    <w:rsid w:val="006F2A51"/>
    <w:rsid w:val="006F3CAE"/>
    <w:rsid w:val="006F3E05"/>
    <w:rsid w:val="006F43E9"/>
    <w:rsid w:val="006F5321"/>
    <w:rsid w:val="006F6770"/>
    <w:rsid w:val="006F70C3"/>
    <w:rsid w:val="006F7880"/>
    <w:rsid w:val="006F7E5D"/>
    <w:rsid w:val="0070031F"/>
    <w:rsid w:val="0070036C"/>
    <w:rsid w:val="00700C61"/>
    <w:rsid w:val="00701FD3"/>
    <w:rsid w:val="00702D27"/>
    <w:rsid w:val="00703B06"/>
    <w:rsid w:val="0070411E"/>
    <w:rsid w:val="00704E1C"/>
    <w:rsid w:val="007053AA"/>
    <w:rsid w:val="00705546"/>
    <w:rsid w:val="007056C3"/>
    <w:rsid w:val="0070578E"/>
    <w:rsid w:val="007057C2"/>
    <w:rsid w:val="00706124"/>
    <w:rsid w:val="00707755"/>
    <w:rsid w:val="007115E4"/>
    <w:rsid w:val="00711BB2"/>
    <w:rsid w:val="00712909"/>
    <w:rsid w:val="00712C78"/>
    <w:rsid w:val="00712E16"/>
    <w:rsid w:val="00714113"/>
    <w:rsid w:val="00714225"/>
    <w:rsid w:val="00714DF5"/>
    <w:rsid w:val="00714E5C"/>
    <w:rsid w:val="0071643B"/>
    <w:rsid w:val="00717857"/>
    <w:rsid w:val="007178E6"/>
    <w:rsid w:val="007179D1"/>
    <w:rsid w:val="00720060"/>
    <w:rsid w:val="00720F02"/>
    <w:rsid w:val="00720F7E"/>
    <w:rsid w:val="00721829"/>
    <w:rsid w:val="007227AE"/>
    <w:rsid w:val="007227C8"/>
    <w:rsid w:val="0072302D"/>
    <w:rsid w:val="0072684B"/>
    <w:rsid w:val="0072782F"/>
    <w:rsid w:val="007304FD"/>
    <w:rsid w:val="00730757"/>
    <w:rsid w:val="00730D26"/>
    <w:rsid w:val="00730F3D"/>
    <w:rsid w:val="0073126B"/>
    <w:rsid w:val="007323FC"/>
    <w:rsid w:val="007326CC"/>
    <w:rsid w:val="0073325B"/>
    <w:rsid w:val="00735808"/>
    <w:rsid w:val="00735B09"/>
    <w:rsid w:val="00735EB7"/>
    <w:rsid w:val="00736446"/>
    <w:rsid w:val="00741723"/>
    <w:rsid w:val="00742374"/>
    <w:rsid w:val="00745CCE"/>
    <w:rsid w:val="00746017"/>
    <w:rsid w:val="00746A18"/>
    <w:rsid w:val="00746B55"/>
    <w:rsid w:val="00747507"/>
    <w:rsid w:val="00747892"/>
    <w:rsid w:val="00747F12"/>
    <w:rsid w:val="007503C8"/>
    <w:rsid w:val="00752521"/>
    <w:rsid w:val="00754179"/>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76B44"/>
    <w:rsid w:val="00777BA3"/>
    <w:rsid w:val="00780A88"/>
    <w:rsid w:val="00780F09"/>
    <w:rsid w:val="007815B8"/>
    <w:rsid w:val="00781EED"/>
    <w:rsid w:val="007828E4"/>
    <w:rsid w:val="007853B6"/>
    <w:rsid w:val="0078566E"/>
    <w:rsid w:val="00785C7F"/>
    <w:rsid w:val="00786903"/>
    <w:rsid w:val="00786B68"/>
    <w:rsid w:val="00787199"/>
    <w:rsid w:val="007877A4"/>
    <w:rsid w:val="00787BDA"/>
    <w:rsid w:val="00790481"/>
    <w:rsid w:val="00792B58"/>
    <w:rsid w:val="00792BFE"/>
    <w:rsid w:val="007930EE"/>
    <w:rsid w:val="0079317B"/>
    <w:rsid w:val="00794A7E"/>
    <w:rsid w:val="00794CD8"/>
    <w:rsid w:val="007975B3"/>
    <w:rsid w:val="007A08E2"/>
    <w:rsid w:val="007A0918"/>
    <w:rsid w:val="007A0E85"/>
    <w:rsid w:val="007A1733"/>
    <w:rsid w:val="007A2008"/>
    <w:rsid w:val="007A5704"/>
    <w:rsid w:val="007A69D8"/>
    <w:rsid w:val="007B06EB"/>
    <w:rsid w:val="007B0BAA"/>
    <w:rsid w:val="007B1752"/>
    <w:rsid w:val="007B206F"/>
    <w:rsid w:val="007B2ABC"/>
    <w:rsid w:val="007B3270"/>
    <w:rsid w:val="007B41D6"/>
    <w:rsid w:val="007B6FF0"/>
    <w:rsid w:val="007C0366"/>
    <w:rsid w:val="007C26AB"/>
    <w:rsid w:val="007C28FE"/>
    <w:rsid w:val="007C2E1F"/>
    <w:rsid w:val="007C31DB"/>
    <w:rsid w:val="007C6D60"/>
    <w:rsid w:val="007D02D7"/>
    <w:rsid w:val="007D042A"/>
    <w:rsid w:val="007D0C08"/>
    <w:rsid w:val="007D12ED"/>
    <w:rsid w:val="007D1562"/>
    <w:rsid w:val="007D1A16"/>
    <w:rsid w:val="007D333A"/>
    <w:rsid w:val="007D333E"/>
    <w:rsid w:val="007D44F3"/>
    <w:rsid w:val="007D5388"/>
    <w:rsid w:val="007D5C2E"/>
    <w:rsid w:val="007D6289"/>
    <w:rsid w:val="007D79F3"/>
    <w:rsid w:val="007E0C83"/>
    <w:rsid w:val="007E0D0B"/>
    <w:rsid w:val="007E30F9"/>
    <w:rsid w:val="007E343B"/>
    <w:rsid w:val="007E4420"/>
    <w:rsid w:val="007E59F7"/>
    <w:rsid w:val="007E75CA"/>
    <w:rsid w:val="007E7E21"/>
    <w:rsid w:val="007E7EE7"/>
    <w:rsid w:val="007F0250"/>
    <w:rsid w:val="007F04C3"/>
    <w:rsid w:val="007F1913"/>
    <w:rsid w:val="007F2287"/>
    <w:rsid w:val="007F2638"/>
    <w:rsid w:val="007F279A"/>
    <w:rsid w:val="007F56AD"/>
    <w:rsid w:val="007F5D48"/>
    <w:rsid w:val="007F667C"/>
    <w:rsid w:val="007F7412"/>
    <w:rsid w:val="00800B56"/>
    <w:rsid w:val="00800BC6"/>
    <w:rsid w:val="00800E72"/>
    <w:rsid w:val="00800FC1"/>
    <w:rsid w:val="008014DB"/>
    <w:rsid w:val="00801508"/>
    <w:rsid w:val="00801844"/>
    <w:rsid w:val="008019E6"/>
    <w:rsid w:val="0080336B"/>
    <w:rsid w:val="0080427C"/>
    <w:rsid w:val="0080429F"/>
    <w:rsid w:val="00805BB8"/>
    <w:rsid w:val="00805FBA"/>
    <w:rsid w:val="00807457"/>
    <w:rsid w:val="008074C5"/>
    <w:rsid w:val="008105DF"/>
    <w:rsid w:val="00810690"/>
    <w:rsid w:val="008111D2"/>
    <w:rsid w:val="008137C4"/>
    <w:rsid w:val="008152D1"/>
    <w:rsid w:val="00815613"/>
    <w:rsid w:val="0081581D"/>
    <w:rsid w:val="00815B15"/>
    <w:rsid w:val="00815B5E"/>
    <w:rsid w:val="00816165"/>
    <w:rsid w:val="00817B85"/>
    <w:rsid w:val="00820DEB"/>
    <w:rsid w:val="0082222D"/>
    <w:rsid w:val="008222EC"/>
    <w:rsid w:val="00822728"/>
    <w:rsid w:val="00825200"/>
    <w:rsid w:val="00825C1B"/>
    <w:rsid w:val="00826534"/>
    <w:rsid w:val="00826F3D"/>
    <w:rsid w:val="008276A2"/>
    <w:rsid w:val="00830903"/>
    <w:rsid w:val="008315F5"/>
    <w:rsid w:val="0083203B"/>
    <w:rsid w:val="00832546"/>
    <w:rsid w:val="00833907"/>
    <w:rsid w:val="008344F5"/>
    <w:rsid w:val="008349BC"/>
    <w:rsid w:val="008350DF"/>
    <w:rsid w:val="0083649E"/>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37A"/>
    <w:rsid w:val="00851A30"/>
    <w:rsid w:val="008529ED"/>
    <w:rsid w:val="00853622"/>
    <w:rsid w:val="00853E00"/>
    <w:rsid w:val="00854544"/>
    <w:rsid w:val="008546EB"/>
    <w:rsid w:val="00854B53"/>
    <w:rsid w:val="00854C6A"/>
    <w:rsid w:val="00855A66"/>
    <w:rsid w:val="00855B6A"/>
    <w:rsid w:val="0085602E"/>
    <w:rsid w:val="008569B3"/>
    <w:rsid w:val="0085764D"/>
    <w:rsid w:val="00860410"/>
    <w:rsid w:val="008617DE"/>
    <w:rsid w:val="00861B03"/>
    <w:rsid w:val="00861C0C"/>
    <w:rsid w:val="00862C64"/>
    <w:rsid w:val="00864B81"/>
    <w:rsid w:val="00864BA0"/>
    <w:rsid w:val="008658B7"/>
    <w:rsid w:val="00866A32"/>
    <w:rsid w:val="00867D10"/>
    <w:rsid w:val="00870227"/>
    <w:rsid w:val="008705BA"/>
    <w:rsid w:val="008708EB"/>
    <w:rsid w:val="00871030"/>
    <w:rsid w:val="00873B42"/>
    <w:rsid w:val="00873BC4"/>
    <w:rsid w:val="00873CDD"/>
    <w:rsid w:val="00874B55"/>
    <w:rsid w:val="00874CDD"/>
    <w:rsid w:val="00876DF9"/>
    <w:rsid w:val="00876E15"/>
    <w:rsid w:val="0088090A"/>
    <w:rsid w:val="00880D26"/>
    <w:rsid w:val="00880E9F"/>
    <w:rsid w:val="00881C01"/>
    <w:rsid w:val="008824F5"/>
    <w:rsid w:val="00882A15"/>
    <w:rsid w:val="008839B8"/>
    <w:rsid w:val="00883AC4"/>
    <w:rsid w:val="008847C1"/>
    <w:rsid w:val="00884CE1"/>
    <w:rsid w:val="00885766"/>
    <w:rsid w:val="00886D7D"/>
    <w:rsid w:val="00886F22"/>
    <w:rsid w:val="00890547"/>
    <w:rsid w:val="00890ADA"/>
    <w:rsid w:val="00891FDB"/>
    <w:rsid w:val="0089212E"/>
    <w:rsid w:val="008938E4"/>
    <w:rsid w:val="008939C3"/>
    <w:rsid w:val="00893BF1"/>
    <w:rsid w:val="00893E9F"/>
    <w:rsid w:val="0089417A"/>
    <w:rsid w:val="00894709"/>
    <w:rsid w:val="00894A45"/>
    <w:rsid w:val="008955A3"/>
    <w:rsid w:val="00895C99"/>
    <w:rsid w:val="0089660F"/>
    <w:rsid w:val="008968B9"/>
    <w:rsid w:val="00896F60"/>
    <w:rsid w:val="00897AC4"/>
    <w:rsid w:val="008A0630"/>
    <w:rsid w:val="008A1179"/>
    <w:rsid w:val="008A3027"/>
    <w:rsid w:val="008A3577"/>
    <w:rsid w:val="008A387C"/>
    <w:rsid w:val="008A4A18"/>
    <w:rsid w:val="008A50AF"/>
    <w:rsid w:val="008A5B87"/>
    <w:rsid w:val="008A689E"/>
    <w:rsid w:val="008B049C"/>
    <w:rsid w:val="008B0872"/>
    <w:rsid w:val="008B1E7E"/>
    <w:rsid w:val="008B1E91"/>
    <w:rsid w:val="008B3631"/>
    <w:rsid w:val="008B397F"/>
    <w:rsid w:val="008B3CFB"/>
    <w:rsid w:val="008B426F"/>
    <w:rsid w:val="008B49FB"/>
    <w:rsid w:val="008B57A3"/>
    <w:rsid w:val="008B684B"/>
    <w:rsid w:val="008B6961"/>
    <w:rsid w:val="008B7E72"/>
    <w:rsid w:val="008C0945"/>
    <w:rsid w:val="008C21B2"/>
    <w:rsid w:val="008C2BFC"/>
    <w:rsid w:val="008C3A73"/>
    <w:rsid w:val="008C4803"/>
    <w:rsid w:val="008C5A7C"/>
    <w:rsid w:val="008C6C63"/>
    <w:rsid w:val="008C7823"/>
    <w:rsid w:val="008D2F23"/>
    <w:rsid w:val="008D4EDA"/>
    <w:rsid w:val="008D5140"/>
    <w:rsid w:val="008D5FCE"/>
    <w:rsid w:val="008D67C1"/>
    <w:rsid w:val="008D6808"/>
    <w:rsid w:val="008D701B"/>
    <w:rsid w:val="008D710E"/>
    <w:rsid w:val="008D75E5"/>
    <w:rsid w:val="008E07CC"/>
    <w:rsid w:val="008E1499"/>
    <w:rsid w:val="008E183D"/>
    <w:rsid w:val="008E23F1"/>
    <w:rsid w:val="008E3113"/>
    <w:rsid w:val="008E34A3"/>
    <w:rsid w:val="008E3608"/>
    <w:rsid w:val="008E3728"/>
    <w:rsid w:val="008E3CB7"/>
    <w:rsid w:val="008E3CC4"/>
    <w:rsid w:val="008E400A"/>
    <w:rsid w:val="008E400C"/>
    <w:rsid w:val="008E408E"/>
    <w:rsid w:val="008E4090"/>
    <w:rsid w:val="008E6632"/>
    <w:rsid w:val="008E66A4"/>
    <w:rsid w:val="008E6C40"/>
    <w:rsid w:val="008F0E83"/>
    <w:rsid w:val="008F134E"/>
    <w:rsid w:val="008F3FC6"/>
    <w:rsid w:val="008F4734"/>
    <w:rsid w:val="008F4BF9"/>
    <w:rsid w:val="008F55F5"/>
    <w:rsid w:val="008F69EA"/>
    <w:rsid w:val="008F7165"/>
    <w:rsid w:val="008F73F4"/>
    <w:rsid w:val="008F7650"/>
    <w:rsid w:val="009000AB"/>
    <w:rsid w:val="009010DE"/>
    <w:rsid w:val="00901781"/>
    <w:rsid w:val="00901B56"/>
    <w:rsid w:val="009023AD"/>
    <w:rsid w:val="00902531"/>
    <w:rsid w:val="0090272E"/>
    <w:rsid w:val="0090284A"/>
    <w:rsid w:val="009053FC"/>
    <w:rsid w:val="00906063"/>
    <w:rsid w:val="009063D2"/>
    <w:rsid w:val="009069DA"/>
    <w:rsid w:val="00906A5F"/>
    <w:rsid w:val="00907F19"/>
    <w:rsid w:val="00910098"/>
    <w:rsid w:val="0091115D"/>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53"/>
    <w:rsid w:val="00930162"/>
    <w:rsid w:val="009305F7"/>
    <w:rsid w:val="009307E2"/>
    <w:rsid w:val="00930F48"/>
    <w:rsid w:val="00932AF7"/>
    <w:rsid w:val="00933C96"/>
    <w:rsid w:val="0093446F"/>
    <w:rsid w:val="0093782D"/>
    <w:rsid w:val="00937CF2"/>
    <w:rsid w:val="009413CB"/>
    <w:rsid w:val="0094210C"/>
    <w:rsid w:val="00942253"/>
    <w:rsid w:val="00942ED6"/>
    <w:rsid w:val="009444D0"/>
    <w:rsid w:val="00945F26"/>
    <w:rsid w:val="0094622B"/>
    <w:rsid w:val="0094712A"/>
    <w:rsid w:val="00947315"/>
    <w:rsid w:val="00947D37"/>
    <w:rsid w:val="009502B2"/>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70E5E"/>
    <w:rsid w:val="00971348"/>
    <w:rsid w:val="00971819"/>
    <w:rsid w:val="00971B44"/>
    <w:rsid w:val="009722A2"/>
    <w:rsid w:val="009736A2"/>
    <w:rsid w:val="0097417E"/>
    <w:rsid w:val="00974508"/>
    <w:rsid w:val="00974563"/>
    <w:rsid w:val="00975176"/>
    <w:rsid w:val="0097636F"/>
    <w:rsid w:val="0097727A"/>
    <w:rsid w:val="00982602"/>
    <w:rsid w:val="0098457B"/>
    <w:rsid w:val="00984B45"/>
    <w:rsid w:val="00984EF2"/>
    <w:rsid w:val="009857CC"/>
    <w:rsid w:val="00985C37"/>
    <w:rsid w:val="00986BE7"/>
    <w:rsid w:val="00986F0C"/>
    <w:rsid w:val="0099090E"/>
    <w:rsid w:val="00991251"/>
    <w:rsid w:val="00991DDA"/>
    <w:rsid w:val="00992A2B"/>
    <w:rsid w:val="0099432A"/>
    <w:rsid w:val="009945D9"/>
    <w:rsid w:val="00994653"/>
    <w:rsid w:val="009A26F1"/>
    <w:rsid w:val="009A2B45"/>
    <w:rsid w:val="009A330C"/>
    <w:rsid w:val="009A3856"/>
    <w:rsid w:val="009A3EE9"/>
    <w:rsid w:val="009A445E"/>
    <w:rsid w:val="009A4591"/>
    <w:rsid w:val="009A5E10"/>
    <w:rsid w:val="009A6080"/>
    <w:rsid w:val="009A7E01"/>
    <w:rsid w:val="009B1D54"/>
    <w:rsid w:val="009B2292"/>
    <w:rsid w:val="009B352E"/>
    <w:rsid w:val="009B531D"/>
    <w:rsid w:val="009B5C9D"/>
    <w:rsid w:val="009B7ABF"/>
    <w:rsid w:val="009C05F3"/>
    <w:rsid w:val="009C0B07"/>
    <w:rsid w:val="009C0F30"/>
    <w:rsid w:val="009C1918"/>
    <w:rsid w:val="009C2365"/>
    <w:rsid w:val="009C50BB"/>
    <w:rsid w:val="009C5BF3"/>
    <w:rsid w:val="009C62BB"/>
    <w:rsid w:val="009C6A01"/>
    <w:rsid w:val="009C6CF4"/>
    <w:rsid w:val="009D2409"/>
    <w:rsid w:val="009D2831"/>
    <w:rsid w:val="009D384B"/>
    <w:rsid w:val="009D5C5D"/>
    <w:rsid w:val="009D68BA"/>
    <w:rsid w:val="009D7580"/>
    <w:rsid w:val="009E0726"/>
    <w:rsid w:val="009E0BE1"/>
    <w:rsid w:val="009E191B"/>
    <w:rsid w:val="009E1B45"/>
    <w:rsid w:val="009E1C29"/>
    <w:rsid w:val="009E2154"/>
    <w:rsid w:val="009E41EF"/>
    <w:rsid w:val="009E58E2"/>
    <w:rsid w:val="009E6B57"/>
    <w:rsid w:val="009E788B"/>
    <w:rsid w:val="009E7D12"/>
    <w:rsid w:val="009E7F6A"/>
    <w:rsid w:val="009F1033"/>
    <w:rsid w:val="009F240E"/>
    <w:rsid w:val="009F250A"/>
    <w:rsid w:val="009F4414"/>
    <w:rsid w:val="009F52CE"/>
    <w:rsid w:val="009F5A00"/>
    <w:rsid w:val="009F627B"/>
    <w:rsid w:val="009F7804"/>
    <w:rsid w:val="00A00A9B"/>
    <w:rsid w:val="00A018E4"/>
    <w:rsid w:val="00A03315"/>
    <w:rsid w:val="00A07AFD"/>
    <w:rsid w:val="00A10785"/>
    <w:rsid w:val="00A11C41"/>
    <w:rsid w:val="00A13A17"/>
    <w:rsid w:val="00A14451"/>
    <w:rsid w:val="00A1455C"/>
    <w:rsid w:val="00A153E4"/>
    <w:rsid w:val="00A16A20"/>
    <w:rsid w:val="00A16F54"/>
    <w:rsid w:val="00A1731A"/>
    <w:rsid w:val="00A17DCF"/>
    <w:rsid w:val="00A21F0B"/>
    <w:rsid w:val="00A221B4"/>
    <w:rsid w:val="00A22565"/>
    <w:rsid w:val="00A23ACA"/>
    <w:rsid w:val="00A248F8"/>
    <w:rsid w:val="00A24F62"/>
    <w:rsid w:val="00A25FC9"/>
    <w:rsid w:val="00A26B6C"/>
    <w:rsid w:val="00A26C10"/>
    <w:rsid w:val="00A27031"/>
    <w:rsid w:val="00A27544"/>
    <w:rsid w:val="00A30005"/>
    <w:rsid w:val="00A3103C"/>
    <w:rsid w:val="00A316AC"/>
    <w:rsid w:val="00A32CCE"/>
    <w:rsid w:val="00A33BDF"/>
    <w:rsid w:val="00A33E51"/>
    <w:rsid w:val="00A354B7"/>
    <w:rsid w:val="00A360AF"/>
    <w:rsid w:val="00A36A22"/>
    <w:rsid w:val="00A37237"/>
    <w:rsid w:val="00A42351"/>
    <w:rsid w:val="00A429DA"/>
    <w:rsid w:val="00A42C18"/>
    <w:rsid w:val="00A43070"/>
    <w:rsid w:val="00A4507C"/>
    <w:rsid w:val="00A479A8"/>
    <w:rsid w:val="00A50CEF"/>
    <w:rsid w:val="00A51126"/>
    <w:rsid w:val="00A51820"/>
    <w:rsid w:val="00A5225C"/>
    <w:rsid w:val="00A52739"/>
    <w:rsid w:val="00A53C20"/>
    <w:rsid w:val="00A547B2"/>
    <w:rsid w:val="00A5575C"/>
    <w:rsid w:val="00A55E01"/>
    <w:rsid w:val="00A570BF"/>
    <w:rsid w:val="00A578FD"/>
    <w:rsid w:val="00A60466"/>
    <w:rsid w:val="00A607A6"/>
    <w:rsid w:val="00A6087B"/>
    <w:rsid w:val="00A60D29"/>
    <w:rsid w:val="00A60E42"/>
    <w:rsid w:val="00A615CC"/>
    <w:rsid w:val="00A617D2"/>
    <w:rsid w:val="00A619DF"/>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3B87"/>
    <w:rsid w:val="00A7400E"/>
    <w:rsid w:val="00A7434A"/>
    <w:rsid w:val="00A74352"/>
    <w:rsid w:val="00A747C9"/>
    <w:rsid w:val="00A754FB"/>
    <w:rsid w:val="00A7594D"/>
    <w:rsid w:val="00A75A7A"/>
    <w:rsid w:val="00A75D22"/>
    <w:rsid w:val="00A75DD7"/>
    <w:rsid w:val="00A76367"/>
    <w:rsid w:val="00A80663"/>
    <w:rsid w:val="00A80A38"/>
    <w:rsid w:val="00A81672"/>
    <w:rsid w:val="00A81E88"/>
    <w:rsid w:val="00A82548"/>
    <w:rsid w:val="00A82E3A"/>
    <w:rsid w:val="00A83914"/>
    <w:rsid w:val="00A84673"/>
    <w:rsid w:val="00A86578"/>
    <w:rsid w:val="00A86A33"/>
    <w:rsid w:val="00A90264"/>
    <w:rsid w:val="00A904AE"/>
    <w:rsid w:val="00A91E5D"/>
    <w:rsid w:val="00A92CAB"/>
    <w:rsid w:val="00A937C7"/>
    <w:rsid w:val="00A946D4"/>
    <w:rsid w:val="00A94737"/>
    <w:rsid w:val="00A9598C"/>
    <w:rsid w:val="00A95E21"/>
    <w:rsid w:val="00A95F00"/>
    <w:rsid w:val="00A96E68"/>
    <w:rsid w:val="00A97A55"/>
    <w:rsid w:val="00A97D2C"/>
    <w:rsid w:val="00AA2E36"/>
    <w:rsid w:val="00AA3A88"/>
    <w:rsid w:val="00AA487E"/>
    <w:rsid w:val="00AA50DA"/>
    <w:rsid w:val="00AA7199"/>
    <w:rsid w:val="00AB1565"/>
    <w:rsid w:val="00AB1FE4"/>
    <w:rsid w:val="00AB266F"/>
    <w:rsid w:val="00AB2896"/>
    <w:rsid w:val="00AB2ED2"/>
    <w:rsid w:val="00AB31B4"/>
    <w:rsid w:val="00AB3290"/>
    <w:rsid w:val="00AB5C7F"/>
    <w:rsid w:val="00AB5E4D"/>
    <w:rsid w:val="00AB7A53"/>
    <w:rsid w:val="00AC005D"/>
    <w:rsid w:val="00AC25D0"/>
    <w:rsid w:val="00AC3CFD"/>
    <w:rsid w:val="00AC4B37"/>
    <w:rsid w:val="00AC5036"/>
    <w:rsid w:val="00AC5150"/>
    <w:rsid w:val="00AC56F0"/>
    <w:rsid w:val="00AC5D85"/>
    <w:rsid w:val="00AC6DFE"/>
    <w:rsid w:val="00AC6EE2"/>
    <w:rsid w:val="00AD0B16"/>
    <w:rsid w:val="00AD0C72"/>
    <w:rsid w:val="00AD1321"/>
    <w:rsid w:val="00AD19ED"/>
    <w:rsid w:val="00AD1BB5"/>
    <w:rsid w:val="00AD2377"/>
    <w:rsid w:val="00AD2714"/>
    <w:rsid w:val="00AD4284"/>
    <w:rsid w:val="00AD541C"/>
    <w:rsid w:val="00AD55BA"/>
    <w:rsid w:val="00AD5AC4"/>
    <w:rsid w:val="00AD6C3D"/>
    <w:rsid w:val="00AE1ABA"/>
    <w:rsid w:val="00AE1EA6"/>
    <w:rsid w:val="00AE2177"/>
    <w:rsid w:val="00AE2966"/>
    <w:rsid w:val="00AE4506"/>
    <w:rsid w:val="00AE58ED"/>
    <w:rsid w:val="00AE74A1"/>
    <w:rsid w:val="00AE7C54"/>
    <w:rsid w:val="00AF084B"/>
    <w:rsid w:val="00AF153D"/>
    <w:rsid w:val="00AF1A03"/>
    <w:rsid w:val="00AF236F"/>
    <w:rsid w:val="00AF283F"/>
    <w:rsid w:val="00AF2D6F"/>
    <w:rsid w:val="00AF4E63"/>
    <w:rsid w:val="00AF4FE3"/>
    <w:rsid w:val="00AF538A"/>
    <w:rsid w:val="00AF6E00"/>
    <w:rsid w:val="00AF77F1"/>
    <w:rsid w:val="00AF78A4"/>
    <w:rsid w:val="00AF7AA8"/>
    <w:rsid w:val="00AF7E62"/>
    <w:rsid w:val="00B0017C"/>
    <w:rsid w:val="00B0052C"/>
    <w:rsid w:val="00B0104B"/>
    <w:rsid w:val="00B02FB2"/>
    <w:rsid w:val="00B04DF6"/>
    <w:rsid w:val="00B052A9"/>
    <w:rsid w:val="00B05BE0"/>
    <w:rsid w:val="00B05CE7"/>
    <w:rsid w:val="00B05D51"/>
    <w:rsid w:val="00B0689E"/>
    <w:rsid w:val="00B06D03"/>
    <w:rsid w:val="00B079F3"/>
    <w:rsid w:val="00B07C4C"/>
    <w:rsid w:val="00B07F2D"/>
    <w:rsid w:val="00B10318"/>
    <w:rsid w:val="00B10994"/>
    <w:rsid w:val="00B11A01"/>
    <w:rsid w:val="00B11EC1"/>
    <w:rsid w:val="00B12810"/>
    <w:rsid w:val="00B12B75"/>
    <w:rsid w:val="00B14052"/>
    <w:rsid w:val="00B141E9"/>
    <w:rsid w:val="00B150AB"/>
    <w:rsid w:val="00B15AA4"/>
    <w:rsid w:val="00B15D52"/>
    <w:rsid w:val="00B16002"/>
    <w:rsid w:val="00B16ED3"/>
    <w:rsid w:val="00B20152"/>
    <w:rsid w:val="00B2064B"/>
    <w:rsid w:val="00B238C5"/>
    <w:rsid w:val="00B23FAF"/>
    <w:rsid w:val="00B24A83"/>
    <w:rsid w:val="00B24D9C"/>
    <w:rsid w:val="00B2565F"/>
    <w:rsid w:val="00B2598F"/>
    <w:rsid w:val="00B25AE3"/>
    <w:rsid w:val="00B2604D"/>
    <w:rsid w:val="00B269DE"/>
    <w:rsid w:val="00B278B8"/>
    <w:rsid w:val="00B30224"/>
    <w:rsid w:val="00B310B2"/>
    <w:rsid w:val="00B319CC"/>
    <w:rsid w:val="00B31ECD"/>
    <w:rsid w:val="00B326E2"/>
    <w:rsid w:val="00B34540"/>
    <w:rsid w:val="00B355D7"/>
    <w:rsid w:val="00B35DD7"/>
    <w:rsid w:val="00B3720A"/>
    <w:rsid w:val="00B40055"/>
    <w:rsid w:val="00B4032D"/>
    <w:rsid w:val="00B40921"/>
    <w:rsid w:val="00B40B80"/>
    <w:rsid w:val="00B40EF7"/>
    <w:rsid w:val="00B41831"/>
    <w:rsid w:val="00B41836"/>
    <w:rsid w:val="00B42371"/>
    <w:rsid w:val="00B42996"/>
    <w:rsid w:val="00B43256"/>
    <w:rsid w:val="00B433ED"/>
    <w:rsid w:val="00B438AC"/>
    <w:rsid w:val="00B4492C"/>
    <w:rsid w:val="00B4506A"/>
    <w:rsid w:val="00B47B80"/>
    <w:rsid w:val="00B47FD7"/>
    <w:rsid w:val="00B5010A"/>
    <w:rsid w:val="00B50FE6"/>
    <w:rsid w:val="00B51167"/>
    <w:rsid w:val="00B5220E"/>
    <w:rsid w:val="00B5252C"/>
    <w:rsid w:val="00B52575"/>
    <w:rsid w:val="00B52D54"/>
    <w:rsid w:val="00B53B74"/>
    <w:rsid w:val="00B53BFE"/>
    <w:rsid w:val="00B55C65"/>
    <w:rsid w:val="00B5619A"/>
    <w:rsid w:val="00B563E9"/>
    <w:rsid w:val="00B5711B"/>
    <w:rsid w:val="00B603C8"/>
    <w:rsid w:val="00B608C6"/>
    <w:rsid w:val="00B60C82"/>
    <w:rsid w:val="00B60F57"/>
    <w:rsid w:val="00B6168E"/>
    <w:rsid w:val="00B61C79"/>
    <w:rsid w:val="00B62212"/>
    <w:rsid w:val="00B641F1"/>
    <w:rsid w:val="00B6489B"/>
    <w:rsid w:val="00B654F1"/>
    <w:rsid w:val="00B656D8"/>
    <w:rsid w:val="00B673CB"/>
    <w:rsid w:val="00B7009B"/>
    <w:rsid w:val="00B701A6"/>
    <w:rsid w:val="00B702C2"/>
    <w:rsid w:val="00B71408"/>
    <w:rsid w:val="00B71E0D"/>
    <w:rsid w:val="00B72A02"/>
    <w:rsid w:val="00B7444A"/>
    <w:rsid w:val="00B751F0"/>
    <w:rsid w:val="00B752FE"/>
    <w:rsid w:val="00B761BD"/>
    <w:rsid w:val="00B766F6"/>
    <w:rsid w:val="00B772F1"/>
    <w:rsid w:val="00B80C18"/>
    <w:rsid w:val="00B82451"/>
    <w:rsid w:val="00B8282F"/>
    <w:rsid w:val="00B82DAA"/>
    <w:rsid w:val="00B846CF"/>
    <w:rsid w:val="00B8479D"/>
    <w:rsid w:val="00B85099"/>
    <w:rsid w:val="00B8574F"/>
    <w:rsid w:val="00B85B7A"/>
    <w:rsid w:val="00B86FF0"/>
    <w:rsid w:val="00B875FA"/>
    <w:rsid w:val="00B903FE"/>
    <w:rsid w:val="00B90DC4"/>
    <w:rsid w:val="00B912F0"/>
    <w:rsid w:val="00B917DF"/>
    <w:rsid w:val="00B91F19"/>
    <w:rsid w:val="00B9238E"/>
    <w:rsid w:val="00B941E9"/>
    <w:rsid w:val="00B9474F"/>
    <w:rsid w:val="00B954E8"/>
    <w:rsid w:val="00B97261"/>
    <w:rsid w:val="00B97654"/>
    <w:rsid w:val="00BA1831"/>
    <w:rsid w:val="00BA21A0"/>
    <w:rsid w:val="00BA2BF9"/>
    <w:rsid w:val="00BA3468"/>
    <w:rsid w:val="00BA3E62"/>
    <w:rsid w:val="00BA41E3"/>
    <w:rsid w:val="00BA46FB"/>
    <w:rsid w:val="00BA499C"/>
    <w:rsid w:val="00BA5406"/>
    <w:rsid w:val="00BB161E"/>
    <w:rsid w:val="00BB281F"/>
    <w:rsid w:val="00BB4EBA"/>
    <w:rsid w:val="00BB51B1"/>
    <w:rsid w:val="00BB5720"/>
    <w:rsid w:val="00BB58C7"/>
    <w:rsid w:val="00BB61D7"/>
    <w:rsid w:val="00BB64CF"/>
    <w:rsid w:val="00BB6690"/>
    <w:rsid w:val="00BB7E41"/>
    <w:rsid w:val="00BC0A3F"/>
    <w:rsid w:val="00BC1399"/>
    <w:rsid w:val="00BC20D5"/>
    <w:rsid w:val="00BC24CA"/>
    <w:rsid w:val="00BC2BFA"/>
    <w:rsid w:val="00BC459C"/>
    <w:rsid w:val="00BC4DFE"/>
    <w:rsid w:val="00BC5AE5"/>
    <w:rsid w:val="00BC5D8F"/>
    <w:rsid w:val="00BC707E"/>
    <w:rsid w:val="00BC77FF"/>
    <w:rsid w:val="00BC7B05"/>
    <w:rsid w:val="00BD1851"/>
    <w:rsid w:val="00BD1B0F"/>
    <w:rsid w:val="00BD1E1D"/>
    <w:rsid w:val="00BD218B"/>
    <w:rsid w:val="00BD2603"/>
    <w:rsid w:val="00BD2D84"/>
    <w:rsid w:val="00BD2DD7"/>
    <w:rsid w:val="00BD2E53"/>
    <w:rsid w:val="00BD32F4"/>
    <w:rsid w:val="00BD3ECF"/>
    <w:rsid w:val="00BD4BB5"/>
    <w:rsid w:val="00BD5F9B"/>
    <w:rsid w:val="00BD63BD"/>
    <w:rsid w:val="00BD7874"/>
    <w:rsid w:val="00BD7920"/>
    <w:rsid w:val="00BD7D0B"/>
    <w:rsid w:val="00BE028E"/>
    <w:rsid w:val="00BE07CE"/>
    <w:rsid w:val="00BE1315"/>
    <w:rsid w:val="00BE16F7"/>
    <w:rsid w:val="00BE261F"/>
    <w:rsid w:val="00BE372B"/>
    <w:rsid w:val="00BE4A41"/>
    <w:rsid w:val="00BE50A0"/>
    <w:rsid w:val="00BE52DA"/>
    <w:rsid w:val="00BE5EF1"/>
    <w:rsid w:val="00BE68D5"/>
    <w:rsid w:val="00BE6928"/>
    <w:rsid w:val="00BF080B"/>
    <w:rsid w:val="00BF3CB3"/>
    <w:rsid w:val="00BF4BF5"/>
    <w:rsid w:val="00BF4FEF"/>
    <w:rsid w:val="00BF513A"/>
    <w:rsid w:val="00BF60B1"/>
    <w:rsid w:val="00BF7621"/>
    <w:rsid w:val="00C0086C"/>
    <w:rsid w:val="00C019D6"/>
    <w:rsid w:val="00C01E32"/>
    <w:rsid w:val="00C029AE"/>
    <w:rsid w:val="00C03139"/>
    <w:rsid w:val="00C044F0"/>
    <w:rsid w:val="00C04584"/>
    <w:rsid w:val="00C04CBB"/>
    <w:rsid w:val="00C07E9B"/>
    <w:rsid w:val="00C100AA"/>
    <w:rsid w:val="00C10C28"/>
    <w:rsid w:val="00C11114"/>
    <w:rsid w:val="00C1188F"/>
    <w:rsid w:val="00C11B15"/>
    <w:rsid w:val="00C12480"/>
    <w:rsid w:val="00C1295B"/>
    <w:rsid w:val="00C12FAC"/>
    <w:rsid w:val="00C1320D"/>
    <w:rsid w:val="00C13F92"/>
    <w:rsid w:val="00C150A9"/>
    <w:rsid w:val="00C15490"/>
    <w:rsid w:val="00C159A6"/>
    <w:rsid w:val="00C15E3C"/>
    <w:rsid w:val="00C16A58"/>
    <w:rsid w:val="00C16BEE"/>
    <w:rsid w:val="00C16CD7"/>
    <w:rsid w:val="00C16E9C"/>
    <w:rsid w:val="00C17710"/>
    <w:rsid w:val="00C17BF7"/>
    <w:rsid w:val="00C20298"/>
    <w:rsid w:val="00C205E1"/>
    <w:rsid w:val="00C211C9"/>
    <w:rsid w:val="00C217D5"/>
    <w:rsid w:val="00C2237B"/>
    <w:rsid w:val="00C228F2"/>
    <w:rsid w:val="00C22E7F"/>
    <w:rsid w:val="00C235D3"/>
    <w:rsid w:val="00C2401C"/>
    <w:rsid w:val="00C25E53"/>
    <w:rsid w:val="00C26A0D"/>
    <w:rsid w:val="00C26ECB"/>
    <w:rsid w:val="00C275F6"/>
    <w:rsid w:val="00C27D18"/>
    <w:rsid w:val="00C27E54"/>
    <w:rsid w:val="00C302B0"/>
    <w:rsid w:val="00C303B3"/>
    <w:rsid w:val="00C31083"/>
    <w:rsid w:val="00C32173"/>
    <w:rsid w:val="00C3478B"/>
    <w:rsid w:val="00C34ACA"/>
    <w:rsid w:val="00C36387"/>
    <w:rsid w:val="00C366F6"/>
    <w:rsid w:val="00C377DB"/>
    <w:rsid w:val="00C37966"/>
    <w:rsid w:val="00C37CFF"/>
    <w:rsid w:val="00C37D9B"/>
    <w:rsid w:val="00C40CDC"/>
    <w:rsid w:val="00C41D41"/>
    <w:rsid w:val="00C4284F"/>
    <w:rsid w:val="00C43169"/>
    <w:rsid w:val="00C432F5"/>
    <w:rsid w:val="00C4335D"/>
    <w:rsid w:val="00C4370D"/>
    <w:rsid w:val="00C4464B"/>
    <w:rsid w:val="00C44B3E"/>
    <w:rsid w:val="00C472E3"/>
    <w:rsid w:val="00C4738B"/>
    <w:rsid w:val="00C47B7A"/>
    <w:rsid w:val="00C47B8E"/>
    <w:rsid w:val="00C506B2"/>
    <w:rsid w:val="00C50A6E"/>
    <w:rsid w:val="00C50CDA"/>
    <w:rsid w:val="00C51F08"/>
    <w:rsid w:val="00C52513"/>
    <w:rsid w:val="00C52D5B"/>
    <w:rsid w:val="00C53341"/>
    <w:rsid w:val="00C535CD"/>
    <w:rsid w:val="00C54ED2"/>
    <w:rsid w:val="00C56F1F"/>
    <w:rsid w:val="00C570BE"/>
    <w:rsid w:val="00C57DE8"/>
    <w:rsid w:val="00C60271"/>
    <w:rsid w:val="00C6151F"/>
    <w:rsid w:val="00C615D6"/>
    <w:rsid w:val="00C61A2C"/>
    <w:rsid w:val="00C61E1F"/>
    <w:rsid w:val="00C630D3"/>
    <w:rsid w:val="00C63EA2"/>
    <w:rsid w:val="00C6453A"/>
    <w:rsid w:val="00C64BC7"/>
    <w:rsid w:val="00C65918"/>
    <w:rsid w:val="00C66007"/>
    <w:rsid w:val="00C66C59"/>
    <w:rsid w:val="00C67873"/>
    <w:rsid w:val="00C7056B"/>
    <w:rsid w:val="00C70DD7"/>
    <w:rsid w:val="00C70F27"/>
    <w:rsid w:val="00C71F2E"/>
    <w:rsid w:val="00C72208"/>
    <w:rsid w:val="00C724B5"/>
    <w:rsid w:val="00C72A33"/>
    <w:rsid w:val="00C72D16"/>
    <w:rsid w:val="00C72D9B"/>
    <w:rsid w:val="00C73AE3"/>
    <w:rsid w:val="00C73BC6"/>
    <w:rsid w:val="00C7429B"/>
    <w:rsid w:val="00C7584C"/>
    <w:rsid w:val="00C75D8B"/>
    <w:rsid w:val="00C7643A"/>
    <w:rsid w:val="00C76CF8"/>
    <w:rsid w:val="00C7716B"/>
    <w:rsid w:val="00C779BB"/>
    <w:rsid w:val="00C8073A"/>
    <w:rsid w:val="00C8102E"/>
    <w:rsid w:val="00C81766"/>
    <w:rsid w:val="00C839CF"/>
    <w:rsid w:val="00C84A83"/>
    <w:rsid w:val="00C85190"/>
    <w:rsid w:val="00C85F2E"/>
    <w:rsid w:val="00C8634A"/>
    <w:rsid w:val="00C905E8"/>
    <w:rsid w:val="00C90CA3"/>
    <w:rsid w:val="00C91023"/>
    <w:rsid w:val="00C91409"/>
    <w:rsid w:val="00C91624"/>
    <w:rsid w:val="00C92796"/>
    <w:rsid w:val="00C92943"/>
    <w:rsid w:val="00C92EB3"/>
    <w:rsid w:val="00C959DC"/>
    <w:rsid w:val="00C9660B"/>
    <w:rsid w:val="00C9698B"/>
    <w:rsid w:val="00C96AAA"/>
    <w:rsid w:val="00C96BF8"/>
    <w:rsid w:val="00C9768C"/>
    <w:rsid w:val="00C97C6A"/>
    <w:rsid w:val="00CA18F2"/>
    <w:rsid w:val="00CA260E"/>
    <w:rsid w:val="00CA2913"/>
    <w:rsid w:val="00CA3055"/>
    <w:rsid w:val="00CA4001"/>
    <w:rsid w:val="00CA4FC6"/>
    <w:rsid w:val="00CA5C84"/>
    <w:rsid w:val="00CA6E37"/>
    <w:rsid w:val="00CA7652"/>
    <w:rsid w:val="00CA7BB6"/>
    <w:rsid w:val="00CB081A"/>
    <w:rsid w:val="00CB1E4C"/>
    <w:rsid w:val="00CB23DE"/>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45E7"/>
    <w:rsid w:val="00CD4849"/>
    <w:rsid w:val="00CD4B75"/>
    <w:rsid w:val="00CD5A4A"/>
    <w:rsid w:val="00CD5EA5"/>
    <w:rsid w:val="00CD6319"/>
    <w:rsid w:val="00CD7480"/>
    <w:rsid w:val="00CE5007"/>
    <w:rsid w:val="00CE5635"/>
    <w:rsid w:val="00CE64E0"/>
    <w:rsid w:val="00CE66BB"/>
    <w:rsid w:val="00CE6C82"/>
    <w:rsid w:val="00CE7D08"/>
    <w:rsid w:val="00CF0238"/>
    <w:rsid w:val="00CF0318"/>
    <w:rsid w:val="00CF0AEA"/>
    <w:rsid w:val="00CF12F8"/>
    <w:rsid w:val="00CF1639"/>
    <w:rsid w:val="00CF2712"/>
    <w:rsid w:val="00CF2D58"/>
    <w:rsid w:val="00CF2DF2"/>
    <w:rsid w:val="00CF3EFB"/>
    <w:rsid w:val="00CF412B"/>
    <w:rsid w:val="00CF4250"/>
    <w:rsid w:val="00CF735F"/>
    <w:rsid w:val="00CF79B7"/>
    <w:rsid w:val="00D00036"/>
    <w:rsid w:val="00D00096"/>
    <w:rsid w:val="00D00367"/>
    <w:rsid w:val="00D0055C"/>
    <w:rsid w:val="00D02F79"/>
    <w:rsid w:val="00D04241"/>
    <w:rsid w:val="00D065FC"/>
    <w:rsid w:val="00D06ED1"/>
    <w:rsid w:val="00D10408"/>
    <w:rsid w:val="00D1268E"/>
    <w:rsid w:val="00D12F58"/>
    <w:rsid w:val="00D139DE"/>
    <w:rsid w:val="00D13D57"/>
    <w:rsid w:val="00D141A2"/>
    <w:rsid w:val="00D142F7"/>
    <w:rsid w:val="00D14386"/>
    <w:rsid w:val="00D146AA"/>
    <w:rsid w:val="00D146FC"/>
    <w:rsid w:val="00D14C08"/>
    <w:rsid w:val="00D20642"/>
    <w:rsid w:val="00D2089F"/>
    <w:rsid w:val="00D20E9B"/>
    <w:rsid w:val="00D21401"/>
    <w:rsid w:val="00D21665"/>
    <w:rsid w:val="00D216BE"/>
    <w:rsid w:val="00D22AE8"/>
    <w:rsid w:val="00D22E4E"/>
    <w:rsid w:val="00D239CA"/>
    <w:rsid w:val="00D27095"/>
    <w:rsid w:val="00D2793F"/>
    <w:rsid w:val="00D310B0"/>
    <w:rsid w:val="00D318F8"/>
    <w:rsid w:val="00D33171"/>
    <w:rsid w:val="00D3443B"/>
    <w:rsid w:val="00D35755"/>
    <w:rsid w:val="00D35CDE"/>
    <w:rsid w:val="00D36164"/>
    <w:rsid w:val="00D36CD1"/>
    <w:rsid w:val="00D37637"/>
    <w:rsid w:val="00D41283"/>
    <w:rsid w:val="00D418E8"/>
    <w:rsid w:val="00D42584"/>
    <w:rsid w:val="00D4355F"/>
    <w:rsid w:val="00D439F2"/>
    <w:rsid w:val="00D447E2"/>
    <w:rsid w:val="00D44B50"/>
    <w:rsid w:val="00D453FA"/>
    <w:rsid w:val="00D461F9"/>
    <w:rsid w:val="00D46685"/>
    <w:rsid w:val="00D469A4"/>
    <w:rsid w:val="00D46AA9"/>
    <w:rsid w:val="00D4727B"/>
    <w:rsid w:val="00D4759B"/>
    <w:rsid w:val="00D50391"/>
    <w:rsid w:val="00D5058D"/>
    <w:rsid w:val="00D512AF"/>
    <w:rsid w:val="00D51FFC"/>
    <w:rsid w:val="00D52114"/>
    <w:rsid w:val="00D52924"/>
    <w:rsid w:val="00D536DB"/>
    <w:rsid w:val="00D5532B"/>
    <w:rsid w:val="00D555B5"/>
    <w:rsid w:val="00D56251"/>
    <w:rsid w:val="00D5697E"/>
    <w:rsid w:val="00D56C84"/>
    <w:rsid w:val="00D56D39"/>
    <w:rsid w:val="00D57150"/>
    <w:rsid w:val="00D57E1E"/>
    <w:rsid w:val="00D60C47"/>
    <w:rsid w:val="00D61D11"/>
    <w:rsid w:val="00D61EDE"/>
    <w:rsid w:val="00D628FA"/>
    <w:rsid w:val="00D64305"/>
    <w:rsid w:val="00D65290"/>
    <w:rsid w:val="00D65C9F"/>
    <w:rsid w:val="00D66218"/>
    <w:rsid w:val="00D675D1"/>
    <w:rsid w:val="00D678D1"/>
    <w:rsid w:val="00D70603"/>
    <w:rsid w:val="00D72C78"/>
    <w:rsid w:val="00D7451A"/>
    <w:rsid w:val="00D74D38"/>
    <w:rsid w:val="00D75916"/>
    <w:rsid w:val="00D75CFA"/>
    <w:rsid w:val="00D75EE6"/>
    <w:rsid w:val="00D77367"/>
    <w:rsid w:val="00D77A6A"/>
    <w:rsid w:val="00D81EB9"/>
    <w:rsid w:val="00D827D0"/>
    <w:rsid w:val="00D839F4"/>
    <w:rsid w:val="00D84060"/>
    <w:rsid w:val="00D8493D"/>
    <w:rsid w:val="00D854CA"/>
    <w:rsid w:val="00D86F28"/>
    <w:rsid w:val="00D8787F"/>
    <w:rsid w:val="00D878CB"/>
    <w:rsid w:val="00D87CCF"/>
    <w:rsid w:val="00D90490"/>
    <w:rsid w:val="00D90628"/>
    <w:rsid w:val="00D90B40"/>
    <w:rsid w:val="00D91C9A"/>
    <w:rsid w:val="00D9220B"/>
    <w:rsid w:val="00D924B4"/>
    <w:rsid w:val="00D9269D"/>
    <w:rsid w:val="00D934D2"/>
    <w:rsid w:val="00D94AD8"/>
    <w:rsid w:val="00D953CD"/>
    <w:rsid w:val="00D95413"/>
    <w:rsid w:val="00D96DA0"/>
    <w:rsid w:val="00D97597"/>
    <w:rsid w:val="00D976D0"/>
    <w:rsid w:val="00D97AA7"/>
    <w:rsid w:val="00DA007B"/>
    <w:rsid w:val="00DA1ED2"/>
    <w:rsid w:val="00DA1F23"/>
    <w:rsid w:val="00DA2D72"/>
    <w:rsid w:val="00DA3E35"/>
    <w:rsid w:val="00DA4559"/>
    <w:rsid w:val="00DA4584"/>
    <w:rsid w:val="00DA50D2"/>
    <w:rsid w:val="00DA5A24"/>
    <w:rsid w:val="00DA78CD"/>
    <w:rsid w:val="00DB0726"/>
    <w:rsid w:val="00DB237C"/>
    <w:rsid w:val="00DB2869"/>
    <w:rsid w:val="00DB2AF8"/>
    <w:rsid w:val="00DB3AB3"/>
    <w:rsid w:val="00DB40E3"/>
    <w:rsid w:val="00DB4AD2"/>
    <w:rsid w:val="00DB55E2"/>
    <w:rsid w:val="00DB7EA8"/>
    <w:rsid w:val="00DC04A9"/>
    <w:rsid w:val="00DC19C9"/>
    <w:rsid w:val="00DC1CBE"/>
    <w:rsid w:val="00DC1CFE"/>
    <w:rsid w:val="00DC209B"/>
    <w:rsid w:val="00DC2ADC"/>
    <w:rsid w:val="00DC2C0C"/>
    <w:rsid w:val="00DC33DE"/>
    <w:rsid w:val="00DC39BE"/>
    <w:rsid w:val="00DC3DBE"/>
    <w:rsid w:val="00DC3EED"/>
    <w:rsid w:val="00DC47E4"/>
    <w:rsid w:val="00DC5196"/>
    <w:rsid w:val="00DC5B70"/>
    <w:rsid w:val="00DC6373"/>
    <w:rsid w:val="00DC69D7"/>
    <w:rsid w:val="00DC6A39"/>
    <w:rsid w:val="00DC6EBC"/>
    <w:rsid w:val="00DC7179"/>
    <w:rsid w:val="00DC7F0F"/>
    <w:rsid w:val="00DD02C5"/>
    <w:rsid w:val="00DD03F8"/>
    <w:rsid w:val="00DD11B7"/>
    <w:rsid w:val="00DD17C9"/>
    <w:rsid w:val="00DD1FF8"/>
    <w:rsid w:val="00DD2866"/>
    <w:rsid w:val="00DD2E65"/>
    <w:rsid w:val="00DD34B9"/>
    <w:rsid w:val="00DD390D"/>
    <w:rsid w:val="00DD478A"/>
    <w:rsid w:val="00DD4DCE"/>
    <w:rsid w:val="00DD5CDF"/>
    <w:rsid w:val="00DD7A8E"/>
    <w:rsid w:val="00DD7C81"/>
    <w:rsid w:val="00DE06FB"/>
    <w:rsid w:val="00DE0C7C"/>
    <w:rsid w:val="00DE0DDA"/>
    <w:rsid w:val="00DE3088"/>
    <w:rsid w:val="00DE30FD"/>
    <w:rsid w:val="00DE3857"/>
    <w:rsid w:val="00DE54F1"/>
    <w:rsid w:val="00DE5C79"/>
    <w:rsid w:val="00DE65D6"/>
    <w:rsid w:val="00DE7090"/>
    <w:rsid w:val="00DE7B1A"/>
    <w:rsid w:val="00DE7FEE"/>
    <w:rsid w:val="00DF0009"/>
    <w:rsid w:val="00DF1E46"/>
    <w:rsid w:val="00DF2854"/>
    <w:rsid w:val="00DF3C06"/>
    <w:rsid w:val="00DF463F"/>
    <w:rsid w:val="00DF6F60"/>
    <w:rsid w:val="00DF7228"/>
    <w:rsid w:val="00E00354"/>
    <w:rsid w:val="00E004E6"/>
    <w:rsid w:val="00E00CF3"/>
    <w:rsid w:val="00E01366"/>
    <w:rsid w:val="00E01807"/>
    <w:rsid w:val="00E028CE"/>
    <w:rsid w:val="00E035A3"/>
    <w:rsid w:val="00E03D63"/>
    <w:rsid w:val="00E0415C"/>
    <w:rsid w:val="00E042FD"/>
    <w:rsid w:val="00E04E80"/>
    <w:rsid w:val="00E06907"/>
    <w:rsid w:val="00E06C74"/>
    <w:rsid w:val="00E06E4C"/>
    <w:rsid w:val="00E077CF"/>
    <w:rsid w:val="00E1164A"/>
    <w:rsid w:val="00E117C5"/>
    <w:rsid w:val="00E13776"/>
    <w:rsid w:val="00E143AB"/>
    <w:rsid w:val="00E14723"/>
    <w:rsid w:val="00E14C6C"/>
    <w:rsid w:val="00E15427"/>
    <w:rsid w:val="00E16323"/>
    <w:rsid w:val="00E165C6"/>
    <w:rsid w:val="00E17B7D"/>
    <w:rsid w:val="00E209C3"/>
    <w:rsid w:val="00E21365"/>
    <w:rsid w:val="00E22038"/>
    <w:rsid w:val="00E22279"/>
    <w:rsid w:val="00E2250D"/>
    <w:rsid w:val="00E23E8E"/>
    <w:rsid w:val="00E24B56"/>
    <w:rsid w:val="00E2504A"/>
    <w:rsid w:val="00E260DC"/>
    <w:rsid w:val="00E2654E"/>
    <w:rsid w:val="00E27F68"/>
    <w:rsid w:val="00E30E8E"/>
    <w:rsid w:val="00E33A59"/>
    <w:rsid w:val="00E33BD7"/>
    <w:rsid w:val="00E34B1F"/>
    <w:rsid w:val="00E35452"/>
    <w:rsid w:val="00E35ABA"/>
    <w:rsid w:val="00E3687C"/>
    <w:rsid w:val="00E40AB2"/>
    <w:rsid w:val="00E40AE2"/>
    <w:rsid w:val="00E41089"/>
    <w:rsid w:val="00E414B7"/>
    <w:rsid w:val="00E41532"/>
    <w:rsid w:val="00E42221"/>
    <w:rsid w:val="00E43556"/>
    <w:rsid w:val="00E4382B"/>
    <w:rsid w:val="00E444D1"/>
    <w:rsid w:val="00E44AC6"/>
    <w:rsid w:val="00E45314"/>
    <w:rsid w:val="00E458A4"/>
    <w:rsid w:val="00E46341"/>
    <w:rsid w:val="00E46F27"/>
    <w:rsid w:val="00E470F9"/>
    <w:rsid w:val="00E5028F"/>
    <w:rsid w:val="00E50AAE"/>
    <w:rsid w:val="00E51A0A"/>
    <w:rsid w:val="00E52641"/>
    <w:rsid w:val="00E526FB"/>
    <w:rsid w:val="00E53DEC"/>
    <w:rsid w:val="00E57C28"/>
    <w:rsid w:val="00E57F28"/>
    <w:rsid w:val="00E6175A"/>
    <w:rsid w:val="00E619F2"/>
    <w:rsid w:val="00E62A5F"/>
    <w:rsid w:val="00E62FD0"/>
    <w:rsid w:val="00E63409"/>
    <w:rsid w:val="00E64007"/>
    <w:rsid w:val="00E64100"/>
    <w:rsid w:val="00E651E1"/>
    <w:rsid w:val="00E67616"/>
    <w:rsid w:val="00E6781C"/>
    <w:rsid w:val="00E70400"/>
    <w:rsid w:val="00E7316C"/>
    <w:rsid w:val="00E74690"/>
    <w:rsid w:val="00E770BA"/>
    <w:rsid w:val="00E81670"/>
    <w:rsid w:val="00E823DE"/>
    <w:rsid w:val="00E8357A"/>
    <w:rsid w:val="00E835CE"/>
    <w:rsid w:val="00E844B1"/>
    <w:rsid w:val="00E8499E"/>
    <w:rsid w:val="00E84AF5"/>
    <w:rsid w:val="00E85834"/>
    <w:rsid w:val="00E86268"/>
    <w:rsid w:val="00E8688D"/>
    <w:rsid w:val="00E86890"/>
    <w:rsid w:val="00E86B2B"/>
    <w:rsid w:val="00E86B9E"/>
    <w:rsid w:val="00E87816"/>
    <w:rsid w:val="00E879B6"/>
    <w:rsid w:val="00E90E13"/>
    <w:rsid w:val="00E91053"/>
    <w:rsid w:val="00E9106D"/>
    <w:rsid w:val="00E917C4"/>
    <w:rsid w:val="00E9255F"/>
    <w:rsid w:val="00E931A9"/>
    <w:rsid w:val="00E94AD5"/>
    <w:rsid w:val="00E955A4"/>
    <w:rsid w:val="00E9681C"/>
    <w:rsid w:val="00EA0C86"/>
    <w:rsid w:val="00EA1D17"/>
    <w:rsid w:val="00EA280C"/>
    <w:rsid w:val="00EA3E0A"/>
    <w:rsid w:val="00EA4B4B"/>
    <w:rsid w:val="00EA4BD7"/>
    <w:rsid w:val="00EA5646"/>
    <w:rsid w:val="00EB0CA9"/>
    <w:rsid w:val="00EB1302"/>
    <w:rsid w:val="00EB25FE"/>
    <w:rsid w:val="00EB3723"/>
    <w:rsid w:val="00EB3C29"/>
    <w:rsid w:val="00EB4745"/>
    <w:rsid w:val="00EB4C12"/>
    <w:rsid w:val="00EB4CAD"/>
    <w:rsid w:val="00EB6283"/>
    <w:rsid w:val="00EB6EA6"/>
    <w:rsid w:val="00EB7ADB"/>
    <w:rsid w:val="00EC02B4"/>
    <w:rsid w:val="00EC0493"/>
    <w:rsid w:val="00EC0A22"/>
    <w:rsid w:val="00EC1332"/>
    <w:rsid w:val="00EC2302"/>
    <w:rsid w:val="00EC3500"/>
    <w:rsid w:val="00EC454F"/>
    <w:rsid w:val="00EC5F46"/>
    <w:rsid w:val="00EC6E9F"/>
    <w:rsid w:val="00ED046E"/>
    <w:rsid w:val="00ED0DE8"/>
    <w:rsid w:val="00ED1C7E"/>
    <w:rsid w:val="00ED246A"/>
    <w:rsid w:val="00ED4041"/>
    <w:rsid w:val="00ED5330"/>
    <w:rsid w:val="00ED5459"/>
    <w:rsid w:val="00ED5D6E"/>
    <w:rsid w:val="00ED67FF"/>
    <w:rsid w:val="00ED6A9B"/>
    <w:rsid w:val="00EE098E"/>
    <w:rsid w:val="00EE0D35"/>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3540"/>
    <w:rsid w:val="00EF403C"/>
    <w:rsid w:val="00EF433D"/>
    <w:rsid w:val="00EF48F8"/>
    <w:rsid w:val="00EF4E94"/>
    <w:rsid w:val="00EF52E7"/>
    <w:rsid w:val="00EF6C81"/>
    <w:rsid w:val="00EF7053"/>
    <w:rsid w:val="00EF73E0"/>
    <w:rsid w:val="00EF7F17"/>
    <w:rsid w:val="00F0097A"/>
    <w:rsid w:val="00F01205"/>
    <w:rsid w:val="00F02B5E"/>
    <w:rsid w:val="00F02E08"/>
    <w:rsid w:val="00F048FB"/>
    <w:rsid w:val="00F056FC"/>
    <w:rsid w:val="00F06163"/>
    <w:rsid w:val="00F0653E"/>
    <w:rsid w:val="00F066B7"/>
    <w:rsid w:val="00F07621"/>
    <w:rsid w:val="00F076FA"/>
    <w:rsid w:val="00F07756"/>
    <w:rsid w:val="00F102D7"/>
    <w:rsid w:val="00F10DF7"/>
    <w:rsid w:val="00F1394F"/>
    <w:rsid w:val="00F13CF8"/>
    <w:rsid w:val="00F14817"/>
    <w:rsid w:val="00F14B83"/>
    <w:rsid w:val="00F15FFC"/>
    <w:rsid w:val="00F16647"/>
    <w:rsid w:val="00F173BE"/>
    <w:rsid w:val="00F17FCE"/>
    <w:rsid w:val="00F202D2"/>
    <w:rsid w:val="00F20DE8"/>
    <w:rsid w:val="00F2164F"/>
    <w:rsid w:val="00F22397"/>
    <w:rsid w:val="00F223D5"/>
    <w:rsid w:val="00F23097"/>
    <w:rsid w:val="00F23121"/>
    <w:rsid w:val="00F2336B"/>
    <w:rsid w:val="00F23FB0"/>
    <w:rsid w:val="00F2476C"/>
    <w:rsid w:val="00F2488E"/>
    <w:rsid w:val="00F25121"/>
    <w:rsid w:val="00F25660"/>
    <w:rsid w:val="00F25ABE"/>
    <w:rsid w:val="00F25E5F"/>
    <w:rsid w:val="00F2656A"/>
    <w:rsid w:val="00F273E4"/>
    <w:rsid w:val="00F30182"/>
    <w:rsid w:val="00F31273"/>
    <w:rsid w:val="00F32997"/>
    <w:rsid w:val="00F332BE"/>
    <w:rsid w:val="00F33D60"/>
    <w:rsid w:val="00F34378"/>
    <w:rsid w:val="00F35C0E"/>
    <w:rsid w:val="00F35CB6"/>
    <w:rsid w:val="00F35D3D"/>
    <w:rsid w:val="00F36FAD"/>
    <w:rsid w:val="00F40285"/>
    <w:rsid w:val="00F405F9"/>
    <w:rsid w:val="00F419C1"/>
    <w:rsid w:val="00F42C5C"/>
    <w:rsid w:val="00F439BB"/>
    <w:rsid w:val="00F43DE4"/>
    <w:rsid w:val="00F44501"/>
    <w:rsid w:val="00F4464B"/>
    <w:rsid w:val="00F44E93"/>
    <w:rsid w:val="00F45F2B"/>
    <w:rsid w:val="00F467BD"/>
    <w:rsid w:val="00F4744A"/>
    <w:rsid w:val="00F528C1"/>
    <w:rsid w:val="00F53998"/>
    <w:rsid w:val="00F541D3"/>
    <w:rsid w:val="00F549EA"/>
    <w:rsid w:val="00F558D5"/>
    <w:rsid w:val="00F560B4"/>
    <w:rsid w:val="00F560E4"/>
    <w:rsid w:val="00F56114"/>
    <w:rsid w:val="00F56450"/>
    <w:rsid w:val="00F5689C"/>
    <w:rsid w:val="00F57CC3"/>
    <w:rsid w:val="00F61C0F"/>
    <w:rsid w:val="00F61DF8"/>
    <w:rsid w:val="00F62930"/>
    <w:rsid w:val="00F63EB4"/>
    <w:rsid w:val="00F64214"/>
    <w:rsid w:val="00F64343"/>
    <w:rsid w:val="00F65008"/>
    <w:rsid w:val="00F66B51"/>
    <w:rsid w:val="00F673C4"/>
    <w:rsid w:val="00F67BCC"/>
    <w:rsid w:val="00F700A3"/>
    <w:rsid w:val="00F7014D"/>
    <w:rsid w:val="00F70C13"/>
    <w:rsid w:val="00F70EEF"/>
    <w:rsid w:val="00F71C86"/>
    <w:rsid w:val="00F7285F"/>
    <w:rsid w:val="00F730B9"/>
    <w:rsid w:val="00F7379A"/>
    <w:rsid w:val="00F7473C"/>
    <w:rsid w:val="00F74F30"/>
    <w:rsid w:val="00F75724"/>
    <w:rsid w:val="00F7637A"/>
    <w:rsid w:val="00F775BD"/>
    <w:rsid w:val="00F808B6"/>
    <w:rsid w:val="00F819C9"/>
    <w:rsid w:val="00F81C2C"/>
    <w:rsid w:val="00F825E1"/>
    <w:rsid w:val="00F8285C"/>
    <w:rsid w:val="00F83108"/>
    <w:rsid w:val="00F83CFD"/>
    <w:rsid w:val="00F84A1A"/>
    <w:rsid w:val="00F84A43"/>
    <w:rsid w:val="00F84D8D"/>
    <w:rsid w:val="00F870BE"/>
    <w:rsid w:val="00F9006E"/>
    <w:rsid w:val="00F90970"/>
    <w:rsid w:val="00F91206"/>
    <w:rsid w:val="00F9180F"/>
    <w:rsid w:val="00F918F9"/>
    <w:rsid w:val="00F91A84"/>
    <w:rsid w:val="00F923C1"/>
    <w:rsid w:val="00F926E3"/>
    <w:rsid w:val="00F92AA8"/>
    <w:rsid w:val="00F93223"/>
    <w:rsid w:val="00F955A6"/>
    <w:rsid w:val="00F9571E"/>
    <w:rsid w:val="00F95A47"/>
    <w:rsid w:val="00F962B5"/>
    <w:rsid w:val="00F96769"/>
    <w:rsid w:val="00F96BA1"/>
    <w:rsid w:val="00FA09F9"/>
    <w:rsid w:val="00FA0B80"/>
    <w:rsid w:val="00FA1AB4"/>
    <w:rsid w:val="00FA3D79"/>
    <w:rsid w:val="00FA6F9B"/>
    <w:rsid w:val="00FA7321"/>
    <w:rsid w:val="00FA7CA0"/>
    <w:rsid w:val="00FA7F04"/>
    <w:rsid w:val="00FB0452"/>
    <w:rsid w:val="00FB1B36"/>
    <w:rsid w:val="00FB2600"/>
    <w:rsid w:val="00FB2BB1"/>
    <w:rsid w:val="00FB3159"/>
    <w:rsid w:val="00FB39A7"/>
    <w:rsid w:val="00FB4237"/>
    <w:rsid w:val="00FB5A06"/>
    <w:rsid w:val="00FB69F9"/>
    <w:rsid w:val="00FB70F1"/>
    <w:rsid w:val="00FB7CC8"/>
    <w:rsid w:val="00FB7CE5"/>
    <w:rsid w:val="00FC09D4"/>
    <w:rsid w:val="00FC0E56"/>
    <w:rsid w:val="00FC0E63"/>
    <w:rsid w:val="00FC2149"/>
    <w:rsid w:val="00FC2ED1"/>
    <w:rsid w:val="00FC5767"/>
    <w:rsid w:val="00FC5890"/>
    <w:rsid w:val="00FC6D7F"/>
    <w:rsid w:val="00FC6DDF"/>
    <w:rsid w:val="00FC786A"/>
    <w:rsid w:val="00FC7A3D"/>
    <w:rsid w:val="00FC7A8D"/>
    <w:rsid w:val="00FD009C"/>
    <w:rsid w:val="00FD209A"/>
    <w:rsid w:val="00FD276C"/>
    <w:rsid w:val="00FD29E7"/>
    <w:rsid w:val="00FD3243"/>
    <w:rsid w:val="00FD3B99"/>
    <w:rsid w:val="00FD4188"/>
    <w:rsid w:val="00FD69B7"/>
    <w:rsid w:val="00FD6CCF"/>
    <w:rsid w:val="00FD7987"/>
    <w:rsid w:val="00FD7ECE"/>
    <w:rsid w:val="00FD7EEF"/>
    <w:rsid w:val="00FE2EBF"/>
    <w:rsid w:val="00FE30AD"/>
    <w:rsid w:val="00FE3655"/>
    <w:rsid w:val="00FE5416"/>
    <w:rsid w:val="00FE622A"/>
    <w:rsid w:val="00FE65B5"/>
    <w:rsid w:val="00FE6919"/>
    <w:rsid w:val="00FE6BD9"/>
    <w:rsid w:val="00FE6F5D"/>
    <w:rsid w:val="00FE7447"/>
    <w:rsid w:val="00FE7AE7"/>
    <w:rsid w:val="00FE7B48"/>
    <w:rsid w:val="00FF0F07"/>
    <w:rsid w:val="00FF1FB7"/>
    <w:rsid w:val="00FF25F7"/>
    <w:rsid w:val="00FF34DE"/>
    <w:rsid w:val="00FF5F38"/>
    <w:rsid w:val="00FF63CE"/>
    <w:rsid w:val="00FF63F3"/>
    <w:rsid w:val="00FF65FC"/>
    <w:rsid w:val="00FF6B1B"/>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847594705">
      <w:bodyDiv w:val="1"/>
      <w:marLeft w:val="0"/>
      <w:marRight w:val="0"/>
      <w:marTop w:val="0"/>
      <w:marBottom w:val="0"/>
      <w:divBdr>
        <w:top w:val="none" w:sz="0" w:space="0" w:color="auto"/>
        <w:left w:val="none" w:sz="0" w:space="0" w:color="auto"/>
        <w:bottom w:val="none" w:sz="0" w:space="0" w:color="auto"/>
        <w:right w:val="none" w:sz="0" w:space="0" w:color="auto"/>
      </w:divBdr>
      <w:divsChild>
        <w:div w:id="1859732419">
          <w:marLeft w:val="480"/>
          <w:marRight w:val="0"/>
          <w:marTop w:val="0"/>
          <w:marBottom w:val="0"/>
          <w:divBdr>
            <w:top w:val="none" w:sz="0" w:space="0" w:color="auto"/>
            <w:left w:val="none" w:sz="0" w:space="0" w:color="auto"/>
            <w:bottom w:val="none" w:sz="0" w:space="0" w:color="auto"/>
            <w:right w:val="none" w:sz="0" w:space="0" w:color="auto"/>
          </w:divBdr>
          <w:divsChild>
            <w:div w:id="1235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288">
      <w:bodyDiv w:val="1"/>
      <w:marLeft w:val="0"/>
      <w:marRight w:val="0"/>
      <w:marTop w:val="0"/>
      <w:marBottom w:val="0"/>
      <w:divBdr>
        <w:top w:val="none" w:sz="0" w:space="0" w:color="auto"/>
        <w:left w:val="none" w:sz="0" w:space="0" w:color="auto"/>
        <w:bottom w:val="none" w:sz="0" w:space="0" w:color="auto"/>
        <w:right w:val="none" w:sz="0" w:space="0" w:color="auto"/>
      </w:divBdr>
    </w:div>
    <w:div w:id="1750493922">
      <w:bodyDiv w:val="1"/>
      <w:marLeft w:val="0"/>
      <w:marRight w:val="0"/>
      <w:marTop w:val="0"/>
      <w:marBottom w:val="0"/>
      <w:divBdr>
        <w:top w:val="none" w:sz="0" w:space="0" w:color="auto"/>
        <w:left w:val="none" w:sz="0" w:space="0" w:color="auto"/>
        <w:bottom w:val="none" w:sz="0" w:space="0" w:color="auto"/>
        <w:right w:val="none" w:sz="0" w:space="0" w:color="auto"/>
      </w:divBdr>
      <w:divsChild>
        <w:div w:id="1250310925">
          <w:marLeft w:val="480"/>
          <w:marRight w:val="0"/>
          <w:marTop w:val="0"/>
          <w:marBottom w:val="0"/>
          <w:divBdr>
            <w:top w:val="none" w:sz="0" w:space="0" w:color="auto"/>
            <w:left w:val="none" w:sz="0" w:space="0" w:color="auto"/>
            <w:bottom w:val="none" w:sz="0" w:space="0" w:color="auto"/>
            <w:right w:val="none" w:sz="0" w:space="0" w:color="auto"/>
          </w:divBdr>
          <w:divsChild>
            <w:div w:id="14355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R-project.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RAN.R-project.org/package=rjags" TargetMode="External"/><Relationship Id="rId2" Type="http://schemas.openxmlformats.org/officeDocument/2006/relationships/customXml" Target="../customXml/item2.xml"/><Relationship Id="rId16" Type="http://schemas.openxmlformats.org/officeDocument/2006/relationships/hyperlink" Target="file:///C:\Users\murdoarm\AppData\Roaming\Microsoft\Word\(http:\www.cbr.washington.edu\dart\query\river_daily" TargetMode="External"/><Relationship Id="rId20" Type="http://schemas.openxmlformats.org/officeDocument/2006/relationships/hyperlink" Target="https://doi.org/10.1002/eap.2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sbr.gov/pn/hydromet/yakima/yakwebarcread.html%20"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esajournals.onlinelibrary.wiley.com/action/doSearch?ContribAuthorRaw=K%C3%A9ry%2C+Mar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2.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customXml/itemProps3.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33</Pages>
  <Words>9377</Words>
  <Characters>53452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62704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167</cp:revision>
  <cp:lastPrinted>2019-10-09T15:29:00Z</cp:lastPrinted>
  <dcterms:created xsi:type="dcterms:W3CDTF">2022-01-19T17:43:00Z</dcterms:created>
  <dcterms:modified xsi:type="dcterms:W3CDTF">2022-03-29T01:43:00Z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