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2510" w14:textId="77777777" w:rsidR="00F90EF8" w:rsidRDefault="00F90EF8" w:rsidP="00F90EF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1. Vicinity map of steelhead distinct population segments (DPS), major rivers and dams, and instream PIT tag detection locations on the Columbia and Snake Rivers. BON = Bonneville Dam, TDA = the Dalles Dam, JDA = John Day Dam, JD1 = Lower John Day River IPDS,  TMF = Three Mile Falls Dam, MCN = McNary Dam, PRV = Lower Walla Walla River IPDS, ICH = Ice Harbor Dam, LMA = Lower Monumental Dam, GOA = Little Goose Dam, GRA = Lower Granite Dam, HCD = Hells Canyon Dam, PRO = Prosser Dam, PRD = Priest Rapids Dam, WAN = Wanapum Dam, RIS = Rock Island Dam, LWE = Lower Wenatchee river IPDS, RRF = Rocky Reach Dam, ENL = Lower Entiat River IPDS, WEA = Wells Dam, LMR = Lower Methow River IPDS, OKL = Lower Okanogan River IPDS, CJD = Chief Joseph Dam.  </w:t>
      </w:r>
    </w:p>
    <w:p w14:paraId="70B9042B" w14:textId="0732FBE7" w:rsidR="00FB6E2D" w:rsidRDefault="00FB6E2D" w:rsidP="00F90EF8"/>
    <w:p w14:paraId="679F1D76" w14:textId="1317FB58" w:rsidR="00F90EF8" w:rsidRPr="00924129" w:rsidRDefault="00F90EF8" w:rsidP="00F90EF8">
      <w:pPr>
        <w:spacing w:after="0" w:line="480" w:lineRule="auto"/>
        <w:rPr>
          <w:rFonts w:ascii="Times New Roman" w:hAnsi="Times New Roman"/>
          <w:sz w:val="24"/>
          <w:szCs w:val="24"/>
        </w:rPr>
      </w:pPr>
      <w:bookmarkStart w:id="0" w:name="_Hlk36473961"/>
      <w:r>
        <w:rPr>
          <w:rFonts w:ascii="Times New Roman" w:hAnsi="Times New Roman"/>
          <w:sz w:val="24"/>
          <w:szCs w:val="24"/>
        </w:rPr>
        <w:t xml:space="preserve">Figure 2. </w:t>
      </w:r>
      <w:bookmarkStart w:id="1" w:name="_Hlk92373194"/>
      <w:del w:id="2" w:author="See, Kevin (DFW)" w:date="2022-03-28T15:12:00Z">
        <w:r w:rsidDel="008D32A4">
          <w:rPr>
            <w:rFonts w:ascii="Times New Roman" w:hAnsi="Times New Roman"/>
            <w:sz w:val="24"/>
            <w:szCs w:val="24"/>
          </w:rPr>
          <w:delText>Logistic regression</w:delText>
        </w:r>
        <w:r w:rsidRPr="00924129" w:rsidDel="008D32A4">
          <w:rPr>
            <w:rFonts w:ascii="Times New Roman" w:hAnsi="Times New Roman"/>
            <w:sz w:val="24"/>
            <w:szCs w:val="24"/>
          </w:rPr>
          <w:delText xml:space="preserve"> between the </w:delText>
        </w:r>
        <w:r w:rsidDel="008D32A4">
          <w:rPr>
            <w:rFonts w:ascii="Times New Roman" w:hAnsi="Times New Roman"/>
            <w:sz w:val="24"/>
            <w:szCs w:val="24"/>
          </w:rPr>
          <w:delText xml:space="preserve">number of dams to the </w:delText>
        </w:r>
        <w:r w:rsidRPr="00924129" w:rsidDel="008D32A4">
          <w:rPr>
            <w:rFonts w:ascii="Times New Roman" w:hAnsi="Times New Roman"/>
            <w:sz w:val="24"/>
            <w:szCs w:val="24"/>
          </w:rPr>
          <w:delText>furthest upstream detection</w:delText>
        </w:r>
        <w:r w:rsidDel="008D32A4">
          <w:rPr>
            <w:rFonts w:ascii="Times New Roman" w:hAnsi="Times New Roman"/>
            <w:sz w:val="24"/>
            <w:szCs w:val="24"/>
          </w:rPr>
          <w:delText xml:space="preserve"> location for known origin overshoot steelhead detected at Priest Rapids Dam and </w:delText>
        </w:r>
        <w:r w:rsidRPr="00924129" w:rsidDel="008D32A4">
          <w:rPr>
            <w:rFonts w:ascii="Times New Roman" w:hAnsi="Times New Roman"/>
            <w:sz w:val="24"/>
            <w:szCs w:val="24"/>
          </w:rPr>
          <w:delText xml:space="preserve">the </w:delText>
        </w:r>
        <w:r w:rsidDel="008D32A4">
          <w:rPr>
            <w:rFonts w:ascii="Times New Roman" w:hAnsi="Times New Roman"/>
            <w:sz w:val="24"/>
            <w:szCs w:val="24"/>
          </w:rPr>
          <w:delText>overshoot fallback proportion detected downstream of Priest Rapids Dam, 2010-2017.</w:delText>
        </w:r>
        <w:bookmarkEnd w:id="1"/>
        <w:r w:rsidRPr="00E879B6" w:rsidDel="008D32A4">
          <w:rPr>
            <w:rFonts w:ascii="Times New Roman" w:hAnsi="Times New Roman"/>
            <w:sz w:val="24"/>
            <w:szCs w:val="24"/>
          </w:rPr>
          <w:delText xml:space="preserve"> </w:delText>
        </w:r>
      </w:del>
      <w:ins w:id="3" w:author="See, Kevin (DFW)" w:date="2022-03-28T15:11:00Z">
        <w:r w:rsidR="008D32A4">
          <w:rPr>
            <w:rFonts w:ascii="Times New Roman" w:hAnsi="Times New Roman"/>
            <w:sz w:val="24"/>
            <w:szCs w:val="24"/>
          </w:rPr>
          <w:t>Points</w:t>
        </w:r>
      </w:ins>
      <w:ins w:id="4" w:author="See, Kevin (DFW)" w:date="2022-03-23T17:29:00Z">
        <w:r w:rsidR="00917BA5">
          <w:rPr>
            <w:rFonts w:ascii="Times New Roman" w:hAnsi="Times New Roman"/>
            <w:sz w:val="24"/>
            <w:szCs w:val="24"/>
          </w:rPr>
          <w:t xml:space="preserve"> </w:t>
        </w:r>
      </w:ins>
      <w:ins w:id="5" w:author="See, Kevin (DFW)" w:date="2022-03-28T15:11:00Z">
        <w:r w:rsidR="008D32A4">
          <w:rPr>
            <w:rFonts w:ascii="Times New Roman" w:hAnsi="Times New Roman"/>
            <w:sz w:val="24"/>
            <w:szCs w:val="24"/>
          </w:rPr>
          <w:t>depict</w:t>
        </w:r>
      </w:ins>
      <w:ins w:id="6" w:author="See, Kevin (DFW)" w:date="2022-03-23T17:29:00Z">
        <w:r w:rsidR="00917BA5">
          <w:rPr>
            <w:rFonts w:ascii="Times New Roman" w:hAnsi="Times New Roman"/>
            <w:sz w:val="24"/>
            <w:szCs w:val="24"/>
          </w:rPr>
          <w:t xml:space="preserve"> the percentage of successful </w:t>
        </w:r>
      </w:ins>
      <w:ins w:id="7" w:author="See, Kevin (DFW)" w:date="2022-03-28T15:10:00Z">
        <w:r w:rsidR="008D32A4">
          <w:rPr>
            <w:rFonts w:ascii="Times New Roman" w:hAnsi="Times New Roman"/>
            <w:sz w:val="24"/>
            <w:szCs w:val="24"/>
          </w:rPr>
          <w:t xml:space="preserve">known </w:t>
        </w:r>
      </w:ins>
      <w:ins w:id="8" w:author="See, Kevin (DFW)" w:date="2022-03-23T17:29:00Z">
        <w:r w:rsidR="00917BA5">
          <w:rPr>
            <w:rFonts w:ascii="Times New Roman" w:hAnsi="Times New Roman"/>
            <w:sz w:val="24"/>
            <w:szCs w:val="24"/>
          </w:rPr>
          <w:t xml:space="preserve">overshoot fish </w:t>
        </w:r>
      </w:ins>
      <w:ins w:id="9" w:author="See, Kevin (DFW)" w:date="2022-03-28T15:10:00Z">
        <w:r w:rsidR="008D32A4">
          <w:rPr>
            <w:rFonts w:ascii="Times New Roman" w:hAnsi="Times New Roman"/>
            <w:sz w:val="24"/>
            <w:szCs w:val="24"/>
          </w:rPr>
          <w:t>detected at Priest Rapids Dam that are detected downstream of Priest Rapids Dam, 2010-2017. Solid circles represe</w:t>
        </w:r>
      </w:ins>
      <w:ins w:id="10" w:author="See, Kevin (DFW)" w:date="2022-03-28T15:11:00Z">
        <w:r w:rsidR="008D32A4">
          <w:rPr>
            <w:rFonts w:ascii="Times New Roman" w:hAnsi="Times New Roman"/>
            <w:sz w:val="24"/>
            <w:szCs w:val="24"/>
          </w:rPr>
          <w:t xml:space="preserve">nt the percentages </w:t>
        </w:r>
      </w:ins>
      <w:ins w:id="11" w:author="See, Kevin (DFW)" w:date="2022-03-23T17:29:00Z">
        <w:r w:rsidR="00917BA5">
          <w:rPr>
            <w:rFonts w:ascii="Times New Roman" w:hAnsi="Times New Roman"/>
            <w:sz w:val="24"/>
            <w:szCs w:val="24"/>
          </w:rPr>
          <w:t xml:space="preserve">across all years, while empty circles represent those percentages in individual years. The dashed line and gray area depict the predicted probability of success and 95% confidence interval, </w:t>
        </w:r>
      </w:ins>
      <w:ins w:id="12" w:author="See, Kevin (DFW)" w:date="2022-03-28T15:11:00Z">
        <w:r w:rsidR="008D32A4">
          <w:rPr>
            <w:rFonts w:ascii="Times New Roman" w:hAnsi="Times New Roman"/>
            <w:sz w:val="24"/>
            <w:szCs w:val="24"/>
          </w:rPr>
          <w:t xml:space="preserve">from a logistic mixed-effects model, </w:t>
        </w:r>
      </w:ins>
      <w:ins w:id="13" w:author="See, Kevin (DFW)" w:date="2022-03-23T17:29:00Z">
        <w:r w:rsidR="00917BA5">
          <w:rPr>
            <w:rFonts w:ascii="Times New Roman" w:hAnsi="Times New Roman"/>
            <w:sz w:val="24"/>
            <w:szCs w:val="24"/>
          </w:rPr>
          <w:t>based only on the fixed effect of number of dams.</w:t>
        </w:r>
      </w:ins>
    </w:p>
    <w:bookmarkEnd w:id="0"/>
    <w:p w14:paraId="49F67D65" w14:textId="5E3A1D65" w:rsidR="00F90EF8" w:rsidRDefault="00F90EF8" w:rsidP="00F90EF8"/>
    <w:p w14:paraId="1D117CA6" w14:textId="385F7C05" w:rsidR="00F90EF8" w:rsidRDefault="00F90EF8" w:rsidP="00F90EF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3.  Passage timing of steelhead tagged as juveniles in the Yakima, and fish tagged as adults at Priest </w:t>
      </w:r>
      <w:ins w:id="14" w:author="See, Kevin (DFW)" w:date="2022-03-28T15:12:00Z">
        <w:r w:rsidR="008D32A4">
          <w:rPr>
            <w:rFonts w:ascii="Times New Roman" w:hAnsi="Times New Roman"/>
            <w:sz w:val="24"/>
            <w:szCs w:val="24"/>
          </w:rPr>
          <w:t xml:space="preserve">Rapids Dam </w:t>
        </w:r>
      </w:ins>
      <w:r>
        <w:rPr>
          <w:rFonts w:ascii="Times New Roman" w:hAnsi="Times New Roman"/>
          <w:sz w:val="24"/>
          <w:szCs w:val="24"/>
        </w:rPr>
        <w:t>who were detected at Prosser Dam in the lower Yakima River, 2010-2017. Mean monthly water temperatures (2015-2016) measured in the lower Yakima River at Kiona (rkm 48) and Columbia River measured at Priest Rapids Dam tailrace.</w:t>
      </w:r>
    </w:p>
    <w:p w14:paraId="0D61C921" w14:textId="77777777" w:rsidR="00F90EF8" w:rsidRDefault="00F90EF8" w:rsidP="00F90EF8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6136ACB" w14:textId="72A268C4" w:rsidR="00F90EF8" w:rsidRDefault="00F90EF8" w:rsidP="00F90EF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Figure 4. The distribution of overshoot wild steelhead (N = 559) from the Middle Columbia River distinct population segment </w:t>
      </w:r>
      <w:ins w:id="15" w:author="See, Kevin (DFW)" w:date="2022-03-28T15:13:00Z">
        <w:r w:rsidR="008D32A4">
          <w:rPr>
            <w:rFonts w:ascii="Times New Roman" w:hAnsi="Times New Roman"/>
            <w:sz w:val="24"/>
            <w:szCs w:val="24"/>
          </w:rPr>
          <w:t xml:space="preserve">detected </w:t>
        </w:r>
      </w:ins>
      <w:r>
        <w:rPr>
          <w:rFonts w:ascii="Times New Roman" w:hAnsi="Times New Roman"/>
          <w:sz w:val="24"/>
          <w:szCs w:val="24"/>
        </w:rPr>
        <w:t xml:space="preserve">in the Upper Columbia River (Priest Rapids Dam) and Snake River (Ice Harbor Dam) distinct population segments, 2010-2017.  </w:t>
      </w:r>
    </w:p>
    <w:p w14:paraId="76868A3F" w14:textId="77777777" w:rsidR="00F90EF8" w:rsidRPr="00F90EF8" w:rsidRDefault="00F90EF8" w:rsidP="00F90EF8"/>
    <w:sectPr w:rsidR="00F90EF8" w:rsidRPr="00F9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F484" w14:textId="77777777" w:rsidR="00966030" w:rsidRDefault="00966030" w:rsidP="00F90EF8">
      <w:pPr>
        <w:spacing w:after="0" w:line="240" w:lineRule="auto"/>
      </w:pPr>
      <w:r>
        <w:separator/>
      </w:r>
    </w:p>
  </w:endnote>
  <w:endnote w:type="continuationSeparator" w:id="0">
    <w:p w14:paraId="2A12ABA6" w14:textId="77777777" w:rsidR="00966030" w:rsidRDefault="00966030" w:rsidP="00F9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7775" w14:textId="77777777" w:rsidR="00966030" w:rsidRDefault="00966030" w:rsidP="00F90EF8">
      <w:pPr>
        <w:spacing w:after="0" w:line="240" w:lineRule="auto"/>
      </w:pPr>
      <w:r>
        <w:separator/>
      </w:r>
    </w:p>
  </w:footnote>
  <w:footnote w:type="continuationSeparator" w:id="0">
    <w:p w14:paraId="73437253" w14:textId="77777777" w:rsidR="00966030" w:rsidRDefault="00966030" w:rsidP="00F90EF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, Kevin (DFW)">
    <w15:presenceInfo w15:providerId="AD" w15:userId="S::Kevin.See@dfw.wa.gov::7d74bfac-b2a7-4c45-bf26-85f096b98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F8"/>
    <w:rsid w:val="003A47ED"/>
    <w:rsid w:val="006507D6"/>
    <w:rsid w:val="008C38A9"/>
    <w:rsid w:val="008C3A97"/>
    <w:rsid w:val="008D32A4"/>
    <w:rsid w:val="00917BA5"/>
    <w:rsid w:val="00966030"/>
    <w:rsid w:val="00D760E9"/>
    <w:rsid w:val="00F90EF8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5F131"/>
  <w15:chartTrackingRefBased/>
  <w15:docId w15:val="{6693D692-F51C-4F7C-AB71-D71EDD54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Murdoch</dc:creator>
  <cp:keywords/>
  <dc:description/>
  <cp:lastModifiedBy>See, Kevin (DFW)</cp:lastModifiedBy>
  <cp:revision>7</cp:revision>
  <dcterms:created xsi:type="dcterms:W3CDTF">2022-01-20T00:36:00Z</dcterms:created>
  <dcterms:modified xsi:type="dcterms:W3CDTF">2022-03-28T23:03:00Z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2022-01-20T00:36:46Z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7fd1e8ab-bb9b-4aa7-89bb-c997cf83fc61</vt:lpwstr>
  </property>
  <property fmtid="{D5CDD505-2E9C-101B-9397-08002B2CF9AE}" pid="8" name="MSIP_Label_45011977-b912-4387-97a4-f4c94a801377_ContentBits">
    <vt:lpwstr>0</vt:lpwstr>
  </property>
</Properties>
</file>